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DCEC" w14:textId="77777777" w:rsidR="00850993" w:rsidRDefault="00850993">
      <w:pPr>
        <w:rPr>
          <w:sz w:val="24"/>
          <w:szCs w:val="24"/>
        </w:rPr>
      </w:pPr>
      <w:r w:rsidRPr="00850993">
        <w:rPr>
          <w:sz w:val="24"/>
          <w:szCs w:val="24"/>
          <w:highlight w:val="yellow"/>
        </w:rPr>
        <w:t>XXX</w:t>
      </w:r>
      <w:r>
        <w:rPr>
          <w:sz w:val="24"/>
          <w:szCs w:val="24"/>
        </w:rPr>
        <w:t xml:space="preserve">=uncertain </w:t>
      </w:r>
    </w:p>
    <w:p w14:paraId="4D512299" w14:textId="10245C6E" w:rsidR="00DB787F" w:rsidRDefault="00DB787F">
      <w:pPr>
        <w:rPr>
          <w:sz w:val="24"/>
          <w:szCs w:val="24"/>
        </w:rPr>
      </w:pPr>
      <w:r w:rsidRPr="00DB787F">
        <w:rPr>
          <w:sz w:val="24"/>
          <w:szCs w:val="24"/>
          <w:highlight w:val="green"/>
        </w:rPr>
        <w:t>XXX</w:t>
      </w:r>
      <w:r>
        <w:rPr>
          <w:sz w:val="24"/>
          <w:szCs w:val="24"/>
        </w:rPr>
        <w:t xml:space="preserve">=correction that should be entered into </w:t>
      </w:r>
      <w:proofErr w:type="spellStart"/>
      <w:r>
        <w:rPr>
          <w:sz w:val="24"/>
          <w:szCs w:val="24"/>
        </w:rPr>
        <w:t>transkribus</w:t>
      </w:r>
      <w:proofErr w:type="spellEnd"/>
    </w:p>
    <w:p w14:paraId="5DFAA686" w14:textId="696F17F9" w:rsidR="00ED6C50" w:rsidRDefault="00A24074">
      <w:pPr>
        <w:rPr>
          <w:sz w:val="24"/>
          <w:szCs w:val="24"/>
        </w:rPr>
      </w:pPr>
      <w:r>
        <w:rPr>
          <w:sz w:val="24"/>
          <w:szCs w:val="24"/>
        </w:rPr>
        <w:t>Passages for collation marked by comments.</w:t>
      </w:r>
    </w:p>
    <w:p w14:paraId="3CA931C2" w14:textId="77777777" w:rsidR="00850993" w:rsidRDefault="00736123">
      <w:pPr>
        <w:rPr>
          <w:sz w:val="24"/>
          <w:szCs w:val="24"/>
        </w:rPr>
      </w:pPr>
      <w:proofErr w:type="gramStart"/>
      <w:r>
        <w:rPr>
          <w:sz w:val="24"/>
          <w:szCs w:val="24"/>
        </w:rPr>
        <w:t>[]{</w:t>
      </w:r>
      <w:proofErr w:type="gramEnd"/>
      <w:r>
        <w:rPr>
          <w:sz w:val="24"/>
          <w:szCs w:val="24"/>
        </w:rPr>
        <w:t>once I finish}=my suggestion</w:t>
      </w:r>
    </w:p>
    <w:p w14:paraId="41E6A1B7" w14:textId="77777777" w:rsidR="00850993" w:rsidRDefault="00850993">
      <w:pPr>
        <w:rPr>
          <w:sz w:val="24"/>
          <w:szCs w:val="24"/>
        </w:rPr>
      </w:pPr>
    </w:p>
    <w:p w14:paraId="47D6B2D6" w14:textId="77777777" w:rsidR="006F61C3" w:rsidRDefault="00A6186D" w:rsidP="004A2B68">
      <w:pPr>
        <w:rPr>
          <w:sz w:val="24"/>
          <w:szCs w:val="24"/>
        </w:rPr>
      </w:pPr>
      <w:proofErr w:type="spellStart"/>
      <w:r w:rsidRPr="006F61C3">
        <w:rPr>
          <w:sz w:val="24"/>
          <w:szCs w:val="24"/>
        </w:rPr>
        <w:t>Dilectissimo</w:t>
      </w:r>
      <w:proofErr w:type="spellEnd"/>
      <w:r w:rsidRPr="006F61C3">
        <w:rPr>
          <w:sz w:val="24"/>
          <w:szCs w:val="24"/>
        </w:rPr>
        <w:t xml:space="preserve"> in </w:t>
      </w:r>
      <w:proofErr w:type="spellStart"/>
      <w:r w:rsidRPr="006F61C3">
        <w:rPr>
          <w:sz w:val="24"/>
          <w:szCs w:val="24"/>
        </w:rPr>
        <w:t>cristo</w:t>
      </w:r>
      <w:proofErr w:type="spellEnd"/>
      <w:r w:rsidRPr="006F61C3">
        <w:rPr>
          <w:sz w:val="24"/>
          <w:szCs w:val="24"/>
        </w:rPr>
        <w:t xml:space="preserve"> </w:t>
      </w:r>
      <w:proofErr w:type="spellStart"/>
      <w:r w:rsidRPr="006F61C3">
        <w:rPr>
          <w:sz w:val="24"/>
          <w:szCs w:val="24"/>
        </w:rPr>
        <w:t>Ihesu</w:t>
      </w:r>
      <w:proofErr w:type="spellEnd"/>
      <w:r w:rsidRPr="006F61C3">
        <w:rPr>
          <w:sz w:val="24"/>
          <w:szCs w:val="24"/>
        </w:rPr>
        <w:t xml:space="preserve"> </w:t>
      </w:r>
      <w:proofErr w:type="spellStart"/>
      <w:r w:rsidRPr="006F61C3">
        <w:rPr>
          <w:sz w:val="24"/>
          <w:szCs w:val="24"/>
        </w:rPr>
        <w:t>patri</w:t>
      </w:r>
      <w:proofErr w:type="spellEnd"/>
      <w:r w:rsidRPr="006F61C3">
        <w:rPr>
          <w:sz w:val="24"/>
          <w:szCs w:val="24"/>
        </w:rPr>
        <w:t xml:space="preserve"> </w:t>
      </w:r>
      <w:proofErr w:type="spellStart"/>
      <w:r w:rsidRPr="006F61C3">
        <w:rPr>
          <w:sz w:val="24"/>
          <w:szCs w:val="24"/>
        </w:rPr>
        <w:t>burghardo</w:t>
      </w:r>
      <w:proofErr w:type="spellEnd"/>
      <w:r w:rsidRPr="006F61C3">
        <w:rPr>
          <w:sz w:val="24"/>
          <w:szCs w:val="24"/>
        </w:rPr>
        <w:t xml:space="preserve"> </w:t>
      </w:r>
      <w:proofErr w:type="spellStart"/>
      <w:r w:rsidRPr="006F61C3">
        <w:rPr>
          <w:sz w:val="24"/>
          <w:szCs w:val="24"/>
        </w:rPr>
        <w:t>lectori</w:t>
      </w:r>
      <w:proofErr w:type="spellEnd"/>
      <w:r w:rsidRPr="006F61C3">
        <w:rPr>
          <w:sz w:val="24"/>
          <w:szCs w:val="24"/>
        </w:rPr>
        <w:t xml:space="preserve"> </w:t>
      </w:r>
      <w:proofErr w:type="spellStart"/>
      <w:r w:rsidRPr="006F61C3">
        <w:rPr>
          <w:sz w:val="24"/>
          <w:szCs w:val="24"/>
        </w:rPr>
        <w:t>fratrum</w:t>
      </w:r>
      <w:proofErr w:type="spellEnd"/>
      <w:r w:rsidRPr="006F61C3">
        <w:rPr>
          <w:sz w:val="24"/>
          <w:szCs w:val="24"/>
        </w:rPr>
        <w:t xml:space="preserve"> </w:t>
      </w:r>
      <w:proofErr w:type="spellStart"/>
      <w:r w:rsidRPr="006F61C3">
        <w:rPr>
          <w:sz w:val="24"/>
          <w:szCs w:val="24"/>
        </w:rPr>
        <w:t>ordinis</w:t>
      </w:r>
      <w:proofErr w:type="spellEnd"/>
      <w:r w:rsidRPr="006F61C3">
        <w:rPr>
          <w:sz w:val="24"/>
          <w:szCs w:val="24"/>
        </w:rPr>
        <w:t xml:space="preserve"> </w:t>
      </w:r>
      <w:proofErr w:type="spellStart"/>
      <w:r w:rsidRPr="006F61C3">
        <w:rPr>
          <w:sz w:val="24"/>
          <w:szCs w:val="24"/>
        </w:rPr>
        <w:t>predicatorum</w:t>
      </w:r>
      <w:proofErr w:type="spellEnd"/>
      <w:r w:rsidRPr="006F61C3">
        <w:rPr>
          <w:sz w:val="24"/>
          <w:szCs w:val="24"/>
        </w:rPr>
        <w:t xml:space="preserve"> in </w:t>
      </w:r>
      <w:proofErr w:type="spellStart"/>
      <w:r w:rsidRPr="006F61C3">
        <w:rPr>
          <w:sz w:val="24"/>
          <w:szCs w:val="24"/>
        </w:rPr>
        <w:t>madeburch</w:t>
      </w:r>
      <w:proofErr w:type="spellEnd"/>
      <w:r w:rsidR="006F61C3">
        <w:rPr>
          <w:sz w:val="24"/>
          <w:szCs w:val="24"/>
        </w:rPr>
        <w:t>,</w:t>
      </w:r>
      <w:r w:rsidRPr="006F61C3">
        <w:rPr>
          <w:sz w:val="24"/>
          <w:szCs w:val="24"/>
        </w:rPr>
        <w:t xml:space="preserve"> frater </w:t>
      </w:r>
      <w:proofErr w:type="spellStart"/>
      <w:r w:rsidRPr="006F61C3">
        <w:rPr>
          <w:sz w:val="24"/>
          <w:szCs w:val="24"/>
        </w:rPr>
        <w:t>burghardus</w:t>
      </w:r>
      <w:proofErr w:type="spellEnd"/>
      <w:r w:rsidRPr="006F61C3">
        <w:rPr>
          <w:sz w:val="24"/>
          <w:szCs w:val="24"/>
        </w:rPr>
        <w:t xml:space="preserve"> de monte </w:t>
      </w:r>
      <w:proofErr w:type="spellStart"/>
      <w:r w:rsidRPr="006F61C3">
        <w:rPr>
          <w:sz w:val="24"/>
          <w:szCs w:val="24"/>
        </w:rPr>
        <w:t>syon</w:t>
      </w:r>
      <w:proofErr w:type="spellEnd"/>
      <w:r w:rsidRPr="006F61C3">
        <w:rPr>
          <w:sz w:val="24"/>
          <w:szCs w:val="24"/>
        </w:rPr>
        <w:t xml:space="preserve"> cum omni </w:t>
      </w:r>
      <w:proofErr w:type="spellStart"/>
      <w:r w:rsidRPr="006F61C3">
        <w:rPr>
          <w:sz w:val="24"/>
          <w:szCs w:val="24"/>
        </w:rPr>
        <w:t>devocione</w:t>
      </w:r>
      <w:proofErr w:type="spellEnd"/>
      <w:r w:rsidRPr="006F61C3">
        <w:rPr>
          <w:sz w:val="24"/>
          <w:szCs w:val="24"/>
        </w:rPr>
        <w:t xml:space="preserve"> </w:t>
      </w:r>
      <w:proofErr w:type="spellStart"/>
      <w:r w:rsidRPr="006F61C3">
        <w:rPr>
          <w:sz w:val="24"/>
          <w:szCs w:val="24"/>
        </w:rPr>
        <w:t>oraciones</w:t>
      </w:r>
      <w:proofErr w:type="spellEnd"/>
      <w:r w:rsidRPr="006F61C3">
        <w:rPr>
          <w:sz w:val="24"/>
          <w:szCs w:val="24"/>
        </w:rPr>
        <w:t xml:space="preserve"> in domino </w:t>
      </w:r>
      <w:proofErr w:type="spellStart"/>
      <w:r w:rsidRPr="006F61C3">
        <w:rPr>
          <w:sz w:val="24"/>
          <w:szCs w:val="24"/>
        </w:rPr>
        <w:t>ihesu</w:t>
      </w:r>
      <w:proofErr w:type="spellEnd"/>
      <w:r w:rsidRPr="006F61C3">
        <w:rPr>
          <w:sz w:val="24"/>
          <w:szCs w:val="24"/>
        </w:rPr>
        <w:t xml:space="preserve"> </w:t>
      </w:r>
      <w:r w:rsidR="006F61C3">
        <w:rPr>
          <w:sz w:val="24"/>
          <w:szCs w:val="24"/>
        </w:rPr>
        <w:t>Christo.</w:t>
      </w:r>
      <w:r w:rsidRPr="006F61C3">
        <w:rPr>
          <w:sz w:val="24"/>
          <w:szCs w:val="24"/>
        </w:rPr>
        <w:t xml:space="preserve"> Quid vobis </w:t>
      </w:r>
      <w:proofErr w:type="spellStart"/>
      <w:r w:rsidRPr="006F61C3">
        <w:rPr>
          <w:sz w:val="24"/>
          <w:szCs w:val="24"/>
        </w:rPr>
        <w:t>scribam</w:t>
      </w:r>
      <w:proofErr w:type="spellEnd"/>
      <w:r w:rsidR="006F61C3">
        <w:rPr>
          <w:sz w:val="24"/>
          <w:szCs w:val="24"/>
        </w:rPr>
        <w:t>,</w:t>
      </w:r>
      <w:r w:rsidRPr="006F61C3">
        <w:rPr>
          <w:sz w:val="24"/>
          <w:szCs w:val="24"/>
        </w:rPr>
        <w:t xml:space="preserve"> pater </w:t>
      </w:r>
      <w:proofErr w:type="spellStart"/>
      <w:r w:rsidRPr="006F61C3">
        <w:rPr>
          <w:sz w:val="24"/>
          <w:szCs w:val="24"/>
        </w:rPr>
        <w:t>karissime</w:t>
      </w:r>
      <w:proofErr w:type="spellEnd"/>
      <w:r w:rsidR="006F61C3">
        <w:rPr>
          <w:sz w:val="24"/>
          <w:szCs w:val="24"/>
        </w:rPr>
        <w:t>,</w:t>
      </w:r>
      <w:r w:rsidRPr="006F61C3">
        <w:rPr>
          <w:sz w:val="24"/>
          <w:szCs w:val="24"/>
        </w:rPr>
        <w:t xml:space="preserve"> non </w:t>
      </w:r>
      <w:proofErr w:type="spellStart"/>
      <w:r w:rsidRPr="006F61C3">
        <w:rPr>
          <w:sz w:val="24"/>
          <w:szCs w:val="24"/>
        </w:rPr>
        <w:t>invenio</w:t>
      </w:r>
      <w:proofErr w:type="spellEnd"/>
      <w:r w:rsidR="006F61C3">
        <w:rPr>
          <w:sz w:val="24"/>
          <w:szCs w:val="24"/>
        </w:rPr>
        <w:t>.</w:t>
      </w:r>
      <w:r w:rsidRPr="006F61C3">
        <w:rPr>
          <w:sz w:val="24"/>
          <w:szCs w:val="24"/>
        </w:rPr>
        <w:t xml:space="preserve"> deficit </w:t>
      </w:r>
      <w:proofErr w:type="spellStart"/>
      <w:r w:rsidRPr="006F61C3">
        <w:rPr>
          <w:sz w:val="24"/>
          <w:szCs w:val="24"/>
        </w:rPr>
        <w:t>stilus</w:t>
      </w:r>
      <w:proofErr w:type="spellEnd"/>
      <w:r w:rsidR="006F61C3">
        <w:rPr>
          <w:sz w:val="24"/>
          <w:szCs w:val="24"/>
        </w:rPr>
        <w:t>,</w:t>
      </w:r>
      <w:r w:rsidRPr="006F61C3">
        <w:rPr>
          <w:sz w:val="24"/>
          <w:szCs w:val="24"/>
        </w:rPr>
        <w:t xml:space="preserve"> </w:t>
      </w:r>
      <w:proofErr w:type="spellStart"/>
      <w:r w:rsidRPr="006F61C3">
        <w:rPr>
          <w:sz w:val="24"/>
          <w:szCs w:val="24"/>
        </w:rPr>
        <w:t>lagwet</w:t>
      </w:r>
      <w:proofErr w:type="spellEnd"/>
      <w:r w:rsidRPr="006F61C3">
        <w:rPr>
          <w:sz w:val="24"/>
          <w:szCs w:val="24"/>
        </w:rPr>
        <w:t xml:space="preserve"> ingenium</w:t>
      </w:r>
      <w:r w:rsidR="006F61C3">
        <w:rPr>
          <w:sz w:val="24"/>
          <w:szCs w:val="24"/>
        </w:rPr>
        <w:t xml:space="preserve">, </w:t>
      </w:r>
      <w:proofErr w:type="spellStart"/>
      <w:r w:rsidR="006F61C3">
        <w:rPr>
          <w:sz w:val="24"/>
          <w:szCs w:val="24"/>
        </w:rPr>
        <w:t>os</w:t>
      </w:r>
      <w:proofErr w:type="spellEnd"/>
      <w:r w:rsidR="006F61C3">
        <w:rPr>
          <w:sz w:val="24"/>
          <w:szCs w:val="24"/>
        </w:rPr>
        <w:t xml:space="preserve"> </w:t>
      </w:r>
      <w:proofErr w:type="spellStart"/>
      <w:r w:rsidR="006F61C3">
        <w:rPr>
          <w:sz w:val="24"/>
          <w:szCs w:val="24"/>
        </w:rPr>
        <w:t>enarrare</w:t>
      </w:r>
      <w:proofErr w:type="spellEnd"/>
      <w:r w:rsidR="006F61C3">
        <w:rPr>
          <w:sz w:val="24"/>
          <w:szCs w:val="24"/>
        </w:rPr>
        <w:t xml:space="preserve"> non </w:t>
      </w:r>
      <w:proofErr w:type="spellStart"/>
      <w:r w:rsidR="006F61C3">
        <w:rPr>
          <w:sz w:val="24"/>
          <w:szCs w:val="24"/>
        </w:rPr>
        <w:t>sufficit</w:t>
      </w:r>
      <w:proofErr w:type="spellEnd"/>
      <w:r w:rsidR="006F61C3">
        <w:rPr>
          <w:sz w:val="24"/>
          <w:szCs w:val="24"/>
        </w:rPr>
        <w:t xml:space="preserve"> que bona </w:t>
      </w:r>
      <w:proofErr w:type="spellStart"/>
      <w:r w:rsidR="006F61C3">
        <w:rPr>
          <w:sz w:val="24"/>
          <w:szCs w:val="24"/>
        </w:rPr>
        <w:t>michi</w:t>
      </w:r>
      <w:proofErr w:type="spellEnd"/>
      <w:r w:rsidR="006F61C3">
        <w:rPr>
          <w:sz w:val="24"/>
          <w:szCs w:val="24"/>
        </w:rPr>
        <w:t xml:space="preserve"> </w:t>
      </w:r>
      <w:proofErr w:type="spellStart"/>
      <w:r w:rsidR="006F61C3">
        <w:rPr>
          <w:sz w:val="24"/>
          <w:szCs w:val="24"/>
        </w:rPr>
        <w:t>dedit</w:t>
      </w:r>
      <w:proofErr w:type="spellEnd"/>
      <w:r w:rsidR="006F61C3">
        <w:rPr>
          <w:sz w:val="24"/>
          <w:szCs w:val="24"/>
        </w:rPr>
        <w:t xml:space="preserve"> dominus qui in omnibus de</w:t>
      </w:r>
      <w:r w:rsidRPr="006F61C3">
        <w:rPr>
          <w:sz w:val="24"/>
          <w:szCs w:val="24"/>
        </w:rPr>
        <w:t xml:space="preserve">siderium </w:t>
      </w:r>
      <w:proofErr w:type="spellStart"/>
      <w:r w:rsidRPr="006F61C3">
        <w:rPr>
          <w:sz w:val="24"/>
          <w:szCs w:val="24"/>
        </w:rPr>
        <w:t>meum</w:t>
      </w:r>
      <w:proofErr w:type="spellEnd"/>
      <w:r w:rsidRPr="006F61C3">
        <w:rPr>
          <w:sz w:val="24"/>
          <w:szCs w:val="24"/>
        </w:rPr>
        <w:t xml:space="preserve"> </w:t>
      </w:r>
      <w:proofErr w:type="spellStart"/>
      <w:r w:rsidRPr="006F61C3">
        <w:rPr>
          <w:sz w:val="24"/>
          <w:szCs w:val="24"/>
        </w:rPr>
        <w:t>adimplevit</w:t>
      </w:r>
      <w:proofErr w:type="spellEnd"/>
      <w:r w:rsidR="006F61C3">
        <w:rPr>
          <w:sz w:val="24"/>
          <w:szCs w:val="24"/>
        </w:rPr>
        <w:t>.</w:t>
      </w:r>
      <w:r w:rsidRPr="006F61C3">
        <w:rPr>
          <w:sz w:val="24"/>
          <w:szCs w:val="24"/>
        </w:rPr>
        <w:t xml:space="preserve"> Ecce </w:t>
      </w:r>
      <w:proofErr w:type="spellStart"/>
      <w:r w:rsidRPr="006F61C3">
        <w:rPr>
          <w:sz w:val="24"/>
          <w:szCs w:val="24"/>
        </w:rPr>
        <w:t>loca</w:t>
      </w:r>
      <w:proofErr w:type="spellEnd"/>
      <w:r w:rsidRPr="006F61C3">
        <w:rPr>
          <w:sz w:val="24"/>
          <w:szCs w:val="24"/>
        </w:rPr>
        <w:t xml:space="preserve"> omnia sancta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sanctam</w:t>
      </w:r>
      <w:proofErr w:type="spellEnd"/>
      <w:r w:rsidR="006F61C3">
        <w:rPr>
          <w:sz w:val="24"/>
          <w:szCs w:val="24"/>
        </w:rPr>
        <w:t>,</w:t>
      </w:r>
      <w:r w:rsidRPr="006F61C3">
        <w:rPr>
          <w:sz w:val="24"/>
          <w:szCs w:val="24"/>
        </w:rPr>
        <w:t xml:space="preserve"> </w:t>
      </w:r>
      <w:proofErr w:type="spellStart"/>
      <w:r w:rsidRPr="006F61C3">
        <w:rPr>
          <w:sz w:val="24"/>
          <w:szCs w:val="24"/>
        </w:rPr>
        <w:t>quam</w:t>
      </w:r>
      <w:proofErr w:type="spellEnd"/>
      <w:r w:rsidRPr="006F61C3">
        <w:rPr>
          <w:sz w:val="24"/>
          <w:szCs w:val="24"/>
        </w:rPr>
        <w:t xml:space="preserve"> universe </w:t>
      </w:r>
      <w:proofErr w:type="spellStart"/>
      <w:r w:rsidRPr="006F61C3">
        <w:rPr>
          <w:sz w:val="24"/>
          <w:szCs w:val="24"/>
        </w:rPr>
        <w:t>christi</w:t>
      </w:r>
      <w:proofErr w:type="spellEnd"/>
      <w:r w:rsidRPr="006F61C3">
        <w:rPr>
          <w:sz w:val="24"/>
          <w:szCs w:val="24"/>
        </w:rPr>
        <w:t xml:space="preserve"> </w:t>
      </w:r>
      <w:proofErr w:type="spellStart"/>
      <w:r w:rsidRPr="006F61C3">
        <w:rPr>
          <w:sz w:val="24"/>
          <w:szCs w:val="24"/>
        </w:rPr>
        <w:t>ecclesie</w:t>
      </w:r>
      <w:proofErr w:type="spellEnd"/>
      <w:r w:rsidRPr="006F61C3">
        <w:rPr>
          <w:sz w:val="24"/>
          <w:szCs w:val="24"/>
        </w:rPr>
        <w:t xml:space="preserve"> nocte </w:t>
      </w:r>
      <w:proofErr w:type="spellStart"/>
      <w:r w:rsidRPr="006F61C3">
        <w:rPr>
          <w:sz w:val="24"/>
          <w:szCs w:val="24"/>
        </w:rPr>
        <w:t>dieque</w:t>
      </w:r>
      <w:proofErr w:type="spellEnd"/>
      <w:r w:rsidRPr="006F61C3">
        <w:rPr>
          <w:sz w:val="24"/>
          <w:szCs w:val="24"/>
        </w:rPr>
        <w:t xml:space="preserve"> </w:t>
      </w:r>
      <w:proofErr w:type="spellStart"/>
      <w:r w:rsidRPr="006F61C3">
        <w:rPr>
          <w:sz w:val="24"/>
          <w:szCs w:val="24"/>
        </w:rPr>
        <w:t>sonare</w:t>
      </w:r>
      <w:proofErr w:type="spellEnd"/>
      <w:r w:rsidRPr="006F61C3">
        <w:rPr>
          <w:sz w:val="24"/>
          <w:szCs w:val="24"/>
        </w:rPr>
        <w:t xml:space="preserve"> non </w:t>
      </w:r>
      <w:proofErr w:type="spellStart"/>
      <w:r w:rsidRPr="006F61C3">
        <w:rPr>
          <w:sz w:val="24"/>
          <w:szCs w:val="24"/>
        </w:rPr>
        <w:t>desinunt</w:t>
      </w:r>
      <w:proofErr w:type="spellEnd"/>
      <w:r w:rsidR="006F61C3">
        <w:rPr>
          <w:sz w:val="24"/>
          <w:szCs w:val="24"/>
        </w:rPr>
        <w:t>,</w:t>
      </w:r>
      <w:r w:rsidRPr="006F61C3">
        <w:rPr>
          <w:sz w:val="24"/>
          <w:szCs w:val="24"/>
        </w:rPr>
        <w:t xml:space="preserve"> </w:t>
      </w:r>
      <w:proofErr w:type="spellStart"/>
      <w:r w:rsidRPr="006F61C3">
        <w:rPr>
          <w:sz w:val="24"/>
          <w:szCs w:val="24"/>
        </w:rPr>
        <w:t>devocionis</w:t>
      </w:r>
      <w:proofErr w:type="spellEnd"/>
      <w:r w:rsidRPr="006F61C3">
        <w:rPr>
          <w:sz w:val="24"/>
          <w:szCs w:val="24"/>
        </w:rPr>
        <w:t xml:space="preserve"> </w:t>
      </w:r>
      <w:proofErr w:type="spellStart"/>
      <w:r w:rsidRPr="006F61C3">
        <w:rPr>
          <w:sz w:val="24"/>
          <w:szCs w:val="24"/>
        </w:rPr>
        <w:t>pedibus</w:t>
      </w:r>
      <w:proofErr w:type="spellEnd"/>
      <w:r w:rsidRPr="006F61C3">
        <w:rPr>
          <w:sz w:val="24"/>
          <w:szCs w:val="24"/>
        </w:rPr>
        <w:t xml:space="preserve"> </w:t>
      </w:r>
      <w:proofErr w:type="spellStart"/>
      <w:r w:rsidRPr="006F61C3">
        <w:rPr>
          <w:sz w:val="24"/>
          <w:szCs w:val="24"/>
        </w:rPr>
        <w:t>circuire</w:t>
      </w:r>
      <w:proofErr w:type="spellEnd"/>
      <w:r w:rsidR="006F61C3">
        <w:rPr>
          <w:sz w:val="24"/>
          <w:szCs w:val="24"/>
        </w:rPr>
        <w:t>,</w:t>
      </w:r>
      <w:r w:rsidRPr="006F61C3">
        <w:rPr>
          <w:sz w:val="24"/>
          <w:szCs w:val="24"/>
        </w:rPr>
        <w:t xml:space="preserve"> </w:t>
      </w:r>
      <w:proofErr w:type="spellStart"/>
      <w:r w:rsidRPr="006F61C3">
        <w:rPr>
          <w:sz w:val="24"/>
          <w:szCs w:val="24"/>
        </w:rPr>
        <w:t>oculis</w:t>
      </w:r>
      <w:proofErr w:type="spellEnd"/>
      <w:r w:rsidRPr="006F61C3">
        <w:rPr>
          <w:sz w:val="24"/>
          <w:szCs w:val="24"/>
        </w:rPr>
        <w:t xml:space="preserve"> </w:t>
      </w:r>
      <w:proofErr w:type="spellStart"/>
      <w:r w:rsidRPr="006F61C3">
        <w:rPr>
          <w:sz w:val="24"/>
          <w:szCs w:val="24"/>
        </w:rPr>
        <w:t>videre</w:t>
      </w:r>
      <w:proofErr w:type="spellEnd"/>
      <w:r w:rsidR="006F61C3">
        <w:rPr>
          <w:sz w:val="24"/>
          <w:szCs w:val="24"/>
        </w:rPr>
        <w:t>,</w:t>
      </w:r>
      <w:r w:rsidRPr="006F61C3">
        <w:rPr>
          <w:sz w:val="24"/>
          <w:szCs w:val="24"/>
        </w:rPr>
        <w:t xml:space="preserve"> </w:t>
      </w:r>
      <w:proofErr w:type="spellStart"/>
      <w:r w:rsidRPr="006F61C3">
        <w:rPr>
          <w:sz w:val="24"/>
          <w:szCs w:val="24"/>
        </w:rPr>
        <w:t>manibus</w:t>
      </w:r>
      <w:proofErr w:type="spellEnd"/>
      <w:r w:rsidRPr="006F61C3">
        <w:rPr>
          <w:sz w:val="24"/>
          <w:szCs w:val="24"/>
        </w:rPr>
        <w:t xml:space="preserve"> </w:t>
      </w:r>
      <w:proofErr w:type="spellStart"/>
      <w:r w:rsidRPr="006F61C3">
        <w:rPr>
          <w:sz w:val="24"/>
          <w:szCs w:val="24"/>
        </w:rPr>
        <w:t>attrectare</w:t>
      </w:r>
      <w:proofErr w:type="spellEnd"/>
      <w:r w:rsidRPr="006F61C3">
        <w:rPr>
          <w:sz w:val="24"/>
          <w:szCs w:val="24"/>
        </w:rPr>
        <w:t xml:space="preserve"> mihi </w:t>
      </w:r>
      <w:proofErr w:type="spellStart"/>
      <w:r w:rsidRPr="006F61C3">
        <w:rPr>
          <w:sz w:val="24"/>
          <w:szCs w:val="24"/>
        </w:rPr>
        <w:t>concessit</w:t>
      </w:r>
      <w:proofErr w:type="spellEnd"/>
      <w:r w:rsidRPr="006F61C3">
        <w:rPr>
          <w:sz w:val="24"/>
          <w:szCs w:val="24"/>
        </w:rPr>
        <w:t xml:space="preserve"> ad libitum bonus </w:t>
      </w:r>
      <w:proofErr w:type="spellStart"/>
      <w:r w:rsidRPr="006F61C3">
        <w:rPr>
          <w:sz w:val="24"/>
          <w:szCs w:val="24"/>
        </w:rPr>
        <w:t>ille</w:t>
      </w:r>
      <w:proofErr w:type="spellEnd"/>
      <w:r w:rsidRPr="006F61C3">
        <w:rPr>
          <w:sz w:val="24"/>
          <w:szCs w:val="24"/>
        </w:rPr>
        <w:t xml:space="preserve"> </w:t>
      </w:r>
      <w:proofErr w:type="spellStart"/>
      <w:r w:rsidRPr="006F61C3">
        <w:rPr>
          <w:sz w:val="24"/>
          <w:szCs w:val="24"/>
        </w:rPr>
        <w:t>ihesus</w:t>
      </w:r>
      <w:proofErr w:type="spellEnd"/>
      <w:r w:rsidR="006F61C3">
        <w:rPr>
          <w:sz w:val="24"/>
          <w:szCs w:val="24"/>
        </w:rPr>
        <w:t>,</w:t>
      </w:r>
      <w:r w:rsidRPr="006F61C3">
        <w:rPr>
          <w:sz w:val="24"/>
          <w:szCs w:val="24"/>
        </w:rPr>
        <w:t xml:space="preserve"> qui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inhabitando</w:t>
      </w:r>
      <w:proofErr w:type="spellEnd"/>
      <w:r w:rsidRPr="006F61C3">
        <w:rPr>
          <w:sz w:val="24"/>
          <w:szCs w:val="24"/>
        </w:rPr>
        <w:t xml:space="preserve"> et verbo doctrine </w:t>
      </w:r>
      <w:proofErr w:type="spellStart"/>
      <w:r w:rsidRPr="006F61C3">
        <w:rPr>
          <w:sz w:val="24"/>
          <w:szCs w:val="24"/>
        </w:rPr>
        <w:t>illum</w:t>
      </w:r>
      <w:r w:rsidR="006F61C3">
        <w:rPr>
          <w:sz w:val="24"/>
          <w:szCs w:val="24"/>
        </w:rPr>
        <w:t>inando</w:t>
      </w:r>
      <w:proofErr w:type="spellEnd"/>
      <w:r w:rsidR="006F61C3">
        <w:rPr>
          <w:sz w:val="24"/>
          <w:szCs w:val="24"/>
        </w:rPr>
        <w:t xml:space="preserve"> et </w:t>
      </w:r>
      <w:proofErr w:type="spellStart"/>
      <w:r w:rsidR="006F61C3">
        <w:rPr>
          <w:sz w:val="24"/>
          <w:szCs w:val="24"/>
        </w:rPr>
        <w:t>illuminatam</w:t>
      </w:r>
      <w:proofErr w:type="spellEnd"/>
      <w:r w:rsidR="006F61C3">
        <w:rPr>
          <w:sz w:val="24"/>
          <w:szCs w:val="24"/>
        </w:rPr>
        <w:t xml:space="preserve"> </w:t>
      </w:r>
      <w:proofErr w:type="spellStart"/>
      <w:r w:rsidR="006F61C3">
        <w:rPr>
          <w:sz w:val="24"/>
          <w:szCs w:val="24"/>
        </w:rPr>
        <w:t>suo</w:t>
      </w:r>
      <w:proofErr w:type="spellEnd"/>
      <w:r w:rsidR="006F61C3">
        <w:rPr>
          <w:sz w:val="24"/>
          <w:szCs w:val="24"/>
        </w:rPr>
        <w:t xml:space="preserve"> </w:t>
      </w:r>
      <w:proofErr w:type="spellStart"/>
      <w:r w:rsidR="006F61C3">
        <w:rPr>
          <w:sz w:val="24"/>
          <w:szCs w:val="24"/>
        </w:rPr>
        <w:t>sacra</w:t>
      </w:r>
      <w:r w:rsidRPr="006F61C3">
        <w:rPr>
          <w:sz w:val="24"/>
          <w:szCs w:val="24"/>
        </w:rPr>
        <w:t>tissimo</w:t>
      </w:r>
      <w:proofErr w:type="spellEnd"/>
      <w:r w:rsidRPr="006F61C3">
        <w:rPr>
          <w:sz w:val="24"/>
          <w:szCs w:val="24"/>
        </w:rPr>
        <w:t xml:space="preserve"> </w:t>
      </w:r>
      <w:proofErr w:type="spellStart"/>
      <w:r w:rsidRPr="006F61C3">
        <w:rPr>
          <w:sz w:val="24"/>
          <w:szCs w:val="24"/>
        </w:rPr>
        <w:t>sagwine</w:t>
      </w:r>
      <w:proofErr w:type="spellEnd"/>
      <w:r w:rsidRPr="006F61C3">
        <w:rPr>
          <w:sz w:val="24"/>
          <w:szCs w:val="24"/>
        </w:rPr>
        <w:t xml:space="preserve"> </w:t>
      </w:r>
      <w:proofErr w:type="spellStart"/>
      <w:r w:rsidRPr="006F61C3">
        <w:rPr>
          <w:sz w:val="24"/>
          <w:szCs w:val="24"/>
        </w:rPr>
        <w:t>consecravit</w:t>
      </w:r>
      <w:proofErr w:type="spellEnd"/>
      <w:r w:rsidR="006F61C3">
        <w:rPr>
          <w:sz w:val="24"/>
          <w:szCs w:val="24"/>
        </w:rPr>
        <w:t>.</w:t>
      </w:r>
      <w:r w:rsidRPr="006F61C3">
        <w:rPr>
          <w:sz w:val="24"/>
          <w:szCs w:val="24"/>
        </w:rPr>
        <w:t xml:space="preserve"> </w:t>
      </w:r>
      <w:proofErr w:type="spellStart"/>
      <w:r w:rsidRPr="006F61C3">
        <w:rPr>
          <w:sz w:val="24"/>
          <w:szCs w:val="24"/>
        </w:rPr>
        <w:t>Certe</w:t>
      </w:r>
      <w:proofErr w:type="spellEnd"/>
      <w:r w:rsidRPr="006F61C3">
        <w:rPr>
          <w:sz w:val="24"/>
          <w:szCs w:val="24"/>
        </w:rPr>
        <w:t xml:space="preserve"> </w:t>
      </w:r>
      <w:proofErr w:type="spellStart"/>
      <w:r w:rsidRPr="006F61C3">
        <w:rPr>
          <w:sz w:val="24"/>
          <w:szCs w:val="24"/>
        </w:rPr>
        <w:t>delectabile</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ad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aspirare</w:t>
      </w:r>
      <w:proofErr w:type="spellEnd"/>
      <w:r w:rsidR="006F61C3">
        <w:rPr>
          <w:sz w:val="24"/>
          <w:szCs w:val="24"/>
        </w:rPr>
        <w:t>.</w:t>
      </w:r>
      <w:r w:rsidRPr="006F61C3">
        <w:rPr>
          <w:sz w:val="24"/>
          <w:szCs w:val="24"/>
        </w:rPr>
        <w:t xml:space="preserve"> </w:t>
      </w:r>
      <w:proofErr w:type="spellStart"/>
      <w:r w:rsidRPr="006F61C3">
        <w:rPr>
          <w:sz w:val="24"/>
          <w:szCs w:val="24"/>
        </w:rPr>
        <w:t>delectabilius</w:t>
      </w:r>
      <w:proofErr w:type="spellEnd"/>
      <w:r w:rsidRPr="006F61C3">
        <w:rPr>
          <w:sz w:val="24"/>
          <w:szCs w:val="24"/>
        </w:rPr>
        <w:t xml:space="preserve">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visitare</w:t>
      </w:r>
      <w:proofErr w:type="spellEnd"/>
      <w:r w:rsidRPr="006F61C3">
        <w:rPr>
          <w:sz w:val="24"/>
          <w:szCs w:val="24"/>
        </w:rPr>
        <w:t xml:space="preserve"> et super </w:t>
      </w:r>
      <w:proofErr w:type="spellStart"/>
      <w:r w:rsidRPr="006F61C3">
        <w:rPr>
          <w:sz w:val="24"/>
          <w:szCs w:val="24"/>
        </w:rPr>
        <w:t>omne</w:t>
      </w:r>
      <w:proofErr w:type="spellEnd"/>
      <w:r w:rsidRPr="006F61C3">
        <w:rPr>
          <w:sz w:val="24"/>
          <w:szCs w:val="24"/>
        </w:rPr>
        <w:t xml:space="preserve"> </w:t>
      </w:r>
      <w:proofErr w:type="spellStart"/>
      <w:r w:rsidRPr="006F61C3">
        <w:rPr>
          <w:sz w:val="24"/>
          <w:szCs w:val="24"/>
        </w:rPr>
        <w:t>mel</w:t>
      </w:r>
      <w:proofErr w:type="spellEnd"/>
      <w:r w:rsidR="006F61C3">
        <w:rPr>
          <w:sz w:val="24"/>
          <w:szCs w:val="24"/>
        </w:rPr>
        <w:t xml:space="preserve"> et </w:t>
      </w:r>
      <w:proofErr w:type="spellStart"/>
      <w:r w:rsidR="006F61C3">
        <w:rPr>
          <w:sz w:val="24"/>
          <w:szCs w:val="24"/>
        </w:rPr>
        <w:t>fav</w:t>
      </w:r>
      <w:r w:rsidRPr="006F61C3">
        <w:rPr>
          <w:sz w:val="24"/>
          <w:szCs w:val="24"/>
        </w:rPr>
        <w:t>um</w:t>
      </w:r>
      <w:proofErr w:type="spellEnd"/>
      <w:r w:rsidR="006F61C3">
        <w:rPr>
          <w:sz w:val="24"/>
          <w:szCs w:val="24"/>
        </w:rPr>
        <w:t>,</w:t>
      </w:r>
      <w:r w:rsidRPr="006F61C3">
        <w:rPr>
          <w:sz w:val="24"/>
          <w:szCs w:val="24"/>
        </w:rPr>
        <w:t xml:space="preserve"> </w:t>
      </w:r>
      <w:proofErr w:type="spellStart"/>
      <w:r w:rsidRPr="006F61C3">
        <w:rPr>
          <w:sz w:val="24"/>
          <w:szCs w:val="24"/>
        </w:rPr>
        <w:t>dulcius</w:t>
      </w:r>
      <w:proofErr w:type="spellEnd"/>
      <w:r w:rsidRPr="006F61C3">
        <w:rPr>
          <w:sz w:val="24"/>
          <w:szCs w:val="24"/>
        </w:rPr>
        <w:t xml:space="preserve"> in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commorari</w:t>
      </w:r>
      <w:proofErr w:type="spellEnd"/>
      <w:r w:rsidRPr="006F61C3">
        <w:rPr>
          <w:sz w:val="24"/>
          <w:szCs w:val="24"/>
        </w:rPr>
        <w:t xml:space="preserve"> et </w:t>
      </w:r>
      <w:proofErr w:type="spellStart"/>
      <w:r w:rsidRPr="006F61C3">
        <w:rPr>
          <w:sz w:val="24"/>
          <w:szCs w:val="24"/>
        </w:rPr>
        <w:t>oculis</w:t>
      </w:r>
      <w:proofErr w:type="spellEnd"/>
      <w:r w:rsidRPr="006F61C3">
        <w:rPr>
          <w:sz w:val="24"/>
          <w:szCs w:val="24"/>
        </w:rPr>
        <w:t xml:space="preserve"> </w:t>
      </w:r>
      <w:proofErr w:type="spellStart"/>
      <w:r w:rsidRPr="006F61C3">
        <w:rPr>
          <w:sz w:val="24"/>
          <w:szCs w:val="24"/>
        </w:rPr>
        <w:t>corporeis</w:t>
      </w:r>
      <w:proofErr w:type="spellEnd"/>
      <w:r w:rsidRPr="006F61C3">
        <w:rPr>
          <w:sz w:val="24"/>
          <w:szCs w:val="24"/>
        </w:rPr>
        <w:t xml:space="preserve"> </w:t>
      </w:r>
      <w:proofErr w:type="spellStart"/>
      <w:r w:rsidRPr="006F61C3">
        <w:rPr>
          <w:sz w:val="24"/>
          <w:szCs w:val="24"/>
        </w:rPr>
        <w:t>intueri</w:t>
      </w:r>
      <w:proofErr w:type="spellEnd"/>
      <w:r w:rsidRPr="006F61C3">
        <w:rPr>
          <w:sz w:val="24"/>
          <w:szCs w:val="24"/>
        </w:rPr>
        <w:t xml:space="preserve"> et mentis </w:t>
      </w:r>
      <w:proofErr w:type="spellStart"/>
      <w:r w:rsidRPr="006F61C3">
        <w:rPr>
          <w:sz w:val="24"/>
          <w:szCs w:val="24"/>
        </w:rPr>
        <w:t>intellectu</w:t>
      </w:r>
      <w:proofErr w:type="spellEnd"/>
      <w:r w:rsidRPr="006F61C3">
        <w:rPr>
          <w:sz w:val="24"/>
          <w:szCs w:val="24"/>
        </w:rPr>
        <w:t xml:space="preserve"> </w:t>
      </w:r>
      <w:proofErr w:type="spellStart"/>
      <w:r w:rsidRPr="006F61C3">
        <w:rPr>
          <w:sz w:val="24"/>
          <w:szCs w:val="24"/>
        </w:rPr>
        <w:t>revolvere</w:t>
      </w:r>
      <w:proofErr w:type="spellEnd"/>
      <w:r w:rsidRPr="006F61C3">
        <w:rPr>
          <w:sz w:val="24"/>
          <w:szCs w:val="24"/>
        </w:rPr>
        <w:t xml:space="preserve"> quomodo in </w:t>
      </w:r>
      <w:proofErr w:type="spellStart"/>
      <w:r w:rsidRPr="006F61C3">
        <w:rPr>
          <w:sz w:val="24"/>
          <w:szCs w:val="24"/>
        </w:rPr>
        <w:t>locis</w:t>
      </w:r>
      <w:proofErr w:type="spellEnd"/>
      <w:r w:rsidRPr="006F61C3">
        <w:rPr>
          <w:sz w:val="24"/>
          <w:szCs w:val="24"/>
        </w:rPr>
        <w:t xml:space="preserve"> </w:t>
      </w:r>
      <w:proofErr w:type="spellStart"/>
      <w:r w:rsidRPr="006F61C3">
        <w:rPr>
          <w:sz w:val="24"/>
          <w:szCs w:val="24"/>
        </w:rPr>
        <w:t>singulis</w:t>
      </w:r>
      <w:proofErr w:type="spellEnd"/>
      <w:r w:rsidRPr="006F61C3">
        <w:rPr>
          <w:sz w:val="24"/>
          <w:szCs w:val="24"/>
        </w:rPr>
        <w:t xml:space="preserve"> in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nostram</w:t>
      </w:r>
      <w:proofErr w:type="spellEnd"/>
      <w:r w:rsidRPr="006F61C3">
        <w:rPr>
          <w:sz w:val="24"/>
          <w:szCs w:val="24"/>
        </w:rPr>
        <w:t xml:space="preserve"> </w:t>
      </w:r>
      <w:proofErr w:type="spellStart"/>
      <w:r w:rsidRPr="006F61C3">
        <w:rPr>
          <w:sz w:val="24"/>
          <w:szCs w:val="24"/>
        </w:rPr>
        <w:t>salutem</w:t>
      </w:r>
      <w:proofErr w:type="spellEnd"/>
      <w:r w:rsidRPr="006F61C3">
        <w:rPr>
          <w:sz w:val="24"/>
          <w:szCs w:val="24"/>
        </w:rPr>
        <w:t xml:space="preserve"> sit dominus </w:t>
      </w:r>
      <w:r w:rsidR="006F61C3">
        <w:rPr>
          <w:sz w:val="24"/>
          <w:szCs w:val="24"/>
        </w:rPr>
        <w:t>operates.</w:t>
      </w:r>
    </w:p>
    <w:p w14:paraId="12978EEA" w14:textId="5B6919C5" w:rsidR="00B85B6D" w:rsidRDefault="006F61C3" w:rsidP="004A2B68">
      <w:pPr>
        <w:ind w:firstLine="720"/>
        <w:rPr>
          <w:sz w:val="24"/>
          <w:szCs w:val="24"/>
        </w:rPr>
      </w:pPr>
      <w:proofErr w:type="spellStart"/>
      <w:r>
        <w:rPr>
          <w:sz w:val="24"/>
          <w:szCs w:val="24"/>
        </w:rPr>
        <w:t>Venerabantur</w:t>
      </w:r>
      <w:proofErr w:type="spellEnd"/>
      <w:r>
        <w:rPr>
          <w:sz w:val="24"/>
          <w:szCs w:val="24"/>
        </w:rPr>
        <w:t xml:space="preserve"> quon</w:t>
      </w:r>
      <w:r w:rsidR="00A6186D" w:rsidRPr="006F61C3">
        <w:rPr>
          <w:sz w:val="24"/>
          <w:szCs w:val="24"/>
        </w:rPr>
        <w:t xml:space="preserve">dam </w:t>
      </w:r>
      <w:proofErr w:type="spellStart"/>
      <w:r w:rsidR="00A6186D" w:rsidRPr="006F61C3">
        <w:rPr>
          <w:sz w:val="24"/>
          <w:szCs w:val="24"/>
        </w:rPr>
        <w:t>iudei</w:t>
      </w:r>
      <w:proofErr w:type="spellEnd"/>
      <w:r w:rsidR="00A6186D" w:rsidRPr="006F61C3">
        <w:rPr>
          <w:sz w:val="24"/>
          <w:szCs w:val="24"/>
        </w:rPr>
        <w:t xml:space="preserve"> sancta sanctorum</w:t>
      </w:r>
      <w:r>
        <w:rPr>
          <w:sz w:val="24"/>
          <w:szCs w:val="24"/>
        </w:rPr>
        <w:t>,</w:t>
      </w:r>
      <w:r w:rsidR="00A6186D" w:rsidRPr="006F61C3">
        <w:rPr>
          <w:sz w:val="24"/>
          <w:szCs w:val="24"/>
        </w:rPr>
        <w:t xml:space="preserve"> </w:t>
      </w:r>
      <w:proofErr w:type="spellStart"/>
      <w:r w:rsidR="00A6186D" w:rsidRPr="006F61C3">
        <w:rPr>
          <w:sz w:val="24"/>
          <w:szCs w:val="24"/>
        </w:rPr>
        <w:t>quia</w:t>
      </w:r>
      <w:proofErr w:type="spellEnd"/>
      <w:r w:rsidR="00A6186D" w:rsidRPr="006F61C3">
        <w:rPr>
          <w:sz w:val="24"/>
          <w:szCs w:val="24"/>
        </w:rPr>
        <w:t xml:space="preserve">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t>erat</w:t>
      </w:r>
      <w:proofErr w:type="spellEnd"/>
      <w:r w:rsidR="00A6186D" w:rsidRPr="006F61C3">
        <w:rPr>
          <w:sz w:val="24"/>
          <w:szCs w:val="24"/>
        </w:rPr>
        <w:t xml:space="preserve"> </w:t>
      </w:r>
      <w:proofErr w:type="spellStart"/>
      <w:r w:rsidR="00A6186D" w:rsidRPr="006F61C3">
        <w:rPr>
          <w:sz w:val="24"/>
          <w:szCs w:val="24"/>
        </w:rPr>
        <w:t>archa</w:t>
      </w:r>
      <w:proofErr w:type="spellEnd"/>
      <w:r w:rsidR="00A6186D" w:rsidRPr="006F61C3">
        <w:rPr>
          <w:sz w:val="24"/>
          <w:szCs w:val="24"/>
        </w:rPr>
        <w:t xml:space="preserve"> </w:t>
      </w:r>
      <w:proofErr w:type="spellStart"/>
      <w:r w:rsidR="00A6186D" w:rsidRPr="006F61C3">
        <w:rPr>
          <w:sz w:val="24"/>
          <w:szCs w:val="24"/>
        </w:rPr>
        <w:t>testamenti</w:t>
      </w:r>
      <w:proofErr w:type="spellEnd"/>
      <w:r>
        <w:rPr>
          <w:sz w:val="24"/>
          <w:szCs w:val="24"/>
        </w:rPr>
        <w:t>,</w:t>
      </w:r>
      <w:r w:rsidR="00A6186D" w:rsidRPr="006F61C3">
        <w:rPr>
          <w:sz w:val="24"/>
          <w:szCs w:val="24"/>
        </w:rPr>
        <w:t xml:space="preserve"> cherubin </w:t>
      </w:r>
      <w:proofErr w:type="spellStart"/>
      <w:r w:rsidR="00A6186D" w:rsidRPr="006F61C3">
        <w:rPr>
          <w:sz w:val="24"/>
          <w:szCs w:val="24"/>
        </w:rPr>
        <w:t>propiciatorium</w:t>
      </w:r>
      <w:proofErr w:type="spellEnd"/>
      <w:r w:rsidR="00A6186D" w:rsidRPr="006F61C3">
        <w:rPr>
          <w:sz w:val="24"/>
          <w:szCs w:val="24"/>
        </w:rPr>
        <w:t xml:space="preserve"> </w:t>
      </w:r>
      <w:proofErr w:type="spellStart"/>
      <w:r w:rsidR="00A6186D" w:rsidRPr="006F61C3">
        <w:rPr>
          <w:sz w:val="24"/>
          <w:szCs w:val="24"/>
        </w:rPr>
        <w:t>urna</w:t>
      </w:r>
      <w:proofErr w:type="spellEnd"/>
      <w:r w:rsidR="00A6186D" w:rsidRPr="006F61C3">
        <w:rPr>
          <w:sz w:val="24"/>
          <w:szCs w:val="24"/>
        </w:rPr>
        <w:t xml:space="preserve"> </w:t>
      </w:r>
      <w:proofErr w:type="spellStart"/>
      <w:r w:rsidR="00A6186D" w:rsidRPr="006F61C3">
        <w:rPr>
          <w:sz w:val="24"/>
          <w:szCs w:val="24"/>
        </w:rPr>
        <w:t>aurea</w:t>
      </w:r>
      <w:proofErr w:type="spellEnd"/>
      <w:r w:rsidR="00A6186D" w:rsidRPr="006F61C3">
        <w:rPr>
          <w:sz w:val="24"/>
          <w:szCs w:val="24"/>
        </w:rPr>
        <w:t xml:space="preserve"> </w:t>
      </w:r>
      <w:proofErr w:type="spellStart"/>
      <w:r w:rsidR="00A6186D" w:rsidRPr="006F61C3">
        <w:rPr>
          <w:sz w:val="24"/>
          <w:szCs w:val="24"/>
        </w:rPr>
        <w:t>contines</w:t>
      </w:r>
      <w:proofErr w:type="spellEnd"/>
      <w:r w:rsidR="00A6186D" w:rsidRPr="006F61C3">
        <w:rPr>
          <w:sz w:val="24"/>
          <w:szCs w:val="24"/>
        </w:rPr>
        <w:t xml:space="preserve"> manna</w:t>
      </w:r>
      <w:r>
        <w:rPr>
          <w:sz w:val="24"/>
          <w:szCs w:val="24"/>
        </w:rPr>
        <w:t>,</w:t>
      </w:r>
      <w:r w:rsidR="00A6186D" w:rsidRPr="006F61C3">
        <w:rPr>
          <w:sz w:val="24"/>
          <w:szCs w:val="24"/>
        </w:rPr>
        <w:t xml:space="preserve"> et </w:t>
      </w:r>
      <w:proofErr w:type="spellStart"/>
      <w:r w:rsidR="00A6186D" w:rsidRPr="006F61C3">
        <w:rPr>
          <w:sz w:val="24"/>
          <w:szCs w:val="24"/>
        </w:rPr>
        <w:t>virgam</w:t>
      </w:r>
      <w:proofErr w:type="spellEnd"/>
      <w:r w:rsidR="00A6186D" w:rsidRPr="006F61C3">
        <w:rPr>
          <w:sz w:val="24"/>
          <w:szCs w:val="24"/>
        </w:rPr>
        <w:t xml:space="preserve"> </w:t>
      </w:r>
      <w:proofErr w:type="spellStart"/>
      <w:r w:rsidR="00A6186D" w:rsidRPr="006F61C3">
        <w:rPr>
          <w:sz w:val="24"/>
          <w:szCs w:val="24"/>
        </w:rPr>
        <w:t>aaron</w:t>
      </w:r>
      <w:proofErr w:type="spellEnd"/>
      <w:r>
        <w:rPr>
          <w:sz w:val="24"/>
          <w:szCs w:val="24"/>
        </w:rPr>
        <w:t xml:space="preserve">. </w:t>
      </w:r>
      <w:proofErr w:type="spellStart"/>
      <w:r>
        <w:rPr>
          <w:sz w:val="24"/>
          <w:szCs w:val="24"/>
        </w:rPr>
        <w:t>Nonne</w:t>
      </w:r>
      <w:proofErr w:type="spellEnd"/>
      <w:r>
        <w:rPr>
          <w:sz w:val="24"/>
          <w:szCs w:val="24"/>
        </w:rPr>
        <w:t xml:space="preserve"> </w:t>
      </w:r>
      <w:proofErr w:type="spellStart"/>
      <w:r>
        <w:rPr>
          <w:sz w:val="24"/>
          <w:szCs w:val="24"/>
        </w:rPr>
        <w:t>venerabilius</w:t>
      </w:r>
      <w:proofErr w:type="spellEnd"/>
      <w:r>
        <w:rPr>
          <w:sz w:val="24"/>
          <w:szCs w:val="24"/>
        </w:rPr>
        <w:t xml:space="preserve"> </w:t>
      </w:r>
      <w:proofErr w:type="spellStart"/>
      <w:r>
        <w:rPr>
          <w:sz w:val="24"/>
          <w:szCs w:val="24"/>
        </w:rPr>
        <w:t>est</w:t>
      </w:r>
      <w:proofErr w:type="spellEnd"/>
      <w:r>
        <w:rPr>
          <w:sz w:val="24"/>
          <w:szCs w:val="24"/>
        </w:rPr>
        <w:t xml:space="preserve"> </w:t>
      </w:r>
      <w:proofErr w:type="spellStart"/>
      <w:r>
        <w:rPr>
          <w:sz w:val="24"/>
          <w:szCs w:val="24"/>
        </w:rPr>
        <w:t>sepul</w:t>
      </w:r>
      <w:r w:rsidR="00A6186D" w:rsidRPr="006F61C3">
        <w:rPr>
          <w:sz w:val="24"/>
          <w:szCs w:val="24"/>
        </w:rPr>
        <w:t>crum</w:t>
      </w:r>
      <w:proofErr w:type="spellEnd"/>
      <w:r w:rsidR="00A6186D" w:rsidRPr="006F61C3">
        <w:rPr>
          <w:sz w:val="24"/>
          <w:szCs w:val="24"/>
        </w:rPr>
        <w:t xml:space="preserve"> dulcis </w:t>
      </w:r>
      <w:proofErr w:type="spellStart"/>
      <w:r w:rsidR="00A6186D" w:rsidRPr="006F61C3">
        <w:rPr>
          <w:sz w:val="24"/>
          <w:szCs w:val="24"/>
        </w:rPr>
        <w:t>illius</w:t>
      </w:r>
      <w:proofErr w:type="spellEnd"/>
      <w:r w:rsidR="00A6186D" w:rsidRPr="006F61C3">
        <w:rPr>
          <w:sz w:val="24"/>
          <w:szCs w:val="24"/>
        </w:rPr>
        <w:t xml:space="preserve"> </w:t>
      </w:r>
      <w:proofErr w:type="spellStart"/>
      <w:r w:rsidR="00A6186D" w:rsidRPr="006F61C3">
        <w:rPr>
          <w:sz w:val="24"/>
          <w:szCs w:val="24"/>
        </w:rPr>
        <w:t>ihesu</w:t>
      </w:r>
      <w:proofErr w:type="spellEnd"/>
      <w:r w:rsidR="00A6186D" w:rsidRPr="006F61C3">
        <w:rPr>
          <w:sz w:val="24"/>
          <w:szCs w:val="24"/>
        </w:rPr>
        <w:t xml:space="preserve"> </w:t>
      </w:r>
      <w:proofErr w:type="spellStart"/>
      <w:r w:rsidR="00A6186D" w:rsidRPr="006F61C3">
        <w:rPr>
          <w:sz w:val="24"/>
          <w:szCs w:val="24"/>
        </w:rPr>
        <w:t>quo</w:t>
      </w:r>
      <w:r>
        <w:rPr>
          <w:sz w:val="24"/>
          <w:szCs w:val="24"/>
        </w:rPr>
        <w:t>d</w:t>
      </w:r>
      <w:proofErr w:type="spellEnd"/>
      <w:r>
        <w:rPr>
          <w:sz w:val="24"/>
          <w:szCs w:val="24"/>
        </w:rPr>
        <w:t xml:space="preserve"> </w:t>
      </w:r>
      <w:proofErr w:type="spellStart"/>
      <w:r>
        <w:rPr>
          <w:sz w:val="24"/>
          <w:szCs w:val="24"/>
        </w:rPr>
        <w:t>quotiens</w:t>
      </w:r>
      <w:proofErr w:type="spellEnd"/>
      <w:r>
        <w:rPr>
          <w:sz w:val="24"/>
          <w:szCs w:val="24"/>
        </w:rPr>
        <w:t xml:space="preserve"> </w:t>
      </w:r>
      <w:proofErr w:type="spellStart"/>
      <w:r>
        <w:rPr>
          <w:sz w:val="24"/>
          <w:szCs w:val="24"/>
        </w:rPr>
        <w:t>quis</w:t>
      </w:r>
      <w:proofErr w:type="spellEnd"/>
      <w:r>
        <w:rPr>
          <w:sz w:val="24"/>
          <w:szCs w:val="24"/>
        </w:rPr>
        <w:t xml:space="preserve"> </w:t>
      </w:r>
      <w:proofErr w:type="spellStart"/>
      <w:r>
        <w:rPr>
          <w:sz w:val="24"/>
          <w:szCs w:val="24"/>
        </w:rPr>
        <w:t>ingreditur</w:t>
      </w:r>
      <w:proofErr w:type="spellEnd"/>
      <w:r>
        <w:rPr>
          <w:sz w:val="24"/>
          <w:szCs w:val="24"/>
        </w:rPr>
        <w:t xml:space="preserve"> </w:t>
      </w:r>
      <w:proofErr w:type="spellStart"/>
      <w:r>
        <w:rPr>
          <w:sz w:val="24"/>
          <w:szCs w:val="24"/>
        </w:rPr>
        <w:t>toti</w:t>
      </w:r>
      <w:r w:rsidR="00A6186D" w:rsidRPr="006F61C3">
        <w:rPr>
          <w:sz w:val="24"/>
          <w:szCs w:val="24"/>
        </w:rPr>
        <w:t>ens</w:t>
      </w:r>
      <w:proofErr w:type="spellEnd"/>
      <w:r w:rsidR="00A6186D" w:rsidRPr="006F61C3">
        <w:rPr>
          <w:sz w:val="24"/>
          <w:szCs w:val="24"/>
        </w:rPr>
        <w:t xml:space="preserve"> </w:t>
      </w:r>
      <w:proofErr w:type="spellStart"/>
      <w:r w:rsidR="00A6186D" w:rsidRPr="006F61C3">
        <w:rPr>
          <w:sz w:val="24"/>
          <w:szCs w:val="24"/>
        </w:rPr>
        <w:t>involutum</w:t>
      </w:r>
      <w:proofErr w:type="spellEnd"/>
      <w:r w:rsidR="00A6186D" w:rsidRPr="006F61C3">
        <w:rPr>
          <w:sz w:val="24"/>
          <w:szCs w:val="24"/>
        </w:rPr>
        <w:t xml:space="preserve"> </w:t>
      </w:r>
      <w:proofErr w:type="spellStart"/>
      <w:r w:rsidR="00A6186D" w:rsidRPr="006F61C3">
        <w:rPr>
          <w:sz w:val="24"/>
          <w:szCs w:val="24"/>
        </w:rPr>
        <w:t>syndone</w:t>
      </w:r>
      <w:proofErr w:type="spellEnd"/>
      <w:r w:rsidR="00A6186D" w:rsidRPr="006F61C3">
        <w:rPr>
          <w:sz w:val="24"/>
          <w:szCs w:val="24"/>
        </w:rPr>
        <w:t xml:space="preserve"> mentis </w:t>
      </w:r>
      <w:proofErr w:type="spellStart"/>
      <w:r w:rsidR="00A6186D" w:rsidRPr="006F61C3">
        <w:rPr>
          <w:sz w:val="24"/>
          <w:szCs w:val="24"/>
        </w:rPr>
        <w:t>oculis</w:t>
      </w:r>
      <w:proofErr w:type="spellEnd"/>
      <w:r w:rsidR="00A6186D" w:rsidRPr="006F61C3">
        <w:rPr>
          <w:sz w:val="24"/>
          <w:szCs w:val="24"/>
        </w:rPr>
        <w:t xml:space="preserve"> </w:t>
      </w:r>
      <w:proofErr w:type="spellStart"/>
      <w:r w:rsidR="00A6186D" w:rsidRPr="006F61C3">
        <w:rPr>
          <w:sz w:val="24"/>
          <w:szCs w:val="24"/>
        </w:rPr>
        <w:t>videt</w:t>
      </w:r>
      <w:proofErr w:type="spellEnd"/>
      <w:r w:rsidR="00A6186D" w:rsidRPr="006F61C3">
        <w:rPr>
          <w:sz w:val="24"/>
          <w:szCs w:val="24"/>
        </w:rPr>
        <w:t xml:space="preserve"> </w:t>
      </w:r>
      <w:proofErr w:type="spellStart"/>
      <w:r w:rsidR="00A6186D" w:rsidRPr="006F61C3">
        <w:rPr>
          <w:sz w:val="24"/>
          <w:szCs w:val="24"/>
        </w:rPr>
        <w:t>ihesum</w:t>
      </w:r>
      <w:proofErr w:type="spellEnd"/>
      <w:r w:rsidR="00A6186D" w:rsidRPr="006F61C3">
        <w:rPr>
          <w:sz w:val="24"/>
          <w:szCs w:val="24"/>
        </w:rPr>
        <w:t xml:space="preserve"> et </w:t>
      </w:r>
      <w:proofErr w:type="spellStart"/>
      <w:r w:rsidR="00A6186D" w:rsidRPr="006F61C3">
        <w:rPr>
          <w:sz w:val="24"/>
          <w:szCs w:val="24"/>
        </w:rPr>
        <w:t>paululum</w:t>
      </w:r>
      <w:proofErr w:type="spellEnd"/>
      <w:r w:rsidR="00A6186D" w:rsidRPr="006F61C3">
        <w:rPr>
          <w:sz w:val="24"/>
          <w:szCs w:val="24"/>
        </w:rPr>
        <w:t xml:space="preserve"> procumbens </w:t>
      </w:r>
      <w:proofErr w:type="spellStart"/>
      <w:r w:rsidR="00A6186D" w:rsidRPr="006F61C3">
        <w:rPr>
          <w:sz w:val="24"/>
          <w:szCs w:val="24"/>
        </w:rPr>
        <w:t>lapidem</w:t>
      </w:r>
      <w:proofErr w:type="spellEnd"/>
      <w:r w:rsidR="00A6186D" w:rsidRPr="006F61C3">
        <w:rPr>
          <w:sz w:val="24"/>
          <w:szCs w:val="24"/>
        </w:rPr>
        <w:t xml:space="preserve"> </w:t>
      </w:r>
      <w:proofErr w:type="spellStart"/>
      <w:r w:rsidR="00A6186D" w:rsidRPr="006F61C3">
        <w:rPr>
          <w:sz w:val="24"/>
          <w:szCs w:val="24"/>
        </w:rPr>
        <w:t>videt</w:t>
      </w:r>
      <w:proofErr w:type="spellEnd"/>
      <w:r w:rsidR="00A6186D" w:rsidRPr="006F61C3">
        <w:rPr>
          <w:sz w:val="24"/>
          <w:szCs w:val="24"/>
        </w:rPr>
        <w:t xml:space="preserve"> </w:t>
      </w:r>
      <w:proofErr w:type="spellStart"/>
      <w:r w:rsidR="00A6186D" w:rsidRPr="006F61C3">
        <w:rPr>
          <w:sz w:val="24"/>
          <w:szCs w:val="24"/>
        </w:rPr>
        <w:t>revolutum</w:t>
      </w:r>
      <w:proofErr w:type="spellEnd"/>
      <w:r w:rsidR="00A6186D" w:rsidRPr="006F61C3">
        <w:rPr>
          <w:sz w:val="24"/>
          <w:szCs w:val="24"/>
        </w:rPr>
        <w:t xml:space="preserve"> et </w:t>
      </w:r>
      <w:proofErr w:type="spellStart"/>
      <w:r w:rsidR="00A6186D" w:rsidRPr="006F61C3">
        <w:rPr>
          <w:sz w:val="24"/>
          <w:szCs w:val="24"/>
        </w:rPr>
        <w:t>agelum</w:t>
      </w:r>
      <w:proofErr w:type="spellEnd"/>
      <w:r w:rsidR="00A6186D" w:rsidRPr="006F61C3">
        <w:rPr>
          <w:sz w:val="24"/>
          <w:szCs w:val="24"/>
        </w:rPr>
        <w:t xml:space="preserve"> in </w:t>
      </w:r>
      <w:proofErr w:type="spellStart"/>
      <w:r w:rsidR="00A6186D" w:rsidRPr="006F61C3">
        <w:rPr>
          <w:sz w:val="24"/>
          <w:szCs w:val="24"/>
        </w:rPr>
        <w:t>eo</w:t>
      </w:r>
      <w:proofErr w:type="spellEnd"/>
      <w:r w:rsidR="00A6186D" w:rsidRPr="006F61C3">
        <w:rPr>
          <w:sz w:val="24"/>
          <w:szCs w:val="24"/>
        </w:rPr>
        <w:t xml:space="preserve"> </w:t>
      </w:r>
      <w:proofErr w:type="spellStart"/>
      <w:r w:rsidR="00A6186D" w:rsidRPr="006F61C3">
        <w:rPr>
          <w:sz w:val="24"/>
          <w:szCs w:val="24"/>
        </w:rPr>
        <w:t>sedentem</w:t>
      </w:r>
      <w:proofErr w:type="spellEnd"/>
      <w:r w:rsidR="00A6186D" w:rsidRPr="006F61C3">
        <w:rPr>
          <w:sz w:val="24"/>
          <w:szCs w:val="24"/>
        </w:rPr>
        <w:t xml:space="preserve"> et sudarium </w:t>
      </w:r>
      <w:proofErr w:type="spellStart"/>
      <w:r w:rsidR="00A6186D" w:rsidRPr="006F61C3">
        <w:rPr>
          <w:sz w:val="24"/>
          <w:szCs w:val="24"/>
        </w:rPr>
        <w:t>ostendentem</w:t>
      </w:r>
      <w:proofErr w:type="spellEnd"/>
      <w:r w:rsidR="00850993">
        <w:rPr>
          <w:sz w:val="24"/>
          <w:szCs w:val="24"/>
        </w:rPr>
        <w:t>.</w:t>
      </w:r>
      <w:r w:rsidR="00A6186D" w:rsidRPr="006F61C3">
        <w:rPr>
          <w:sz w:val="24"/>
          <w:szCs w:val="24"/>
        </w:rPr>
        <w:t xml:space="preserve"> </w:t>
      </w:r>
      <w:proofErr w:type="spellStart"/>
      <w:r w:rsidR="00A6186D" w:rsidRPr="006F61C3">
        <w:rPr>
          <w:sz w:val="24"/>
          <w:szCs w:val="24"/>
        </w:rPr>
        <w:t>Quis</w:t>
      </w:r>
      <w:proofErr w:type="spellEnd"/>
      <w:r w:rsidR="00A6186D" w:rsidRPr="006F61C3">
        <w:rPr>
          <w:sz w:val="24"/>
          <w:szCs w:val="24"/>
        </w:rPr>
        <w:t xml:space="preserve"> ad </w:t>
      </w:r>
      <w:proofErr w:type="spellStart"/>
      <w:r w:rsidR="00A6186D" w:rsidRPr="006F61C3">
        <w:rPr>
          <w:sz w:val="24"/>
          <w:szCs w:val="24"/>
        </w:rPr>
        <w:t>hanc</w:t>
      </w:r>
      <w:proofErr w:type="spellEnd"/>
      <w:r w:rsidR="00A6186D" w:rsidRPr="006F61C3">
        <w:rPr>
          <w:sz w:val="24"/>
          <w:szCs w:val="24"/>
        </w:rPr>
        <w:t xml:space="preserve"> </w:t>
      </w:r>
      <w:proofErr w:type="spellStart"/>
      <w:r w:rsidR="00A6186D" w:rsidRPr="006F61C3">
        <w:rPr>
          <w:sz w:val="24"/>
          <w:szCs w:val="24"/>
        </w:rPr>
        <w:t>terram</w:t>
      </w:r>
      <w:proofErr w:type="spellEnd"/>
      <w:r w:rsidR="00A6186D" w:rsidRPr="006F61C3">
        <w:rPr>
          <w:sz w:val="24"/>
          <w:szCs w:val="24"/>
        </w:rPr>
        <w:t xml:space="preserve"> </w:t>
      </w:r>
      <w:proofErr w:type="spellStart"/>
      <w:r w:rsidR="00A6186D" w:rsidRPr="006F61C3">
        <w:rPr>
          <w:sz w:val="24"/>
          <w:szCs w:val="24"/>
        </w:rPr>
        <w:t>totis</w:t>
      </w:r>
      <w:proofErr w:type="spellEnd"/>
      <w:r w:rsidR="00A6186D" w:rsidRPr="006F61C3">
        <w:rPr>
          <w:sz w:val="24"/>
          <w:szCs w:val="24"/>
        </w:rPr>
        <w:t xml:space="preserve"> </w:t>
      </w:r>
      <w:proofErr w:type="spellStart"/>
      <w:r w:rsidR="00A6186D" w:rsidRPr="006F61C3">
        <w:rPr>
          <w:sz w:val="24"/>
          <w:szCs w:val="24"/>
        </w:rPr>
        <w:t>desideiis</w:t>
      </w:r>
      <w:proofErr w:type="spellEnd"/>
      <w:r w:rsidR="00A6186D" w:rsidRPr="006F61C3">
        <w:rPr>
          <w:sz w:val="24"/>
          <w:szCs w:val="24"/>
        </w:rPr>
        <w:t xml:space="preserve"> non </w:t>
      </w:r>
      <w:proofErr w:type="spellStart"/>
      <w:r w:rsidR="00A6186D" w:rsidRPr="006F61C3">
        <w:rPr>
          <w:sz w:val="24"/>
          <w:szCs w:val="24"/>
        </w:rPr>
        <w:t>anhelat</w:t>
      </w:r>
      <w:proofErr w:type="spellEnd"/>
      <w:r w:rsidR="00850993">
        <w:rPr>
          <w:sz w:val="24"/>
          <w:szCs w:val="24"/>
        </w:rPr>
        <w:t>?</w:t>
      </w:r>
      <w:r w:rsidR="00A6186D" w:rsidRPr="006F61C3">
        <w:rPr>
          <w:sz w:val="24"/>
          <w:szCs w:val="24"/>
        </w:rPr>
        <w:t xml:space="preserve"> </w:t>
      </w:r>
      <w:proofErr w:type="spellStart"/>
      <w:r w:rsidR="00A6186D" w:rsidRPr="006F61C3">
        <w:rPr>
          <w:sz w:val="24"/>
          <w:szCs w:val="24"/>
        </w:rPr>
        <w:t>Quis</w:t>
      </w:r>
      <w:proofErr w:type="spellEnd"/>
      <w:r w:rsidR="00A6186D" w:rsidRPr="006F61C3">
        <w:rPr>
          <w:sz w:val="24"/>
          <w:szCs w:val="24"/>
        </w:rPr>
        <w:t xml:space="preserve"> </w:t>
      </w:r>
      <w:proofErr w:type="spellStart"/>
      <w:r w:rsidR="00A6186D" w:rsidRPr="006F61C3">
        <w:rPr>
          <w:sz w:val="24"/>
          <w:szCs w:val="24"/>
        </w:rPr>
        <w:t>christianus</w:t>
      </w:r>
      <w:proofErr w:type="spellEnd"/>
      <w:r w:rsidR="00A6186D" w:rsidRPr="006F61C3">
        <w:rPr>
          <w:sz w:val="24"/>
          <w:szCs w:val="24"/>
        </w:rPr>
        <w:t xml:space="preserve"> non </w:t>
      </w:r>
      <w:proofErr w:type="spellStart"/>
      <w:r w:rsidR="00A6186D" w:rsidRPr="006F61C3">
        <w:rPr>
          <w:sz w:val="24"/>
          <w:szCs w:val="24"/>
        </w:rPr>
        <w:t>relictis</w:t>
      </w:r>
      <w:proofErr w:type="spellEnd"/>
      <w:r w:rsidR="00A6186D" w:rsidRPr="006F61C3">
        <w:rPr>
          <w:sz w:val="24"/>
          <w:szCs w:val="24"/>
        </w:rPr>
        <w:t xml:space="preserve"> omnibus que </w:t>
      </w:r>
      <w:proofErr w:type="spellStart"/>
      <w:r w:rsidR="00A6186D" w:rsidRPr="006F61C3">
        <w:rPr>
          <w:sz w:val="24"/>
          <w:szCs w:val="24"/>
        </w:rPr>
        <w:t>habet</w:t>
      </w:r>
      <w:proofErr w:type="spellEnd"/>
      <w:r w:rsidR="00A6186D" w:rsidRPr="006F61C3">
        <w:rPr>
          <w:sz w:val="24"/>
          <w:szCs w:val="24"/>
        </w:rPr>
        <w:t xml:space="preserve"> cum </w:t>
      </w:r>
      <w:proofErr w:type="spellStart"/>
      <w:r w:rsidR="00A6186D" w:rsidRPr="006F61C3">
        <w:rPr>
          <w:sz w:val="24"/>
          <w:szCs w:val="24"/>
        </w:rPr>
        <w:t>parentibus</w:t>
      </w:r>
      <w:proofErr w:type="spellEnd"/>
      <w:r w:rsidR="00A6186D" w:rsidRPr="006F61C3">
        <w:rPr>
          <w:sz w:val="24"/>
          <w:szCs w:val="24"/>
        </w:rPr>
        <w:t xml:space="preserve"> et </w:t>
      </w:r>
      <w:proofErr w:type="spellStart"/>
      <w:r w:rsidR="00A6186D" w:rsidRPr="006F61C3">
        <w:rPr>
          <w:sz w:val="24"/>
          <w:szCs w:val="24"/>
        </w:rPr>
        <w:t>amicis</w:t>
      </w:r>
      <w:proofErr w:type="spellEnd"/>
      <w:r w:rsidR="00A6186D" w:rsidRPr="006F61C3">
        <w:rPr>
          <w:sz w:val="24"/>
          <w:szCs w:val="24"/>
        </w:rPr>
        <w:t xml:space="preserve"> </w:t>
      </w:r>
      <w:proofErr w:type="spellStart"/>
      <w:r w:rsidR="00A6186D" w:rsidRPr="006F61C3">
        <w:rPr>
          <w:sz w:val="24"/>
          <w:szCs w:val="24"/>
        </w:rPr>
        <w:t>conato</w:t>
      </w:r>
      <w:proofErr w:type="spellEnd"/>
      <w:r w:rsidR="00A6186D" w:rsidRPr="006F61C3">
        <w:rPr>
          <w:sz w:val="24"/>
          <w:szCs w:val="24"/>
        </w:rPr>
        <w:t xml:space="preserve"> </w:t>
      </w:r>
      <w:proofErr w:type="spellStart"/>
      <w:r w:rsidR="00A6186D" w:rsidRPr="006F61C3">
        <w:rPr>
          <w:sz w:val="24"/>
          <w:szCs w:val="24"/>
        </w:rPr>
        <w:t>gradu</w:t>
      </w:r>
      <w:proofErr w:type="spellEnd"/>
      <w:r w:rsidR="00A6186D" w:rsidRPr="006F61C3">
        <w:rPr>
          <w:sz w:val="24"/>
          <w:szCs w:val="24"/>
        </w:rPr>
        <w:t xml:space="preserve"> </w:t>
      </w:r>
      <w:proofErr w:type="spellStart"/>
      <w:r w:rsidR="00A6186D" w:rsidRPr="006F61C3">
        <w:rPr>
          <w:sz w:val="24"/>
          <w:szCs w:val="24"/>
        </w:rPr>
        <w:t>posteriorum</w:t>
      </w:r>
      <w:proofErr w:type="spellEnd"/>
      <w:r w:rsidR="00A6186D" w:rsidRPr="006F61C3">
        <w:rPr>
          <w:sz w:val="24"/>
          <w:szCs w:val="24"/>
        </w:rPr>
        <w:t xml:space="preserve"> </w:t>
      </w:r>
      <w:proofErr w:type="spellStart"/>
      <w:r w:rsidR="00850993">
        <w:rPr>
          <w:sz w:val="24"/>
          <w:szCs w:val="24"/>
        </w:rPr>
        <w:t>oblitus</w:t>
      </w:r>
      <w:proofErr w:type="spellEnd"/>
      <w:r w:rsidR="0085099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anteriora</w:t>
      </w:r>
      <w:proofErr w:type="spellEnd"/>
      <w:r w:rsidR="00A6186D" w:rsidRPr="006F61C3">
        <w:rPr>
          <w:sz w:val="24"/>
          <w:szCs w:val="24"/>
        </w:rPr>
        <w:t xml:space="preserve"> se </w:t>
      </w:r>
      <w:proofErr w:type="spellStart"/>
      <w:r w:rsidR="00A6186D" w:rsidRPr="006F61C3">
        <w:rPr>
          <w:sz w:val="24"/>
          <w:szCs w:val="24"/>
        </w:rPr>
        <w:t>extendat</w:t>
      </w:r>
      <w:proofErr w:type="spellEnd"/>
      <w:r w:rsidR="00A6186D" w:rsidRPr="006F61C3">
        <w:rPr>
          <w:sz w:val="24"/>
          <w:szCs w:val="24"/>
        </w:rPr>
        <w:t xml:space="preserve"> et </w:t>
      </w:r>
      <w:proofErr w:type="spellStart"/>
      <w:r w:rsidR="00A6186D" w:rsidRPr="006F61C3">
        <w:rPr>
          <w:sz w:val="24"/>
          <w:szCs w:val="24"/>
        </w:rPr>
        <w:t>veniat</w:t>
      </w:r>
      <w:proofErr w:type="spellEnd"/>
      <w:r w:rsidR="00A6186D" w:rsidRPr="006F61C3">
        <w:rPr>
          <w:sz w:val="24"/>
          <w:szCs w:val="24"/>
        </w:rPr>
        <w:t xml:space="preserve"> </w:t>
      </w:r>
      <w:r w:rsidR="00850993">
        <w:rPr>
          <w:sz w:val="24"/>
          <w:szCs w:val="24"/>
        </w:rPr>
        <w:t>Bethlehem,</w:t>
      </w:r>
      <w:r w:rsidR="00A6186D" w:rsidRPr="006F61C3">
        <w:rPr>
          <w:sz w:val="24"/>
          <w:szCs w:val="24"/>
        </w:rPr>
        <w:t xml:space="preserve"> </w:t>
      </w:r>
      <w:proofErr w:type="spellStart"/>
      <w:r w:rsidR="00A6186D" w:rsidRPr="006F61C3">
        <w:rPr>
          <w:sz w:val="24"/>
          <w:szCs w:val="24"/>
        </w:rPr>
        <w:t>videns</w:t>
      </w:r>
      <w:proofErr w:type="spellEnd"/>
      <w:r w:rsidR="00A6186D" w:rsidRPr="006F61C3">
        <w:rPr>
          <w:sz w:val="24"/>
          <w:szCs w:val="24"/>
        </w:rPr>
        <w:t xml:space="preserve">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t>puerum</w:t>
      </w:r>
      <w:proofErr w:type="spellEnd"/>
      <w:r w:rsidR="00A6186D" w:rsidRPr="006F61C3">
        <w:rPr>
          <w:sz w:val="24"/>
          <w:szCs w:val="24"/>
        </w:rPr>
        <w:t xml:space="preserve"> </w:t>
      </w:r>
      <w:proofErr w:type="spellStart"/>
      <w:r w:rsidR="00A6186D" w:rsidRPr="006F61C3">
        <w:rPr>
          <w:sz w:val="24"/>
          <w:szCs w:val="24"/>
        </w:rPr>
        <w:t>Ihesum</w:t>
      </w:r>
      <w:proofErr w:type="spellEnd"/>
      <w:r w:rsidR="00A6186D" w:rsidRPr="006F61C3">
        <w:rPr>
          <w:sz w:val="24"/>
          <w:szCs w:val="24"/>
        </w:rPr>
        <w:t xml:space="preserve"> in </w:t>
      </w:r>
      <w:proofErr w:type="spellStart"/>
      <w:r w:rsidR="00A6186D" w:rsidRPr="006F61C3">
        <w:rPr>
          <w:sz w:val="24"/>
          <w:szCs w:val="24"/>
        </w:rPr>
        <w:t>presepio</w:t>
      </w:r>
      <w:proofErr w:type="spellEnd"/>
      <w:r w:rsidR="00A6186D" w:rsidRPr="006F61C3">
        <w:rPr>
          <w:sz w:val="24"/>
          <w:szCs w:val="24"/>
        </w:rPr>
        <w:t xml:space="preserve"> </w:t>
      </w:r>
      <w:proofErr w:type="spellStart"/>
      <w:r w:rsidR="00850993">
        <w:rPr>
          <w:sz w:val="24"/>
          <w:szCs w:val="24"/>
        </w:rPr>
        <w:t>vagientem</w:t>
      </w:r>
      <w:proofErr w:type="spellEnd"/>
      <w:r w:rsidR="00850993">
        <w:rPr>
          <w:sz w:val="24"/>
          <w:szCs w:val="24"/>
        </w:rPr>
        <w:t xml:space="preserve"> </w:t>
      </w:r>
      <w:proofErr w:type="spellStart"/>
      <w:r w:rsidR="00A6186D" w:rsidRPr="006F61C3">
        <w:rPr>
          <w:sz w:val="24"/>
          <w:szCs w:val="24"/>
        </w:rPr>
        <w:t>mari</w:t>
      </w:r>
      <w:r w:rsidR="00850993">
        <w:rPr>
          <w:sz w:val="24"/>
          <w:szCs w:val="24"/>
        </w:rPr>
        <w:t>am</w:t>
      </w:r>
      <w:proofErr w:type="spellEnd"/>
      <w:r w:rsidR="00850993">
        <w:rPr>
          <w:sz w:val="24"/>
          <w:szCs w:val="24"/>
        </w:rPr>
        <w:t xml:space="preserve"> in </w:t>
      </w:r>
      <w:proofErr w:type="spellStart"/>
      <w:r w:rsidR="00850993">
        <w:rPr>
          <w:sz w:val="24"/>
          <w:szCs w:val="24"/>
        </w:rPr>
        <w:t>diversorio</w:t>
      </w:r>
      <w:proofErr w:type="spellEnd"/>
      <w:r w:rsidR="00850993">
        <w:rPr>
          <w:sz w:val="24"/>
          <w:szCs w:val="24"/>
        </w:rPr>
        <w:t xml:space="preserve"> sub </w:t>
      </w:r>
      <w:proofErr w:type="spellStart"/>
      <w:r w:rsidR="00850993">
        <w:rPr>
          <w:sz w:val="24"/>
          <w:szCs w:val="24"/>
        </w:rPr>
        <w:t>rupe</w:t>
      </w:r>
      <w:proofErr w:type="spellEnd"/>
      <w:r w:rsidR="00850993">
        <w:rPr>
          <w:sz w:val="24"/>
          <w:szCs w:val="24"/>
        </w:rPr>
        <w:t xml:space="preserve"> </w:t>
      </w:r>
      <w:proofErr w:type="spellStart"/>
      <w:r w:rsidR="00850993">
        <w:rPr>
          <w:sz w:val="24"/>
          <w:szCs w:val="24"/>
        </w:rPr>
        <w:t>concav</w:t>
      </w:r>
      <w:r w:rsidR="00D6612E">
        <w:rPr>
          <w:sz w:val="24"/>
          <w:szCs w:val="24"/>
        </w:rPr>
        <w:t>a</w:t>
      </w:r>
      <w:proofErr w:type="spellEnd"/>
      <w:r w:rsidR="00D6612E">
        <w:rPr>
          <w:sz w:val="24"/>
          <w:szCs w:val="24"/>
        </w:rPr>
        <w:t xml:space="preserve"> </w:t>
      </w:r>
      <w:proofErr w:type="spellStart"/>
      <w:r w:rsidR="00D6612E">
        <w:rPr>
          <w:sz w:val="24"/>
          <w:szCs w:val="24"/>
        </w:rPr>
        <w:t>parientem</w:t>
      </w:r>
      <w:proofErr w:type="spellEnd"/>
      <w:r w:rsidR="00D6612E">
        <w:rPr>
          <w:sz w:val="24"/>
          <w:szCs w:val="24"/>
        </w:rPr>
        <w:t xml:space="preserve"> </w:t>
      </w:r>
      <w:proofErr w:type="spellStart"/>
      <w:r w:rsidR="00D6612E">
        <w:rPr>
          <w:sz w:val="24"/>
          <w:szCs w:val="24"/>
        </w:rPr>
        <w:t>ange</w:t>
      </w:r>
      <w:r w:rsidR="00A6186D" w:rsidRPr="006F61C3">
        <w:rPr>
          <w:sz w:val="24"/>
          <w:szCs w:val="24"/>
        </w:rPr>
        <w:t>los</w:t>
      </w:r>
      <w:proofErr w:type="spellEnd"/>
      <w:r w:rsidR="00A6186D" w:rsidRPr="006F61C3">
        <w:rPr>
          <w:sz w:val="24"/>
          <w:szCs w:val="24"/>
        </w:rPr>
        <w:t xml:space="preserve"> </w:t>
      </w:r>
      <w:proofErr w:type="spellStart"/>
      <w:r w:rsidR="00A6186D" w:rsidRPr="006F61C3">
        <w:rPr>
          <w:sz w:val="24"/>
          <w:szCs w:val="24"/>
        </w:rPr>
        <w:t>pastoribus</w:t>
      </w:r>
      <w:proofErr w:type="spellEnd"/>
      <w:r w:rsidR="00A6186D" w:rsidRPr="006F61C3">
        <w:rPr>
          <w:sz w:val="24"/>
          <w:szCs w:val="24"/>
        </w:rPr>
        <w:t xml:space="preserve"> deo </w:t>
      </w:r>
      <w:proofErr w:type="spellStart"/>
      <w:r w:rsidR="00A6186D" w:rsidRPr="006F61C3">
        <w:rPr>
          <w:sz w:val="24"/>
          <w:szCs w:val="24"/>
        </w:rPr>
        <w:t>gloriam</w:t>
      </w:r>
      <w:proofErr w:type="spellEnd"/>
      <w:r w:rsidR="00A6186D" w:rsidRPr="006F61C3">
        <w:rPr>
          <w:sz w:val="24"/>
          <w:szCs w:val="24"/>
        </w:rPr>
        <w:t xml:space="preserve"> et </w:t>
      </w:r>
      <w:proofErr w:type="spellStart"/>
      <w:r w:rsidR="00A6186D" w:rsidRPr="006F61C3">
        <w:rPr>
          <w:sz w:val="24"/>
          <w:szCs w:val="24"/>
        </w:rPr>
        <w:t>pacem</w:t>
      </w:r>
      <w:proofErr w:type="spellEnd"/>
      <w:r w:rsidR="00850993">
        <w:rPr>
          <w:sz w:val="24"/>
          <w:szCs w:val="24"/>
        </w:rPr>
        <w:t xml:space="preserve"> </w:t>
      </w:r>
      <w:proofErr w:type="spellStart"/>
      <w:r w:rsidR="00850993">
        <w:rPr>
          <w:sz w:val="24"/>
          <w:szCs w:val="24"/>
        </w:rPr>
        <w:t>hominibus</w:t>
      </w:r>
      <w:proofErr w:type="spellEnd"/>
      <w:r w:rsidR="00850993">
        <w:rPr>
          <w:sz w:val="24"/>
          <w:szCs w:val="24"/>
        </w:rPr>
        <w:t xml:space="preserve"> </w:t>
      </w:r>
      <w:proofErr w:type="spellStart"/>
      <w:r w:rsidR="00850993">
        <w:rPr>
          <w:sz w:val="24"/>
          <w:szCs w:val="24"/>
        </w:rPr>
        <w:t>decantantes</w:t>
      </w:r>
      <w:proofErr w:type="spellEnd"/>
      <w:r w:rsidR="00850993">
        <w:rPr>
          <w:sz w:val="24"/>
          <w:szCs w:val="24"/>
        </w:rPr>
        <w:t xml:space="preserve"> et </w:t>
      </w:r>
      <w:proofErr w:type="spellStart"/>
      <w:r w:rsidR="00850993">
        <w:rPr>
          <w:sz w:val="24"/>
          <w:szCs w:val="24"/>
        </w:rPr>
        <w:t>quod</w:t>
      </w:r>
      <w:proofErr w:type="spellEnd"/>
      <w:r w:rsidR="00850993">
        <w:rPr>
          <w:sz w:val="24"/>
          <w:szCs w:val="24"/>
        </w:rPr>
        <w:t xml:space="preserve"> </w:t>
      </w:r>
      <w:proofErr w:type="spellStart"/>
      <w:r w:rsidR="00850993" w:rsidRPr="00850993">
        <w:rPr>
          <w:sz w:val="24"/>
          <w:szCs w:val="24"/>
          <w:highlight w:val="yellow"/>
        </w:rPr>
        <w:t>plurium</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mirandum</w:t>
      </w:r>
      <w:proofErr w:type="spellEnd"/>
      <w:r w:rsidR="00A6186D" w:rsidRPr="006F61C3">
        <w:rPr>
          <w:sz w:val="24"/>
          <w:szCs w:val="24"/>
        </w:rPr>
        <w:t xml:space="preserve"> quomodo </w:t>
      </w:r>
      <w:proofErr w:type="spellStart"/>
      <w:r w:rsidR="00A6186D" w:rsidRPr="006F61C3">
        <w:rPr>
          <w:sz w:val="24"/>
          <w:szCs w:val="24"/>
        </w:rPr>
        <w:t>tres</w:t>
      </w:r>
      <w:proofErr w:type="spellEnd"/>
      <w:r w:rsidR="00A6186D" w:rsidRPr="006F61C3">
        <w:rPr>
          <w:sz w:val="24"/>
          <w:szCs w:val="24"/>
        </w:rPr>
        <w:t xml:space="preserve"> </w:t>
      </w:r>
      <w:proofErr w:type="spellStart"/>
      <w:r w:rsidR="00A6186D" w:rsidRPr="006F61C3">
        <w:rPr>
          <w:sz w:val="24"/>
          <w:szCs w:val="24"/>
        </w:rPr>
        <w:t>ili</w:t>
      </w:r>
      <w:proofErr w:type="spellEnd"/>
      <w:r w:rsidR="00A6186D" w:rsidRPr="006F61C3">
        <w:rPr>
          <w:sz w:val="24"/>
          <w:szCs w:val="24"/>
        </w:rPr>
        <w:t xml:space="preserve"> reges mages </w:t>
      </w:r>
      <w:proofErr w:type="spellStart"/>
      <w:r w:rsidR="00A6186D" w:rsidRPr="006F61C3">
        <w:rPr>
          <w:sz w:val="24"/>
          <w:szCs w:val="24"/>
        </w:rPr>
        <w:t>tate</w:t>
      </w:r>
      <w:proofErr w:type="spellEnd"/>
      <w:r w:rsidR="00A6186D" w:rsidRPr="006F61C3">
        <w:rPr>
          <w:sz w:val="24"/>
          <w:szCs w:val="24"/>
        </w:rPr>
        <w:t xml:space="preserve"> </w:t>
      </w:r>
      <w:proofErr w:type="spellStart"/>
      <w:r w:rsidR="00A6186D" w:rsidRPr="006F61C3">
        <w:rPr>
          <w:sz w:val="24"/>
          <w:szCs w:val="24"/>
        </w:rPr>
        <w:t>preclari</w:t>
      </w:r>
      <w:proofErr w:type="spellEnd"/>
      <w:r w:rsidR="00A6186D" w:rsidRPr="006F61C3">
        <w:rPr>
          <w:sz w:val="24"/>
          <w:szCs w:val="24"/>
        </w:rPr>
        <w:t xml:space="preserve"> ante </w:t>
      </w:r>
      <w:proofErr w:type="spellStart"/>
      <w:r w:rsidR="00A6186D" w:rsidRPr="006F61C3">
        <w:rPr>
          <w:sz w:val="24"/>
          <w:szCs w:val="24"/>
        </w:rPr>
        <w:t>presepe</w:t>
      </w:r>
      <w:proofErr w:type="spellEnd"/>
      <w:r w:rsidR="00A6186D" w:rsidRPr="006F61C3">
        <w:rPr>
          <w:sz w:val="24"/>
          <w:szCs w:val="24"/>
        </w:rPr>
        <w:t xml:space="preserve"> ado rant non </w:t>
      </w:r>
      <w:proofErr w:type="spellStart"/>
      <w:r w:rsidR="00A6186D" w:rsidRPr="006F61C3">
        <w:rPr>
          <w:sz w:val="24"/>
          <w:szCs w:val="24"/>
        </w:rPr>
        <w:t>habentem</w:t>
      </w:r>
      <w:proofErr w:type="spellEnd"/>
      <w:r w:rsidR="00A6186D" w:rsidRPr="006F61C3">
        <w:rPr>
          <w:sz w:val="24"/>
          <w:szCs w:val="24"/>
        </w:rPr>
        <w:t xml:space="preserve"> </w:t>
      </w:r>
      <w:proofErr w:type="spellStart"/>
      <w:r w:rsidR="00A6186D" w:rsidRPr="006F61C3">
        <w:rPr>
          <w:sz w:val="24"/>
          <w:szCs w:val="24"/>
        </w:rPr>
        <w:t>desuper</w:t>
      </w:r>
      <w:proofErr w:type="spellEnd"/>
      <w:r w:rsidR="00A6186D" w:rsidRPr="006F61C3">
        <w:rPr>
          <w:sz w:val="24"/>
          <w:szCs w:val="24"/>
        </w:rPr>
        <w:t xml:space="preserve"> tectum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hodie</w:t>
      </w:r>
      <w:proofErr w:type="spellEnd"/>
      <w:r w:rsidR="00B85B6D">
        <w:rPr>
          <w:sz w:val="24"/>
          <w:szCs w:val="24"/>
        </w:rPr>
        <w:t xml:space="preserve"> </w:t>
      </w:r>
      <w:proofErr w:type="spellStart"/>
      <w:r w:rsidR="00B85B6D">
        <w:rPr>
          <w:sz w:val="24"/>
          <w:szCs w:val="24"/>
        </w:rPr>
        <w:t>cernitur</w:t>
      </w:r>
      <w:proofErr w:type="spellEnd"/>
      <w:r w:rsidR="00B85B6D">
        <w:rPr>
          <w:sz w:val="24"/>
          <w:szCs w:val="24"/>
        </w:rPr>
        <w:t xml:space="preserve"> nisi </w:t>
      </w:r>
      <w:proofErr w:type="spellStart"/>
      <w:r w:rsidR="00B85B6D">
        <w:rPr>
          <w:sz w:val="24"/>
          <w:szCs w:val="24"/>
        </w:rPr>
        <w:t>rupem</w:t>
      </w:r>
      <w:proofErr w:type="spellEnd"/>
      <w:r w:rsidR="00B85B6D">
        <w:rPr>
          <w:sz w:val="24"/>
          <w:szCs w:val="24"/>
        </w:rPr>
        <w:t xml:space="preserve"> d</w:t>
      </w:r>
      <w:r w:rsidR="00A6186D" w:rsidRPr="006F61C3">
        <w:rPr>
          <w:sz w:val="24"/>
          <w:szCs w:val="24"/>
        </w:rPr>
        <w:t xml:space="preserve">e monte </w:t>
      </w:r>
      <w:proofErr w:type="spellStart"/>
      <w:r w:rsidR="00A6186D" w:rsidRPr="006F61C3">
        <w:rPr>
          <w:sz w:val="24"/>
          <w:szCs w:val="24"/>
        </w:rPr>
        <w:t>pendentem</w:t>
      </w:r>
      <w:proofErr w:type="spellEnd"/>
      <w:r w:rsidR="00B85B6D">
        <w:rPr>
          <w:sz w:val="24"/>
          <w:szCs w:val="24"/>
        </w:rPr>
        <w:t>.</w:t>
      </w:r>
      <w:r w:rsidR="00A6186D" w:rsidRPr="006F61C3">
        <w:rPr>
          <w:sz w:val="24"/>
          <w:szCs w:val="24"/>
        </w:rPr>
        <w:t xml:space="preserve"> </w:t>
      </w:r>
      <w:proofErr w:type="spellStart"/>
      <w:r w:rsidR="00A6186D" w:rsidRPr="006F61C3">
        <w:rPr>
          <w:sz w:val="24"/>
          <w:szCs w:val="24"/>
        </w:rPr>
        <w:t>veniat</w:t>
      </w:r>
      <w:proofErr w:type="spellEnd"/>
      <w:r w:rsidR="00A6186D" w:rsidRPr="006F61C3">
        <w:rPr>
          <w:sz w:val="24"/>
          <w:szCs w:val="24"/>
        </w:rPr>
        <w:t xml:space="preserve"> post </w:t>
      </w:r>
      <w:proofErr w:type="spellStart"/>
      <w:r w:rsidR="00A6186D" w:rsidRPr="006F61C3">
        <w:rPr>
          <w:sz w:val="24"/>
          <w:szCs w:val="24"/>
        </w:rPr>
        <w:t>hec</w:t>
      </w:r>
      <w:proofErr w:type="spellEnd"/>
      <w:r w:rsidR="00A6186D" w:rsidRPr="006F61C3">
        <w:rPr>
          <w:sz w:val="24"/>
          <w:szCs w:val="24"/>
        </w:rPr>
        <w:t xml:space="preserve"> in </w:t>
      </w:r>
      <w:proofErr w:type="spellStart"/>
      <w:r w:rsidR="00A6186D" w:rsidRPr="006F61C3">
        <w:rPr>
          <w:sz w:val="24"/>
          <w:szCs w:val="24"/>
        </w:rPr>
        <w:t>iherusalem</w:t>
      </w:r>
      <w:proofErr w:type="spellEnd"/>
      <w:r w:rsidR="00B85B6D">
        <w:rPr>
          <w:sz w:val="24"/>
          <w:szCs w:val="24"/>
        </w:rPr>
        <w:t>,</w:t>
      </w:r>
      <w:r w:rsidR="00A6186D" w:rsidRPr="006F61C3">
        <w:rPr>
          <w:sz w:val="24"/>
          <w:szCs w:val="24"/>
        </w:rPr>
        <w:t xml:space="preserve"> </w:t>
      </w:r>
      <w:proofErr w:type="spellStart"/>
      <w:r w:rsidR="00A6186D" w:rsidRPr="006F61C3">
        <w:rPr>
          <w:sz w:val="24"/>
          <w:szCs w:val="24"/>
        </w:rPr>
        <w:t>videat</w:t>
      </w:r>
      <w:proofErr w:type="spellEnd"/>
      <w:r w:rsidR="00A6186D" w:rsidRPr="006F61C3">
        <w:rPr>
          <w:sz w:val="24"/>
          <w:szCs w:val="24"/>
        </w:rPr>
        <w:t xml:space="preserve"> </w:t>
      </w:r>
      <w:proofErr w:type="spellStart"/>
      <w:r w:rsidR="00A6186D" w:rsidRPr="006F61C3">
        <w:rPr>
          <w:sz w:val="24"/>
          <w:szCs w:val="24"/>
        </w:rPr>
        <w:t>Ihesum</w:t>
      </w:r>
      <w:proofErr w:type="spellEnd"/>
      <w:r w:rsidR="00A6186D" w:rsidRPr="006F61C3">
        <w:rPr>
          <w:sz w:val="24"/>
          <w:szCs w:val="24"/>
        </w:rPr>
        <w:t xml:space="preserve"> in </w:t>
      </w:r>
      <w:proofErr w:type="spellStart"/>
      <w:r w:rsidR="00A6186D" w:rsidRPr="006F61C3">
        <w:rPr>
          <w:sz w:val="24"/>
          <w:szCs w:val="24"/>
        </w:rPr>
        <w:t>templo</w:t>
      </w:r>
      <w:proofErr w:type="spellEnd"/>
      <w:r w:rsidR="00A6186D" w:rsidRPr="006F61C3">
        <w:rPr>
          <w:sz w:val="24"/>
          <w:szCs w:val="24"/>
        </w:rPr>
        <w:t xml:space="preserve"> </w:t>
      </w:r>
      <w:proofErr w:type="spellStart"/>
      <w:r w:rsidR="00A6186D" w:rsidRPr="006F61C3">
        <w:rPr>
          <w:sz w:val="24"/>
          <w:szCs w:val="24"/>
        </w:rPr>
        <w:t>predicantem</w:t>
      </w:r>
      <w:proofErr w:type="spellEnd"/>
      <w:r w:rsidR="00B85B6D">
        <w:rPr>
          <w:sz w:val="24"/>
          <w:szCs w:val="24"/>
        </w:rPr>
        <w:t>,</w:t>
      </w:r>
      <w:r w:rsidR="00A6186D" w:rsidRPr="006F61C3">
        <w:rPr>
          <w:sz w:val="24"/>
          <w:szCs w:val="24"/>
        </w:rPr>
        <w:t xml:space="preserve"> </w:t>
      </w:r>
      <w:proofErr w:type="spellStart"/>
      <w:r w:rsidR="00A6186D" w:rsidRPr="006F61C3">
        <w:rPr>
          <w:sz w:val="24"/>
          <w:szCs w:val="24"/>
        </w:rPr>
        <w:t>turba</w:t>
      </w:r>
      <w:r w:rsidR="00B85B6D">
        <w:rPr>
          <w:sz w:val="24"/>
          <w:szCs w:val="24"/>
        </w:rPr>
        <w:t>s</w:t>
      </w:r>
      <w:proofErr w:type="spellEnd"/>
      <w:r w:rsidR="00B85B6D">
        <w:rPr>
          <w:sz w:val="24"/>
          <w:szCs w:val="24"/>
        </w:rPr>
        <w:t xml:space="preserve"> </w:t>
      </w:r>
      <w:proofErr w:type="spellStart"/>
      <w:r w:rsidR="00B85B6D">
        <w:rPr>
          <w:sz w:val="24"/>
          <w:szCs w:val="24"/>
        </w:rPr>
        <w:t>docentem</w:t>
      </w:r>
      <w:proofErr w:type="spellEnd"/>
      <w:r w:rsidR="00B85B6D">
        <w:rPr>
          <w:sz w:val="24"/>
          <w:szCs w:val="24"/>
        </w:rPr>
        <w:t xml:space="preserve">, in monte </w:t>
      </w:r>
      <w:proofErr w:type="spellStart"/>
      <w:r w:rsidR="00B85B6D">
        <w:rPr>
          <w:sz w:val="24"/>
          <w:szCs w:val="24"/>
        </w:rPr>
        <w:t>oliveti</w:t>
      </w:r>
      <w:proofErr w:type="spellEnd"/>
      <w:r w:rsidR="00B85B6D">
        <w:rPr>
          <w:sz w:val="24"/>
          <w:szCs w:val="24"/>
        </w:rPr>
        <w:t xml:space="preserve"> </w:t>
      </w:r>
      <w:proofErr w:type="spellStart"/>
      <w:r w:rsidR="00B85B6D">
        <w:rPr>
          <w:sz w:val="24"/>
          <w:szCs w:val="24"/>
        </w:rPr>
        <w:t>se</w:t>
      </w:r>
      <w:r w:rsidR="00A6186D" w:rsidRPr="006F61C3">
        <w:rPr>
          <w:sz w:val="24"/>
          <w:szCs w:val="24"/>
        </w:rPr>
        <w:t>dentem</w:t>
      </w:r>
      <w:proofErr w:type="spellEnd"/>
      <w:r w:rsidR="00B85B6D">
        <w:rPr>
          <w:sz w:val="24"/>
          <w:szCs w:val="24"/>
        </w:rPr>
        <w:t>,</w:t>
      </w:r>
      <w:r w:rsidR="00A6186D" w:rsidRPr="006F61C3">
        <w:rPr>
          <w:sz w:val="24"/>
          <w:szCs w:val="24"/>
        </w:rPr>
        <w:t xml:space="preserve"> in monte </w:t>
      </w:r>
      <w:proofErr w:type="spellStart"/>
      <w:r w:rsidR="00A6186D" w:rsidRPr="006F61C3">
        <w:rPr>
          <w:sz w:val="24"/>
          <w:szCs w:val="24"/>
        </w:rPr>
        <w:t>syon</w:t>
      </w:r>
      <w:proofErr w:type="spellEnd"/>
      <w:r w:rsidR="00A6186D" w:rsidRPr="006F61C3">
        <w:rPr>
          <w:sz w:val="24"/>
          <w:szCs w:val="24"/>
        </w:rPr>
        <w:t xml:space="preserve"> </w:t>
      </w:r>
      <w:proofErr w:type="spellStart"/>
      <w:r w:rsidR="00A6186D" w:rsidRPr="006F61C3">
        <w:rPr>
          <w:sz w:val="24"/>
          <w:szCs w:val="24"/>
        </w:rPr>
        <w:t>cenantem</w:t>
      </w:r>
      <w:proofErr w:type="spellEnd"/>
      <w:r w:rsidR="00B85B6D">
        <w:rPr>
          <w:sz w:val="24"/>
          <w:szCs w:val="24"/>
        </w:rPr>
        <w:t>,</w:t>
      </w:r>
      <w:r w:rsidR="00A6186D" w:rsidRPr="006F61C3">
        <w:rPr>
          <w:sz w:val="24"/>
          <w:szCs w:val="24"/>
        </w:rPr>
        <w:t xml:space="preserve"> </w:t>
      </w:r>
      <w:proofErr w:type="spellStart"/>
      <w:r w:rsidR="00A6186D" w:rsidRPr="006F61C3">
        <w:rPr>
          <w:sz w:val="24"/>
          <w:szCs w:val="24"/>
        </w:rPr>
        <w:t>discipulorum</w:t>
      </w:r>
      <w:proofErr w:type="spellEnd"/>
      <w:r w:rsidR="00A6186D" w:rsidRPr="006F61C3">
        <w:rPr>
          <w:sz w:val="24"/>
          <w:szCs w:val="24"/>
        </w:rPr>
        <w:t xml:space="preserve"> pedes </w:t>
      </w:r>
      <w:proofErr w:type="spellStart"/>
      <w:r w:rsidR="00A6186D" w:rsidRPr="006F61C3">
        <w:rPr>
          <w:sz w:val="24"/>
          <w:szCs w:val="24"/>
        </w:rPr>
        <w:t>lavantem</w:t>
      </w:r>
      <w:proofErr w:type="spellEnd"/>
      <w:r w:rsidR="00B85B6D">
        <w:rPr>
          <w:sz w:val="24"/>
          <w:szCs w:val="24"/>
        </w:rPr>
        <w:t xml:space="preserve">, corpus </w:t>
      </w:r>
      <w:proofErr w:type="spellStart"/>
      <w:r w:rsidR="00B85B6D">
        <w:rPr>
          <w:sz w:val="24"/>
          <w:szCs w:val="24"/>
        </w:rPr>
        <w:t>suum</w:t>
      </w:r>
      <w:proofErr w:type="spellEnd"/>
      <w:r w:rsidR="00B85B6D">
        <w:rPr>
          <w:sz w:val="24"/>
          <w:szCs w:val="24"/>
        </w:rPr>
        <w:t xml:space="preserve"> </w:t>
      </w:r>
      <w:proofErr w:type="spellStart"/>
      <w:r w:rsidR="00B85B6D">
        <w:rPr>
          <w:sz w:val="24"/>
          <w:szCs w:val="24"/>
        </w:rPr>
        <w:t>traden</w:t>
      </w:r>
      <w:r w:rsidR="00A6186D" w:rsidRPr="006F61C3">
        <w:rPr>
          <w:sz w:val="24"/>
          <w:szCs w:val="24"/>
        </w:rPr>
        <w:t>tem</w:t>
      </w:r>
      <w:proofErr w:type="spellEnd"/>
      <w:r w:rsidR="00B85B6D">
        <w:rPr>
          <w:sz w:val="24"/>
          <w:szCs w:val="24"/>
        </w:rPr>
        <w:t>,</w:t>
      </w:r>
      <w:r w:rsidR="00A6186D" w:rsidRPr="006F61C3">
        <w:rPr>
          <w:sz w:val="24"/>
          <w:szCs w:val="24"/>
        </w:rPr>
        <w:t xml:space="preserve"> in </w:t>
      </w:r>
      <w:proofErr w:type="spellStart"/>
      <w:r w:rsidR="00A6186D" w:rsidRPr="006F61C3">
        <w:rPr>
          <w:sz w:val="24"/>
          <w:szCs w:val="24"/>
        </w:rPr>
        <w:t>gethsemani</w:t>
      </w:r>
      <w:proofErr w:type="spellEnd"/>
      <w:r w:rsidR="00A6186D" w:rsidRPr="006F61C3">
        <w:rPr>
          <w:sz w:val="24"/>
          <w:szCs w:val="24"/>
        </w:rPr>
        <w:t xml:space="preserve"> </w:t>
      </w:r>
      <w:proofErr w:type="spellStart"/>
      <w:r w:rsidR="00A6186D" w:rsidRPr="006F61C3">
        <w:rPr>
          <w:sz w:val="24"/>
          <w:szCs w:val="24"/>
        </w:rPr>
        <w:t>orantem</w:t>
      </w:r>
      <w:proofErr w:type="spellEnd"/>
      <w:r w:rsidR="00A6186D" w:rsidRPr="006F61C3">
        <w:rPr>
          <w:sz w:val="24"/>
          <w:szCs w:val="24"/>
        </w:rPr>
        <w:t xml:space="preserve"> et </w:t>
      </w:r>
      <w:proofErr w:type="spellStart"/>
      <w:r w:rsidR="00A6186D" w:rsidRPr="006F61C3">
        <w:rPr>
          <w:sz w:val="24"/>
          <w:szCs w:val="24"/>
        </w:rPr>
        <w:t>sudorem</w:t>
      </w:r>
      <w:proofErr w:type="spellEnd"/>
      <w:r w:rsidR="00B85B6D">
        <w:rPr>
          <w:sz w:val="24"/>
          <w:szCs w:val="24"/>
        </w:rPr>
        <w:t xml:space="preserve"> </w:t>
      </w:r>
      <w:proofErr w:type="spellStart"/>
      <w:r w:rsidR="00B85B6D">
        <w:rPr>
          <w:sz w:val="24"/>
          <w:szCs w:val="24"/>
        </w:rPr>
        <w:t>sagwineum</w:t>
      </w:r>
      <w:proofErr w:type="spellEnd"/>
      <w:r w:rsidR="00B85B6D">
        <w:rPr>
          <w:sz w:val="24"/>
          <w:szCs w:val="24"/>
        </w:rPr>
        <w:t xml:space="preserve"> </w:t>
      </w:r>
      <w:proofErr w:type="spellStart"/>
      <w:r w:rsidR="00B85B6D">
        <w:rPr>
          <w:sz w:val="24"/>
          <w:szCs w:val="24"/>
        </w:rPr>
        <w:t>sudantem</w:t>
      </w:r>
      <w:proofErr w:type="spellEnd"/>
      <w:r w:rsidR="00B85B6D">
        <w:rPr>
          <w:sz w:val="24"/>
          <w:szCs w:val="24"/>
        </w:rPr>
        <w:t xml:space="preserve"> </w:t>
      </w:r>
      <w:proofErr w:type="spellStart"/>
      <w:r w:rsidR="00B85B6D">
        <w:rPr>
          <w:sz w:val="24"/>
          <w:szCs w:val="24"/>
        </w:rPr>
        <w:t>traditorem</w:t>
      </w:r>
      <w:proofErr w:type="spellEnd"/>
      <w:r w:rsidR="00B85B6D">
        <w:rPr>
          <w:sz w:val="24"/>
          <w:szCs w:val="24"/>
        </w:rPr>
        <w:t xml:space="preserve"> </w:t>
      </w:r>
      <w:proofErr w:type="spellStart"/>
      <w:r w:rsidR="00B85B6D">
        <w:rPr>
          <w:sz w:val="24"/>
          <w:szCs w:val="24"/>
        </w:rPr>
        <w:t>osculantem</w:t>
      </w:r>
      <w:proofErr w:type="spellEnd"/>
      <w:r w:rsidR="00B85B6D">
        <w:rPr>
          <w:sz w:val="24"/>
          <w:szCs w:val="24"/>
        </w:rPr>
        <w:t xml:space="preserve"> </w:t>
      </w:r>
      <w:proofErr w:type="spellStart"/>
      <w:r w:rsidR="00B85B6D">
        <w:rPr>
          <w:sz w:val="24"/>
          <w:szCs w:val="24"/>
        </w:rPr>
        <w:t>illusum</w:t>
      </w:r>
      <w:proofErr w:type="spellEnd"/>
      <w:r w:rsidR="00B85B6D">
        <w:rPr>
          <w:sz w:val="24"/>
          <w:szCs w:val="24"/>
        </w:rPr>
        <w:t xml:space="preserve"> </w:t>
      </w:r>
      <w:proofErr w:type="spellStart"/>
      <w:r w:rsidR="00B85B6D">
        <w:rPr>
          <w:sz w:val="24"/>
          <w:szCs w:val="24"/>
        </w:rPr>
        <w:t>consputum</w:t>
      </w:r>
      <w:proofErr w:type="spellEnd"/>
      <w:r w:rsidR="00B85B6D">
        <w:rPr>
          <w:sz w:val="24"/>
          <w:szCs w:val="24"/>
        </w:rPr>
        <w:t xml:space="preserve"> </w:t>
      </w:r>
      <w:proofErr w:type="spellStart"/>
      <w:r w:rsidR="00B85B6D">
        <w:rPr>
          <w:sz w:val="24"/>
          <w:szCs w:val="24"/>
        </w:rPr>
        <w:t>iudicatum</w:t>
      </w:r>
      <w:proofErr w:type="spellEnd"/>
      <w:r w:rsidR="00B85B6D">
        <w:rPr>
          <w:sz w:val="24"/>
          <w:szCs w:val="24"/>
        </w:rPr>
        <w:t xml:space="preserve"> </w:t>
      </w:r>
      <w:proofErr w:type="spellStart"/>
      <w:r w:rsidR="00B85B6D">
        <w:rPr>
          <w:sz w:val="24"/>
          <w:szCs w:val="24"/>
        </w:rPr>
        <w:t>cru</w:t>
      </w:r>
      <w:r w:rsidR="00A6186D" w:rsidRPr="006F61C3">
        <w:rPr>
          <w:sz w:val="24"/>
          <w:szCs w:val="24"/>
        </w:rPr>
        <w:t>cem</w:t>
      </w:r>
      <w:proofErr w:type="spellEnd"/>
      <w:r w:rsidR="00A6186D" w:rsidRPr="006F61C3">
        <w:rPr>
          <w:sz w:val="24"/>
          <w:szCs w:val="24"/>
        </w:rPr>
        <w:t xml:space="preserve"> </w:t>
      </w:r>
      <w:proofErr w:type="spellStart"/>
      <w:r w:rsidR="00A6186D" w:rsidRPr="006F61C3">
        <w:rPr>
          <w:sz w:val="24"/>
          <w:szCs w:val="24"/>
        </w:rPr>
        <w:t>baiulantem</w:t>
      </w:r>
      <w:proofErr w:type="spellEnd"/>
      <w:r w:rsidR="00A6186D" w:rsidRPr="006F61C3">
        <w:rPr>
          <w:sz w:val="24"/>
          <w:szCs w:val="24"/>
        </w:rPr>
        <w:t xml:space="preserve"> sub </w:t>
      </w:r>
      <w:proofErr w:type="spellStart"/>
      <w:r w:rsidR="00A6186D" w:rsidRPr="006F61C3">
        <w:rPr>
          <w:sz w:val="24"/>
          <w:szCs w:val="24"/>
        </w:rPr>
        <w:t>pondere</w:t>
      </w:r>
      <w:proofErr w:type="spellEnd"/>
      <w:r w:rsidR="00A6186D" w:rsidRPr="006F61C3">
        <w:rPr>
          <w:sz w:val="24"/>
          <w:szCs w:val="24"/>
        </w:rPr>
        <w:t xml:space="preserve"> </w:t>
      </w:r>
      <w:proofErr w:type="spellStart"/>
      <w:r w:rsidR="00A6186D" w:rsidRPr="006F61C3">
        <w:rPr>
          <w:sz w:val="24"/>
          <w:szCs w:val="24"/>
        </w:rPr>
        <w:t>crucis</w:t>
      </w:r>
      <w:proofErr w:type="spellEnd"/>
      <w:r w:rsidR="00A6186D" w:rsidRPr="006F61C3">
        <w:rPr>
          <w:sz w:val="24"/>
          <w:szCs w:val="24"/>
        </w:rPr>
        <w:t xml:space="preserve"> in porta </w:t>
      </w:r>
      <w:proofErr w:type="spellStart"/>
      <w:r w:rsidR="00A6186D" w:rsidRPr="006F61C3">
        <w:rPr>
          <w:sz w:val="24"/>
          <w:szCs w:val="24"/>
        </w:rPr>
        <w:t>civitatis</w:t>
      </w:r>
      <w:proofErr w:type="spellEnd"/>
      <w:r w:rsidR="00A6186D" w:rsidRPr="006F61C3">
        <w:rPr>
          <w:sz w:val="24"/>
          <w:szCs w:val="24"/>
        </w:rPr>
        <w:t xml:space="preserve"> ubi </w:t>
      </w:r>
      <w:proofErr w:type="spellStart"/>
      <w:r w:rsidR="00A6186D" w:rsidRPr="006F61C3">
        <w:rPr>
          <w:sz w:val="24"/>
          <w:szCs w:val="24"/>
        </w:rPr>
        <w:t>hodie</w:t>
      </w:r>
      <w:proofErr w:type="spellEnd"/>
      <w:r w:rsidR="00A6186D" w:rsidRPr="006F61C3">
        <w:rPr>
          <w:sz w:val="24"/>
          <w:szCs w:val="24"/>
        </w:rPr>
        <w:t xml:space="preserve"> </w:t>
      </w:r>
      <w:proofErr w:type="spellStart"/>
      <w:r w:rsidR="00A6186D" w:rsidRPr="006F61C3">
        <w:rPr>
          <w:sz w:val="24"/>
          <w:szCs w:val="24"/>
        </w:rPr>
        <w:t>cernitur</w:t>
      </w:r>
      <w:proofErr w:type="spellEnd"/>
      <w:r w:rsidR="00A6186D" w:rsidRPr="006F61C3">
        <w:rPr>
          <w:sz w:val="24"/>
          <w:szCs w:val="24"/>
        </w:rPr>
        <w:t xml:space="preserve"> </w:t>
      </w:r>
      <w:proofErr w:type="spellStart"/>
      <w:r w:rsidR="00A6186D" w:rsidRPr="006F61C3">
        <w:rPr>
          <w:sz w:val="24"/>
          <w:szCs w:val="24"/>
        </w:rPr>
        <w:t>deficientem</w:t>
      </w:r>
      <w:proofErr w:type="spellEnd"/>
      <w:r w:rsidR="00A6186D" w:rsidRPr="006F61C3">
        <w:rPr>
          <w:sz w:val="24"/>
          <w:szCs w:val="24"/>
        </w:rPr>
        <w:t xml:space="preserve"> </w:t>
      </w:r>
      <w:proofErr w:type="spellStart"/>
      <w:r w:rsidR="00A6186D" w:rsidRPr="006F61C3">
        <w:rPr>
          <w:sz w:val="24"/>
          <w:szCs w:val="24"/>
        </w:rPr>
        <w:t>cyrreneum</w:t>
      </w:r>
      <w:proofErr w:type="spellEnd"/>
      <w:r w:rsidR="00A6186D" w:rsidRPr="006F61C3">
        <w:rPr>
          <w:sz w:val="24"/>
          <w:szCs w:val="24"/>
        </w:rPr>
        <w:t xml:space="preserve"> </w:t>
      </w:r>
      <w:proofErr w:type="spellStart"/>
      <w:r w:rsidR="00A6186D" w:rsidRPr="006F61C3">
        <w:rPr>
          <w:sz w:val="24"/>
          <w:szCs w:val="24"/>
        </w:rPr>
        <w:t>succedentem</w:t>
      </w:r>
      <w:proofErr w:type="spellEnd"/>
      <w:r w:rsidR="00A6186D" w:rsidRPr="006F61C3">
        <w:rPr>
          <w:sz w:val="24"/>
          <w:szCs w:val="24"/>
        </w:rPr>
        <w:t xml:space="preserve"> in calva</w:t>
      </w:r>
      <w:r w:rsidR="00B85B6D">
        <w:rPr>
          <w:sz w:val="24"/>
          <w:szCs w:val="24"/>
        </w:rPr>
        <w:t xml:space="preserve">ria </w:t>
      </w:r>
      <w:proofErr w:type="spellStart"/>
      <w:r w:rsidR="00B85B6D">
        <w:rPr>
          <w:sz w:val="24"/>
          <w:szCs w:val="24"/>
        </w:rPr>
        <w:t>passionis</w:t>
      </w:r>
      <w:proofErr w:type="spellEnd"/>
      <w:r w:rsidR="00B85B6D">
        <w:rPr>
          <w:sz w:val="24"/>
          <w:szCs w:val="24"/>
        </w:rPr>
        <w:t xml:space="preserve"> </w:t>
      </w:r>
      <w:proofErr w:type="spellStart"/>
      <w:r w:rsidR="00B85B6D">
        <w:rPr>
          <w:sz w:val="24"/>
          <w:szCs w:val="24"/>
        </w:rPr>
        <w:t>misteria</w:t>
      </w:r>
      <w:proofErr w:type="spellEnd"/>
      <w:r w:rsidR="00B85B6D">
        <w:rPr>
          <w:sz w:val="24"/>
          <w:szCs w:val="24"/>
        </w:rPr>
        <w:t xml:space="preserve"> </w:t>
      </w:r>
      <w:proofErr w:type="spellStart"/>
      <w:r w:rsidR="00B85B6D">
        <w:rPr>
          <w:sz w:val="24"/>
          <w:szCs w:val="24"/>
        </w:rPr>
        <w:t>celebran</w:t>
      </w:r>
      <w:r w:rsidR="00A6186D" w:rsidRPr="006F61C3">
        <w:rPr>
          <w:sz w:val="24"/>
          <w:szCs w:val="24"/>
        </w:rPr>
        <w:t>tem</w:t>
      </w:r>
      <w:proofErr w:type="spellEnd"/>
      <w:r w:rsidR="00B85B6D">
        <w:rPr>
          <w:sz w:val="24"/>
          <w:szCs w:val="24"/>
        </w:rPr>
        <w:t xml:space="preserve">? </w:t>
      </w:r>
      <w:proofErr w:type="spellStart"/>
      <w:r w:rsidR="00B85B6D">
        <w:rPr>
          <w:sz w:val="24"/>
          <w:szCs w:val="24"/>
        </w:rPr>
        <w:t>horum</w:t>
      </w:r>
      <w:proofErr w:type="spellEnd"/>
      <w:r w:rsidR="00B85B6D">
        <w:rPr>
          <w:sz w:val="24"/>
          <w:szCs w:val="24"/>
        </w:rPr>
        <w:t xml:space="preserve"> omnium </w:t>
      </w:r>
      <w:proofErr w:type="spellStart"/>
      <w:r w:rsidR="00B85B6D">
        <w:rPr>
          <w:sz w:val="24"/>
          <w:szCs w:val="24"/>
        </w:rPr>
        <w:t>locorum</w:t>
      </w:r>
      <w:proofErr w:type="spellEnd"/>
      <w:r w:rsidR="00B85B6D">
        <w:rPr>
          <w:sz w:val="24"/>
          <w:szCs w:val="24"/>
        </w:rPr>
        <w:t xml:space="preserve"> et </w:t>
      </w:r>
      <w:proofErr w:type="spellStart"/>
      <w:r w:rsidR="00B85B6D">
        <w:rPr>
          <w:sz w:val="24"/>
          <w:szCs w:val="24"/>
        </w:rPr>
        <w:t>singu</w:t>
      </w:r>
      <w:r w:rsidR="00A6186D" w:rsidRPr="006F61C3">
        <w:rPr>
          <w:sz w:val="24"/>
          <w:szCs w:val="24"/>
        </w:rPr>
        <w:t>lorum</w:t>
      </w:r>
      <w:proofErr w:type="spellEnd"/>
      <w:r w:rsidR="00A6186D" w:rsidRPr="006F61C3">
        <w:rPr>
          <w:sz w:val="24"/>
          <w:szCs w:val="24"/>
        </w:rPr>
        <w:t xml:space="preserve"> </w:t>
      </w:r>
      <w:proofErr w:type="spellStart"/>
      <w:r w:rsidR="00A6186D" w:rsidRPr="006F61C3">
        <w:rPr>
          <w:sz w:val="24"/>
          <w:szCs w:val="24"/>
        </w:rPr>
        <w:t>adhuc</w:t>
      </w:r>
      <w:proofErr w:type="spellEnd"/>
      <w:r w:rsidR="00A6186D" w:rsidRPr="006F61C3">
        <w:rPr>
          <w:sz w:val="24"/>
          <w:szCs w:val="24"/>
        </w:rPr>
        <w:t xml:space="preserve"> </w:t>
      </w:r>
      <w:proofErr w:type="spellStart"/>
      <w:r w:rsidR="00A6186D" w:rsidRPr="006F61C3">
        <w:rPr>
          <w:sz w:val="24"/>
          <w:szCs w:val="24"/>
        </w:rPr>
        <w:t>ita</w:t>
      </w:r>
      <w:proofErr w:type="spellEnd"/>
      <w:r w:rsidR="00A6186D" w:rsidRPr="006F61C3">
        <w:rPr>
          <w:sz w:val="24"/>
          <w:szCs w:val="24"/>
        </w:rPr>
        <w:t xml:space="preserve"> plena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memoria</w:t>
      </w:r>
      <w:proofErr w:type="spellEnd"/>
      <w:r w:rsidR="00A6186D" w:rsidRPr="006F61C3">
        <w:rPr>
          <w:sz w:val="24"/>
          <w:szCs w:val="24"/>
        </w:rPr>
        <w:t xml:space="preserve"> </w:t>
      </w:r>
      <w:proofErr w:type="spellStart"/>
      <w:r w:rsidR="00A6186D" w:rsidRPr="006F61C3">
        <w:rPr>
          <w:sz w:val="24"/>
          <w:szCs w:val="24"/>
        </w:rPr>
        <w:t>sicut</w:t>
      </w:r>
      <w:proofErr w:type="spellEnd"/>
      <w:r w:rsidR="00A6186D" w:rsidRPr="006F61C3">
        <w:rPr>
          <w:sz w:val="24"/>
          <w:szCs w:val="24"/>
        </w:rPr>
        <w:t xml:space="preserve"> </w:t>
      </w:r>
      <w:proofErr w:type="spellStart"/>
      <w:r w:rsidR="00A6186D" w:rsidRPr="006F61C3">
        <w:rPr>
          <w:sz w:val="24"/>
          <w:szCs w:val="24"/>
        </w:rPr>
        <w:t>illo</w:t>
      </w:r>
      <w:proofErr w:type="spellEnd"/>
      <w:r w:rsidR="00A6186D" w:rsidRPr="006F61C3">
        <w:rPr>
          <w:sz w:val="24"/>
          <w:szCs w:val="24"/>
        </w:rPr>
        <w:t xml:space="preserve"> die </w:t>
      </w:r>
      <w:proofErr w:type="spellStart"/>
      <w:r w:rsidR="00A6186D" w:rsidRPr="006F61C3">
        <w:rPr>
          <w:sz w:val="24"/>
          <w:szCs w:val="24"/>
        </w:rPr>
        <w:t>extitit</w:t>
      </w:r>
      <w:proofErr w:type="spellEnd"/>
      <w:r w:rsidR="00A6186D" w:rsidRPr="006F61C3">
        <w:rPr>
          <w:sz w:val="24"/>
          <w:szCs w:val="24"/>
        </w:rPr>
        <w:t xml:space="preserve"> </w:t>
      </w:r>
      <w:proofErr w:type="spellStart"/>
      <w:r w:rsidR="00A6186D" w:rsidRPr="006F61C3">
        <w:rPr>
          <w:sz w:val="24"/>
          <w:szCs w:val="24"/>
        </w:rPr>
        <w:t>quando</w:t>
      </w:r>
      <w:proofErr w:type="spellEnd"/>
      <w:r w:rsidR="00A6186D" w:rsidRPr="006F61C3">
        <w:rPr>
          <w:sz w:val="24"/>
          <w:szCs w:val="24"/>
        </w:rPr>
        <w:t xml:space="preserve"> </w:t>
      </w:r>
      <w:proofErr w:type="spellStart"/>
      <w:r w:rsidR="00A6186D" w:rsidRPr="006F61C3">
        <w:rPr>
          <w:sz w:val="24"/>
          <w:szCs w:val="24"/>
        </w:rPr>
        <w:t>hec</w:t>
      </w:r>
      <w:proofErr w:type="spellEnd"/>
      <w:r w:rsidR="00A6186D" w:rsidRPr="006F61C3">
        <w:rPr>
          <w:sz w:val="24"/>
          <w:szCs w:val="24"/>
        </w:rPr>
        <w:t xml:space="preserve"> </w:t>
      </w:r>
      <w:proofErr w:type="spellStart"/>
      <w:r w:rsidR="00A6186D" w:rsidRPr="006F61C3">
        <w:rPr>
          <w:sz w:val="24"/>
          <w:szCs w:val="24"/>
        </w:rPr>
        <w:t>presentialiter</w:t>
      </w:r>
      <w:proofErr w:type="spellEnd"/>
      <w:r w:rsidR="00A6186D" w:rsidRPr="006F61C3">
        <w:rPr>
          <w:sz w:val="24"/>
          <w:szCs w:val="24"/>
        </w:rPr>
        <w:t xml:space="preserve"> </w:t>
      </w:r>
      <w:proofErr w:type="spellStart"/>
      <w:r w:rsidR="00A6186D" w:rsidRPr="006F61C3">
        <w:rPr>
          <w:sz w:val="24"/>
          <w:szCs w:val="24"/>
        </w:rPr>
        <w:t>erant</w:t>
      </w:r>
      <w:proofErr w:type="spellEnd"/>
      <w:r w:rsidR="00A6186D" w:rsidRPr="006F61C3">
        <w:rPr>
          <w:sz w:val="24"/>
          <w:szCs w:val="24"/>
        </w:rPr>
        <w:t xml:space="preserve"> </w:t>
      </w:r>
      <w:proofErr w:type="spellStart"/>
      <w:r w:rsidR="00A6186D" w:rsidRPr="006F61C3">
        <w:rPr>
          <w:sz w:val="24"/>
          <w:szCs w:val="24"/>
        </w:rPr>
        <w:t>facta</w:t>
      </w:r>
      <w:proofErr w:type="spellEnd"/>
      <w:r w:rsidR="00B85B6D">
        <w:rPr>
          <w:sz w:val="24"/>
          <w:szCs w:val="24"/>
        </w:rPr>
        <w:t xml:space="preserve">. </w:t>
      </w:r>
      <w:proofErr w:type="spellStart"/>
      <w:r w:rsidR="00B85B6D">
        <w:rPr>
          <w:sz w:val="24"/>
          <w:szCs w:val="24"/>
        </w:rPr>
        <w:t>Certe</w:t>
      </w:r>
      <w:proofErr w:type="spellEnd"/>
      <w:r w:rsidR="00B85B6D">
        <w:rPr>
          <w:sz w:val="24"/>
          <w:szCs w:val="24"/>
        </w:rPr>
        <w:t xml:space="preserve"> in </w:t>
      </w:r>
      <w:proofErr w:type="spellStart"/>
      <w:r w:rsidR="00B85B6D">
        <w:rPr>
          <w:sz w:val="24"/>
          <w:szCs w:val="24"/>
        </w:rPr>
        <w:t>hac</w:t>
      </w:r>
      <w:proofErr w:type="spellEnd"/>
      <w:r w:rsidR="00B85B6D">
        <w:rPr>
          <w:sz w:val="24"/>
          <w:szCs w:val="24"/>
        </w:rPr>
        <w:t xml:space="preserve"> </w:t>
      </w:r>
      <w:proofErr w:type="spellStart"/>
      <w:r w:rsidR="00B85B6D">
        <w:rPr>
          <w:sz w:val="24"/>
          <w:szCs w:val="24"/>
        </w:rPr>
        <w:t>urbe</w:t>
      </w:r>
      <w:proofErr w:type="spellEnd"/>
      <w:r w:rsidR="00B85B6D">
        <w:rPr>
          <w:sz w:val="24"/>
          <w:szCs w:val="24"/>
        </w:rPr>
        <w:t xml:space="preserve"> tot sunt domini </w:t>
      </w:r>
      <w:proofErr w:type="spellStart"/>
      <w:r w:rsidR="00B85B6D">
        <w:rPr>
          <w:sz w:val="24"/>
          <w:szCs w:val="24"/>
        </w:rPr>
        <w:t>passione</w:t>
      </w:r>
      <w:proofErr w:type="spellEnd"/>
      <w:r w:rsidR="00B85B6D">
        <w:rPr>
          <w:sz w:val="24"/>
          <w:szCs w:val="24"/>
        </w:rPr>
        <w:t xml:space="preserve"> et </w:t>
      </w:r>
      <w:proofErr w:type="spellStart"/>
      <w:r w:rsidR="00B85B6D">
        <w:rPr>
          <w:sz w:val="24"/>
          <w:szCs w:val="24"/>
        </w:rPr>
        <w:t>factis</w:t>
      </w:r>
      <w:proofErr w:type="spellEnd"/>
      <w:r w:rsidR="00B85B6D">
        <w:rPr>
          <w:sz w:val="24"/>
          <w:szCs w:val="24"/>
        </w:rPr>
        <w:t xml:space="preserve"> </w:t>
      </w:r>
      <w:proofErr w:type="spellStart"/>
      <w:r w:rsidR="00B85B6D">
        <w:rPr>
          <w:sz w:val="24"/>
          <w:szCs w:val="24"/>
        </w:rPr>
        <w:t>venera</w:t>
      </w:r>
      <w:r w:rsidR="00A6186D" w:rsidRPr="006F61C3">
        <w:rPr>
          <w:sz w:val="24"/>
          <w:szCs w:val="24"/>
        </w:rPr>
        <w:t>b</w:t>
      </w:r>
      <w:r w:rsidR="00B85B6D">
        <w:rPr>
          <w:sz w:val="24"/>
          <w:szCs w:val="24"/>
        </w:rPr>
        <w:t>ilia</w:t>
      </w:r>
      <w:proofErr w:type="spellEnd"/>
      <w:r w:rsidR="00B85B6D">
        <w:rPr>
          <w:sz w:val="24"/>
          <w:szCs w:val="24"/>
        </w:rPr>
        <w:t xml:space="preserve"> </w:t>
      </w:r>
      <w:proofErr w:type="spellStart"/>
      <w:r w:rsidR="00B85B6D">
        <w:rPr>
          <w:sz w:val="24"/>
          <w:szCs w:val="24"/>
        </w:rPr>
        <w:t>quod</w:t>
      </w:r>
      <w:proofErr w:type="spellEnd"/>
      <w:r w:rsidR="00B85B6D">
        <w:rPr>
          <w:sz w:val="24"/>
          <w:szCs w:val="24"/>
        </w:rPr>
        <w:t xml:space="preserve"> </w:t>
      </w:r>
      <w:proofErr w:type="spellStart"/>
      <w:r w:rsidR="00B85B6D">
        <w:rPr>
          <w:sz w:val="24"/>
          <w:szCs w:val="24"/>
        </w:rPr>
        <w:t>nullo</w:t>
      </w:r>
      <w:proofErr w:type="spellEnd"/>
      <w:r w:rsidR="00B85B6D">
        <w:rPr>
          <w:sz w:val="24"/>
          <w:szCs w:val="24"/>
        </w:rPr>
        <w:t xml:space="preserve"> modo dies </w:t>
      </w:r>
      <w:proofErr w:type="spellStart"/>
      <w:r w:rsidR="00B85B6D">
        <w:rPr>
          <w:sz w:val="24"/>
          <w:szCs w:val="24"/>
        </w:rPr>
        <w:t>suffi</w:t>
      </w:r>
      <w:r w:rsidR="00A6186D" w:rsidRPr="006F61C3">
        <w:rPr>
          <w:sz w:val="24"/>
          <w:szCs w:val="24"/>
        </w:rPr>
        <w:t>cit</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peragendum</w:t>
      </w:r>
      <w:proofErr w:type="spellEnd"/>
      <w:r w:rsidR="00B85B6D">
        <w:rPr>
          <w:sz w:val="24"/>
          <w:szCs w:val="24"/>
        </w:rPr>
        <w:t>.</w:t>
      </w:r>
    </w:p>
    <w:p w14:paraId="5B52724F" w14:textId="1AF4386B" w:rsidR="00CB0E71" w:rsidRDefault="00A6186D" w:rsidP="00517763">
      <w:pPr>
        <w:ind w:firstLine="720"/>
        <w:rPr>
          <w:sz w:val="24"/>
          <w:szCs w:val="24"/>
        </w:rPr>
      </w:pPr>
      <w:r w:rsidRPr="006F61C3">
        <w:rPr>
          <w:sz w:val="24"/>
          <w:szCs w:val="24"/>
        </w:rPr>
        <w:lastRenderedPageBreak/>
        <w:t xml:space="preserve">Sunt </w:t>
      </w:r>
      <w:proofErr w:type="spellStart"/>
      <w:r w:rsidRPr="006F61C3">
        <w:rPr>
          <w:sz w:val="24"/>
          <w:szCs w:val="24"/>
        </w:rPr>
        <w:t>preterea</w:t>
      </w:r>
      <w:proofErr w:type="spellEnd"/>
      <w:r w:rsidR="00B85B6D">
        <w:rPr>
          <w:sz w:val="24"/>
          <w:szCs w:val="24"/>
        </w:rPr>
        <w:t xml:space="preserve"> que </w:t>
      </w:r>
      <w:proofErr w:type="spellStart"/>
      <w:r w:rsidR="00B85B6D">
        <w:rPr>
          <w:sz w:val="24"/>
          <w:szCs w:val="24"/>
        </w:rPr>
        <w:t>devocionem</w:t>
      </w:r>
      <w:proofErr w:type="spellEnd"/>
      <w:r w:rsidR="00B85B6D">
        <w:rPr>
          <w:sz w:val="24"/>
          <w:szCs w:val="24"/>
        </w:rPr>
        <w:t xml:space="preserve"> excitant </w:t>
      </w:r>
      <w:proofErr w:type="spellStart"/>
      <w:r w:rsidR="00B85B6D">
        <w:rPr>
          <w:sz w:val="24"/>
          <w:szCs w:val="24"/>
        </w:rPr>
        <w:t>amplio</w:t>
      </w:r>
      <w:r w:rsidRPr="006F61C3">
        <w:rPr>
          <w:sz w:val="24"/>
          <w:szCs w:val="24"/>
        </w:rPr>
        <w:t>rem</w:t>
      </w:r>
      <w:proofErr w:type="spellEnd"/>
      <w:r w:rsidR="00B85B6D">
        <w:rPr>
          <w:sz w:val="24"/>
          <w:szCs w:val="24"/>
        </w:rPr>
        <w:t xml:space="preserve">. </w:t>
      </w:r>
      <w:proofErr w:type="spellStart"/>
      <w:r w:rsidR="00B85B6D">
        <w:rPr>
          <w:sz w:val="24"/>
          <w:szCs w:val="24"/>
        </w:rPr>
        <w:t>Quis</w:t>
      </w:r>
      <w:proofErr w:type="spellEnd"/>
      <w:r w:rsidR="00B85B6D">
        <w:rPr>
          <w:sz w:val="24"/>
          <w:szCs w:val="24"/>
        </w:rPr>
        <w:t xml:space="preserve"> </w:t>
      </w:r>
      <w:proofErr w:type="spellStart"/>
      <w:r w:rsidR="00B85B6D">
        <w:rPr>
          <w:sz w:val="24"/>
          <w:szCs w:val="24"/>
        </w:rPr>
        <w:t>enim</w:t>
      </w:r>
      <w:proofErr w:type="spellEnd"/>
      <w:r w:rsidR="00B85B6D">
        <w:rPr>
          <w:sz w:val="24"/>
          <w:szCs w:val="24"/>
        </w:rPr>
        <w:t xml:space="preserve"> </w:t>
      </w:r>
      <w:proofErr w:type="spellStart"/>
      <w:r w:rsidR="00B85B6D">
        <w:rPr>
          <w:sz w:val="24"/>
          <w:szCs w:val="24"/>
        </w:rPr>
        <w:t>enarrare</w:t>
      </w:r>
      <w:proofErr w:type="spellEnd"/>
      <w:r w:rsidR="00B85B6D">
        <w:rPr>
          <w:sz w:val="24"/>
          <w:szCs w:val="24"/>
        </w:rPr>
        <w:t xml:space="preserve"> </w:t>
      </w:r>
      <w:proofErr w:type="spellStart"/>
      <w:r w:rsidR="00B85B6D">
        <w:rPr>
          <w:sz w:val="24"/>
          <w:szCs w:val="24"/>
        </w:rPr>
        <w:t>suffi</w:t>
      </w:r>
      <w:r w:rsidRPr="006F61C3">
        <w:rPr>
          <w:sz w:val="24"/>
          <w:szCs w:val="24"/>
        </w:rPr>
        <w:t>cit</w:t>
      </w:r>
      <w:proofErr w:type="spellEnd"/>
      <w:r w:rsidRPr="006F61C3">
        <w:rPr>
          <w:sz w:val="24"/>
          <w:szCs w:val="24"/>
        </w:rPr>
        <w:t xml:space="preserve"> </w:t>
      </w:r>
      <w:proofErr w:type="spellStart"/>
      <w:r w:rsidRPr="006F61C3">
        <w:rPr>
          <w:sz w:val="24"/>
          <w:szCs w:val="24"/>
        </w:rPr>
        <w:t>quot</w:t>
      </w:r>
      <w:proofErr w:type="spellEnd"/>
      <w:r w:rsidRPr="006F61C3">
        <w:rPr>
          <w:sz w:val="24"/>
          <w:szCs w:val="24"/>
        </w:rPr>
        <w:t xml:space="preserve"> </w:t>
      </w:r>
      <w:proofErr w:type="spellStart"/>
      <w:r w:rsidRPr="006F61C3">
        <w:rPr>
          <w:sz w:val="24"/>
          <w:szCs w:val="24"/>
        </w:rPr>
        <w:t>monachi</w:t>
      </w:r>
      <w:proofErr w:type="spellEnd"/>
      <w:r w:rsidR="00B85B6D">
        <w:rPr>
          <w:sz w:val="24"/>
          <w:szCs w:val="24"/>
        </w:rPr>
        <w:t>,</w:t>
      </w:r>
      <w:r w:rsidRPr="006F61C3">
        <w:rPr>
          <w:sz w:val="24"/>
          <w:szCs w:val="24"/>
        </w:rPr>
        <w:t xml:space="preserve"> </w:t>
      </w:r>
      <w:proofErr w:type="spellStart"/>
      <w:r w:rsidRPr="006F61C3">
        <w:rPr>
          <w:sz w:val="24"/>
          <w:szCs w:val="24"/>
        </w:rPr>
        <w:t>quot</w:t>
      </w:r>
      <w:proofErr w:type="spellEnd"/>
      <w:r w:rsidRPr="006F61C3">
        <w:rPr>
          <w:sz w:val="24"/>
          <w:szCs w:val="24"/>
        </w:rPr>
        <w:t xml:space="preserve"> </w:t>
      </w:r>
      <w:proofErr w:type="spellStart"/>
      <w:r w:rsidRPr="006F61C3">
        <w:rPr>
          <w:sz w:val="24"/>
          <w:szCs w:val="24"/>
        </w:rPr>
        <w:t>moniales</w:t>
      </w:r>
      <w:proofErr w:type="spellEnd"/>
      <w:r w:rsidR="00B85B6D">
        <w:rPr>
          <w:sz w:val="24"/>
          <w:szCs w:val="24"/>
        </w:rPr>
        <w:t>,</w:t>
      </w:r>
      <w:r w:rsidRPr="006F61C3">
        <w:rPr>
          <w:sz w:val="24"/>
          <w:szCs w:val="24"/>
        </w:rPr>
        <w:t xml:space="preserve"> de </w:t>
      </w:r>
      <w:r w:rsidR="00B85B6D">
        <w:rPr>
          <w:sz w:val="24"/>
          <w:szCs w:val="24"/>
        </w:rPr>
        <w:t>Georgia,</w:t>
      </w:r>
      <w:r w:rsidRPr="006F61C3">
        <w:rPr>
          <w:sz w:val="24"/>
          <w:szCs w:val="24"/>
        </w:rPr>
        <w:t xml:space="preserve"> </w:t>
      </w:r>
      <w:proofErr w:type="spellStart"/>
      <w:r w:rsidRPr="006F61C3">
        <w:rPr>
          <w:sz w:val="24"/>
          <w:szCs w:val="24"/>
        </w:rPr>
        <w:t>armena</w:t>
      </w:r>
      <w:proofErr w:type="spellEnd"/>
      <w:r w:rsidR="00B85B6D">
        <w:rPr>
          <w:sz w:val="24"/>
          <w:szCs w:val="24"/>
        </w:rPr>
        <w:t>,</w:t>
      </w:r>
      <w:r w:rsidRPr="006F61C3">
        <w:rPr>
          <w:sz w:val="24"/>
          <w:szCs w:val="24"/>
        </w:rPr>
        <w:t xml:space="preserve"> </w:t>
      </w:r>
      <w:proofErr w:type="spellStart"/>
      <w:r w:rsidRPr="006F61C3">
        <w:rPr>
          <w:sz w:val="24"/>
          <w:szCs w:val="24"/>
        </w:rPr>
        <w:t>caldea</w:t>
      </w:r>
      <w:proofErr w:type="spellEnd"/>
      <w:r w:rsidR="00B85B6D">
        <w:rPr>
          <w:sz w:val="24"/>
          <w:szCs w:val="24"/>
        </w:rPr>
        <w:t>,</w:t>
      </w:r>
      <w:r w:rsidRPr="006F61C3">
        <w:rPr>
          <w:sz w:val="24"/>
          <w:szCs w:val="24"/>
        </w:rPr>
        <w:t xml:space="preserve"> </w:t>
      </w:r>
      <w:proofErr w:type="spellStart"/>
      <w:r w:rsidRPr="006F61C3">
        <w:rPr>
          <w:sz w:val="24"/>
          <w:szCs w:val="24"/>
        </w:rPr>
        <w:t>yndia</w:t>
      </w:r>
      <w:proofErr w:type="spellEnd"/>
      <w:r w:rsidR="00B85B6D">
        <w:rPr>
          <w:sz w:val="24"/>
          <w:szCs w:val="24"/>
        </w:rPr>
        <w:t>,</w:t>
      </w:r>
      <w:r w:rsidRPr="006F61C3">
        <w:rPr>
          <w:sz w:val="24"/>
          <w:szCs w:val="24"/>
        </w:rPr>
        <w:t xml:space="preserve"> </w:t>
      </w:r>
      <w:proofErr w:type="spellStart"/>
      <w:r w:rsidRPr="006F61C3">
        <w:rPr>
          <w:sz w:val="24"/>
          <w:szCs w:val="24"/>
        </w:rPr>
        <w:t>nubia</w:t>
      </w:r>
      <w:proofErr w:type="spellEnd"/>
      <w:r w:rsidR="00B85B6D">
        <w:rPr>
          <w:sz w:val="24"/>
          <w:szCs w:val="24"/>
        </w:rPr>
        <w:t>,</w:t>
      </w:r>
      <w:r w:rsidRPr="006F61C3">
        <w:rPr>
          <w:sz w:val="24"/>
          <w:szCs w:val="24"/>
        </w:rPr>
        <w:t xml:space="preserve"> </w:t>
      </w:r>
      <w:r w:rsidR="00B85B6D">
        <w:rPr>
          <w:sz w:val="24"/>
          <w:szCs w:val="24"/>
        </w:rPr>
        <w:t>Syria,</w:t>
      </w:r>
      <w:r w:rsidRPr="006F61C3">
        <w:rPr>
          <w:sz w:val="24"/>
          <w:szCs w:val="24"/>
        </w:rPr>
        <w:t xml:space="preserve"> </w:t>
      </w:r>
      <w:r w:rsidR="00B85B6D">
        <w:rPr>
          <w:sz w:val="24"/>
          <w:szCs w:val="24"/>
        </w:rPr>
        <w:t>Ethiopia,</w:t>
      </w:r>
      <w:r w:rsidRPr="006F61C3">
        <w:rPr>
          <w:sz w:val="24"/>
          <w:szCs w:val="24"/>
        </w:rPr>
        <w:t xml:space="preserve"> </w:t>
      </w:r>
      <w:proofErr w:type="spellStart"/>
      <w:r w:rsidRPr="006F61C3">
        <w:rPr>
          <w:sz w:val="24"/>
          <w:szCs w:val="24"/>
        </w:rPr>
        <w:t>turmatim</w:t>
      </w:r>
      <w:proofErr w:type="spellEnd"/>
      <w:r w:rsidRPr="006F61C3">
        <w:rPr>
          <w:sz w:val="24"/>
          <w:szCs w:val="24"/>
        </w:rPr>
        <w:t xml:space="preserve"> </w:t>
      </w:r>
      <w:proofErr w:type="spellStart"/>
      <w:r w:rsidRPr="006F61C3">
        <w:rPr>
          <w:sz w:val="24"/>
          <w:szCs w:val="24"/>
        </w:rPr>
        <w:t>centeni</w:t>
      </w:r>
      <w:proofErr w:type="spellEnd"/>
      <w:r w:rsidRPr="006F61C3">
        <w:rPr>
          <w:sz w:val="24"/>
          <w:szCs w:val="24"/>
        </w:rPr>
        <w:t xml:space="preserve"> </w:t>
      </w:r>
      <w:proofErr w:type="spellStart"/>
      <w:r w:rsidRPr="006F61C3">
        <w:rPr>
          <w:sz w:val="24"/>
          <w:szCs w:val="24"/>
        </w:rPr>
        <w:t>ducentem</w:t>
      </w:r>
      <w:proofErr w:type="spellEnd"/>
      <w:r w:rsidRPr="006F61C3">
        <w:rPr>
          <w:sz w:val="24"/>
          <w:szCs w:val="24"/>
        </w:rPr>
        <w:t xml:space="preserve"> plus et minus </w:t>
      </w:r>
      <w:proofErr w:type="spellStart"/>
      <w:r w:rsidRPr="006F61C3">
        <w:rPr>
          <w:sz w:val="24"/>
          <w:szCs w:val="24"/>
        </w:rPr>
        <w:t>discurrentes</w:t>
      </w:r>
      <w:proofErr w:type="spellEnd"/>
      <w:r w:rsidRPr="006F61C3">
        <w:rPr>
          <w:sz w:val="24"/>
          <w:szCs w:val="24"/>
        </w:rPr>
        <w:t xml:space="preserve"> per </w:t>
      </w:r>
      <w:proofErr w:type="spellStart"/>
      <w:r w:rsidRPr="006F61C3">
        <w:rPr>
          <w:sz w:val="24"/>
          <w:szCs w:val="24"/>
        </w:rPr>
        <w:t>loca</w:t>
      </w:r>
      <w:proofErr w:type="spellEnd"/>
      <w:r w:rsidRPr="006F61C3">
        <w:rPr>
          <w:sz w:val="24"/>
          <w:szCs w:val="24"/>
        </w:rPr>
        <w:t xml:space="preserve"> </w:t>
      </w:r>
      <w:proofErr w:type="spellStart"/>
      <w:r w:rsidRPr="006F61C3">
        <w:rPr>
          <w:sz w:val="24"/>
          <w:szCs w:val="24"/>
        </w:rPr>
        <w:t>singula</w:t>
      </w:r>
      <w:proofErr w:type="spellEnd"/>
      <w:r w:rsidRPr="006F61C3">
        <w:rPr>
          <w:sz w:val="24"/>
          <w:szCs w:val="24"/>
        </w:rPr>
        <w:t xml:space="preserve"> in </w:t>
      </w:r>
      <w:proofErr w:type="spellStart"/>
      <w:r w:rsidRPr="006F61C3">
        <w:rPr>
          <w:sz w:val="24"/>
          <w:szCs w:val="24"/>
        </w:rPr>
        <w:t>spiritu</w:t>
      </w:r>
      <w:proofErr w:type="spellEnd"/>
      <w:r w:rsidRPr="006F61C3">
        <w:rPr>
          <w:sz w:val="24"/>
          <w:szCs w:val="24"/>
        </w:rPr>
        <w:t xml:space="preserve"> </w:t>
      </w:r>
      <w:proofErr w:type="spellStart"/>
      <w:r w:rsidRPr="006F61C3">
        <w:rPr>
          <w:sz w:val="24"/>
          <w:szCs w:val="24"/>
        </w:rPr>
        <w:t>vehementi</w:t>
      </w:r>
      <w:proofErr w:type="spellEnd"/>
      <w:r w:rsidR="00B85B6D">
        <w:rPr>
          <w:sz w:val="24"/>
          <w:szCs w:val="24"/>
        </w:rPr>
        <w:t>,</w:t>
      </w:r>
      <w:r w:rsidRPr="006F61C3">
        <w:rPr>
          <w:sz w:val="24"/>
          <w:szCs w:val="24"/>
        </w:rPr>
        <w:t xml:space="preserve"> </w:t>
      </w:r>
      <w:proofErr w:type="spellStart"/>
      <w:r w:rsidRPr="006F61C3">
        <w:rPr>
          <w:sz w:val="24"/>
          <w:szCs w:val="24"/>
        </w:rPr>
        <w:t>osculantur</w:t>
      </w:r>
      <w:proofErr w:type="spellEnd"/>
      <w:r w:rsidRPr="006F61C3">
        <w:rPr>
          <w:sz w:val="24"/>
          <w:szCs w:val="24"/>
        </w:rPr>
        <w:t xml:space="preserve"> </w:t>
      </w:r>
      <w:proofErr w:type="spellStart"/>
      <w:r w:rsidRPr="006F61C3">
        <w:rPr>
          <w:sz w:val="24"/>
          <w:szCs w:val="24"/>
        </w:rPr>
        <w:t>terram</w:t>
      </w:r>
      <w:proofErr w:type="spellEnd"/>
      <w:r w:rsidR="00B85B6D">
        <w:rPr>
          <w:sz w:val="24"/>
          <w:szCs w:val="24"/>
        </w:rPr>
        <w:t>,</w:t>
      </w:r>
      <w:r w:rsidRPr="006F61C3">
        <w:rPr>
          <w:sz w:val="24"/>
          <w:szCs w:val="24"/>
        </w:rPr>
        <w:t xml:space="preserve"> </w:t>
      </w:r>
      <w:proofErr w:type="spellStart"/>
      <w:r w:rsidRPr="006F61C3">
        <w:rPr>
          <w:sz w:val="24"/>
          <w:szCs w:val="24"/>
        </w:rPr>
        <w:t>amplectantur</w:t>
      </w:r>
      <w:proofErr w:type="spellEnd"/>
      <w:r w:rsidRPr="006F61C3">
        <w:rPr>
          <w:sz w:val="24"/>
          <w:szCs w:val="24"/>
        </w:rPr>
        <w:t xml:space="preserve"> </w:t>
      </w:r>
      <w:proofErr w:type="spellStart"/>
      <w:r w:rsidRPr="006F61C3">
        <w:rPr>
          <w:sz w:val="24"/>
          <w:szCs w:val="24"/>
        </w:rPr>
        <w:t>loca</w:t>
      </w:r>
      <w:proofErr w:type="spellEnd"/>
      <w:r w:rsidRPr="006F61C3">
        <w:rPr>
          <w:sz w:val="24"/>
          <w:szCs w:val="24"/>
        </w:rPr>
        <w:t xml:space="preserve"> in </w:t>
      </w:r>
      <w:proofErr w:type="spellStart"/>
      <w:r w:rsidRPr="006F61C3">
        <w:rPr>
          <w:sz w:val="24"/>
          <w:szCs w:val="24"/>
        </w:rPr>
        <w:t>quibus</w:t>
      </w:r>
      <w:proofErr w:type="spellEnd"/>
      <w:r w:rsidRPr="006F61C3">
        <w:rPr>
          <w:sz w:val="24"/>
          <w:szCs w:val="24"/>
        </w:rPr>
        <w:t xml:space="preserve"> </w:t>
      </w:r>
      <w:proofErr w:type="spellStart"/>
      <w:r w:rsidRPr="006F61C3">
        <w:rPr>
          <w:sz w:val="24"/>
          <w:szCs w:val="24"/>
        </w:rPr>
        <w:t>dulcem</w:t>
      </w:r>
      <w:proofErr w:type="spellEnd"/>
      <w:r w:rsidRPr="006F61C3">
        <w:rPr>
          <w:sz w:val="24"/>
          <w:szCs w:val="24"/>
        </w:rPr>
        <w:t xml:space="preserve"> </w:t>
      </w:r>
      <w:proofErr w:type="spellStart"/>
      <w:r w:rsidRPr="006F61C3">
        <w:rPr>
          <w:sz w:val="24"/>
          <w:szCs w:val="24"/>
        </w:rPr>
        <w:t>ihe</w:t>
      </w:r>
      <w:r w:rsidR="00B85B6D">
        <w:rPr>
          <w:sz w:val="24"/>
          <w:szCs w:val="24"/>
        </w:rPr>
        <w:t>sum</w:t>
      </w:r>
      <w:proofErr w:type="spellEnd"/>
      <w:r w:rsidR="00B85B6D">
        <w:rPr>
          <w:sz w:val="24"/>
          <w:szCs w:val="24"/>
        </w:rPr>
        <w:t xml:space="preserve"> vel </w:t>
      </w:r>
      <w:proofErr w:type="spellStart"/>
      <w:r w:rsidR="00B85B6D">
        <w:rPr>
          <w:sz w:val="24"/>
          <w:szCs w:val="24"/>
        </w:rPr>
        <w:t>stetis</w:t>
      </w:r>
      <w:r w:rsidRPr="006F61C3">
        <w:rPr>
          <w:sz w:val="24"/>
          <w:szCs w:val="24"/>
        </w:rPr>
        <w:t>se</w:t>
      </w:r>
      <w:proofErr w:type="spellEnd"/>
      <w:r w:rsidRPr="006F61C3">
        <w:rPr>
          <w:sz w:val="24"/>
          <w:szCs w:val="24"/>
        </w:rPr>
        <w:t xml:space="preserve"> vel </w:t>
      </w:r>
      <w:proofErr w:type="spellStart"/>
      <w:r w:rsidRPr="006F61C3">
        <w:rPr>
          <w:sz w:val="24"/>
          <w:szCs w:val="24"/>
        </w:rPr>
        <w:t>sedisse</w:t>
      </w:r>
      <w:proofErr w:type="spellEnd"/>
      <w:r w:rsidRPr="006F61C3">
        <w:rPr>
          <w:sz w:val="24"/>
          <w:szCs w:val="24"/>
        </w:rPr>
        <w:t xml:space="preserve"> vel </w:t>
      </w:r>
      <w:proofErr w:type="spellStart"/>
      <w:r w:rsidRPr="006F61C3">
        <w:rPr>
          <w:sz w:val="24"/>
          <w:szCs w:val="24"/>
        </w:rPr>
        <w:t>aliud</w:t>
      </w:r>
      <w:proofErr w:type="spellEnd"/>
      <w:r w:rsidRPr="006F61C3">
        <w:rPr>
          <w:sz w:val="24"/>
          <w:szCs w:val="24"/>
        </w:rPr>
        <w:t xml:space="preserve"> quid </w:t>
      </w:r>
      <w:proofErr w:type="spellStart"/>
      <w:r w:rsidRPr="006F61C3">
        <w:rPr>
          <w:sz w:val="24"/>
          <w:szCs w:val="24"/>
        </w:rPr>
        <w:t>egisse</w:t>
      </w:r>
      <w:proofErr w:type="spellEnd"/>
      <w:r w:rsidRPr="006F61C3">
        <w:rPr>
          <w:sz w:val="24"/>
          <w:szCs w:val="24"/>
        </w:rPr>
        <w:t xml:space="preserve"> </w:t>
      </w:r>
      <w:proofErr w:type="spellStart"/>
      <w:r w:rsidRPr="006F61C3">
        <w:rPr>
          <w:sz w:val="24"/>
          <w:szCs w:val="24"/>
        </w:rPr>
        <w:t>audierunt</w:t>
      </w:r>
      <w:proofErr w:type="spellEnd"/>
      <w:r w:rsidR="00B85B6D">
        <w:rPr>
          <w:sz w:val="24"/>
          <w:szCs w:val="24"/>
        </w:rPr>
        <w:t>.</w:t>
      </w:r>
      <w:r w:rsidR="005447A6">
        <w:rPr>
          <w:sz w:val="24"/>
          <w:szCs w:val="24"/>
        </w:rPr>
        <w:t xml:space="preserve"> </w:t>
      </w:r>
      <w:r w:rsidRPr="006F61C3">
        <w:rPr>
          <w:sz w:val="24"/>
          <w:szCs w:val="24"/>
        </w:rPr>
        <w:t>Nunc</w:t>
      </w:r>
      <w:r w:rsidR="00B85B6D">
        <w:rPr>
          <w:sz w:val="24"/>
          <w:szCs w:val="24"/>
        </w:rPr>
        <w:t xml:space="preserve"> </w:t>
      </w:r>
      <w:r w:rsidR="005447A6">
        <w:rPr>
          <w:sz w:val="24"/>
          <w:szCs w:val="24"/>
        </w:rPr>
        <w:t xml:space="preserve">(232v) </w:t>
      </w:r>
      <w:proofErr w:type="spellStart"/>
      <w:r w:rsidRPr="006F61C3">
        <w:rPr>
          <w:sz w:val="24"/>
          <w:szCs w:val="24"/>
        </w:rPr>
        <w:t>tundunt</w:t>
      </w:r>
      <w:proofErr w:type="spellEnd"/>
      <w:r w:rsidRPr="006F61C3">
        <w:rPr>
          <w:sz w:val="24"/>
          <w:szCs w:val="24"/>
        </w:rPr>
        <w:t xml:space="preserve"> pectus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fletus</w:t>
      </w:r>
      <w:proofErr w:type="spellEnd"/>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gemitus</w:t>
      </w:r>
      <w:proofErr w:type="spellEnd"/>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suspiria</w:t>
      </w:r>
      <w:proofErr w:type="spellEnd"/>
      <w:r w:rsidRPr="006F61C3">
        <w:rPr>
          <w:sz w:val="24"/>
          <w:szCs w:val="24"/>
        </w:rPr>
        <w:t xml:space="preserve"> </w:t>
      </w:r>
      <w:proofErr w:type="spellStart"/>
      <w:r w:rsidRPr="006F61C3">
        <w:rPr>
          <w:sz w:val="24"/>
          <w:szCs w:val="24"/>
        </w:rPr>
        <w:t>emitentes</w:t>
      </w:r>
      <w:proofErr w:type="spellEnd"/>
      <w:r w:rsidRPr="006F61C3">
        <w:rPr>
          <w:sz w:val="24"/>
          <w:szCs w:val="24"/>
        </w:rPr>
        <w:t xml:space="preserve"> et </w:t>
      </w:r>
      <w:proofErr w:type="spellStart"/>
      <w:r w:rsidRPr="006F61C3">
        <w:rPr>
          <w:sz w:val="24"/>
          <w:szCs w:val="24"/>
        </w:rPr>
        <w:t>gestum</w:t>
      </w:r>
      <w:proofErr w:type="spellEnd"/>
      <w:r w:rsidRPr="006F61C3">
        <w:rPr>
          <w:sz w:val="24"/>
          <w:szCs w:val="24"/>
        </w:rPr>
        <w:t xml:space="preserve"> corporis et </w:t>
      </w:r>
      <w:proofErr w:type="spellStart"/>
      <w:r w:rsidRPr="006F61C3">
        <w:rPr>
          <w:sz w:val="24"/>
          <w:szCs w:val="24"/>
        </w:rPr>
        <w:t>devocionis</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foris</w:t>
      </w:r>
      <w:proofErr w:type="spellEnd"/>
      <w:r w:rsidRPr="006F61C3">
        <w:rPr>
          <w:sz w:val="24"/>
          <w:szCs w:val="24"/>
        </w:rPr>
        <w:t xml:space="preserve"> </w:t>
      </w:r>
      <w:proofErr w:type="spellStart"/>
      <w:r w:rsidRPr="006F61C3">
        <w:rPr>
          <w:sz w:val="24"/>
          <w:szCs w:val="24"/>
        </w:rPr>
        <w:t>ostendunt</w:t>
      </w:r>
      <w:proofErr w:type="spellEnd"/>
      <w:r w:rsidRPr="006F61C3">
        <w:rPr>
          <w:sz w:val="24"/>
          <w:szCs w:val="24"/>
        </w:rPr>
        <w:t xml:space="preserve"> </w:t>
      </w:r>
      <w:proofErr w:type="spellStart"/>
      <w:r w:rsidRPr="006F61C3">
        <w:rPr>
          <w:sz w:val="24"/>
          <w:szCs w:val="24"/>
        </w:rPr>
        <w:t>absque</w:t>
      </w:r>
      <w:proofErr w:type="spellEnd"/>
      <w:r w:rsidRPr="006F61C3">
        <w:rPr>
          <w:sz w:val="24"/>
          <w:szCs w:val="24"/>
        </w:rPr>
        <w:t xml:space="preserve"> </w:t>
      </w:r>
      <w:proofErr w:type="spellStart"/>
      <w:r w:rsidRPr="006F61C3">
        <w:rPr>
          <w:sz w:val="24"/>
          <w:szCs w:val="24"/>
        </w:rPr>
        <w:t>dubio</w:t>
      </w:r>
      <w:proofErr w:type="spellEnd"/>
      <w:r w:rsidRPr="006F61C3">
        <w:rPr>
          <w:sz w:val="24"/>
          <w:szCs w:val="24"/>
        </w:rPr>
        <w:t xml:space="preserve"> </w:t>
      </w:r>
      <w:proofErr w:type="spellStart"/>
      <w:r w:rsidRPr="006F61C3">
        <w:rPr>
          <w:sz w:val="24"/>
          <w:szCs w:val="24"/>
        </w:rPr>
        <w:t>intus</w:t>
      </w:r>
      <w:proofErr w:type="spellEnd"/>
      <w:r w:rsidRPr="006F61C3">
        <w:rPr>
          <w:sz w:val="24"/>
          <w:szCs w:val="24"/>
        </w:rPr>
        <w:t xml:space="preserve"> </w:t>
      </w:r>
      <w:proofErr w:type="spellStart"/>
      <w:r w:rsidRPr="006F61C3">
        <w:rPr>
          <w:sz w:val="24"/>
          <w:szCs w:val="24"/>
        </w:rPr>
        <w:t>habent</w:t>
      </w:r>
      <w:proofErr w:type="spellEnd"/>
      <w:r w:rsidR="00B85B6D">
        <w:rPr>
          <w:sz w:val="24"/>
          <w:szCs w:val="24"/>
        </w:rPr>
        <w:t>,</w:t>
      </w:r>
      <w:r w:rsidRPr="006F61C3">
        <w:rPr>
          <w:sz w:val="24"/>
          <w:szCs w:val="24"/>
        </w:rPr>
        <w:t xml:space="preserve"> </w:t>
      </w:r>
      <w:proofErr w:type="spellStart"/>
      <w:r w:rsidRPr="006F61C3">
        <w:rPr>
          <w:sz w:val="24"/>
          <w:szCs w:val="24"/>
        </w:rPr>
        <w:t>quibus</w:t>
      </w:r>
      <w:proofErr w:type="spellEnd"/>
      <w:r w:rsidRPr="006F61C3">
        <w:rPr>
          <w:sz w:val="24"/>
          <w:szCs w:val="24"/>
        </w:rPr>
        <w:t xml:space="preserve"> in </w:t>
      </w:r>
      <w:proofErr w:type="spellStart"/>
      <w:r w:rsidRPr="006F61C3">
        <w:rPr>
          <w:sz w:val="24"/>
          <w:szCs w:val="24"/>
        </w:rPr>
        <w:t>lacrimas</w:t>
      </w:r>
      <w:proofErr w:type="spellEnd"/>
      <w:r w:rsidRPr="006F61C3">
        <w:rPr>
          <w:sz w:val="24"/>
          <w:szCs w:val="24"/>
        </w:rPr>
        <w:t xml:space="preserve"> </w:t>
      </w:r>
      <w:proofErr w:type="spellStart"/>
      <w:r w:rsidRPr="006F61C3">
        <w:rPr>
          <w:sz w:val="24"/>
          <w:szCs w:val="24"/>
        </w:rPr>
        <w:t>provocant</w:t>
      </w:r>
      <w:proofErr w:type="spellEnd"/>
      <w:r w:rsidRPr="006F61C3">
        <w:rPr>
          <w:sz w:val="24"/>
          <w:szCs w:val="24"/>
        </w:rPr>
        <w:t xml:space="preserve"> </w:t>
      </w:r>
      <w:proofErr w:type="spellStart"/>
      <w:r w:rsidRPr="006F61C3">
        <w:rPr>
          <w:sz w:val="24"/>
          <w:szCs w:val="24"/>
        </w:rPr>
        <w:t>plerumque</w:t>
      </w:r>
      <w:proofErr w:type="spellEnd"/>
      <w:r w:rsidRPr="006F61C3">
        <w:rPr>
          <w:sz w:val="24"/>
          <w:szCs w:val="24"/>
        </w:rPr>
        <w:t xml:space="preserve"> </w:t>
      </w:r>
      <w:proofErr w:type="spellStart"/>
      <w:r w:rsidRPr="006F61C3">
        <w:rPr>
          <w:sz w:val="24"/>
          <w:szCs w:val="24"/>
        </w:rPr>
        <w:t>eciam</w:t>
      </w:r>
      <w:proofErr w:type="spellEnd"/>
      <w:r w:rsidRPr="006F61C3">
        <w:rPr>
          <w:sz w:val="24"/>
          <w:szCs w:val="24"/>
        </w:rPr>
        <w:t xml:space="preserve"> </w:t>
      </w:r>
      <w:proofErr w:type="spellStart"/>
      <w:r w:rsidRPr="006F61C3">
        <w:rPr>
          <w:sz w:val="24"/>
          <w:szCs w:val="24"/>
        </w:rPr>
        <w:t>sarracenos</w:t>
      </w:r>
      <w:proofErr w:type="spellEnd"/>
      <w:r w:rsidR="00B85B6D">
        <w:rPr>
          <w:sz w:val="24"/>
          <w:szCs w:val="24"/>
        </w:rPr>
        <w:t>.</w:t>
      </w:r>
      <w:r w:rsidRPr="006F61C3">
        <w:rPr>
          <w:sz w:val="24"/>
          <w:szCs w:val="24"/>
        </w:rPr>
        <w:t xml:space="preserve"> </w:t>
      </w:r>
      <w:proofErr w:type="spellStart"/>
      <w:r w:rsidRPr="006F61C3">
        <w:rPr>
          <w:sz w:val="24"/>
          <w:szCs w:val="24"/>
        </w:rPr>
        <w:t>Historias</w:t>
      </w:r>
      <w:proofErr w:type="spellEnd"/>
      <w:r w:rsidRPr="006F61C3">
        <w:rPr>
          <w:sz w:val="24"/>
          <w:szCs w:val="24"/>
        </w:rPr>
        <w:t xml:space="preserve"> </w:t>
      </w:r>
      <w:proofErr w:type="spellStart"/>
      <w:r w:rsidRPr="006F61C3">
        <w:rPr>
          <w:sz w:val="24"/>
          <w:szCs w:val="24"/>
        </w:rPr>
        <w:t>abraham</w:t>
      </w:r>
      <w:proofErr w:type="spellEnd"/>
      <w:r w:rsidRPr="006F61C3">
        <w:rPr>
          <w:sz w:val="24"/>
          <w:szCs w:val="24"/>
        </w:rPr>
        <w:t xml:space="preserve"> </w:t>
      </w:r>
      <w:proofErr w:type="spellStart"/>
      <w:r w:rsidRPr="006F61C3">
        <w:rPr>
          <w:sz w:val="24"/>
          <w:szCs w:val="24"/>
        </w:rPr>
        <w:t>caldeam</w:t>
      </w:r>
      <w:proofErr w:type="spellEnd"/>
      <w:r w:rsidRPr="006F61C3">
        <w:rPr>
          <w:sz w:val="24"/>
          <w:szCs w:val="24"/>
        </w:rPr>
        <w:t xml:space="preserve"> </w:t>
      </w:r>
      <w:proofErr w:type="spellStart"/>
      <w:r w:rsidRPr="006F61C3">
        <w:rPr>
          <w:sz w:val="24"/>
          <w:szCs w:val="24"/>
        </w:rPr>
        <w:t>Raboth</w:t>
      </w:r>
      <w:proofErr w:type="spellEnd"/>
      <w:r w:rsidRPr="006F61C3">
        <w:rPr>
          <w:sz w:val="24"/>
          <w:szCs w:val="24"/>
        </w:rPr>
        <w:t xml:space="preserve"> </w:t>
      </w:r>
      <w:proofErr w:type="spellStart"/>
      <w:r w:rsidRPr="006F61C3">
        <w:rPr>
          <w:sz w:val="24"/>
          <w:szCs w:val="24"/>
        </w:rPr>
        <w:t>campum</w:t>
      </w:r>
      <w:proofErr w:type="spellEnd"/>
      <w:r w:rsidRPr="006F61C3">
        <w:rPr>
          <w:sz w:val="24"/>
          <w:szCs w:val="24"/>
        </w:rPr>
        <w:t xml:space="preserve"> </w:t>
      </w:r>
      <w:proofErr w:type="spellStart"/>
      <w:r w:rsidRPr="006F61C3">
        <w:rPr>
          <w:sz w:val="24"/>
          <w:szCs w:val="24"/>
        </w:rPr>
        <w:t>sennaar</w:t>
      </w:r>
      <w:proofErr w:type="spellEnd"/>
      <w:r w:rsidRPr="006F61C3">
        <w:rPr>
          <w:sz w:val="24"/>
          <w:szCs w:val="24"/>
        </w:rPr>
        <w:t xml:space="preserve"> et </w:t>
      </w:r>
      <w:proofErr w:type="spellStart"/>
      <w:r w:rsidRPr="006F61C3">
        <w:rPr>
          <w:sz w:val="24"/>
          <w:szCs w:val="24"/>
        </w:rPr>
        <w:t>duram</w:t>
      </w:r>
      <w:proofErr w:type="spellEnd"/>
      <w:r w:rsidRPr="006F61C3">
        <w:rPr>
          <w:sz w:val="24"/>
          <w:szCs w:val="24"/>
        </w:rPr>
        <w:t xml:space="preserve"> </w:t>
      </w:r>
      <w:proofErr w:type="spellStart"/>
      <w:r w:rsidRPr="006F61C3">
        <w:rPr>
          <w:sz w:val="24"/>
          <w:szCs w:val="24"/>
        </w:rPr>
        <w:t>provincie</w:t>
      </w:r>
      <w:proofErr w:type="spellEnd"/>
      <w:r w:rsidRPr="006F61C3">
        <w:rPr>
          <w:sz w:val="24"/>
          <w:szCs w:val="24"/>
        </w:rPr>
        <w:t xml:space="preserve"> </w:t>
      </w:r>
      <w:proofErr w:type="spellStart"/>
      <w:r w:rsidRPr="006F61C3">
        <w:rPr>
          <w:sz w:val="24"/>
          <w:szCs w:val="24"/>
        </w:rPr>
        <w:t>babylonis</w:t>
      </w:r>
      <w:proofErr w:type="spellEnd"/>
      <w:r w:rsidRPr="006F61C3">
        <w:rPr>
          <w:sz w:val="24"/>
          <w:szCs w:val="24"/>
        </w:rPr>
        <w:t xml:space="preserve"> que </w:t>
      </w:r>
      <w:proofErr w:type="spellStart"/>
      <w:r w:rsidRPr="006F61C3">
        <w:rPr>
          <w:sz w:val="24"/>
          <w:szCs w:val="24"/>
        </w:rPr>
        <w:t>relinquentem</w:t>
      </w:r>
      <w:proofErr w:type="spellEnd"/>
      <w:r w:rsidRPr="006F61C3">
        <w:rPr>
          <w:sz w:val="24"/>
          <w:szCs w:val="24"/>
        </w:rPr>
        <w:t xml:space="preserve"> </w:t>
      </w:r>
      <w:proofErr w:type="spellStart"/>
      <w:r w:rsidRPr="006F61C3">
        <w:rPr>
          <w:sz w:val="24"/>
          <w:szCs w:val="24"/>
        </w:rPr>
        <w:t>domum</w:t>
      </w:r>
      <w:proofErr w:type="spellEnd"/>
      <w:r w:rsidRPr="006F61C3">
        <w:rPr>
          <w:sz w:val="24"/>
          <w:szCs w:val="24"/>
        </w:rPr>
        <w:t xml:space="preserve"> </w:t>
      </w:r>
      <w:proofErr w:type="spellStart"/>
      <w:r w:rsidRPr="006F61C3">
        <w:rPr>
          <w:sz w:val="24"/>
          <w:szCs w:val="24"/>
        </w:rPr>
        <w:t>patris</w:t>
      </w:r>
      <w:proofErr w:type="spellEnd"/>
      <w:r w:rsidRPr="006F61C3">
        <w:rPr>
          <w:sz w:val="24"/>
          <w:szCs w:val="24"/>
        </w:rPr>
        <w:t xml:space="preserve"> </w:t>
      </w:r>
      <w:proofErr w:type="spellStart"/>
      <w:r w:rsidRPr="006F61C3">
        <w:rPr>
          <w:sz w:val="24"/>
          <w:szCs w:val="24"/>
        </w:rPr>
        <w:t>egredientem</w:t>
      </w:r>
      <w:proofErr w:type="spellEnd"/>
      <w:r w:rsidRPr="006F61C3">
        <w:rPr>
          <w:sz w:val="24"/>
          <w:szCs w:val="24"/>
        </w:rPr>
        <w:t xml:space="preserve"> </w:t>
      </w:r>
      <w:proofErr w:type="spellStart"/>
      <w:r w:rsidRPr="006F61C3">
        <w:rPr>
          <w:sz w:val="24"/>
          <w:szCs w:val="24"/>
        </w:rPr>
        <w:t>caenam</w:t>
      </w:r>
      <w:proofErr w:type="spellEnd"/>
      <w:r w:rsidRPr="006F61C3">
        <w:rPr>
          <w:sz w:val="24"/>
          <w:szCs w:val="24"/>
        </w:rPr>
        <w:t xml:space="preserve"> </w:t>
      </w:r>
      <w:proofErr w:type="spellStart"/>
      <w:r w:rsidRPr="006F61C3">
        <w:rPr>
          <w:sz w:val="24"/>
          <w:szCs w:val="24"/>
        </w:rPr>
        <w:t>divitentem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anhelantem</w:t>
      </w:r>
      <w:proofErr w:type="spellEnd"/>
      <w:r w:rsidRPr="006F61C3">
        <w:rPr>
          <w:sz w:val="24"/>
          <w:szCs w:val="24"/>
        </w:rPr>
        <w:t xml:space="preserve"> inter betel et hay in </w:t>
      </w:r>
      <w:proofErr w:type="spellStart"/>
      <w:r w:rsidRPr="006F61C3">
        <w:rPr>
          <w:sz w:val="24"/>
          <w:szCs w:val="24"/>
        </w:rPr>
        <w:t>bersabee</w:t>
      </w:r>
      <w:proofErr w:type="spellEnd"/>
      <w:r w:rsidRPr="006F61C3">
        <w:rPr>
          <w:sz w:val="24"/>
          <w:szCs w:val="24"/>
        </w:rPr>
        <w:t xml:space="preserve"> in </w:t>
      </w:r>
      <w:proofErr w:type="spellStart"/>
      <w:r w:rsidRPr="006F61C3">
        <w:rPr>
          <w:sz w:val="24"/>
          <w:szCs w:val="24"/>
        </w:rPr>
        <w:t>geraris</w:t>
      </w:r>
      <w:proofErr w:type="spellEnd"/>
      <w:r w:rsidRPr="006F61C3">
        <w:rPr>
          <w:sz w:val="24"/>
          <w:szCs w:val="24"/>
        </w:rPr>
        <w:t xml:space="preserve"> in </w:t>
      </w:r>
      <w:proofErr w:type="spellStart"/>
      <w:r w:rsidRPr="006F61C3">
        <w:rPr>
          <w:sz w:val="24"/>
          <w:szCs w:val="24"/>
        </w:rPr>
        <w:t>ebron</w:t>
      </w:r>
      <w:proofErr w:type="spellEnd"/>
      <w:r w:rsidRPr="006F61C3">
        <w:rPr>
          <w:sz w:val="24"/>
          <w:szCs w:val="24"/>
        </w:rPr>
        <w:t xml:space="preserve"> </w:t>
      </w:r>
      <w:proofErr w:type="spellStart"/>
      <w:r w:rsidRPr="006F61C3">
        <w:rPr>
          <w:sz w:val="24"/>
          <w:szCs w:val="24"/>
        </w:rPr>
        <w:t>tabernacula</w:t>
      </w:r>
      <w:proofErr w:type="spellEnd"/>
      <w:r w:rsidRPr="006F61C3">
        <w:rPr>
          <w:sz w:val="24"/>
          <w:szCs w:val="24"/>
        </w:rPr>
        <w:t xml:space="preserve"> </w:t>
      </w:r>
      <w:proofErr w:type="spellStart"/>
      <w:r w:rsidRPr="006F61C3">
        <w:rPr>
          <w:sz w:val="24"/>
          <w:szCs w:val="24"/>
        </w:rPr>
        <w:t>figentem</w:t>
      </w:r>
      <w:proofErr w:type="spellEnd"/>
      <w:r w:rsidRPr="006F61C3">
        <w:rPr>
          <w:sz w:val="24"/>
          <w:szCs w:val="24"/>
        </w:rPr>
        <w:t xml:space="preserve"> video</w:t>
      </w:r>
      <w:r w:rsidR="00FD1ECB">
        <w:rPr>
          <w:sz w:val="24"/>
          <w:szCs w:val="24"/>
        </w:rPr>
        <w:t>,</w:t>
      </w:r>
      <w:r w:rsidRPr="006F61C3">
        <w:rPr>
          <w:sz w:val="24"/>
          <w:szCs w:val="24"/>
        </w:rPr>
        <w:t xml:space="preserve"> </w:t>
      </w:r>
      <w:proofErr w:type="spellStart"/>
      <w:r w:rsidRPr="006F61C3">
        <w:rPr>
          <w:sz w:val="24"/>
          <w:szCs w:val="24"/>
        </w:rPr>
        <w:t>ezechielem</w:t>
      </w:r>
      <w:proofErr w:type="spellEnd"/>
      <w:r w:rsidRPr="006F61C3">
        <w:rPr>
          <w:sz w:val="24"/>
          <w:szCs w:val="24"/>
        </w:rPr>
        <w:t xml:space="preserve"> </w:t>
      </w:r>
      <w:proofErr w:type="spellStart"/>
      <w:r w:rsidRPr="006F61C3">
        <w:rPr>
          <w:sz w:val="24"/>
          <w:szCs w:val="24"/>
        </w:rPr>
        <w:t>deserentem</w:t>
      </w:r>
      <w:proofErr w:type="spellEnd"/>
      <w:r w:rsidRPr="006F61C3">
        <w:rPr>
          <w:sz w:val="24"/>
          <w:szCs w:val="24"/>
        </w:rPr>
        <w:t xml:space="preserve"> </w:t>
      </w:r>
      <w:proofErr w:type="spellStart"/>
      <w:r w:rsidRPr="006F61C3">
        <w:rPr>
          <w:sz w:val="24"/>
          <w:szCs w:val="24"/>
        </w:rPr>
        <w:t>flumina</w:t>
      </w:r>
      <w:proofErr w:type="spellEnd"/>
      <w:r w:rsidRPr="006F61C3">
        <w:rPr>
          <w:sz w:val="24"/>
          <w:szCs w:val="24"/>
        </w:rPr>
        <w:t xml:space="preserve"> </w:t>
      </w:r>
      <w:proofErr w:type="spellStart"/>
      <w:r w:rsidRPr="006F61C3">
        <w:rPr>
          <w:sz w:val="24"/>
          <w:szCs w:val="24"/>
        </w:rPr>
        <w:t>babylonis</w:t>
      </w:r>
      <w:proofErr w:type="spellEnd"/>
      <w:r w:rsidRPr="006F61C3">
        <w:rPr>
          <w:sz w:val="24"/>
          <w:szCs w:val="24"/>
        </w:rPr>
        <w:t xml:space="preserve"> super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sedit</w:t>
      </w:r>
      <w:proofErr w:type="spellEnd"/>
      <w:r w:rsidRPr="006F61C3">
        <w:rPr>
          <w:sz w:val="24"/>
          <w:szCs w:val="24"/>
        </w:rPr>
        <w:t xml:space="preserve"> in medio </w:t>
      </w:r>
      <w:proofErr w:type="spellStart"/>
      <w:r w:rsidRPr="006F61C3">
        <w:rPr>
          <w:sz w:val="24"/>
          <w:szCs w:val="24"/>
        </w:rPr>
        <w:t>captinorum</w:t>
      </w:r>
      <w:proofErr w:type="spellEnd"/>
      <w:r w:rsidRPr="006F61C3">
        <w:rPr>
          <w:sz w:val="24"/>
          <w:szCs w:val="24"/>
        </w:rPr>
        <w:t xml:space="preserve"> et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veniat</w:t>
      </w:r>
      <w:proofErr w:type="spellEnd"/>
      <w:r w:rsidRPr="006F61C3">
        <w:rPr>
          <w:sz w:val="24"/>
          <w:szCs w:val="24"/>
        </w:rPr>
        <w:t xml:space="preserve"> in </w:t>
      </w:r>
      <w:proofErr w:type="spellStart"/>
      <w:r w:rsidRPr="006F61C3">
        <w:rPr>
          <w:sz w:val="24"/>
          <w:szCs w:val="24"/>
        </w:rPr>
        <w:t>syon</w:t>
      </w:r>
      <w:proofErr w:type="spellEnd"/>
      <w:r w:rsidRPr="006F61C3">
        <w:rPr>
          <w:sz w:val="24"/>
          <w:szCs w:val="24"/>
        </w:rPr>
        <w:t xml:space="preserve"> inter </w:t>
      </w:r>
      <w:proofErr w:type="spellStart"/>
      <w:r w:rsidRPr="006F61C3">
        <w:rPr>
          <w:sz w:val="24"/>
          <w:szCs w:val="24"/>
        </w:rPr>
        <w:t>celum</w:t>
      </w:r>
      <w:proofErr w:type="spellEnd"/>
      <w:r w:rsidRPr="006F61C3">
        <w:rPr>
          <w:sz w:val="24"/>
          <w:szCs w:val="24"/>
        </w:rPr>
        <w:t xml:space="preserve"> et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capillo</w:t>
      </w:r>
      <w:proofErr w:type="spellEnd"/>
      <w:r w:rsidRPr="006F61C3">
        <w:rPr>
          <w:sz w:val="24"/>
          <w:szCs w:val="24"/>
        </w:rPr>
        <w:t xml:space="preserve"> capitis </w:t>
      </w:r>
      <w:proofErr w:type="spellStart"/>
      <w:r w:rsidRPr="006F61C3">
        <w:rPr>
          <w:sz w:val="24"/>
          <w:szCs w:val="24"/>
        </w:rPr>
        <w:t>sublevatum</w:t>
      </w:r>
      <w:proofErr w:type="spellEnd"/>
      <w:r w:rsidRPr="006F61C3">
        <w:rPr>
          <w:sz w:val="24"/>
          <w:szCs w:val="24"/>
        </w:rPr>
        <w:t xml:space="preserve"> in </w:t>
      </w:r>
      <w:proofErr w:type="spellStart"/>
      <w:r w:rsidRPr="006F61C3">
        <w:rPr>
          <w:sz w:val="24"/>
          <w:szCs w:val="24"/>
        </w:rPr>
        <w:t>iherusalem</w:t>
      </w:r>
      <w:proofErr w:type="spellEnd"/>
      <w:r w:rsidRPr="006F61C3">
        <w:rPr>
          <w:sz w:val="24"/>
          <w:szCs w:val="24"/>
        </w:rPr>
        <w:t xml:space="preserve"> </w:t>
      </w:r>
      <w:proofErr w:type="spellStart"/>
      <w:r w:rsidRPr="006F61C3">
        <w:rPr>
          <w:sz w:val="24"/>
          <w:szCs w:val="24"/>
        </w:rPr>
        <w:t>transvolantem</w:t>
      </w:r>
      <w:proofErr w:type="spellEnd"/>
      <w:r w:rsidR="00FD1ECB">
        <w:rPr>
          <w:sz w:val="24"/>
          <w:szCs w:val="24"/>
        </w:rPr>
        <w:t>.</w:t>
      </w:r>
      <w:r w:rsidRPr="006F61C3">
        <w:rPr>
          <w:sz w:val="24"/>
          <w:szCs w:val="24"/>
        </w:rPr>
        <w:t xml:space="preserve"> Quid </w:t>
      </w:r>
      <w:proofErr w:type="spellStart"/>
      <w:r w:rsidRPr="006F61C3">
        <w:rPr>
          <w:sz w:val="24"/>
          <w:szCs w:val="24"/>
        </w:rPr>
        <w:t>dicam</w:t>
      </w:r>
      <w:proofErr w:type="spellEnd"/>
      <w:r w:rsidRPr="006F61C3">
        <w:rPr>
          <w:sz w:val="24"/>
          <w:szCs w:val="24"/>
        </w:rPr>
        <w:t xml:space="preserve"> de </w:t>
      </w:r>
      <w:proofErr w:type="spellStart"/>
      <w:r w:rsidRPr="006F61C3">
        <w:rPr>
          <w:sz w:val="24"/>
          <w:szCs w:val="24"/>
        </w:rPr>
        <w:t>virgine</w:t>
      </w:r>
      <w:proofErr w:type="spellEnd"/>
      <w:r w:rsidRPr="006F61C3">
        <w:rPr>
          <w:sz w:val="24"/>
          <w:szCs w:val="24"/>
        </w:rPr>
        <w:t xml:space="preserve"> gloriosa que </w:t>
      </w:r>
      <w:proofErr w:type="spellStart"/>
      <w:r w:rsidRPr="006F61C3">
        <w:rPr>
          <w:sz w:val="24"/>
          <w:szCs w:val="24"/>
        </w:rPr>
        <w:t>postquam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eam</w:t>
      </w:r>
      <w:proofErr w:type="spellEnd"/>
      <w:r w:rsidRPr="006F61C3">
        <w:rPr>
          <w:sz w:val="24"/>
          <w:szCs w:val="24"/>
        </w:rPr>
        <w:t xml:space="preserve"> angelica </w:t>
      </w:r>
      <w:proofErr w:type="spellStart"/>
      <w:r w:rsidRPr="006F61C3">
        <w:rPr>
          <w:sz w:val="24"/>
          <w:szCs w:val="24"/>
        </w:rPr>
        <w:t>facta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promissio</w:t>
      </w:r>
      <w:proofErr w:type="spellEnd"/>
      <w:r w:rsidR="00FD1ECB">
        <w:rPr>
          <w:sz w:val="24"/>
          <w:szCs w:val="24"/>
        </w:rPr>
        <w:t>,</w:t>
      </w:r>
      <w:r w:rsidRPr="006F61C3">
        <w:rPr>
          <w:sz w:val="24"/>
          <w:szCs w:val="24"/>
        </w:rPr>
        <w:t xml:space="preserve"> licet </w:t>
      </w:r>
      <w:proofErr w:type="spellStart"/>
      <w:r w:rsidRPr="006F61C3">
        <w:rPr>
          <w:sz w:val="24"/>
          <w:szCs w:val="24"/>
        </w:rPr>
        <w:t>iam</w:t>
      </w:r>
      <w:proofErr w:type="spellEnd"/>
      <w:r w:rsidRPr="006F61C3">
        <w:rPr>
          <w:sz w:val="24"/>
          <w:szCs w:val="24"/>
        </w:rPr>
        <w:t xml:space="preserve"> </w:t>
      </w:r>
      <w:proofErr w:type="spellStart"/>
      <w:r w:rsidRPr="006F61C3">
        <w:rPr>
          <w:sz w:val="24"/>
          <w:szCs w:val="24"/>
        </w:rPr>
        <w:t>sciret</w:t>
      </w:r>
      <w:proofErr w:type="spellEnd"/>
      <w:r w:rsidRPr="006F61C3">
        <w:rPr>
          <w:sz w:val="24"/>
          <w:szCs w:val="24"/>
        </w:rPr>
        <w:t xml:space="preserve"> </w:t>
      </w:r>
      <w:proofErr w:type="spellStart"/>
      <w:r w:rsidRPr="006F61C3">
        <w:rPr>
          <w:sz w:val="24"/>
          <w:szCs w:val="24"/>
        </w:rPr>
        <w:t>uterum</w:t>
      </w:r>
      <w:proofErr w:type="spellEnd"/>
      <w:r w:rsidRPr="006F61C3">
        <w:rPr>
          <w:sz w:val="24"/>
          <w:szCs w:val="24"/>
        </w:rPr>
        <w:t xml:space="preserve"> </w:t>
      </w:r>
      <w:proofErr w:type="spellStart"/>
      <w:r w:rsidRPr="006F61C3">
        <w:rPr>
          <w:sz w:val="24"/>
          <w:szCs w:val="24"/>
        </w:rPr>
        <w:t>suum</w:t>
      </w:r>
      <w:proofErr w:type="spellEnd"/>
      <w:r w:rsidRPr="006F61C3">
        <w:rPr>
          <w:sz w:val="24"/>
          <w:szCs w:val="24"/>
        </w:rPr>
        <w:t xml:space="preserve"> </w:t>
      </w:r>
      <w:proofErr w:type="spellStart"/>
      <w:r w:rsidRPr="006F61C3">
        <w:rPr>
          <w:sz w:val="24"/>
          <w:szCs w:val="24"/>
        </w:rPr>
        <w:t>tabernaculum</w:t>
      </w:r>
      <w:proofErr w:type="spellEnd"/>
      <w:r w:rsidRPr="006F61C3">
        <w:rPr>
          <w:sz w:val="24"/>
          <w:szCs w:val="24"/>
        </w:rPr>
        <w:t xml:space="preserve"> </w:t>
      </w:r>
      <w:proofErr w:type="spellStart"/>
      <w:r w:rsidRPr="006F61C3">
        <w:rPr>
          <w:sz w:val="24"/>
          <w:szCs w:val="24"/>
        </w:rPr>
        <w:t>esse</w:t>
      </w:r>
      <w:proofErr w:type="spellEnd"/>
      <w:r w:rsidRPr="006F61C3">
        <w:rPr>
          <w:sz w:val="24"/>
          <w:szCs w:val="24"/>
        </w:rPr>
        <w:t xml:space="preserve"> </w:t>
      </w:r>
      <w:proofErr w:type="spellStart"/>
      <w:r w:rsidRPr="006F61C3">
        <w:rPr>
          <w:sz w:val="24"/>
          <w:szCs w:val="24"/>
        </w:rPr>
        <w:t>dei</w:t>
      </w:r>
      <w:proofErr w:type="spellEnd"/>
      <w:r w:rsidRPr="006F61C3">
        <w:rPr>
          <w:sz w:val="24"/>
          <w:szCs w:val="24"/>
        </w:rPr>
        <w:t xml:space="preserve"> non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contenta</w:t>
      </w:r>
      <w:proofErr w:type="spellEnd"/>
      <w:r w:rsidRPr="006F61C3">
        <w:rPr>
          <w:sz w:val="24"/>
          <w:szCs w:val="24"/>
        </w:rPr>
        <w:t xml:space="preserve"> </w:t>
      </w:r>
      <w:proofErr w:type="spellStart"/>
      <w:r w:rsidRPr="006F61C3">
        <w:rPr>
          <w:sz w:val="24"/>
          <w:szCs w:val="24"/>
        </w:rPr>
        <w:t>campestribus</w:t>
      </w:r>
      <w:proofErr w:type="spellEnd"/>
      <w:r w:rsidRPr="006F61C3">
        <w:rPr>
          <w:sz w:val="24"/>
          <w:szCs w:val="24"/>
        </w:rPr>
        <w:t xml:space="preserve"> galilee sed </w:t>
      </w:r>
      <w:proofErr w:type="spellStart"/>
      <w:r w:rsidRPr="006F61C3">
        <w:rPr>
          <w:sz w:val="24"/>
          <w:szCs w:val="24"/>
        </w:rPr>
        <w:t>statim</w:t>
      </w:r>
      <w:proofErr w:type="spellEnd"/>
      <w:r w:rsidRPr="006F61C3">
        <w:rPr>
          <w:sz w:val="24"/>
          <w:szCs w:val="24"/>
        </w:rPr>
        <w:t xml:space="preserve"> </w:t>
      </w:r>
      <w:proofErr w:type="spellStart"/>
      <w:r w:rsidRPr="006F61C3">
        <w:rPr>
          <w:sz w:val="24"/>
          <w:szCs w:val="24"/>
        </w:rPr>
        <w:t>montana</w:t>
      </w:r>
      <w:proofErr w:type="spellEnd"/>
      <w:r w:rsidRPr="006F61C3">
        <w:rPr>
          <w:sz w:val="24"/>
          <w:szCs w:val="24"/>
        </w:rPr>
        <w:t xml:space="preserve"> </w:t>
      </w:r>
      <w:proofErr w:type="spellStart"/>
      <w:r w:rsidRPr="006F61C3">
        <w:rPr>
          <w:sz w:val="24"/>
          <w:szCs w:val="24"/>
        </w:rPr>
        <w:t>conscendit</w:t>
      </w:r>
      <w:proofErr w:type="spellEnd"/>
      <w:r w:rsidRPr="006F61C3">
        <w:rPr>
          <w:sz w:val="24"/>
          <w:szCs w:val="24"/>
        </w:rPr>
        <w:t xml:space="preserve"> </w:t>
      </w:r>
      <w:proofErr w:type="spellStart"/>
      <w:r w:rsidRPr="006F61C3">
        <w:rPr>
          <w:sz w:val="24"/>
          <w:szCs w:val="24"/>
        </w:rPr>
        <w:t>volens</w:t>
      </w:r>
      <w:proofErr w:type="spellEnd"/>
      <w:r w:rsidRPr="006F61C3">
        <w:rPr>
          <w:sz w:val="24"/>
          <w:szCs w:val="24"/>
        </w:rPr>
        <w:t xml:space="preserve"> </w:t>
      </w:r>
      <w:proofErr w:type="spellStart"/>
      <w:r w:rsidRPr="006F61C3">
        <w:rPr>
          <w:sz w:val="24"/>
          <w:szCs w:val="24"/>
        </w:rPr>
        <w:t>locis</w:t>
      </w:r>
      <w:proofErr w:type="spellEnd"/>
      <w:r w:rsidRPr="006F61C3">
        <w:rPr>
          <w:sz w:val="24"/>
          <w:szCs w:val="24"/>
        </w:rPr>
        <w:t xml:space="preserve"> </w:t>
      </w:r>
      <w:proofErr w:type="spellStart"/>
      <w:r w:rsidRPr="006F61C3">
        <w:rPr>
          <w:sz w:val="24"/>
          <w:szCs w:val="24"/>
        </w:rPr>
        <w:t>sanctoribus</w:t>
      </w:r>
      <w:proofErr w:type="spellEnd"/>
      <w:r w:rsidRPr="006F61C3">
        <w:rPr>
          <w:sz w:val="24"/>
          <w:szCs w:val="24"/>
        </w:rPr>
        <w:t xml:space="preserve"> </w:t>
      </w:r>
      <w:proofErr w:type="spellStart"/>
      <w:r w:rsidRPr="006F61C3">
        <w:rPr>
          <w:sz w:val="24"/>
          <w:szCs w:val="24"/>
        </w:rPr>
        <w:t>propinquare</w:t>
      </w:r>
      <w:proofErr w:type="spellEnd"/>
      <w:r w:rsidR="00FD1ECB">
        <w:rPr>
          <w:sz w:val="24"/>
          <w:szCs w:val="24"/>
        </w:rPr>
        <w:t>.</w:t>
      </w:r>
      <w:r w:rsidRPr="006F61C3">
        <w:rPr>
          <w:sz w:val="24"/>
          <w:szCs w:val="24"/>
        </w:rPr>
        <w:t xml:space="preserve"> Quid de </w:t>
      </w:r>
      <w:proofErr w:type="spellStart"/>
      <w:r w:rsidRPr="006F61C3">
        <w:rPr>
          <w:sz w:val="24"/>
          <w:szCs w:val="24"/>
        </w:rPr>
        <w:t>patriarchis</w:t>
      </w:r>
      <w:proofErr w:type="spellEnd"/>
      <w:r w:rsidRPr="006F61C3">
        <w:rPr>
          <w:sz w:val="24"/>
          <w:szCs w:val="24"/>
        </w:rPr>
        <w:t xml:space="preserve"> </w:t>
      </w:r>
      <w:proofErr w:type="spellStart"/>
      <w:r w:rsidRPr="006F61C3">
        <w:rPr>
          <w:sz w:val="24"/>
          <w:szCs w:val="24"/>
        </w:rPr>
        <w:t>iacob</w:t>
      </w:r>
      <w:proofErr w:type="spellEnd"/>
      <w:r w:rsidRPr="006F61C3">
        <w:rPr>
          <w:sz w:val="24"/>
          <w:szCs w:val="24"/>
        </w:rPr>
        <w:t xml:space="preserve"> </w:t>
      </w:r>
      <w:proofErr w:type="spellStart"/>
      <w:r w:rsidRPr="006F61C3">
        <w:rPr>
          <w:sz w:val="24"/>
          <w:szCs w:val="24"/>
        </w:rPr>
        <w:t>ioseph</w:t>
      </w:r>
      <w:proofErr w:type="spellEnd"/>
      <w:r w:rsidRPr="006F61C3">
        <w:rPr>
          <w:sz w:val="24"/>
          <w:szCs w:val="24"/>
        </w:rPr>
        <w:t xml:space="preserve"> et </w:t>
      </w:r>
      <w:proofErr w:type="spellStart"/>
      <w:r w:rsidRPr="006F61C3">
        <w:rPr>
          <w:sz w:val="24"/>
          <w:szCs w:val="24"/>
        </w:rPr>
        <w:t>fratribus</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qui </w:t>
      </w:r>
      <w:proofErr w:type="spellStart"/>
      <w:r w:rsidRPr="006F61C3">
        <w:rPr>
          <w:sz w:val="24"/>
          <w:szCs w:val="24"/>
        </w:rPr>
        <w:t>quia</w:t>
      </w:r>
      <w:proofErr w:type="spellEnd"/>
      <w:r w:rsidRPr="006F61C3">
        <w:rPr>
          <w:sz w:val="24"/>
          <w:szCs w:val="24"/>
        </w:rPr>
        <w:t xml:space="preserve"> </w:t>
      </w:r>
      <w:proofErr w:type="spellStart"/>
      <w:r w:rsidRPr="006F61C3">
        <w:rPr>
          <w:sz w:val="24"/>
          <w:szCs w:val="24"/>
        </w:rPr>
        <w:t>vivi</w:t>
      </w:r>
      <w:proofErr w:type="spellEnd"/>
      <w:r w:rsidRPr="006F61C3">
        <w:rPr>
          <w:sz w:val="24"/>
          <w:szCs w:val="24"/>
        </w:rPr>
        <w:t xml:space="preserve"> in terra </w:t>
      </w:r>
      <w:proofErr w:type="spellStart"/>
      <w:r w:rsidRPr="006F61C3">
        <w:rPr>
          <w:sz w:val="24"/>
          <w:szCs w:val="24"/>
        </w:rPr>
        <w:t>esse</w:t>
      </w:r>
      <w:proofErr w:type="spellEnd"/>
      <w:r w:rsidRPr="006F61C3">
        <w:rPr>
          <w:sz w:val="24"/>
          <w:szCs w:val="24"/>
        </w:rPr>
        <w:t xml:space="preserve"> non </w:t>
      </w:r>
      <w:proofErr w:type="spellStart"/>
      <w:r w:rsidRPr="006F61C3">
        <w:rPr>
          <w:sz w:val="24"/>
          <w:szCs w:val="24"/>
        </w:rPr>
        <w:t>potuerit</w:t>
      </w:r>
      <w:proofErr w:type="spellEnd"/>
      <w:r w:rsidRPr="006F61C3">
        <w:rPr>
          <w:sz w:val="24"/>
          <w:szCs w:val="24"/>
        </w:rPr>
        <w:t xml:space="preserve"> </w:t>
      </w:r>
      <w:proofErr w:type="spellStart"/>
      <w:r w:rsidRPr="006F61C3">
        <w:rPr>
          <w:sz w:val="24"/>
          <w:szCs w:val="24"/>
        </w:rPr>
        <w:t>elegerunt</w:t>
      </w:r>
      <w:proofErr w:type="spellEnd"/>
      <w:r w:rsidRPr="006F61C3">
        <w:rPr>
          <w:sz w:val="24"/>
          <w:szCs w:val="24"/>
        </w:rPr>
        <w:t xml:space="preserve"> in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mortui</w:t>
      </w:r>
      <w:proofErr w:type="spellEnd"/>
      <w:r w:rsidRPr="006F61C3">
        <w:rPr>
          <w:sz w:val="24"/>
          <w:szCs w:val="24"/>
        </w:rPr>
        <w:t xml:space="preserve"> </w:t>
      </w:r>
      <w:proofErr w:type="spellStart"/>
      <w:r w:rsidRPr="006F61C3">
        <w:rPr>
          <w:sz w:val="24"/>
          <w:szCs w:val="24"/>
        </w:rPr>
        <w:t>sepulturam</w:t>
      </w:r>
      <w:proofErr w:type="spellEnd"/>
      <w:r w:rsidR="00FD1ECB">
        <w:rPr>
          <w:sz w:val="24"/>
          <w:szCs w:val="24"/>
        </w:rPr>
        <w:t>.</w:t>
      </w:r>
      <w:r w:rsidRPr="006F61C3">
        <w:rPr>
          <w:sz w:val="24"/>
          <w:szCs w:val="24"/>
        </w:rPr>
        <w:t xml:space="preserve"> Quid </w:t>
      </w:r>
      <w:proofErr w:type="spellStart"/>
      <w:r w:rsidRPr="006F61C3">
        <w:rPr>
          <w:sz w:val="24"/>
          <w:szCs w:val="24"/>
        </w:rPr>
        <w:t>plura</w:t>
      </w:r>
      <w:proofErr w:type="spellEnd"/>
      <w:r w:rsidR="00FD1ECB">
        <w:rPr>
          <w:sz w:val="24"/>
          <w:szCs w:val="24"/>
        </w:rPr>
        <w:t>?</w:t>
      </w:r>
      <w:r w:rsidRPr="006F61C3">
        <w:rPr>
          <w:sz w:val="24"/>
          <w:szCs w:val="24"/>
        </w:rPr>
        <w:t xml:space="preserve"> </w:t>
      </w:r>
      <w:proofErr w:type="spellStart"/>
      <w:r w:rsidRPr="006F61C3">
        <w:rPr>
          <w:sz w:val="24"/>
          <w:szCs w:val="24"/>
        </w:rPr>
        <w:t>tarditatem</w:t>
      </w:r>
      <w:proofErr w:type="spellEnd"/>
      <w:r w:rsidRPr="006F61C3">
        <w:rPr>
          <w:sz w:val="24"/>
          <w:szCs w:val="24"/>
        </w:rPr>
        <w:t xml:space="preserve"> </w:t>
      </w:r>
      <w:proofErr w:type="spellStart"/>
      <w:r w:rsidRPr="006F61C3">
        <w:rPr>
          <w:sz w:val="24"/>
          <w:szCs w:val="24"/>
        </w:rPr>
        <w:t>ingemisco</w:t>
      </w:r>
      <w:proofErr w:type="spellEnd"/>
      <w:r w:rsidRPr="006F61C3">
        <w:rPr>
          <w:sz w:val="24"/>
          <w:szCs w:val="24"/>
        </w:rPr>
        <w:t xml:space="preserve"> </w:t>
      </w:r>
      <w:proofErr w:type="spellStart"/>
      <w:r w:rsidRPr="006F61C3">
        <w:rPr>
          <w:sz w:val="24"/>
          <w:szCs w:val="24"/>
        </w:rPr>
        <w:t>christianorum</w:t>
      </w:r>
      <w:proofErr w:type="spellEnd"/>
      <w:r w:rsidRPr="006F61C3">
        <w:rPr>
          <w:sz w:val="24"/>
          <w:szCs w:val="24"/>
        </w:rPr>
        <w:t xml:space="preserve"> </w:t>
      </w:r>
      <w:proofErr w:type="spellStart"/>
      <w:r w:rsidRPr="006F61C3">
        <w:rPr>
          <w:sz w:val="24"/>
          <w:szCs w:val="24"/>
        </w:rPr>
        <w:t>nostri</w:t>
      </w:r>
      <w:proofErr w:type="spellEnd"/>
      <w:r w:rsidRPr="006F61C3">
        <w:rPr>
          <w:sz w:val="24"/>
          <w:szCs w:val="24"/>
        </w:rPr>
        <w:t xml:space="preserve"> </w:t>
      </w:r>
      <w:proofErr w:type="spellStart"/>
      <w:r w:rsidRPr="006F61C3">
        <w:rPr>
          <w:sz w:val="24"/>
          <w:szCs w:val="24"/>
        </w:rPr>
        <w:t>temporis</w:t>
      </w:r>
      <w:proofErr w:type="spellEnd"/>
      <w:r w:rsidRPr="006F61C3">
        <w:rPr>
          <w:sz w:val="24"/>
          <w:szCs w:val="24"/>
        </w:rPr>
        <w:t xml:space="preserve"> qui tot exempla </w:t>
      </w:r>
      <w:proofErr w:type="spellStart"/>
      <w:r w:rsidRPr="006F61C3">
        <w:rPr>
          <w:sz w:val="24"/>
          <w:szCs w:val="24"/>
        </w:rPr>
        <w:t>habentes</w:t>
      </w:r>
      <w:proofErr w:type="spellEnd"/>
      <w:r w:rsidRPr="006F61C3">
        <w:rPr>
          <w:sz w:val="24"/>
          <w:szCs w:val="24"/>
        </w:rPr>
        <w:t xml:space="preserve"> </w:t>
      </w:r>
      <w:proofErr w:type="spellStart"/>
      <w:r w:rsidRPr="006F61C3">
        <w:rPr>
          <w:sz w:val="24"/>
          <w:szCs w:val="24"/>
        </w:rPr>
        <w:t>tardi</w:t>
      </w:r>
      <w:proofErr w:type="spellEnd"/>
      <w:r w:rsidRPr="006F61C3">
        <w:rPr>
          <w:sz w:val="24"/>
          <w:szCs w:val="24"/>
        </w:rPr>
        <w:t xml:space="preserve"> sunt de </w:t>
      </w:r>
      <w:proofErr w:type="spellStart"/>
      <w:r w:rsidRPr="006F61C3">
        <w:rPr>
          <w:sz w:val="24"/>
          <w:szCs w:val="24"/>
        </w:rPr>
        <w:t>manibus</w:t>
      </w:r>
      <w:proofErr w:type="spellEnd"/>
      <w:r w:rsidRPr="006F61C3">
        <w:rPr>
          <w:sz w:val="24"/>
          <w:szCs w:val="24"/>
        </w:rPr>
        <w:t xml:space="preserve"> </w:t>
      </w:r>
      <w:proofErr w:type="spellStart"/>
      <w:r w:rsidRPr="006F61C3">
        <w:rPr>
          <w:sz w:val="24"/>
          <w:szCs w:val="24"/>
        </w:rPr>
        <w:t>inimicorum</w:t>
      </w:r>
      <w:proofErr w:type="spellEnd"/>
      <w:r w:rsidRPr="006F61C3">
        <w:rPr>
          <w:sz w:val="24"/>
          <w:szCs w:val="24"/>
        </w:rPr>
        <w:t xml:space="preserve"> </w:t>
      </w:r>
      <w:proofErr w:type="spellStart"/>
      <w:r w:rsidRPr="006F61C3">
        <w:rPr>
          <w:sz w:val="24"/>
          <w:szCs w:val="24"/>
        </w:rPr>
        <w:t>eruere</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consecravit</w:t>
      </w:r>
      <w:proofErr w:type="spellEnd"/>
      <w:r w:rsidRPr="006F61C3">
        <w:rPr>
          <w:sz w:val="24"/>
          <w:szCs w:val="24"/>
        </w:rPr>
        <w:t xml:space="preserve"> dominus </w:t>
      </w:r>
      <w:proofErr w:type="spellStart"/>
      <w:r w:rsidRPr="006F61C3">
        <w:rPr>
          <w:sz w:val="24"/>
          <w:szCs w:val="24"/>
        </w:rPr>
        <w:t>ihesus</w:t>
      </w:r>
      <w:proofErr w:type="spellEnd"/>
      <w:r w:rsidRPr="006F61C3">
        <w:rPr>
          <w:sz w:val="24"/>
          <w:szCs w:val="24"/>
        </w:rPr>
        <w:t xml:space="preserve"> </w:t>
      </w:r>
      <w:proofErr w:type="spellStart"/>
      <w:r w:rsidRPr="006F61C3">
        <w:rPr>
          <w:sz w:val="24"/>
          <w:szCs w:val="24"/>
        </w:rPr>
        <w:t>christus</w:t>
      </w:r>
      <w:proofErr w:type="spellEnd"/>
      <w:r w:rsidRPr="006F61C3">
        <w:rPr>
          <w:sz w:val="24"/>
          <w:szCs w:val="24"/>
        </w:rPr>
        <w:t xml:space="preserve"> </w:t>
      </w:r>
      <w:proofErr w:type="spellStart"/>
      <w:r w:rsidRPr="006F61C3">
        <w:rPr>
          <w:sz w:val="24"/>
          <w:szCs w:val="24"/>
        </w:rPr>
        <w:t>suo</w:t>
      </w:r>
      <w:proofErr w:type="spellEnd"/>
      <w:r w:rsidRPr="006F61C3">
        <w:rPr>
          <w:sz w:val="24"/>
          <w:szCs w:val="24"/>
        </w:rPr>
        <w:t xml:space="preserve"> </w:t>
      </w:r>
      <w:proofErr w:type="spellStart"/>
      <w:r w:rsidRPr="006F61C3">
        <w:rPr>
          <w:sz w:val="24"/>
          <w:szCs w:val="24"/>
        </w:rPr>
        <w:t>sagwine</w:t>
      </w:r>
      <w:proofErr w:type="spellEnd"/>
      <w:r w:rsidR="00FD1ECB">
        <w:rPr>
          <w:sz w:val="24"/>
          <w:szCs w:val="24"/>
        </w:rPr>
        <w:t>.</w:t>
      </w:r>
      <w:r w:rsidRPr="006F61C3">
        <w:rPr>
          <w:sz w:val="24"/>
          <w:szCs w:val="24"/>
        </w:rPr>
        <w:t xml:space="preserve"> Verum </w:t>
      </w:r>
      <w:proofErr w:type="spellStart"/>
      <w:r w:rsidRPr="006F61C3">
        <w:rPr>
          <w:sz w:val="24"/>
          <w:szCs w:val="24"/>
        </w:rPr>
        <w:t>quia</w:t>
      </w:r>
      <w:proofErr w:type="spellEnd"/>
      <w:r w:rsidRPr="006F61C3">
        <w:rPr>
          <w:sz w:val="24"/>
          <w:szCs w:val="24"/>
        </w:rPr>
        <w:t xml:space="preserve"> video </w:t>
      </w:r>
      <w:proofErr w:type="spellStart"/>
      <w:r w:rsidRPr="006F61C3">
        <w:rPr>
          <w:sz w:val="24"/>
          <w:szCs w:val="24"/>
        </w:rPr>
        <w:t>vos</w:t>
      </w:r>
      <w:proofErr w:type="spellEnd"/>
      <w:r w:rsidRPr="006F61C3">
        <w:rPr>
          <w:sz w:val="24"/>
          <w:szCs w:val="24"/>
        </w:rPr>
        <w:t xml:space="preserve"> </w:t>
      </w:r>
      <w:proofErr w:type="spellStart"/>
      <w:r w:rsidRPr="006F61C3">
        <w:rPr>
          <w:sz w:val="24"/>
          <w:szCs w:val="24"/>
        </w:rPr>
        <w:t>devocione</w:t>
      </w:r>
      <w:proofErr w:type="spellEnd"/>
      <w:r w:rsidRPr="006F61C3">
        <w:rPr>
          <w:sz w:val="24"/>
          <w:szCs w:val="24"/>
        </w:rPr>
        <w:t xml:space="preserve"> </w:t>
      </w:r>
      <w:proofErr w:type="spellStart"/>
      <w:r w:rsidRPr="006F61C3">
        <w:rPr>
          <w:sz w:val="24"/>
          <w:szCs w:val="24"/>
        </w:rPr>
        <w:t>affectum</w:t>
      </w:r>
      <w:proofErr w:type="spellEnd"/>
      <w:r w:rsidRPr="006F61C3">
        <w:rPr>
          <w:sz w:val="24"/>
          <w:szCs w:val="24"/>
        </w:rPr>
        <w:t xml:space="preserve">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saltem</w:t>
      </w:r>
      <w:proofErr w:type="spellEnd"/>
      <w:r w:rsidRPr="006F61C3">
        <w:rPr>
          <w:sz w:val="24"/>
          <w:szCs w:val="24"/>
        </w:rPr>
        <w:t xml:space="preserve"> </w:t>
      </w:r>
      <w:proofErr w:type="spellStart"/>
      <w:r w:rsidRPr="006F61C3">
        <w:rPr>
          <w:sz w:val="24"/>
          <w:szCs w:val="24"/>
        </w:rPr>
        <w:t>aliqualiter</w:t>
      </w:r>
      <w:proofErr w:type="spellEnd"/>
      <w:r w:rsidRPr="006F61C3">
        <w:rPr>
          <w:sz w:val="24"/>
          <w:szCs w:val="24"/>
        </w:rPr>
        <w:t xml:space="preserve"> </w:t>
      </w:r>
      <w:proofErr w:type="spellStart"/>
      <w:r w:rsidRPr="006F61C3">
        <w:rPr>
          <w:sz w:val="24"/>
          <w:szCs w:val="24"/>
        </w:rPr>
        <w:t>ymaginari</w:t>
      </w:r>
      <w:proofErr w:type="spellEnd"/>
      <w:r w:rsidRPr="006F61C3">
        <w:rPr>
          <w:sz w:val="24"/>
          <w:szCs w:val="24"/>
        </w:rPr>
        <w:t xml:space="preserve"> que propter </w:t>
      </w:r>
      <w:proofErr w:type="spellStart"/>
      <w:r w:rsidRPr="006F61C3">
        <w:rPr>
          <w:sz w:val="24"/>
          <w:szCs w:val="24"/>
        </w:rPr>
        <w:t>locorum</w:t>
      </w:r>
      <w:proofErr w:type="spellEnd"/>
      <w:r w:rsidRPr="006F61C3">
        <w:rPr>
          <w:sz w:val="24"/>
          <w:szCs w:val="24"/>
        </w:rPr>
        <w:t xml:space="preserve"> </w:t>
      </w:r>
      <w:proofErr w:type="spellStart"/>
      <w:r w:rsidRPr="006F61C3">
        <w:rPr>
          <w:sz w:val="24"/>
          <w:szCs w:val="24"/>
        </w:rPr>
        <w:t>distantiam</w:t>
      </w:r>
      <w:proofErr w:type="spellEnd"/>
      <w:r w:rsidRPr="006F61C3">
        <w:rPr>
          <w:sz w:val="24"/>
          <w:szCs w:val="24"/>
        </w:rPr>
        <w:t xml:space="preserve"> non </w:t>
      </w:r>
      <w:proofErr w:type="spellStart"/>
      <w:r w:rsidRPr="006F61C3">
        <w:rPr>
          <w:sz w:val="24"/>
          <w:szCs w:val="24"/>
        </w:rPr>
        <w:t>potestis</w:t>
      </w:r>
      <w:proofErr w:type="spellEnd"/>
      <w:r w:rsidRPr="006F61C3">
        <w:rPr>
          <w:sz w:val="24"/>
          <w:szCs w:val="24"/>
        </w:rPr>
        <w:t xml:space="preserve"> </w:t>
      </w:r>
      <w:proofErr w:type="spellStart"/>
      <w:r w:rsidRPr="006F61C3">
        <w:rPr>
          <w:sz w:val="24"/>
          <w:szCs w:val="24"/>
        </w:rPr>
        <w:t>corporaliter</w:t>
      </w:r>
      <w:proofErr w:type="spellEnd"/>
      <w:r w:rsidRPr="006F61C3">
        <w:rPr>
          <w:sz w:val="24"/>
          <w:szCs w:val="24"/>
        </w:rPr>
        <w:t xml:space="preserve"> </w:t>
      </w:r>
      <w:proofErr w:type="spellStart"/>
      <w:r w:rsidRPr="006F61C3">
        <w:rPr>
          <w:sz w:val="24"/>
          <w:szCs w:val="24"/>
        </w:rPr>
        <w:t>intueri</w:t>
      </w:r>
      <w:proofErr w:type="spellEnd"/>
      <w:r w:rsidR="00FD1ECB">
        <w:rPr>
          <w:sz w:val="24"/>
          <w:szCs w:val="24"/>
        </w:rPr>
        <w:t>,</w:t>
      </w:r>
      <w:r w:rsidRPr="006F61C3">
        <w:rPr>
          <w:sz w:val="24"/>
          <w:szCs w:val="24"/>
        </w:rPr>
        <w:t xml:space="preserve"> </w:t>
      </w:r>
      <w:proofErr w:type="spellStart"/>
      <w:r w:rsidRPr="006F61C3">
        <w:rPr>
          <w:sz w:val="24"/>
          <w:szCs w:val="24"/>
        </w:rPr>
        <w:t>obediens</w:t>
      </w:r>
      <w:proofErr w:type="spellEnd"/>
      <w:r w:rsidRPr="006F61C3">
        <w:rPr>
          <w:sz w:val="24"/>
          <w:szCs w:val="24"/>
        </w:rPr>
        <w:t xml:space="preserve"> </w:t>
      </w:r>
      <w:proofErr w:type="spellStart"/>
      <w:r w:rsidRPr="006F61C3">
        <w:rPr>
          <w:sz w:val="24"/>
          <w:szCs w:val="24"/>
        </w:rPr>
        <w:t>vestre</w:t>
      </w:r>
      <w:proofErr w:type="spellEnd"/>
      <w:r w:rsidRPr="006F61C3">
        <w:rPr>
          <w:sz w:val="24"/>
          <w:szCs w:val="24"/>
        </w:rPr>
        <w:t xml:space="preserve"> </w:t>
      </w:r>
      <w:proofErr w:type="spellStart"/>
      <w:r w:rsidRPr="006F61C3">
        <w:rPr>
          <w:sz w:val="24"/>
          <w:szCs w:val="24"/>
        </w:rPr>
        <w:t>iussioni</w:t>
      </w:r>
      <w:proofErr w:type="spellEnd"/>
      <w:r w:rsidRPr="006F61C3">
        <w:rPr>
          <w:sz w:val="24"/>
          <w:szCs w:val="24"/>
        </w:rPr>
        <w:t xml:space="preserve"> et </w:t>
      </w:r>
      <w:proofErr w:type="spellStart"/>
      <w:r w:rsidRPr="006F61C3">
        <w:rPr>
          <w:sz w:val="24"/>
          <w:szCs w:val="24"/>
        </w:rPr>
        <w:t>petitioni</w:t>
      </w:r>
      <w:proofErr w:type="spellEnd"/>
      <w:r w:rsidRPr="006F61C3">
        <w:rPr>
          <w:sz w:val="24"/>
          <w:szCs w:val="24"/>
        </w:rPr>
        <w:t xml:space="preserve"> </w:t>
      </w:r>
      <w:proofErr w:type="spellStart"/>
      <w:r w:rsidRPr="006F61C3">
        <w:rPr>
          <w:sz w:val="24"/>
          <w:szCs w:val="24"/>
        </w:rPr>
        <w:t>acquiescens</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vobis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ipsa</w:t>
      </w:r>
      <w:r w:rsidR="00FD1ECB">
        <w:rPr>
          <w:sz w:val="24"/>
          <w:szCs w:val="24"/>
        </w:rPr>
        <w:t>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describerem</w:t>
      </w:r>
      <w:proofErr w:type="spellEnd"/>
      <w:r w:rsidR="00FD1ECB">
        <w:rPr>
          <w:sz w:val="24"/>
          <w:szCs w:val="24"/>
        </w:rPr>
        <w:t>,</w:t>
      </w:r>
      <w:r w:rsidRPr="006F61C3">
        <w:rPr>
          <w:sz w:val="24"/>
          <w:szCs w:val="24"/>
        </w:rPr>
        <w:t xml:space="preserve"> licet sit difficile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dilectionis</w:t>
      </w:r>
      <w:proofErr w:type="spellEnd"/>
      <w:r w:rsidRPr="006F61C3">
        <w:rPr>
          <w:sz w:val="24"/>
          <w:szCs w:val="24"/>
        </w:rPr>
        <w:t xml:space="preserve"> </w:t>
      </w:r>
      <w:proofErr w:type="spellStart"/>
      <w:r w:rsidRPr="006F61C3">
        <w:rPr>
          <w:sz w:val="24"/>
          <w:szCs w:val="24"/>
        </w:rPr>
        <w:t>ve</w:t>
      </w:r>
      <w:r w:rsidR="00FD1ECB">
        <w:rPr>
          <w:sz w:val="24"/>
          <w:szCs w:val="24"/>
        </w:rPr>
        <w:t>stre</w:t>
      </w:r>
      <w:proofErr w:type="spellEnd"/>
      <w:r w:rsidRPr="006F61C3">
        <w:rPr>
          <w:sz w:val="24"/>
          <w:szCs w:val="24"/>
        </w:rPr>
        <w:t xml:space="preserve"> </w:t>
      </w:r>
      <w:proofErr w:type="spellStart"/>
      <w:r w:rsidRPr="006F61C3">
        <w:rPr>
          <w:sz w:val="24"/>
          <w:szCs w:val="24"/>
        </w:rPr>
        <w:t>intuitu</w:t>
      </w:r>
      <w:proofErr w:type="spellEnd"/>
      <w:r w:rsidRPr="006F61C3">
        <w:rPr>
          <w:sz w:val="24"/>
          <w:szCs w:val="24"/>
        </w:rPr>
        <w:t xml:space="preserve"> </w:t>
      </w:r>
      <w:proofErr w:type="spellStart"/>
      <w:r w:rsidRPr="006F61C3">
        <w:rPr>
          <w:sz w:val="24"/>
          <w:szCs w:val="24"/>
        </w:rPr>
        <w:t>aggr</w:t>
      </w:r>
      <w:r w:rsidR="00FD1ECB">
        <w:rPr>
          <w:sz w:val="24"/>
          <w:szCs w:val="24"/>
        </w:rPr>
        <w:t>e</w:t>
      </w:r>
      <w:r w:rsidRPr="006F61C3">
        <w:rPr>
          <w:sz w:val="24"/>
          <w:szCs w:val="24"/>
        </w:rPr>
        <w:t>dior</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mandastis</w:t>
      </w:r>
      <w:proofErr w:type="spellEnd"/>
      <w:r w:rsidRPr="006F61C3">
        <w:rPr>
          <w:sz w:val="24"/>
          <w:szCs w:val="24"/>
        </w:rPr>
        <w:t xml:space="preserve"> </w:t>
      </w:r>
      <w:proofErr w:type="spellStart"/>
      <w:r w:rsidRPr="006F61C3">
        <w:rPr>
          <w:sz w:val="24"/>
          <w:szCs w:val="24"/>
        </w:rPr>
        <w:t>hac</w:t>
      </w:r>
      <w:proofErr w:type="spellEnd"/>
      <w:r w:rsidRPr="006F61C3">
        <w:rPr>
          <w:sz w:val="24"/>
          <w:szCs w:val="24"/>
        </w:rPr>
        <w:t xml:space="preserve"> </w:t>
      </w:r>
      <w:proofErr w:type="spellStart"/>
      <w:r w:rsidRPr="006F61C3">
        <w:rPr>
          <w:sz w:val="24"/>
          <w:szCs w:val="24"/>
        </w:rPr>
        <w:t>omnino</w:t>
      </w:r>
      <w:proofErr w:type="spellEnd"/>
      <w:r w:rsidRPr="006F61C3">
        <w:rPr>
          <w:sz w:val="24"/>
          <w:szCs w:val="24"/>
        </w:rPr>
        <w:t xml:space="preserve"> </w:t>
      </w:r>
      <w:proofErr w:type="spellStart"/>
      <w:r w:rsidRPr="006F61C3">
        <w:rPr>
          <w:sz w:val="24"/>
          <w:szCs w:val="24"/>
        </w:rPr>
        <w:t>scientes</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nichil</w:t>
      </w:r>
      <w:proofErr w:type="spellEnd"/>
      <w:r w:rsidRPr="006F61C3">
        <w:rPr>
          <w:sz w:val="24"/>
          <w:szCs w:val="24"/>
        </w:rPr>
        <w:t xml:space="preserve"> in </w:t>
      </w:r>
      <w:proofErr w:type="spellStart"/>
      <w:r w:rsidRPr="006F61C3">
        <w:rPr>
          <w:sz w:val="24"/>
          <w:szCs w:val="24"/>
        </w:rPr>
        <w:t>hac</w:t>
      </w:r>
      <w:proofErr w:type="spellEnd"/>
      <w:r w:rsidRPr="006F61C3">
        <w:rPr>
          <w:sz w:val="24"/>
          <w:szCs w:val="24"/>
        </w:rPr>
        <w:t xml:space="preserve"> </w:t>
      </w:r>
      <w:proofErr w:type="spellStart"/>
      <w:r w:rsidRPr="006F61C3">
        <w:rPr>
          <w:sz w:val="24"/>
          <w:szCs w:val="24"/>
        </w:rPr>
        <w:t>decriptione</w:t>
      </w:r>
      <w:proofErr w:type="spellEnd"/>
      <w:r w:rsidRPr="006F61C3">
        <w:rPr>
          <w:sz w:val="24"/>
          <w:szCs w:val="24"/>
        </w:rPr>
        <w:t xml:space="preserve"> </w:t>
      </w:r>
      <w:proofErr w:type="spellStart"/>
      <w:r w:rsidRPr="006F61C3">
        <w:rPr>
          <w:sz w:val="24"/>
          <w:szCs w:val="24"/>
        </w:rPr>
        <w:t>ponam</w:t>
      </w:r>
      <w:proofErr w:type="spellEnd"/>
      <w:r w:rsidRPr="006F61C3">
        <w:rPr>
          <w:sz w:val="24"/>
          <w:szCs w:val="24"/>
        </w:rPr>
        <w:t xml:space="preserve"> nisi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presencialiter</w:t>
      </w:r>
      <w:proofErr w:type="spellEnd"/>
      <w:r w:rsidRPr="006F61C3">
        <w:rPr>
          <w:sz w:val="24"/>
          <w:szCs w:val="24"/>
        </w:rPr>
        <w:t xml:space="preserve"> in loco </w:t>
      </w:r>
      <w:proofErr w:type="spellStart"/>
      <w:r w:rsidRPr="006F61C3">
        <w:rPr>
          <w:sz w:val="24"/>
          <w:szCs w:val="24"/>
        </w:rPr>
        <w:t>existens</w:t>
      </w:r>
      <w:proofErr w:type="spellEnd"/>
      <w:r w:rsidRPr="006F61C3">
        <w:rPr>
          <w:sz w:val="24"/>
          <w:szCs w:val="24"/>
        </w:rPr>
        <w:t xml:space="preserve"> </w:t>
      </w:r>
      <w:proofErr w:type="spellStart"/>
      <w:r w:rsidRPr="006F61C3">
        <w:rPr>
          <w:sz w:val="24"/>
          <w:szCs w:val="24"/>
        </w:rPr>
        <w:t>vidi</w:t>
      </w:r>
      <w:proofErr w:type="spellEnd"/>
      <w:r w:rsidRPr="006F61C3">
        <w:rPr>
          <w:sz w:val="24"/>
          <w:szCs w:val="24"/>
        </w:rPr>
        <w:t xml:space="preserve"> vel stans in </w:t>
      </w:r>
      <w:proofErr w:type="spellStart"/>
      <w:r w:rsidRPr="006F61C3">
        <w:rPr>
          <w:sz w:val="24"/>
          <w:szCs w:val="24"/>
        </w:rPr>
        <w:t>montibus</w:t>
      </w:r>
      <w:proofErr w:type="spellEnd"/>
      <w:r w:rsidRPr="006F61C3">
        <w:rPr>
          <w:sz w:val="24"/>
          <w:szCs w:val="24"/>
        </w:rPr>
        <w:t xml:space="preserve"> </w:t>
      </w:r>
      <w:proofErr w:type="spellStart"/>
      <w:r w:rsidRPr="006F61C3">
        <w:rPr>
          <w:sz w:val="24"/>
          <w:szCs w:val="24"/>
        </w:rPr>
        <w:t>aliquibus</w:t>
      </w:r>
      <w:proofErr w:type="spellEnd"/>
      <w:r w:rsidRPr="006F61C3">
        <w:rPr>
          <w:sz w:val="24"/>
          <w:szCs w:val="24"/>
        </w:rPr>
        <w:t xml:space="preserve"> vel </w:t>
      </w:r>
      <w:proofErr w:type="spellStart"/>
      <w:r w:rsidRPr="006F61C3">
        <w:rPr>
          <w:sz w:val="24"/>
          <w:szCs w:val="24"/>
        </w:rPr>
        <w:t>locis</w:t>
      </w:r>
      <w:proofErr w:type="spellEnd"/>
      <w:r w:rsidRPr="006F61C3">
        <w:rPr>
          <w:sz w:val="24"/>
          <w:szCs w:val="24"/>
        </w:rPr>
        <w:t xml:space="preserve"> </w:t>
      </w:r>
      <w:proofErr w:type="spellStart"/>
      <w:r w:rsidRPr="006F61C3">
        <w:rPr>
          <w:sz w:val="24"/>
          <w:szCs w:val="24"/>
        </w:rPr>
        <w:t>aliis</w:t>
      </w:r>
      <w:proofErr w:type="spellEnd"/>
      <w:r w:rsidRPr="006F61C3">
        <w:rPr>
          <w:sz w:val="24"/>
          <w:szCs w:val="24"/>
        </w:rPr>
        <w:t xml:space="preserve"> </w:t>
      </w:r>
      <w:proofErr w:type="spellStart"/>
      <w:r w:rsidRPr="006F61C3">
        <w:rPr>
          <w:sz w:val="24"/>
          <w:szCs w:val="24"/>
        </w:rPr>
        <w:t>opo</w:t>
      </w:r>
      <w:r w:rsidR="00FD1ECB">
        <w:rPr>
          <w:sz w:val="24"/>
          <w:szCs w:val="24"/>
        </w:rPr>
        <w:t>rtunis</w:t>
      </w:r>
      <w:proofErr w:type="spellEnd"/>
      <w:r w:rsidR="00FD1ECB">
        <w:rPr>
          <w:sz w:val="24"/>
          <w:szCs w:val="24"/>
        </w:rPr>
        <w:t xml:space="preserve"> ubi </w:t>
      </w:r>
      <w:proofErr w:type="spellStart"/>
      <w:r w:rsidR="00FD1ECB">
        <w:rPr>
          <w:sz w:val="24"/>
          <w:szCs w:val="24"/>
        </w:rPr>
        <w:t>accessum</w:t>
      </w:r>
      <w:proofErr w:type="spellEnd"/>
      <w:r w:rsidR="00FD1ECB">
        <w:rPr>
          <w:sz w:val="24"/>
          <w:szCs w:val="24"/>
        </w:rPr>
        <w:t xml:space="preserve"> habere </w:t>
      </w:r>
      <w:proofErr w:type="spellStart"/>
      <w:r w:rsidR="00FD1ECB">
        <w:rPr>
          <w:sz w:val="24"/>
          <w:szCs w:val="24"/>
        </w:rPr>
        <w:t>po</w:t>
      </w:r>
      <w:r w:rsidRPr="006F61C3">
        <w:rPr>
          <w:sz w:val="24"/>
          <w:szCs w:val="24"/>
        </w:rPr>
        <w:t>tui</w:t>
      </w:r>
      <w:proofErr w:type="spellEnd"/>
      <w:r w:rsidRPr="006F61C3">
        <w:rPr>
          <w:sz w:val="24"/>
          <w:szCs w:val="24"/>
        </w:rPr>
        <w:t xml:space="preserve"> a </w:t>
      </w:r>
      <w:proofErr w:type="spellStart"/>
      <w:r w:rsidRPr="006F61C3">
        <w:rPr>
          <w:sz w:val="24"/>
          <w:szCs w:val="24"/>
        </w:rPr>
        <w:t>sarracenis</w:t>
      </w:r>
      <w:proofErr w:type="spellEnd"/>
      <w:r w:rsidRPr="006F61C3">
        <w:rPr>
          <w:sz w:val="24"/>
          <w:szCs w:val="24"/>
        </w:rPr>
        <w:t xml:space="preserve"> et </w:t>
      </w:r>
      <w:proofErr w:type="spellStart"/>
      <w:r w:rsidRPr="006F61C3">
        <w:rPr>
          <w:sz w:val="24"/>
          <w:szCs w:val="24"/>
        </w:rPr>
        <w:t>surianis</w:t>
      </w:r>
      <w:proofErr w:type="spellEnd"/>
      <w:r w:rsidR="00FD1ECB">
        <w:rPr>
          <w:sz w:val="24"/>
          <w:szCs w:val="24"/>
        </w:rPr>
        <w:t xml:space="preserve"> </w:t>
      </w:r>
      <w:r w:rsidRPr="006F61C3">
        <w:rPr>
          <w:sz w:val="24"/>
          <w:szCs w:val="24"/>
        </w:rPr>
        <w:t xml:space="preserve">et </w:t>
      </w:r>
      <w:proofErr w:type="spellStart"/>
      <w:r w:rsidRPr="006F61C3">
        <w:rPr>
          <w:sz w:val="24"/>
          <w:szCs w:val="24"/>
        </w:rPr>
        <w:t>aliis</w:t>
      </w:r>
      <w:proofErr w:type="spellEnd"/>
      <w:r w:rsidRPr="006F61C3">
        <w:rPr>
          <w:sz w:val="24"/>
          <w:szCs w:val="24"/>
        </w:rPr>
        <w:t xml:space="preserve"> </w:t>
      </w:r>
      <w:proofErr w:type="spellStart"/>
      <w:r w:rsidRPr="006F61C3">
        <w:rPr>
          <w:sz w:val="24"/>
          <w:szCs w:val="24"/>
        </w:rPr>
        <w:t>terre</w:t>
      </w:r>
      <w:proofErr w:type="spellEnd"/>
      <w:r w:rsidRPr="006F61C3">
        <w:rPr>
          <w:sz w:val="24"/>
          <w:szCs w:val="24"/>
        </w:rPr>
        <w:t xml:space="preserve"> </w:t>
      </w:r>
      <w:proofErr w:type="spellStart"/>
      <w:r w:rsidRPr="006F61C3">
        <w:rPr>
          <w:sz w:val="24"/>
          <w:szCs w:val="24"/>
        </w:rPr>
        <w:t>habitatoribus</w:t>
      </w:r>
      <w:proofErr w:type="spellEnd"/>
      <w:r w:rsidRPr="006F61C3">
        <w:rPr>
          <w:sz w:val="24"/>
          <w:szCs w:val="24"/>
        </w:rPr>
        <w:t xml:space="preserve"> </w:t>
      </w:r>
      <w:proofErr w:type="spellStart"/>
      <w:r w:rsidRPr="006F61C3">
        <w:rPr>
          <w:sz w:val="24"/>
          <w:szCs w:val="24"/>
        </w:rPr>
        <w:t>diligenttissime</w:t>
      </w:r>
      <w:proofErr w:type="spellEnd"/>
      <w:r w:rsidRPr="006F61C3">
        <w:rPr>
          <w:sz w:val="24"/>
          <w:szCs w:val="24"/>
        </w:rPr>
        <w:t xml:space="preserve"> </w:t>
      </w:r>
      <w:proofErr w:type="spellStart"/>
      <w:r w:rsidRPr="006F61C3">
        <w:rPr>
          <w:sz w:val="24"/>
          <w:szCs w:val="24"/>
        </w:rPr>
        <w:t>interrogans</w:t>
      </w:r>
      <w:proofErr w:type="spellEnd"/>
      <w:r w:rsidRPr="006F61C3">
        <w:rPr>
          <w:sz w:val="24"/>
          <w:szCs w:val="24"/>
        </w:rPr>
        <w:t xml:space="preserve"> que </w:t>
      </w:r>
      <w:proofErr w:type="spellStart"/>
      <w:r w:rsidRPr="006F61C3">
        <w:rPr>
          <w:sz w:val="24"/>
          <w:szCs w:val="24"/>
        </w:rPr>
        <w:t>querebam</w:t>
      </w:r>
      <w:proofErr w:type="spellEnd"/>
      <w:r w:rsidRPr="006F61C3">
        <w:rPr>
          <w:sz w:val="24"/>
          <w:szCs w:val="24"/>
        </w:rPr>
        <w:t xml:space="preserve"> </w:t>
      </w:r>
      <w:proofErr w:type="spellStart"/>
      <w:r w:rsidRPr="006F61C3">
        <w:rPr>
          <w:sz w:val="24"/>
          <w:szCs w:val="24"/>
        </w:rPr>
        <w:t>annotavi</w:t>
      </w:r>
      <w:proofErr w:type="spellEnd"/>
      <w:r w:rsidR="00FD1ECB">
        <w:rPr>
          <w:sz w:val="24"/>
          <w:szCs w:val="24"/>
        </w:rPr>
        <w:t xml:space="preserve">. </w:t>
      </w:r>
      <w:proofErr w:type="spellStart"/>
      <w:r w:rsidR="00FD1ECB">
        <w:rPr>
          <w:sz w:val="24"/>
          <w:szCs w:val="24"/>
        </w:rPr>
        <w:t>Totam</w:t>
      </w:r>
      <w:proofErr w:type="spellEnd"/>
      <w:r w:rsidR="00FD1ECB">
        <w:rPr>
          <w:sz w:val="24"/>
          <w:szCs w:val="24"/>
        </w:rPr>
        <w:t xml:space="preserve"> </w:t>
      </w:r>
      <w:proofErr w:type="spellStart"/>
      <w:r w:rsidR="00FD1ECB">
        <w:rPr>
          <w:sz w:val="24"/>
          <w:szCs w:val="24"/>
        </w:rPr>
        <w:t>enim</w:t>
      </w:r>
      <w:proofErr w:type="spellEnd"/>
      <w:r w:rsidR="00FD1ECB">
        <w:rPr>
          <w:sz w:val="24"/>
          <w:szCs w:val="24"/>
        </w:rPr>
        <w:t xml:space="preserve"> </w:t>
      </w:r>
      <w:proofErr w:type="spellStart"/>
      <w:r w:rsidR="00FD1ECB">
        <w:rPr>
          <w:sz w:val="24"/>
          <w:szCs w:val="24"/>
        </w:rPr>
        <w:t>terram</w:t>
      </w:r>
      <w:proofErr w:type="spellEnd"/>
      <w:r w:rsidR="00FD1ECB">
        <w:rPr>
          <w:sz w:val="24"/>
          <w:szCs w:val="24"/>
        </w:rPr>
        <w:t xml:space="preserve">, </w:t>
      </w:r>
      <w:proofErr w:type="spellStart"/>
      <w:r w:rsidR="00FD1ECB">
        <w:rPr>
          <w:sz w:val="24"/>
          <w:szCs w:val="24"/>
        </w:rPr>
        <w:t>eya</w:t>
      </w:r>
      <w:proofErr w:type="spellEnd"/>
      <w:r w:rsidR="00FD1ECB">
        <w:rPr>
          <w:sz w:val="24"/>
          <w:szCs w:val="24"/>
        </w:rPr>
        <w:t xml:space="preserve"> domine </w:t>
      </w:r>
      <w:proofErr w:type="spellStart"/>
      <w:r w:rsidR="00FD1ECB">
        <w:rPr>
          <w:sz w:val="24"/>
          <w:szCs w:val="24"/>
        </w:rPr>
        <w:t>deus</w:t>
      </w:r>
      <w:proofErr w:type="spellEnd"/>
      <w:r w:rsidR="00FD1ECB">
        <w:rPr>
          <w:sz w:val="24"/>
          <w:szCs w:val="24"/>
        </w:rPr>
        <w:t>, video</w:t>
      </w:r>
      <w:r w:rsidR="00CB0E71">
        <w:rPr>
          <w:rStyle w:val="FootnoteReference"/>
          <w:sz w:val="24"/>
          <w:szCs w:val="24"/>
        </w:rPr>
        <w:footnoteReference w:id="1"/>
      </w:r>
      <w:r w:rsidR="00FD1ECB">
        <w:rPr>
          <w:sz w:val="24"/>
          <w:szCs w:val="24"/>
        </w:rPr>
        <w:t xml:space="preserve"> secundum </w:t>
      </w:r>
      <w:proofErr w:type="spellStart"/>
      <w:r w:rsidR="00FD1ECB">
        <w:rPr>
          <w:sz w:val="24"/>
          <w:szCs w:val="24"/>
        </w:rPr>
        <w:t>veteres</w:t>
      </w:r>
      <w:proofErr w:type="spellEnd"/>
      <w:r w:rsidR="00FD1ECB">
        <w:rPr>
          <w:sz w:val="24"/>
          <w:szCs w:val="24"/>
        </w:rPr>
        <w:t xml:space="preserve"> </w:t>
      </w:r>
      <w:proofErr w:type="spellStart"/>
      <w:r w:rsidR="00FD1ECB" w:rsidRPr="00FD1ECB">
        <w:rPr>
          <w:sz w:val="24"/>
          <w:szCs w:val="24"/>
          <w:highlight w:val="yellow"/>
        </w:rPr>
        <w:t>sanctam</w:t>
      </w:r>
      <w:proofErr w:type="spellEnd"/>
      <w:r w:rsidRPr="006F61C3">
        <w:rPr>
          <w:sz w:val="24"/>
          <w:szCs w:val="24"/>
        </w:rPr>
        <w:t xml:space="preserve"> a dan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bersabee</w:t>
      </w:r>
      <w:proofErr w:type="spellEnd"/>
      <w:r w:rsidR="00FD1ECB">
        <w:rPr>
          <w:sz w:val="24"/>
          <w:szCs w:val="24"/>
        </w:rPr>
        <w:t>,</w:t>
      </w:r>
      <w:r w:rsidRPr="006F61C3">
        <w:rPr>
          <w:sz w:val="24"/>
          <w:szCs w:val="24"/>
        </w:rPr>
        <w:t xml:space="preserve"> vel </w:t>
      </w:r>
      <w:proofErr w:type="spellStart"/>
      <w:r w:rsidRPr="006F61C3">
        <w:rPr>
          <w:sz w:val="24"/>
          <w:szCs w:val="24"/>
        </w:rPr>
        <w:t>pedibus</w:t>
      </w:r>
      <w:proofErr w:type="spellEnd"/>
      <w:r w:rsidRPr="006F61C3">
        <w:rPr>
          <w:sz w:val="24"/>
          <w:szCs w:val="24"/>
        </w:rPr>
        <w:t xml:space="preserve"> </w:t>
      </w:r>
      <w:proofErr w:type="spellStart"/>
      <w:r w:rsidRPr="006F61C3">
        <w:rPr>
          <w:sz w:val="24"/>
          <w:szCs w:val="24"/>
        </w:rPr>
        <w:t>perambulavi</w:t>
      </w:r>
      <w:proofErr w:type="spellEnd"/>
      <w:r w:rsidRPr="006F61C3">
        <w:rPr>
          <w:sz w:val="24"/>
          <w:szCs w:val="24"/>
        </w:rPr>
        <w:t xml:space="preserve"> vel </w:t>
      </w:r>
      <w:proofErr w:type="spellStart"/>
      <w:r w:rsidRPr="006F61C3">
        <w:rPr>
          <w:sz w:val="24"/>
          <w:szCs w:val="24"/>
        </w:rPr>
        <w:t>diligentissime</w:t>
      </w:r>
      <w:proofErr w:type="spellEnd"/>
      <w:r w:rsidRPr="006F61C3">
        <w:rPr>
          <w:sz w:val="24"/>
          <w:szCs w:val="24"/>
        </w:rPr>
        <w:t xml:space="preserve"> </w:t>
      </w:r>
      <w:proofErr w:type="spellStart"/>
      <w:r w:rsidRPr="006F61C3">
        <w:rPr>
          <w:sz w:val="24"/>
          <w:szCs w:val="24"/>
        </w:rPr>
        <w:t>oculis</w:t>
      </w:r>
      <w:proofErr w:type="spellEnd"/>
      <w:r w:rsidRPr="006F61C3">
        <w:rPr>
          <w:sz w:val="24"/>
          <w:szCs w:val="24"/>
        </w:rPr>
        <w:t xml:space="preserve"> </w:t>
      </w:r>
      <w:proofErr w:type="spellStart"/>
      <w:r w:rsidRPr="006F61C3">
        <w:rPr>
          <w:sz w:val="24"/>
          <w:szCs w:val="24"/>
        </w:rPr>
        <w:t>consideravi</w:t>
      </w:r>
      <w:proofErr w:type="spellEnd"/>
      <w:r w:rsidR="00FD1ECB">
        <w:rPr>
          <w:sz w:val="24"/>
          <w:szCs w:val="24"/>
        </w:rPr>
        <w:t>,</w:t>
      </w:r>
      <w:r w:rsidRPr="006F61C3">
        <w:rPr>
          <w:sz w:val="24"/>
          <w:szCs w:val="24"/>
        </w:rPr>
        <w:t xml:space="preserve"> </w:t>
      </w:r>
      <w:proofErr w:type="spellStart"/>
      <w:r w:rsidRPr="006F61C3">
        <w:rPr>
          <w:sz w:val="24"/>
          <w:szCs w:val="24"/>
        </w:rPr>
        <w:t>advertens</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s</w:t>
      </w:r>
      <w:r w:rsidR="00FD1ECB">
        <w:rPr>
          <w:sz w:val="24"/>
          <w:szCs w:val="24"/>
        </w:rPr>
        <w:t>tudiose</w:t>
      </w:r>
      <w:proofErr w:type="spellEnd"/>
      <w:r w:rsidR="00FD1ECB">
        <w:rPr>
          <w:sz w:val="24"/>
          <w:szCs w:val="24"/>
        </w:rPr>
        <w:t xml:space="preserve"> quomodo </w:t>
      </w:r>
      <w:proofErr w:type="spellStart"/>
      <w:r w:rsidR="00FD1ECB">
        <w:rPr>
          <w:sz w:val="24"/>
          <w:szCs w:val="24"/>
        </w:rPr>
        <w:t>possem</w:t>
      </w:r>
      <w:proofErr w:type="spellEnd"/>
      <w:r w:rsidR="00FD1ECB">
        <w:rPr>
          <w:sz w:val="24"/>
          <w:szCs w:val="24"/>
        </w:rPr>
        <w:t xml:space="preserve"> </w:t>
      </w:r>
      <w:proofErr w:type="spellStart"/>
      <w:r w:rsidR="00FD1ECB">
        <w:rPr>
          <w:sz w:val="24"/>
          <w:szCs w:val="24"/>
        </w:rPr>
        <w:t>hec</w:t>
      </w:r>
      <w:proofErr w:type="spellEnd"/>
      <w:r w:rsidR="00FD1ECB">
        <w:rPr>
          <w:sz w:val="24"/>
          <w:szCs w:val="24"/>
        </w:rPr>
        <w:t xml:space="preserve"> omni</w:t>
      </w:r>
      <w:r w:rsidRPr="006F61C3">
        <w:rPr>
          <w:sz w:val="24"/>
          <w:szCs w:val="24"/>
        </w:rPr>
        <w:t xml:space="preserve">a </w:t>
      </w:r>
      <w:proofErr w:type="spellStart"/>
      <w:r w:rsidRPr="006F61C3">
        <w:rPr>
          <w:sz w:val="24"/>
          <w:szCs w:val="24"/>
        </w:rPr>
        <w:t>utiliter</w:t>
      </w:r>
      <w:proofErr w:type="spellEnd"/>
      <w:r w:rsidRPr="006F61C3">
        <w:rPr>
          <w:sz w:val="24"/>
          <w:szCs w:val="24"/>
        </w:rPr>
        <w:t xml:space="preserve"> </w:t>
      </w:r>
      <w:proofErr w:type="spellStart"/>
      <w:r w:rsidRPr="006F61C3">
        <w:rPr>
          <w:sz w:val="24"/>
          <w:szCs w:val="24"/>
        </w:rPr>
        <w:t>describre</w:t>
      </w:r>
      <w:proofErr w:type="spellEnd"/>
      <w:r w:rsidRPr="006F61C3">
        <w:rPr>
          <w:sz w:val="24"/>
          <w:szCs w:val="24"/>
        </w:rPr>
        <w:t xml:space="preserve">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a </w:t>
      </w:r>
      <w:proofErr w:type="spellStart"/>
      <w:r w:rsidRPr="006F61C3">
        <w:rPr>
          <w:sz w:val="24"/>
          <w:szCs w:val="24"/>
        </w:rPr>
        <w:t>legentibus</w:t>
      </w:r>
      <w:proofErr w:type="spellEnd"/>
      <w:r w:rsidRPr="006F61C3">
        <w:rPr>
          <w:sz w:val="24"/>
          <w:szCs w:val="24"/>
        </w:rPr>
        <w:t xml:space="preserve"> </w:t>
      </w:r>
      <w:proofErr w:type="spellStart"/>
      <w:r w:rsidRPr="006F61C3">
        <w:rPr>
          <w:sz w:val="24"/>
          <w:szCs w:val="24"/>
        </w:rPr>
        <w:t>possent</w:t>
      </w:r>
      <w:proofErr w:type="spellEnd"/>
      <w:r w:rsidRPr="006F61C3">
        <w:rPr>
          <w:sz w:val="24"/>
          <w:szCs w:val="24"/>
        </w:rPr>
        <w:t xml:space="preserve"> </w:t>
      </w:r>
      <w:proofErr w:type="spellStart"/>
      <w:r w:rsidRPr="006F61C3">
        <w:rPr>
          <w:sz w:val="24"/>
          <w:szCs w:val="24"/>
        </w:rPr>
        <w:t>intelligi</w:t>
      </w:r>
      <w:proofErr w:type="spellEnd"/>
      <w:r w:rsidRPr="006F61C3">
        <w:rPr>
          <w:sz w:val="24"/>
          <w:szCs w:val="24"/>
        </w:rPr>
        <w:t xml:space="preserve"> et </w:t>
      </w:r>
      <w:proofErr w:type="spellStart"/>
      <w:r w:rsidRPr="006F61C3">
        <w:rPr>
          <w:sz w:val="24"/>
          <w:szCs w:val="24"/>
        </w:rPr>
        <w:t>ymaginari</w:t>
      </w:r>
      <w:proofErr w:type="spellEnd"/>
      <w:r w:rsidRPr="006F61C3">
        <w:rPr>
          <w:sz w:val="24"/>
          <w:szCs w:val="24"/>
        </w:rPr>
        <w:t xml:space="preserve"> facile </w:t>
      </w:r>
      <w:proofErr w:type="spellStart"/>
      <w:r w:rsidRPr="006F61C3">
        <w:rPr>
          <w:sz w:val="24"/>
          <w:szCs w:val="24"/>
        </w:rPr>
        <w:t>comrehendi</w:t>
      </w:r>
      <w:proofErr w:type="spellEnd"/>
      <w:r w:rsidR="00CB0E71">
        <w:rPr>
          <w:sz w:val="24"/>
          <w:szCs w:val="24"/>
        </w:rPr>
        <w:t>,</w:t>
      </w:r>
      <w:r w:rsidRPr="006F61C3">
        <w:rPr>
          <w:sz w:val="24"/>
          <w:szCs w:val="24"/>
        </w:rPr>
        <w:t xml:space="preserve"> </w:t>
      </w:r>
      <w:proofErr w:type="spellStart"/>
      <w:r w:rsidRPr="006F61C3">
        <w:rPr>
          <w:sz w:val="24"/>
          <w:szCs w:val="24"/>
        </w:rPr>
        <w:t>cogitavi</w:t>
      </w:r>
      <w:proofErr w:type="spellEnd"/>
      <w:r w:rsidRPr="006F61C3">
        <w:rPr>
          <w:sz w:val="24"/>
          <w:szCs w:val="24"/>
        </w:rPr>
        <w:t xml:space="preserve"> centrum </w:t>
      </w:r>
      <w:proofErr w:type="spellStart"/>
      <w:r w:rsidRPr="006F61C3">
        <w:rPr>
          <w:sz w:val="24"/>
          <w:szCs w:val="24"/>
        </w:rPr>
        <w:t>aliquod</w:t>
      </w:r>
      <w:proofErr w:type="spellEnd"/>
      <w:r w:rsidRPr="006F61C3">
        <w:rPr>
          <w:sz w:val="24"/>
          <w:szCs w:val="24"/>
        </w:rPr>
        <w:t xml:space="preserve"> in </w:t>
      </w:r>
      <w:proofErr w:type="spellStart"/>
      <w:r w:rsidRPr="006F61C3">
        <w:rPr>
          <w:sz w:val="24"/>
          <w:szCs w:val="24"/>
        </w:rPr>
        <w:t>ipsa</w:t>
      </w:r>
      <w:proofErr w:type="spellEnd"/>
      <w:r w:rsidRPr="006F61C3">
        <w:rPr>
          <w:sz w:val="24"/>
          <w:szCs w:val="24"/>
        </w:rPr>
        <w:t xml:space="preserve"> </w:t>
      </w:r>
      <w:proofErr w:type="spellStart"/>
      <w:r w:rsidRPr="006F61C3">
        <w:rPr>
          <w:sz w:val="24"/>
          <w:szCs w:val="24"/>
        </w:rPr>
        <w:t>collocare</w:t>
      </w:r>
      <w:proofErr w:type="spellEnd"/>
      <w:r w:rsidRPr="006F61C3">
        <w:rPr>
          <w:sz w:val="24"/>
          <w:szCs w:val="24"/>
        </w:rPr>
        <w:t xml:space="preserve"> et circa </w:t>
      </w:r>
      <w:proofErr w:type="spellStart"/>
      <w:r w:rsidRPr="006F61C3">
        <w:rPr>
          <w:sz w:val="24"/>
          <w:szCs w:val="24"/>
        </w:rPr>
        <w:t>illud</w:t>
      </w:r>
      <w:proofErr w:type="spellEnd"/>
      <w:r w:rsidRPr="006F61C3">
        <w:rPr>
          <w:sz w:val="24"/>
          <w:szCs w:val="24"/>
        </w:rPr>
        <w:t xml:space="preserve"> </w:t>
      </w:r>
      <w:proofErr w:type="spellStart"/>
      <w:r w:rsidRPr="006F61C3">
        <w:rPr>
          <w:sz w:val="24"/>
          <w:szCs w:val="24"/>
        </w:rPr>
        <w:t>totam</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modo </w:t>
      </w:r>
      <w:proofErr w:type="spellStart"/>
      <w:r w:rsidRPr="006F61C3">
        <w:rPr>
          <w:sz w:val="24"/>
          <w:szCs w:val="24"/>
        </w:rPr>
        <w:t>debito</w:t>
      </w:r>
      <w:proofErr w:type="spellEnd"/>
      <w:r w:rsidRPr="006F61C3">
        <w:rPr>
          <w:sz w:val="24"/>
          <w:szCs w:val="24"/>
        </w:rPr>
        <w:t xml:space="preserve"> </w:t>
      </w:r>
      <w:proofErr w:type="spellStart"/>
      <w:r w:rsidRPr="006F61C3">
        <w:rPr>
          <w:sz w:val="24"/>
          <w:szCs w:val="24"/>
        </w:rPr>
        <w:t>ordinare</w:t>
      </w:r>
      <w:proofErr w:type="spellEnd"/>
      <w:r w:rsidRPr="006F61C3">
        <w:rPr>
          <w:sz w:val="24"/>
          <w:szCs w:val="24"/>
        </w:rPr>
        <w:t xml:space="preserve"> et ad hoc </w:t>
      </w:r>
      <w:proofErr w:type="spellStart"/>
      <w:r w:rsidRPr="006F61C3">
        <w:rPr>
          <w:sz w:val="24"/>
          <w:szCs w:val="24"/>
        </w:rPr>
        <w:t>elegi</w:t>
      </w:r>
      <w:proofErr w:type="spellEnd"/>
      <w:r w:rsidRPr="006F61C3">
        <w:rPr>
          <w:sz w:val="24"/>
          <w:szCs w:val="24"/>
        </w:rPr>
        <w:t xml:space="preserve"> </w:t>
      </w:r>
      <w:proofErr w:type="spellStart"/>
      <w:r w:rsidRPr="006F61C3">
        <w:rPr>
          <w:sz w:val="24"/>
          <w:szCs w:val="24"/>
        </w:rPr>
        <w:t>civitatem</w:t>
      </w:r>
      <w:proofErr w:type="spellEnd"/>
      <w:r w:rsidRPr="006F61C3">
        <w:rPr>
          <w:sz w:val="24"/>
          <w:szCs w:val="24"/>
        </w:rPr>
        <w:t xml:space="preserve"> </w:t>
      </w:r>
      <w:proofErr w:type="spellStart"/>
      <w:r w:rsidRPr="006F61C3">
        <w:rPr>
          <w:sz w:val="24"/>
          <w:szCs w:val="24"/>
        </w:rPr>
        <w:t>aconensem</w:t>
      </w:r>
      <w:proofErr w:type="spellEnd"/>
      <w:r w:rsidR="00CB0E71">
        <w:rPr>
          <w:sz w:val="24"/>
          <w:szCs w:val="24"/>
        </w:rPr>
        <w:t>,</w:t>
      </w:r>
      <w:r w:rsidRPr="006F61C3">
        <w:rPr>
          <w:sz w:val="24"/>
          <w:szCs w:val="24"/>
        </w:rPr>
        <w:t xml:space="preserve"> licet non sit fere in medio </w:t>
      </w:r>
      <w:proofErr w:type="spellStart"/>
      <w:r w:rsidRPr="006F61C3">
        <w:rPr>
          <w:sz w:val="24"/>
          <w:szCs w:val="24"/>
        </w:rPr>
        <w:t>terrre</w:t>
      </w:r>
      <w:proofErr w:type="spellEnd"/>
      <w:r w:rsidRPr="006F61C3">
        <w:rPr>
          <w:sz w:val="24"/>
          <w:szCs w:val="24"/>
        </w:rPr>
        <w:t xml:space="preserve"> sed secundum </w:t>
      </w:r>
      <w:proofErr w:type="spellStart"/>
      <w:r w:rsidRPr="006F61C3">
        <w:rPr>
          <w:sz w:val="24"/>
          <w:szCs w:val="24"/>
        </w:rPr>
        <w:t>longitudinem</w:t>
      </w:r>
      <w:proofErr w:type="spellEnd"/>
      <w:r w:rsidRPr="006F61C3">
        <w:rPr>
          <w:sz w:val="24"/>
          <w:szCs w:val="24"/>
        </w:rPr>
        <w:t xml:space="preserve"> et </w:t>
      </w:r>
      <w:proofErr w:type="spellStart"/>
      <w:r w:rsidRPr="006F61C3">
        <w:rPr>
          <w:sz w:val="24"/>
          <w:szCs w:val="24"/>
        </w:rPr>
        <w:t>latitudinem</w:t>
      </w:r>
      <w:proofErr w:type="spellEnd"/>
      <w:r w:rsidRPr="006F61C3">
        <w:rPr>
          <w:sz w:val="24"/>
          <w:szCs w:val="24"/>
        </w:rPr>
        <w:t xml:space="preserve"> in extremis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patebit</w:t>
      </w:r>
      <w:proofErr w:type="spellEnd"/>
      <w:r w:rsidR="00CB0E71">
        <w:rPr>
          <w:sz w:val="24"/>
          <w:szCs w:val="24"/>
        </w:rPr>
        <w:t>,</w:t>
      </w:r>
      <w:r w:rsidRPr="006F61C3">
        <w:rPr>
          <w:sz w:val="24"/>
          <w:szCs w:val="24"/>
        </w:rPr>
        <w:t xml:space="preserve"> et ab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protraxi</w:t>
      </w:r>
      <w:proofErr w:type="spellEnd"/>
      <w:r w:rsidRPr="006F61C3">
        <w:rPr>
          <w:sz w:val="24"/>
          <w:szCs w:val="24"/>
        </w:rPr>
        <w:t xml:space="preserve"> </w:t>
      </w:r>
      <w:proofErr w:type="spellStart"/>
      <w:r w:rsidRPr="006F61C3">
        <w:rPr>
          <w:sz w:val="24"/>
          <w:szCs w:val="24"/>
        </w:rPr>
        <w:t>lineas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novem</w:t>
      </w:r>
      <w:proofErr w:type="spellEnd"/>
      <w:r w:rsidRPr="006F61C3">
        <w:rPr>
          <w:sz w:val="24"/>
          <w:szCs w:val="24"/>
        </w:rPr>
        <w:t xml:space="preserve"> </w:t>
      </w:r>
      <w:proofErr w:type="spellStart"/>
      <w:r w:rsidRPr="006F61C3">
        <w:rPr>
          <w:sz w:val="24"/>
          <w:szCs w:val="24"/>
        </w:rPr>
        <w:t>plagas</w:t>
      </w:r>
      <w:proofErr w:type="spellEnd"/>
      <w:r w:rsidRPr="006F61C3">
        <w:rPr>
          <w:sz w:val="24"/>
          <w:szCs w:val="24"/>
        </w:rPr>
        <w:t xml:space="preserve"> mundi et </w:t>
      </w:r>
      <w:proofErr w:type="spellStart"/>
      <w:r w:rsidRPr="006F61C3">
        <w:rPr>
          <w:sz w:val="24"/>
          <w:szCs w:val="24"/>
        </w:rPr>
        <w:t>quamlibet</w:t>
      </w:r>
      <w:proofErr w:type="spellEnd"/>
      <w:r w:rsidRPr="006F61C3">
        <w:rPr>
          <w:sz w:val="24"/>
          <w:szCs w:val="24"/>
        </w:rPr>
        <w:t xml:space="preserve"> </w:t>
      </w:r>
      <w:proofErr w:type="spellStart"/>
      <w:r w:rsidRPr="006F61C3">
        <w:rPr>
          <w:sz w:val="24"/>
          <w:szCs w:val="24"/>
        </w:rPr>
        <w:t>quartam</w:t>
      </w:r>
      <w:proofErr w:type="spellEnd"/>
      <w:r w:rsidRPr="006F61C3">
        <w:rPr>
          <w:sz w:val="24"/>
          <w:szCs w:val="24"/>
        </w:rPr>
        <w:t xml:space="preserve"> divisi iii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responderent</w:t>
      </w:r>
      <w:proofErr w:type="spellEnd"/>
      <w:r w:rsidRPr="006F61C3">
        <w:rPr>
          <w:sz w:val="24"/>
          <w:szCs w:val="24"/>
        </w:rPr>
        <w:t xml:space="preserve"> ventis et in </w:t>
      </w:r>
      <w:proofErr w:type="spellStart"/>
      <w:r w:rsidRPr="006F61C3">
        <w:rPr>
          <w:sz w:val="24"/>
          <w:szCs w:val="24"/>
        </w:rPr>
        <w:t>hiis</w:t>
      </w:r>
      <w:proofErr w:type="spellEnd"/>
      <w:r w:rsidRPr="006F61C3">
        <w:rPr>
          <w:sz w:val="24"/>
          <w:szCs w:val="24"/>
        </w:rPr>
        <w:t xml:space="preserve"> </w:t>
      </w:r>
      <w:proofErr w:type="spellStart"/>
      <w:r w:rsidRPr="006F61C3">
        <w:rPr>
          <w:sz w:val="24"/>
          <w:szCs w:val="24"/>
        </w:rPr>
        <w:t>divisionibus</w:t>
      </w:r>
      <w:proofErr w:type="spellEnd"/>
      <w:r w:rsidRPr="006F61C3">
        <w:rPr>
          <w:sz w:val="24"/>
          <w:szCs w:val="24"/>
        </w:rPr>
        <w:t xml:space="preserve"> </w:t>
      </w:r>
      <w:proofErr w:type="spellStart"/>
      <w:r w:rsidRPr="006F61C3">
        <w:rPr>
          <w:sz w:val="24"/>
          <w:szCs w:val="24"/>
        </w:rPr>
        <w:t>posui</w:t>
      </w:r>
      <w:proofErr w:type="spellEnd"/>
      <w:r w:rsidRPr="006F61C3">
        <w:rPr>
          <w:sz w:val="24"/>
          <w:szCs w:val="24"/>
        </w:rPr>
        <w:t xml:space="preserve"> civitates et </w:t>
      </w:r>
      <w:proofErr w:type="spellStart"/>
      <w:r w:rsidRPr="006F61C3">
        <w:rPr>
          <w:sz w:val="24"/>
          <w:szCs w:val="24"/>
        </w:rPr>
        <w:t>loca</w:t>
      </w:r>
      <w:proofErr w:type="spellEnd"/>
      <w:r w:rsidRPr="006F61C3">
        <w:rPr>
          <w:sz w:val="24"/>
          <w:szCs w:val="24"/>
        </w:rPr>
        <w:t xml:space="preserve"> </w:t>
      </w:r>
      <w:proofErr w:type="spellStart"/>
      <w:r w:rsidRPr="006F61C3">
        <w:rPr>
          <w:sz w:val="24"/>
          <w:szCs w:val="24"/>
        </w:rPr>
        <w:t>magis</w:t>
      </w:r>
      <w:proofErr w:type="spellEnd"/>
      <w:r w:rsidRPr="006F61C3">
        <w:rPr>
          <w:sz w:val="24"/>
          <w:szCs w:val="24"/>
        </w:rPr>
        <w:t xml:space="preserve"> nota in </w:t>
      </w:r>
      <w:proofErr w:type="spellStart"/>
      <w:r w:rsidRPr="006F61C3">
        <w:rPr>
          <w:sz w:val="24"/>
          <w:szCs w:val="24"/>
        </w:rPr>
        <w:t>scripturis</w:t>
      </w:r>
      <w:proofErr w:type="spellEnd"/>
      <w:r w:rsidRPr="006F61C3">
        <w:rPr>
          <w:sz w:val="24"/>
          <w:szCs w:val="24"/>
        </w:rPr>
        <w:t xml:space="preserve"> secundum </w:t>
      </w:r>
      <w:proofErr w:type="spellStart"/>
      <w:r w:rsidRPr="006F61C3">
        <w:rPr>
          <w:sz w:val="24"/>
          <w:szCs w:val="24"/>
        </w:rPr>
        <w:t>distanciam</w:t>
      </w:r>
      <w:proofErr w:type="spellEnd"/>
      <w:r w:rsidRPr="006F61C3">
        <w:rPr>
          <w:sz w:val="24"/>
          <w:szCs w:val="24"/>
        </w:rPr>
        <w:t xml:space="preserve"> ab </w:t>
      </w:r>
      <w:proofErr w:type="spellStart"/>
      <w:r w:rsidRPr="006F61C3">
        <w:rPr>
          <w:sz w:val="24"/>
          <w:szCs w:val="24"/>
        </w:rPr>
        <w:t>invicem</w:t>
      </w:r>
      <w:proofErr w:type="spellEnd"/>
      <w:r w:rsidRPr="006F61C3">
        <w:rPr>
          <w:sz w:val="24"/>
          <w:szCs w:val="24"/>
        </w:rPr>
        <w:t xml:space="preserve"> per miliaria et </w:t>
      </w:r>
      <w:proofErr w:type="spellStart"/>
      <w:r w:rsidRPr="006F61C3">
        <w:rPr>
          <w:sz w:val="24"/>
          <w:szCs w:val="24"/>
        </w:rPr>
        <w:t>plagas</w:t>
      </w:r>
      <w:proofErr w:type="spellEnd"/>
      <w:r w:rsidRPr="006F61C3">
        <w:rPr>
          <w:sz w:val="24"/>
          <w:szCs w:val="24"/>
        </w:rPr>
        <w:t xml:space="preserve"> </w:t>
      </w:r>
      <w:proofErr w:type="spellStart"/>
      <w:r w:rsidRPr="006F61C3">
        <w:rPr>
          <w:sz w:val="24"/>
          <w:szCs w:val="24"/>
        </w:rPr>
        <w:t>celi</w:t>
      </w:r>
      <w:proofErr w:type="spellEnd"/>
      <w:r w:rsidR="00CB0E71">
        <w:rPr>
          <w:sz w:val="24"/>
          <w:szCs w:val="24"/>
        </w:rPr>
        <w:t>.</w:t>
      </w:r>
      <w:r w:rsidRPr="006F61C3">
        <w:rPr>
          <w:sz w:val="24"/>
          <w:szCs w:val="24"/>
        </w:rPr>
        <w:t xml:space="preserve"> Que omnia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melius</w:t>
      </w:r>
      <w:proofErr w:type="spellEnd"/>
      <w:r w:rsidRPr="006F61C3">
        <w:rPr>
          <w:sz w:val="24"/>
          <w:szCs w:val="24"/>
        </w:rPr>
        <w:t xml:space="preserve"> </w:t>
      </w:r>
      <w:proofErr w:type="spellStart"/>
      <w:r w:rsidRPr="006F61C3">
        <w:rPr>
          <w:sz w:val="24"/>
          <w:szCs w:val="24"/>
        </w:rPr>
        <w:t>possint</w:t>
      </w:r>
      <w:proofErr w:type="spellEnd"/>
      <w:r w:rsidRPr="006F61C3">
        <w:rPr>
          <w:sz w:val="24"/>
          <w:szCs w:val="24"/>
        </w:rPr>
        <w:t xml:space="preserve"> </w:t>
      </w:r>
      <w:proofErr w:type="spellStart"/>
      <w:r w:rsidRPr="006F61C3">
        <w:rPr>
          <w:sz w:val="24"/>
          <w:szCs w:val="24"/>
        </w:rPr>
        <w:t>ymaginari</w:t>
      </w:r>
      <w:proofErr w:type="spellEnd"/>
      <w:r w:rsidRPr="006F61C3">
        <w:rPr>
          <w:sz w:val="24"/>
          <w:szCs w:val="24"/>
        </w:rPr>
        <w:t xml:space="preserve"> </w:t>
      </w:r>
      <w:proofErr w:type="spellStart"/>
      <w:r w:rsidRPr="006F61C3">
        <w:rPr>
          <w:sz w:val="24"/>
          <w:szCs w:val="24"/>
        </w:rPr>
        <w:t>mitto</w:t>
      </w:r>
      <w:proofErr w:type="spellEnd"/>
      <w:r w:rsidRPr="006F61C3">
        <w:rPr>
          <w:sz w:val="24"/>
          <w:szCs w:val="24"/>
        </w:rPr>
        <w:t xml:space="preserve"> vobis simul </w:t>
      </w:r>
      <w:proofErr w:type="spellStart"/>
      <w:r w:rsidRPr="006F61C3">
        <w:rPr>
          <w:sz w:val="24"/>
          <w:szCs w:val="24"/>
        </w:rPr>
        <w:t>pe</w:t>
      </w:r>
      <w:r w:rsidRPr="00B67DAB">
        <w:rPr>
          <w:sz w:val="24"/>
          <w:szCs w:val="24"/>
          <w:highlight w:val="yellow"/>
        </w:rPr>
        <w:t>ll</w:t>
      </w:r>
      <w:r w:rsidRPr="006F61C3">
        <w:rPr>
          <w:sz w:val="24"/>
          <w:szCs w:val="24"/>
        </w:rPr>
        <w:t>em</w:t>
      </w:r>
      <w:proofErr w:type="spellEnd"/>
      <w:r w:rsidRPr="006F61C3">
        <w:rPr>
          <w:sz w:val="24"/>
          <w:szCs w:val="24"/>
        </w:rPr>
        <w:t xml:space="preserve"> in qua omn</w:t>
      </w:r>
      <w:r w:rsidR="00CB0E71">
        <w:rPr>
          <w:sz w:val="24"/>
          <w:szCs w:val="24"/>
        </w:rPr>
        <w:t>i</w:t>
      </w:r>
      <w:r w:rsidRPr="006F61C3">
        <w:rPr>
          <w:sz w:val="24"/>
          <w:szCs w:val="24"/>
        </w:rPr>
        <w:t xml:space="preserve">a ad </w:t>
      </w:r>
      <w:proofErr w:type="spellStart"/>
      <w:r w:rsidRPr="006F61C3">
        <w:rPr>
          <w:sz w:val="24"/>
          <w:szCs w:val="24"/>
        </w:rPr>
        <w:t>oculum</w:t>
      </w:r>
      <w:proofErr w:type="spellEnd"/>
      <w:r w:rsidRPr="006F61C3">
        <w:rPr>
          <w:sz w:val="24"/>
          <w:szCs w:val="24"/>
        </w:rPr>
        <w:t xml:space="preserve"> </w:t>
      </w:r>
      <w:proofErr w:type="spellStart"/>
      <w:r w:rsidRPr="006F61C3">
        <w:rPr>
          <w:sz w:val="24"/>
          <w:szCs w:val="24"/>
        </w:rPr>
        <w:t>figurantur</w:t>
      </w:r>
      <w:proofErr w:type="spellEnd"/>
      <w:r w:rsidR="00CB0E71">
        <w:rPr>
          <w:sz w:val="24"/>
          <w:szCs w:val="24"/>
        </w:rPr>
        <w:t>.</w:t>
      </w:r>
      <w:r w:rsidR="00106551">
        <w:rPr>
          <w:rStyle w:val="FootnoteReference"/>
          <w:sz w:val="24"/>
          <w:szCs w:val="24"/>
        </w:rPr>
        <w:footnoteReference w:id="2"/>
      </w:r>
      <w:r w:rsidR="00CB0E71">
        <w:rPr>
          <w:sz w:val="24"/>
          <w:szCs w:val="24"/>
        </w:rPr>
        <w:t xml:space="preserve"> </w:t>
      </w:r>
    </w:p>
    <w:p w14:paraId="3A439946" w14:textId="77777777" w:rsidR="00CB0E71" w:rsidRDefault="00CB0E71" w:rsidP="00CB0E71">
      <w:pPr>
        <w:ind w:firstLine="720"/>
        <w:rPr>
          <w:sz w:val="24"/>
          <w:szCs w:val="24"/>
        </w:rPr>
      </w:pPr>
      <w:proofErr w:type="spellStart"/>
      <w:r>
        <w:rPr>
          <w:sz w:val="24"/>
          <w:szCs w:val="24"/>
        </w:rPr>
        <w:t>S</w:t>
      </w:r>
      <w:r w:rsidR="00A6186D" w:rsidRPr="006F61C3">
        <w:rPr>
          <w:sz w:val="24"/>
          <w:szCs w:val="24"/>
        </w:rPr>
        <w:t>uscipite</w:t>
      </w:r>
      <w:proofErr w:type="spellEnd"/>
      <w:r w:rsidR="00A6186D" w:rsidRPr="006F61C3">
        <w:rPr>
          <w:sz w:val="24"/>
          <w:szCs w:val="24"/>
        </w:rPr>
        <w:t xml:space="preserve"> ergo </w:t>
      </w:r>
      <w:proofErr w:type="spellStart"/>
      <w:r w:rsidR="00A6186D" w:rsidRPr="006F61C3">
        <w:rPr>
          <w:sz w:val="24"/>
          <w:szCs w:val="24"/>
        </w:rPr>
        <w:t>gratanter</w:t>
      </w:r>
      <w:proofErr w:type="spellEnd"/>
      <w:r w:rsidR="00A6186D" w:rsidRPr="006F61C3">
        <w:rPr>
          <w:sz w:val="24"/>
          <w:szCs w:val="24"/>
        </w:rPr>
        <w:t xml:space="preserve"> </w:t>
      </w:r>
      <w:proofErr w:type="spellStart"/>
      <w:r w:rsidR="00A6186D" w:rsidRPr="006F61C3">
        <w:rPr>
          <w:sz w:val="24"/>
          <w:szCs w:val="24"/>
        </w:rPr>
        <w:t>laborem</w:t>
      </w:r>
      <w:proofErr w:type="spellEnd"/>
      <w:r w:rsidR="00A6186D" w:rsidRPr="006F61C3">
        <w:rPr>
          <w:sz w:val="24"/>
          <w:szCs w:val="24"/>
        </w:rPr>
        <w:t xml:space="preserve"> </w:t>
      </w:r>
      <w:proofErr w:type="spellStart"/>
      <w:r w:rsidR="00A6186D" w:rsidRPr="006F61C3">
        <w:rPr>
          <w:sz w:val="24"/>
          <w:szCs w:val="24"/>
        </w:rPr>
        <w:t>meum</w:t>
      </w:r>
      <w:proofErr w:type="spellEnd"/>
      <w:r w:rsidR="00A6186D" w:rsidRPr="006F61C3">
        <w:rPr>
          <w:sz w:val="24"/>
          <w:szCs w:val="24"/>
        </w:rPr>
        <w:t xml:space="preserve"> </w:t>
      </w:r>
      <w:proofErr w:type="spellStart"/>
      <w:r w:rsidR="00A6186D" w:rsidRPr="006F61C3">
        <w:rPr>
          <w:sz w:val="24"/>
          <w:szCs w:val="24"/>
        </w:rPr>
        <w:t>quem</w:t>
      </w:r>
      <w:proofErr w:type="spellEnd"/>
      <w:r w:rsidR="00A6186D" w:rsidRPr="006F61C3">
        <w:rPr>
          <w:sz w:val="24"/>
          <w:szCs w:val="24"/>
        </w:rPr>
        <w:t xml:space="preserve"> </w:t>
      </w:r>
      <w:proofErr w:type="spellStart"/>
      <w:r w:rsidR="00A6186D" w:rsidRPr="006F61C3">
        <w:rPr>
          <w:sz w:val="24"/>
          <w:szCs w:val="24"/>
        </w:rPr>
        <w:t>libenter</w:t>
      </w:r>
      <w:proofErr w:type="spellEnd"/>
      <w:r w:rsidR="00A6186D" w:rsidRPr="006F61C3">
        <w:rPr>
          <w:sz w:val="24"/>
          <w:szCs w:val="24"/>
        </w:rPr>
        <w:t xml:space="preserve"> </w:t>
      </w:r>
      <w:proofErr w:type="spellStart"/>
      <w:r w:rsidR="00A6186D" w:rsidRPr="006F61C3">
        <w:rPr>
          <w:sz w:val="24"/>
          <w:szCs w:val="24"/>
        </w:rPr>
        <w:t>vestri</w:t>
      </w:r>
      <w:proofErr w:type="spellEnd"/>
      <w:r w:rsidR="00A6186D" w:rsidRPr="006F61C3">
        <w:rPr>
          <w:sz w:val="24"/>
          <w:szCs w:val="24"/>
        </w:rPr>
        <w:t xml:space="preserve"> causa </w:t>
      </w:r>
      <w:proofErr w:type="spellStart"/>
      <w:r w:rsidR="00A6186D" w:rsidRPr="006F61C3">
        <w:rPr>
          <w:sz w:val="24"/>
          <w:szCs w:val="24"/>
        </w:rPr>
        <w:t>assumpsi</w:t>
      </w:r>
      <w:proofErr w:type="spellEnd"/>
      <w:r w:rsidR="00A6186D" w:rsidRPr="006F61C3">
        <w:rPr>
          <w:sz w:val="24"/>
          <w:szCs w:val="24"/>
        </w:rPr>
        <w:t xml:space="preserve"> et </w:t>
      </w:r>
      <w:proofErr w:type="spellStart"/>
      <w:r w:rsidR="00A6186D" w:rsidRPr="006F61C3">
        <w:rPr>
          <w:sz w:val="24"/>
          <w:szCs w:val="24"/>
        </w:rPr>
        <w:t>communicetis</w:t>
      </w:r>
      <w:proofErr w:type="spellEnd"/>
      <w:r w:rsidR="00A6186D" w:rsidRPr="006F61C3">
        <w:rPr>
          <w:sz w:val="24"/>
          <w:szCs w:val="24"/>
        </w:rPr>
        <w:t xml:space="preserve"> </w:t>
      </w:r>
      <w:proofErr w:type="spellStart"/>
      <w:r w:rsidR="00A6186D" w:rsidRPr="006F61C3">
        <w:rPr>
          <w:sz w:val="24"/>
          <w:szCs w:val="24"/>
        </w:rPr>
        <w:t>eciam</w:t>
      </w:r>
      <w:proofErr w:type="spellEnd"/>
      <w:r w:rsidR="00A6186D" w:rsidRPr="006F61C3">
        <w:rPr>
          <w:sz w:val="24"/>
          <w:szCs w:val="24"/>
        </w:rPr>
        <w:t xml:space="preserve"> </w:t>
      </w:r>
      <w:proofErr w:type="spellStart"/>
      <w:r w:rsidR="00A6186D" w:rsidRPr="006F61C3">
        <w:rPr>
          <w:sz w:val="24"/>
          <w:szCs w:val="24"/>
        </w:rPr>
        <w:t>aliis</w:t>
      </w:r>
      <w:proofErr w:type="spellEnd"/>
      <w:r w:rsidR="00A6186D" w:rsidRPr="006F61C3">
        <w:rPr>
          <w:sz w:val="24"/>
          <w:szCs w:val="24"/>
        </w:rPr>
        <w:t xml:space="preserve"> quos </w:t>
      </w:r>
      <w:proofErr w:type="spellStart"/>
      <w:r w:rsidR="00A6186D" w:rsidRPr="006F61C3">
        <w:rPr>
          <w:sz w:val="24"/>
          <w:szCs w:val="24"/>
        </w:rPr>
        <w:t>sciveritis</w:t>
      </w:r>
      <w:proofErr w:type="spellEnd"/>
      <w:r w:rsidR="00A6186D" w:rsidRPr="006F61C3">
        <w:rPr>
          <w:sz w:val="24"/>
          <w:szCs w:val="24"/>
        </w:rPr>
        <w:t xml:space="preserve"> in </w:t>
      </w:r>
      <w:proofErr w:type="spellStart"/>
      <w:r w:rsidR="00A6186D" w:rsidRPr="006F61C3">
        <w:rPr>
          <w:sz w:val="24"/>
          <w:szCs w:val="24"/>
        </w:rPr>
        <w:t>huiusmodi</w:t>
      </w:r>
      <w:proofErr w:type="spellEnd"/>
      <w:r w:rsidR="00A6186D" w:rsidRPr="006F61C3">
        <w:rPr>
          <w:sz w:val="24"/>
          <w:szCs w:val="24"/>
        </w:rPr>
        <w:t xml:space="preserve"> </w:t>
      </w:r>
      <w:proofErr w:type="spellStart"/>
      <w:r w:rsidR="00A6186D" w:rsidRPr="006F61C3">
        <w:rPr>
          <w:sz w:val="24"/>
          <w:szCs w:val="24"/>
        </w:rPr>
        <w:t>delectari</w:t>
      </w:r>
      <w:proofErr w:type="spellEnd"/>
      <w:r>
        <w:rPr>
          <w:sz w:val="24"/>
          <w:szCs w:val="24"/>
        </w:rPr>
        <w:t>.</w:t>
      </w:r>
      <w:r w:rsidR="00A6186D" w:rsidRPr="006F61C3">
        <w:rPr>
          <w:sz w:val="24"/>
          <w:szCs w:val="24"/>
        </w:rPr>
        <w:t xml:space="preserve"> Scio </w:t>
      </w:r>
      <w:proofErr w:type="spellStart"/>
      <w:r w:rsidR="00A6186D" w:rsidRPr="006F61C3">
        <w:rPr>
          <w:sz w:val="24"/>
          <w:szCs w:val="24"/>
        </w:rPr>
        <w:t>enim</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multum </w:t>
      </w:r>
      <w:r w:rsidR="00A6186D" w:rsidRPr="006F61C3">
        <w:rPr>
          <w:sz w:val="24"/>
          <w:szCs w:val="24"/>
        </w:rPr>
        <w:lastRenderedPageBreak/>
        <w:t xml:space="preserve">valet </w:t>
      </w:r>
      <w:proofErr w:type="spellStart"/>
      <w:r w:rsidR="00A6186D" w:rsidRPr="006F61C3">
        <w:rPr>
          <w:sz w:val="24"/>
          <w:szCs w:val="24"/>
        </w:rPr>
        <w:t>cuilibet</w:t>
      </w:r>
      <w:proofErr w:type="spellEnd"/>
      <w:r w:rsidR="00A6186D" w:rsidRPr="006F61C3">
        <w:rPr>
          <w:sz w:val="24"/>
          <w:szCs w:val="24"/>
        </w:rPr>
        <w:t xml:space="preserve"> </w:t>
      </w:r>
      <w:proofErr w:type="spellStart"/>
      <w:r w:rsidR="00A6186D" w:rsidRPr="006F61C3">
        <w:rPr>
          <w:sz w:val="24"/>
          <w:szCs w:val="24"/>
        </w:rPr>
        <w:t>legenti</w:t>
      </w:r>
      <w:proofErr w:type="spellEnd"/>
      <w:r w:rsidR="00A6186D" w:rsidRPr="006F61C3">
        <w:rPr>
          <w:sz w:val="24"/>
          <w:szCs w:val="24"/>
        </w:rPr>
        <w:t xml:space="preserve"> </w:t>
      </w:r>
      <w:proofErr w:type="spellStart"/>
      <w:r w:rsidR="00A6186D" w:rsidRPr="006F61C3">
        <w:rPr>
          <w:sz w:val="24"/>
          <w:szCs w:val="24"/>
        </w:rPr>
        <w:t>bibliam</w:t>
      </w:r>
      <w:proofErr w:type="spellEnd"/>
      <w:r w:rsidR="00A6186D" w:rsidRPr="006F61C3">
        <w:rPr>
          <w:sz w:val="24"/>
          <w:szCs w:val="24"/>
        </w:rPr>
        <w:t xml:space="preserve"> vel </w:t>
      </w:r>
      <w:proofErr w:type="spellStart"/>
      <w:r w:rsidR="00A6186D" w:rsidRPr="006F61C3">
        <w:rPr>
          <w:sz w:val="24"/>
          <w:szCs w:val="24"/>
        </w:rPr>
        <w:t>audienti</w:t>
      </w:r>
      <w:proofErr w:type="spellEnd"/>
      <w:r w:rsidR="00A6186D" w:rsidRPr="006F61C3">
        <w:rPr>
          <w:sz w:val="24"/>
          <w:szCs w:val="24"/>
        </w:rPr>
        <w:t xml:space="preserve"> hoc vel </w:t>
      </w:r>
      <w:proofErr w:type="spellStart"/>
      <w:r w:rsidR="00A6186D" w:rsidRPr="006F61C3">
        <w:rPr>
          <w:sz w:val="24"/>
          <w:szCs w:val="24"/>
        </w:rPr>
        <w:t>hec</w:t>
      </w:r>
      <w:proofErr w:type="spellEnd"/>
      <w:r w:rsidR="00A6186D" w:rsidRPr="006F61C3">
        <w:rPr>
          <w:sz w:val="24"/>
          <w:szCs w:val="24"/>
        </w:rPr>
        <w:t xml:space="preserve"> factum </w:t>
      </w:r>
      <w:proofErr w:type="spellStart"/>
      <w:r w:rsidR="00A6186D" w:rsidRPr="006F61C3">
        <w:rPr>
          <w:sz w:val="24"/>
          <w:szCs w:val="24"/>
        </w:rPr>
        <w:t>tali</w:t>
      </w:r>
      <w:proofErr w:type="spellEnd"/>
      <w:r w:rsidR="00A6186D" w:rsidRPr="006F61C3">
        <w:rPr>
          <w:sz w:val="24"/>
          <w:szCs w:val="24"/>
        </w:rPr>
        <w:t xml:space="preserve"> vel </w:t>
      </w:r>
      <w:proofErr w:type="spellStart"/>
      <w:r w:rsidR="00A6186D" w:rsidRPr="006F61C3">
        <w:rPr>
          <w:sz w:val="24"/>
          <w:szCs w:val="24"/>
        </w:rPr>
        <w:t>tali</w:t>
      </w:r>
      <w:proofErr w:type="spellEnd"/>
      <w:r w:rsidR="00A6186D" w:rsidRPr="006F61C3">
        <w:rPr>
          <w:sz w:val="24"/>
          <w:szCs w:val="24"/>
        </w:rPr>
        <w:t xml:space="preserve"> loco</w:t>
      </w:r>
      <w:r>
        <w:rPr>
          <w:sz w:val="24"/>
          <w:szCs w:val="24"/>
        </w:rPr>
        <w:t>.</w:t>
      </w:r>
      <w:r w:rsidR="00A6186D" w:rsidRPr="006F61C3">
        <w:rPr>
          <w:sz w:val="24"/>
          <w:szCs w:val="24"/>
        </w:rPr>
        <w:t xml:space="preserve"> Valete in domino </w:t>
      </w:r>
      <w:proofErr w:type="spellStart"/>
      <w:r w:rsidR="00A6186D" w:rsidRPr="006F61C3">
        <w:rPr>
          <w:sz w:val="24"/>
          <w:szCs w:val="24"/>
        </w:rPr>
        <w:t>Ihesu</w:t>
      </w:r>
      <w:proofErr w:type="spellEnd"/>
      <w:r w:rsidR="00A6186D" w:rsidRPr="006F61C3">
        <w:rPr>
          <w:sz w:val="24"/>
          <w:szCs w:val="24"/>
        </w:rPr>
        <w:t xml:space="preserve"> Christo et </w:t>
      </w:r>
      <w:proofErr w:type="spellStart"/>
      <w:r w:rsidR="00A6186D" w:rsidRPr="006F61C3">
        <w:rPr>
          <w:sz w:val="24"/>
          <w:szCs w:val="24"/>
        </w:rPr>
        <w:t>sitis</w:t>
      </w:r>
      <w:proofErr w:type="spellEnd"/>
      <w:r w:rsidR="00A6186D" w:rsidRPr="006F61C3">
        <w:rPr>
          <w:sz w:val="24"/>
          <w:szCs w:val="24"/>
        </w:rPr>
        <w:t xml:space="preserve"> </w:t>
      </w:r>
      <w:proofErr w:type="spellStart"/>
      <w:r w:rsidR="00A6186D" w:rsidRPr="006F61C3">
        <w:rPr>
          <w:sz w:val="24"/>
          <w:szCs w:val="24"/>
        </w:rPr>
        <w:t>memor</w:t>
      </w:r>
      <w:proofErr w:type="spellEnd"/>
      <w:r w:rsidR="00A6186D" w:rsidRPr="006F61C3">
        <w:rPr>
          <w:sz w:val="24"/>
          <w:szCs w:val="24"/>
        </w:rPr>
        <w:t xml:space="preserve"> in </w:t>
      </w:r>
      <w:proofErr w:type="spellStart"/>
      <w:r w:rsidR="00A6186D" w:rsidRPr="006F61C3">
        <w:rPr>
          <w:sz w:val="24"/>
          <w:szCs w:val="24"/>
        </w:rPr>
        <w:t>vestris</w:t>
      </w:r>
      <w:proofErr w:type="spellEnd"/>
      <w:r w:rsidR="00A6186D" w:rsidRPr="006F61C3">
        <w:rPr>
          <w:sz w:val="24"/>
          <w:szCs w:val="24"/>
        </w:rPr>
        <w:t xml:space="preserve"> </w:t>
      </w:r>
      <w:proofErr w:type="spellStart"/>
      <w:r w:rsidR="00A6186D" w:rsidRPr="006F61C3">
        <w:rPr>
          <w:sz w:val="24"/>
          <w:szCs w:val="24"/>
        </w:rPr>
        <w:t>oracionibus</w:t>
      </w:r>
      <w:proofErr w:type="spellEnd"/>
      <w:r w:rsidR="00A6186D" w:rsidRPr="006F61C3">
        <w:rPr>
          <w:sz w:val="24"/>
          <w:szCs w:val="24"/>
        </w:rPr>
        <w:t xml:space="preserve"> </w:t>
      </w:r>
      <w:proofErr w:type="spellStart"/>
      <w:r w:rsidR="00A6186D" w:rsidRPr="006F61C3">
        <w:rPr>
          <w:sz w:val="24"/>
          <w:szCs w:val="24"/>
        </w:rPr>
        <w:t>vestri</w:t>
      </w:r>
      <w:proofErr w:type="spellEnd"/>
      <w:r w:rsidR="00A6186D" w:rsidRPr="006F61C3">
        <w:rPr>
          <w:sz w:val="24"/>
          <w:szCs w:val="24"/>
        </w:rPr>
        <w:t xml:space="preserve"> pauperis </w:t>
      </w:r>
      <w:proofErr w:type="spellStart"/>
      <w:r w:rsidR="00A6186D" w:rsidRPr="006F61C3">
        <w:rPr>
          <w:sz w:val="24"/>
          <w:szCs w:val="24"/>
        </w:rPr>
        <w:t>pelegrini</w:t>
      </w:r>
      <w:proofErr w:type="spellEnd"/>
      <w:r>
        <w:rPr>
          <w:sz w:val="24"/>
          <w:szCs w:val="24"/>
        </w:rPr>
        <w:t>.</w:t>
      </w:r>
      <w:r>
        <w:rPr>
          <w:rStyle w:val="FootnoteReference"/>
          <w:sz w:val="24"/>
          <w:szCs w:val="24"/>
        </w:rPr>
        <w:footnoteReference w:id="3"/>
      </w:r>
    </w:p>
    <w:p w14:paraId="36982F58" w14:textId="5D3F5C6B" w:rsidR="00DD4A1A" w:rsidRDefault="00A6186D" w:rsidP="00A6186D">
      <w:pPr>
        <w:ind w:firstLine="720"/>
        <w:rPr>
          <w:sz w:val="24"/>
          <w:szCs w:val="24"/>
        </w:rPr>
      </w:pPr>
      <w:r w:rsidRPr="006F61C3">
        <w:rPr>
          <w:sz w:val="24"/>
          <w:szCs w:val="24"/>
        </w:rPr>
        <w:t xml:space="preserve">Primo ergo </w:t>
      </w:r>
      <w:proofErr w:type="spellStart"/>
      <w:r w:rsidRPr="006F61C3">
        <w:rPr>
          <w:sz w:val="24"/>
          <w:szCs w:val="24"/>
        </w:rPr>
        <w:t>descriptionis</w:t>
      </w:r>
      <w:proofErr w:type="spellEnd"/>
      <w:r w:rsidRPr="006F61C3">
        <w:rPr>
          <w:sz w:val="24"/>
          <w:szCs w:val="24"/>
        </w:rPr>
        <w:t xml:space="preserve"> </w:t>
      </w:r>
      <w:proofErr w:type="spellStart"/>
      <w:r w:rsidRPr="006F61C3">
        <w:rPr>
          <w:sz w:val="24"/>
          <w:szCs w:val="24"/>
        </w:rPr>
        <w:t>inicium</w:t>
      </w:r>
      <w:proofErr w:type="spellEnd"/>
      <w:r w:rsidRPr="006F61C3">
        <w:rPr>
          <w:sz w:val="24"/>
          <w:szCs w:val="24"/>
        </w:rPr>
        <w:t xml:space="preserve"> </w:t>
      </w:r>
      <w:proofErr w:type="spellStart"/>
      <w:r w:rsidRPr="006F61C3">
        <w:rPr>
          <w:sz w:val="24"/>
          <w:szCs w:val="24"/>
        </w:rPr>
        <w:t>civitate</w:t>
      </w:r>
      <w:proofErr w:type="spellEnd"/>
      <w:r w:rsidRPr="006F61C3">
        <w:rPr>
          <w:sz w:val="24"/>
          <w:szCs w:val="24"/>
        </w:rPr>
        <w:t xml:space="preserve"> </w:t>
      </w:r>
      <w:proofErr w:type="spellStart"/>
      <w:r w:rsidRPr="006F61C3">
        <w:rPr>
          <w:sz w:val="24"/>
          <w:szCs w:val="24"/>
        </w:rPr>
        <w:t>aggrediar</w:t>
      </w:r>
      <w:proofErr w:type="spellEnd"/>
      <w:r w:rsidRPr="006F61C3">
        <w:rPr>
          <w:sz w:val="24"/>
          <w:szCs w:val="24"/>
        </w:rPr>
        <w:t xml:space="preserve"> </w:t>
      </w:r>
      <w:proofErr w:type="spellStart"/>
      <w:r w:rsidRPr="006F61C3">
        <w:rPr>
          <w:sz w:val="24"/>
          <w:szCs w:val="24"/>
        </w:rPr>
        <w:t>aconensi</w:t>
      </w:r>
      <w:proofErr w:type="spellEnd"/>
      <w:r>
        <w:rPr>
          <w:sz w:val="24"/>
          <w:szCs w:val="24"/>
          <w:lang w:bidi="he-IL"/>
        </w:rPr>
        <w:t>.</w:t>
      </w:r>
      <w:r w:rsidRPr="006F61C3">
        <w:rPr>
          <w:sz w:val="24"/>
          <w:szCs w:val="24"/>
        </w:rPr>
        <w:t xml:space="preserve"> </w:t>
      </w:r>
      <w:proofErr w:type="spellStart"/>
      <w:r w:rsidRPr="006F61C3">
        <w:rPr>
          <w:sz w:val="24"/>
          <w:szCs w:val="24"/>
        </w:rPr>
        <w:t>Unde</w:t>
      </w:r>
      <w:proofErr w:type="spellEnd"/>
      <w:r w:rsidRPr="006F61C3">
        <w:rPr>
          <w:sz w:val="24"/>
          <w:szCs w:val="24"/>
        </w:rPr>
        <w:t xml:space="preserve"> scire </w:t>
      </w:r>
      <w:proofErr w:type="spellStart"/>
      <w:r w:rsidRPr="006F61C3">
        <w:rPr>
          <w:sz w:val="24"/>
          <w:szCs w:val="24"/>
        </w:rPr>
        <w:t>debetis</w:t>
      </w:r>
      <w:proofErr w:type="spellEnd"/>
      <w:r>
        <w:rPr>
          <w:sz w:val="24"/>
          <w:szCs w:val="24"/>
        </w:rPr>
        <w:t xml:space="preserve"> </w:t>
      </w:r>
      <w:proofErr w:type="spellStart"/>
      <w:r>
        <w:rPr>
          <w:sz w:val="24"/>
          <w:szCs w:val="24"/>
        </w:rPr>
        <w:t>quod</w:t>
      </w:r>
      <w:proofErr w:type="spellEnd"/>
      <w:r>
        <w:rPr>
          <w:sz w:val="24"/>
          <w:szCs w:val="24"/>
        </w:rPr>
        <w:t xml:space="preserve"> </w:t>
      </w:r>
      <w:proofErr w:type="spellStart"/>
      <w:r>
        <w:rPr>
          <w:sz w:val="24"/>
          <w:szCs w:val="24"/>
        </w:rPr>
        <w:t>hec</w:t>
      </w:r>
      <w:proofErr w:type="spellEnd"/>
      <w:r>
        <w:rPr>
          <w:sz w:val="24"/>
          <w:szCs w:val="24"/>
        </w:rPr>
        <w:t xml:space="preserve"> civitas </w:t>
      </w:r>
      <w:proofErr w:type="spellStart"/>
      <w:r>
        <w:rPr>
          <w:sz w:val="24"/>
          <w:szCs w:val="24"/>
        </w:rPr>
        <w:t>numquam</w:t>
      </w:r>
      <w:proofErr w:type="spellEnd"/>
      <w:r>
        <w:rPr>
          <w:sz w:val="24"/>
          <w:szCs w:val="24"/>
        </w:rPr>
        <w:t xml:space="preserve"> </w:t>
      </w:r>
      <w:proofErr w:type="spellStart"/>
      <w:r>
        <w:rPr>
          <w:sz w:val="24"/>
          <w:szCs w:val="24"/>
        </w:rPr>
        <w:t>fuit</w:t>
      </w:r>
      <w:proofErr w:type="spellEnd"/>
      <w:r>
        <w:rPr>
          <w:sz w:val="24"/>
          <w:szCs w:val="24"/>
        </w:rPr>
        <w:t xml:space="preserve"> d</w:t>
      </w:r>
      <w:r w:rsidRPr="006F61C3">
        <w:rPr>
          <w:sz w:val="24"/>
          <w:szCs w:val="24"/>
        </w:rPr>
        <w:t xml:space="preserve">e terra sancta </w:t>
      </w:r>
      <w:proofErr w:type="spellStart"/>
      <w:r w:rsidRPr="006F61C3">
        <w:rPr>
          <w:sz w:val="24"/>
          <w:szCs w:val="24"/>
        </w:rPr>
        <w:t>nec</w:t>
      </w:r>
      <w:proofErr w:type="spellEnd"/>
      <w:r w:rsidRPr="006F61C3">
        <w:rPr>
          <w:sz w:val="24"/>
          <w:szCs w:val="24"/>
        </w:rPr>
        <w:t xml:space="preserve"> a </w:t>
      </w:r>
      <w:proofErr w:type="spellStart"/>
      <w:r w:rsidRPr="006F61C3">
        <w:rPr>
          <w:sz w:val="24"/>
          <w:szCs w:val="24"/>
        </w:rPr>
        <w:t>filiis</w:t>
      </w:r>
      <w:proofErr w:type="spellEnd"/>
      <w:r w:rsidRPr="006F61C3">
        <w:rPr>
          <w:sz w:val="24"/>
          <w:szCs w:val="24"/>
        </w:rPr>
        <w:t xml:space="preserve"> </w:t>
      </w:r>
      <w:proofErr w:type="spellStart"/>
      <w:r w:rsidRPr="006F61C3">
        <w:rPr>
          <w:sz w:val="24"/>
          <w:szCs w:val="24"/>
        </w:rPr>
        <w:t>israel</w:t>
      </w:r>
      <w:proofErr w:type="spellEnd"/>
      <w:r w:rsidRPr="006F61C3">
        <w:rPr>
          <w:sz w:val="24"/>
          <w:szCs w:val="24"/>
        </w:rPr>
        <w:t xml:space="preserve"> </w:t>
      </w:r>
      <w:proofErr w:type="spellStart"/>
      <w:r w:rsidRPr="006F61C3">
        <w:rPr>
          <w:sz w:val="24"/>
          <w:szCs w:val="24"/>
        </w:rPr>
        <w:t>possessa</w:t>
      </w:r>
      <w:proofErr w:type="spellEnd"/>
      <w:r w:rsidRPr="006F61C3">
        <w:rPr>
          <w:sz w:val="24"/>
          <w:szCs w:val="24"/>
        </w:rPr>
        <w:t xml:space="preserve"> licet </w:t>
      </w:r>
      <w:proofErr w:type="spellStart"/>
      <w:r w:rsidRPr="006F61C3">
        <w:rPr>
          <w:sz w:val="24"/>
          <w:szCs w:val="24"/>
        </w:rPr>
        <w:t>tribui</w:t>
      </w:r>
      <w:proofErr w:type="spellEnd"/>
      <w:r w:rsidRPr="006F61C3">
        <w:rPr>
          <w:sz w:val="24"/>
          <w:szCs w:val="24"/>
        </w:rPr>
        <w:t xml:space="preserve"> </w:t>
      </w:r>
      <w:proofErr w:type="spellStart"/>
      <w:r w:rsidRPr="006F61C3">
        <w:rPr>
          <w:sz w:val="24"/>
          <w:szCs w:val="24"/>
        </w:rPr>
        <w:t>asser</w:t>
      </w:r>
      <w:proofErr w:type="spellEnd"/>
      <w:r w:rsidRPr="006F61C3">
        <w:rPr>
          <w:sz w:val="24"/>
          <w:szCs w:val="24"/>
        </w:rPr>
        <w:t xml:space="preserve"> </w:t>
      </w:r>
      <w:proofErr w:type="gramStart"/>
      <w:r w:rsidRPr="006F61C3">
        <w:rPr>
          <w:sz w:val="24"/>
          <w:szCs w:val="24"/>
        </w:rPr>
        <w:t xml:space="preserve">in  </w:t>
      </w:r>
      <w:proofErr w:type="spellStart"/>
      <w:r w:rsidRPr="006F61C3">
        <w:rPr>
          <w:sz w:val="24"/>
          <w:szCs w:val="24"/>
        </w:rPr>
        <w:t>distribucione</w:t>
      </w:r>
      <w:proofErr w:type="spellEnd"/>
      <w:proofErr w:type="gramEnd"/>
      <w:r w:rsidRPr="006F61C3">
        <w:rPr>
          <w:sz w:val="24"/>
          <w:szCs w:val="24"/>
        </w:rPr>
        <w:t xml:space="preserve"> </w:t>
      </w:r>
      <w:proofErr w:type="spellStart"/>
      <w:r w:rsidRPr="006F61C3">
        <w:rPr>
          <w:sz w:val="24"/>
          <w:szCs w:val="24"/>
        </w:rPr>
        <w:t>terre</w:t>
      </w:r>
      <w:proofErr w:type="spellEnd"/>
      <w:r w:rsidRPr="006F61C3">
        <w:rPr>
          <w:sz w:val="24"/>
          <w:szCs w:val="24"/>
        </w:rPr>
        <w:t xml:space="preserve"> </w:t>
      </w:r>
      <w:proofErr w:type="spellStart"/>
      <w:r w:rsidRPr="006F61C3">
        <w:rPr>
          <w:sz w:val="24"/>
          <w:szCs w:val="24"/>
        </w:rPr>
        <w:t>fuerit</w:t>
      </w:r>
      <w:proofErr w:type="spellEnd"/>
      <w:r w:rsidRPr="006F61C3">
        <w:rPr>
          <w:sz w:val="24"/>
          <w:szCs w:val="24"/>
        </w:rPr>
        <w:t xml:space="preserve"> </w:t>
      </w:r>
      <w:proofErr w:type="spellStart"/>
      <w:r w:rsidRPr="006F61C3">
        <w:rPr>
          <w:sz w:val="24"/>
          <w:szCs w:val="24"/>
        </w:rPr>
        <w:t>assignata</w:t>
      </w:r>
      <w:proofErr w:type="spellEnd"/>
      <w:r>
        <w:rPr>
          <w:sz w:val="24"/>
          <w:szCs w:val="24"/>
        </w:rPr>
        <w:t>.</w:t>
      </w:r>
      <w:r w:rsidRPr="006F61C3">
        <w:rPr>
          <w:sz w:val="24"/>
          <w:szCs w:val="24"/>
        </w:rPr>
        <w:t xml:space="preserve"> Est </w:t>
      </w:r>
      <w:proofErr w:type="spellStart"/>
      <w:r w:rsidRPr="006F61C3">
        <w:rPr>
          <w:sz w:val="24"/>
          <w:szCs w:val="24"/>
        </w:rPr>
        <w:t>autem</w:t>
      </w:r>
      <w:proofErr w:type="spellEnd"/>
      <w:r w:rsidRPr="006F61C3">
        <w:rPr>
          <w:sz w:val="24"/>
          <w:szCs w:val="24"/>
        </w:rPr>
        <w:t xml:space="preserve"> in </w:t>
      </w:r>
      <w:proofErr w:type="spellStart"/>
      <w:r w:rsidRPr="006F61C3">
        <w:rPr>
          <w:sz w:val="24"/>
          <w:szCs w:val="24"/>
        </w:rPr>
        <w:t>provincia</w:t>
      </w:r>
      <w:proofErr w:type="spellEnd"/>
      <w:r w:rsidRPr="006F61C3">
        <w:rPr>
          <w:sz w:val="24"/>
          <w:szCs w:val="24"/>
        </w:rPr>
        <w:t xml:space="preserve"> </w:t>
      </w:r>
      <w:proofErr w:type="spellStart"/>
      <w:r w:rsidRPr="006F61C3">
        <w:rPr>
          <w:sz w:val="24"/>
          <w:szCs w:val="24"/>
        </w:rPr>
        <w:t>phenicis</w:t>
      </w:r>
      <w:proofErr w:type="spellEnd"/>
      <w:r w:rsidRPr="006F61C3">
        <w:rPr>
          <w:sz w:val="24"/>
          <w:szCs w:val="24"/>
        </w:rPr>
        <w:t xml:space="preserve"> </w:t>
      </w:r>
      <w:proofErr w:type="spellStart"/>
      <w:r w:rsidRPr="006F61C3">
        <w:rPr>
          <w:sz w:val="24"/>
          <w:szCs w:val="24"/>
        </w:rPr>
        <w:t>sita</w:t>
      </w:r>
      <w:proofErr w:type="spellEnd"/>
      <w:r>
        <w:rPr>
          <w:sz w:val="24"/>
          <w:szCs w:val="24"/>
        </w:rPr>
        <w:t>,</w:t>
      </w:r>
      <w:r w:rsidRPr="006F61C3">
        <w:rPr>
          <w:sz w:val="24"/>
          <w:szCs w:val="24"/>
        </w:rPr>
        <w:t xml:space="preserve">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carmelum</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ad </w:t>
      </w:r>
      <w:proofErr w:type="spellStart"/>
      <w:r w:rsidRPr="006F61C3">
        <w:rPr>
          <w:sz w:val="24"/>
          <w:szCs w:val="24"/>
        </w:rPr>
        <w:t>quatuor</w:t>
      </w:r>
      <w:proofErr w:type="spellEnd"/>
      <w:r w:rsidRPr="006F61C3">
        <w:rPr>
          <w:sz w:val="24"/>
          <w:szCs w:val="24"/>
        </w:rPr>
        <w:t xml:space="preserve"> leucas et </w:t>
      </w:r>
      <w:proofErr w:type="spellStart"/>
      <w:r w:rsidRPr="006F61C3">
        <w:rPr>
          <w:sz w:val="24"/>
          <w:szCs w:val="24"/>
        </w:rPr>
        <w:t>civitatem</w:t>
      </w:r>
      <w:proofErr w:type="spellEnd"/>
      <w:r w:rsidRPr="006F61C3">
        <w:rPr>
          <w:sz w:val="24"/>
          <w:szCs w:val="24"/>
        </w:rPr>
        <w:t xml:space="preserve"> </w:t>
      </w:r>
      <w:proofErr w:type="spellStart"/>
      <w:r w:rsidRPr="006F61C3">
        <w:rPr>
          <w:sz w:val="24"/>
          <w:szCs w:val="24"/>
        </w:rPr>
        <w:t>caypham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pedem</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eiusdem</w:t>
      </w:r>
      <w:proofErr w:type="spellEnd"/>
      <w:r w:rsidRPr="006F61C3">
        <w:rPr>
          <w:sz w:val="24"/>
          <w:szCs w:val="24"/>
        </w:rPr>
        <w:t xml:space="preserve"> ultra </w:t>
      </w:r>
      <w:proofErr w:type="spellStart"/>
      <w:r w:rsidRPr="006F61C3">
        <w:rPr>
          <w:sz w:val="24"/>
          <w:szCs w:val="24"/>
        </w:rPr>
        <w:t>torrentem</w:t>
      </w:r>
      <w:proofErr w:type="spellEnd"/>
      <w:r w:rsidRPr="006F61C3">
        <w:rPr>
          <w:sz w:val="24"/>
          <w:szCs w:val="24"/>
        </w:rPr>
        <w:t xml:space="preserve"> </w:t>
      </w:r>
      <w:proofErr w:type="spellStart"/>
      <w:r w:rsidRPr="006F61C3">
        <w:rPr>
          <w:sz w:val="24"/>
          <w:szCs w:val="24"/>
        </w:rPr>
        <w:t>cyson</w:t>
      </w:r>
      <w:proofErr w:type="spellEnd"/>
      <w:r w:rsidRPr="006F61C3">
        <w:rPr>
          <w:sz w:val="24"/>
          <w:szCs w:val="24"/>
        </w:rPr>
        <w:t xml:space="preserve"> qui de </w:t>
      </w:r>
      <w:proofErr w:type="spellStart"/>
      <w:r w:rsidRPr="006F61C3">
        <w:rPr>
          <w:sz w:val="24"/>
          <w:szCs w:val="24"/>
        </w:rPr>
        <w:t>caldea</w:t>
      </w:r>
      <w:proofErr w:type="spellEnd"/>
      <w:r w:rsidRPr="006F61C3">
        <w:rPr>
          <w:sz w:val="24"/>
          <w:szCs w:val="24"/>
        </w:rPr>
        <w:t xml:space="preserve"> </w:t>
      </w:r>
      <w:proofErr w:type="spellStart"/>
      <w:r w:rsidRPr="006F61C3">
        <w:rPr>
          <w:sz w:val="24"/>
          <w:szCs w:val="24"/>
        </w:rPr>
        <w:t>veniens</w:t>
      </w:r>
      <w:proofErr w:type="spellEnd"/>
      <w:r w:rsidRPr="006F61C3">
        <w:rPr>
          <w:sz w:val="24"/>
          <w:szCs w:val="24"/>
        </w:rPr>
        <w:t xml:space="preserve"> ibidem </w:t>
      </w:r>
      <w:r w:rsidR="00872861">
        <w:rPr>
          <w:sz w:val="24"/>
          <w:szCs w:val="24"/>
        </w:rPr>
        <w:t>(</w:t>
      </w:r>
      <w:r w:rsidR="00872861" w:rsidRPr="00147932">
        <w:rPr>
          <w:b/>
          <w:bCs/>
          <w:sz w:val="24"/>
          <w:szCs w:val="24"/>
        </w:rPr>
        <w:t>233r</w:t>
      </w:r>
      <w:r w:rsidR="00872861">
        <w:rPr>
          <w:sz w:val="24"/>
          <w:szCs w:val="24"/>
        </w:rPr>
        <w:t xml:space="preserve">) </w:t>
      </w:r>
      <w:proofErr w:type="spellStart"/>
      <w:r w:rsidRPr="006F61C3">
        <w:rPr>
          <w:sz w:val="24"/>
          <w:szCs w:val="24"/>
        </w:rPr>
        <w:t>intrat</w:t>
      </w:r>
      <w:proofErr w:type="spellEnd"/>
      <w:r w:rsidRPr="006F61C3">
        <w:rPr>
          <w:sz w:val="24"/>
          <w:szCs w:val="24"/>
        </w:rPr>
        <w:t xml:space="preserve"> mare magnum ubi </w:t>
      </w:r>
      <w:proofErr w:type="spellStart"/>
      <w:r w:rsidRPr="006F61C3">
        <w:rPr>
          <w:sz w:val="24"/>
          <w:szCs w:val="24"/>
        </w:rPr>
        <w:t>elias</w:t>
      </w:r>
      <w:proofErr w:type="spellEnd"/>
      <w:r w:rsidRPr="006F61C3">
        <w:rPr>
          <w:sz w:val="24"/>
          <w:szCs w:val="24"/>
        </w:rPr>
        <w:t xml:space="preserve"> </w:t>
      </w:r>
      <w:proofErr w:type="spellStart"/>
      <w:r w:rsidRPr="006F61C3">
        <w:rPr>
          <w:sz w:val="24"/>
          <w:szCs w:val="24"/>
        </w:rPr>
        <w:t>prophetam</w:t>
      </w:r>
      <w:proofErr w:type="spellEnd"/>
      <w:r w:rsidRPr="006F61C3">
        <w:rPr>
          <w:sz w:val="24"/>
          <w:szCs w:val="24"/>
        </w:rPr>
        <w:t xml:space="preserve"> </w:t>
      </w:r>
      <w:proofErr w:type="spellStart"/>
      <w:r w:rsidRPr="006F61C3">
        <w:rPr>
          <w:sz w:val="24"/>
          <w:szCs w:val="24"/>
        </w:rPr>
        <w:t>prophetas</w:t>
      </w:r>
      <w:proofErr w:type="spellEnd"/>
      <w:r w:rsidR="00751BF2">
        <w:rPr>
          <w:rStyle w:val="FootnoteReference"/>
          <w:sz w:val="24"/>
          <w:szCs w:val="24"/>
        </w:rPr>
        <w:footnoteReference w:id="4"/>
      </w:r>
      <w:r w:rsidRPr="006F61C3">
        <w:rPr>
          <w:sz w:val="24"/>
          <w:szCs w:val="24"/>
        </w:rPr>
        <w:t xml:space="preserve"> </w:t>
      </w:r>
      <w:proofErr w:type="spellStart"/>
      <w:r w:rsidRPr="006F61C3">
        <w:rPr>
          <w:sz w:val="24"/>
          <w:szCs w:val="24"/>
        </w:rPr>
        <w:t>baal</w:t>
      </w:r>
      <w:proofErr w:type="spellEnd"/>
      <w:r w:rsidRPr="006F61C3">
        <w:rPr>
          <w:sz w:val="24"/>
          <w:szCs w:val="24"/>
        </w:rPr>
        <w:t xml:space="preserve"> </w:t>
      </w:r>
      <w:proofErr w:type="spellStart"/>
      <w:r w:rsidRPr="006F61C3">
        <w:rPr>
          <w:sz w:val="24"/>
          <w:szCs w:val="24"/>
        </w:rPr>
        <w:t>interfecit</w:t>
      </w:r>
      <w:proofErr w:type="spellEnd"/>
      <w:r>
        <w:rPr>
          <w:sz w:val="24"/>
          <w:szCs w:val="24"/>
        </w:rPr>
        <w:t>.</w:t>
      </w:r>
      <w:r w:rsidRPr="006F61C3">
        <w:rPr>
          <w:sz w:val="24"/>
          <w:szCs w:val="24"/>
        </w:rPr>
        <w:t xml:space="preserve"> </w:t>
      </w:r>
    </w:p>
    <w:p w14:paraId="075D1505" w14:textId="77777777" w:rsidR="00A6186D" w:rsidRDefault="00A6186D" w:rsidP="00A6186D">
      <w:pPr>
        <w:ind w:firstLine="720"/>
        <w:rPr>
          <w:sz w:val="24"/>
          <w:szCs w:val="24"/>
        </w:rPr>
      </w:pPr>
      <w:r w:rsidRPr="006F61C3">
        <w:rPr>
          <w:sz w:val="24"/>
          <w:szCs w:val="24"/>
        </w:rPr>
        <w:t xml:space="preserve">ad </w:t>
      </w:r>
      <w:proofErr w:type="spellStart"/>
      <w:r w:rsidRPr="006F61C3">
        <w:rPr>
          <w:sz w:val="24"/>
          <w:szCs w:val="24"/>
        </w:rPr>
        <w:t>pedem</w:t>
      </w:r>
      <w:proofErr w:type="spellEnd"/>
      <w:r w:rsidRPr="006F61C3">
        <w:rPr>
          <w:sz w:val="24"/>
          <w:szCs w:val="24"/>
        </w:rPr>
        <w:t xml:space="preserve"> </w:t>
      </w:r>
      <w:proofErr w:type="spellStart"/>
      <w:r w:rsidRPr="006F61C3">
        <w:rPr>
          <w:sz w:val="24"/>
          <w:szCs w:val="24"/>
        </w:rPr>
        <w:t>eiusdem</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r w:rsidRPr="00872861">
        <w:rPr>
          <w:sz w:val="24"/>
          <w:szCs w:val="24"/>
          <w:highlight w:val="green"/>
        </w:rPr>
        <w:t>P</w:t>
      </w:r>
      <w:r w:rsidR="00872861" w:rsidRPr="00872861">
        <w:rPr>
          <w:sz w:val="24"/>
          <w:szCs w:val="24"/>
          <w:highlight w:val="green"/>
        </w:rPr>
        <w:t>h</w:t>
      </w:r>
      <w:r w:rsidRPr="006F61C3">
        <w:rPr>
          <w:sz w:val="24"/>
          <w:szCs w:val="24"/>
        </w:rPr>
        <w:t xml:space="preserve">enicia </w:t>
      </w:r>
      <w:proofErr w:type="spellStart"/>
      <w:r w:rsidRPr="006F61C3">
        <w:rPr>
          <w:sz w:val="24"/>
          <w:szCs w:val="24"/>
        </w:rPr>
        <w:t>vero</w:t>
      </w:r>
      <w:proofErr w:type="spellEnd"/>
      <w:r w:rsidRPr="006F61C3">
        <w:rPr>
          <w:sz w:val="24"/>
          <w:szCs w:val="24"/>
        </w:rPr>
        <w:t xml:space="preserve"> </w:t>
      </w:r>
      <w:proofErr w:type="spellStart"/>
      <w:r w:rsidRPr="006F61C3">
        <w:rPr>
          <w:sz w:val="24"/>
          <w:szCs w:val="24"/>
        </w:rPr>
        <w:t>regio</w:t>
      </w:r>
      <w:proofErr w:type="spellEnd"/>
      <w:r w:rsidRPr="006F61C3">
        <w:rPr>
          <w:sz w:val="24"/>
          <w:szCs w:val="24"/>
        </w:rPr>
        <w:t xml:space="preserve"> </w:t>
      </w:r>
      <w:proofErr w:type="spellStart"/>
      <w:r w:rsidRPr="006F61C3">
        <w:rPr>
          <w:sz w:val="24"/>
          <w:szCs w:val="24"/>
        </w:rPr>
        <w:t>ex</w:t>
      </w:r>
      <w:r w:rsidR="00872861" w:rsidRPr="00872861">
        <w:rPr>
          <w:sz w:val="24"/>
          <w:szCs w:val="24"/>
          <w:highlight w:val="green"/>
        </w:rPr>
        <w:t>t</w:t>
      </w:r>
      <w:r w:rsidRPr="00872861">
        <w:rPr>
          <w:sz w:val="24"/>
          <w:szCs w:val="24"/>
          <w:highlight w:val="green"/>
        </w:rPr>
        <w:t>e</w:t>
      </w:r>
      <w:r w:rsidRPr="006F61C3">
        <w:rPr>
          <w:sz w:val="24"/>
          <w:szCs w:val="24"/>
        </w:rPr>
        <w:t>nditur</w:t>
      </w:r>
      <w:proofErr w:type="spellEnd"/>
      <w:r w:rsidRPr="006F61C3">
        <w:rPr>
          <w:sz w:val="24"/>
          <w:szCs w:val="24"/>
        </w:rPr>
        <w:t xml:space="preserve"> </w:t>
      </w:r>
      <w:proofErr w:type="spellStart"/>
      <w:r w:rsidRPr="006F61C3">
        <w:rPr>
          <w:sz w:val="24"/>
          <w:szCs w:val="24"/>
        </w:rPr>
        <w:t>amplius</w:t>
      </w:r>
      <w:proofErr w:type="spellEnd"/>
      <w:r w:rsidRPr="006F61C3">
        <w:rPr>
          <w:sz w:val="24"/>
          <w:szCs w:val="24"/>
        </w:rPr>
        <w:t xml:space="preserve">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 </w:t>
      </w:r>
      <w:proofErr w:type="spellStart"/>
      <w:r w:rsidRPr="006F61C3">
        <w:rPr>
          <w:sz w:val="24"/>
          <w:szCs w:val="24"/>
        </w:rPr>
        <w:t>iuxta</w:t>
      </w:r>
      <w:proofErr w:type="spellEnd"/>
      <w:r w:rsidRPr="006F61C3">
        <w:rPr>
          <w:sz w:val="24"/>
          <w:szCs w:val="24"/>
        </w:rPr>
        <w:t xml:space="preserve"> castrum </w:t>
      </w:r>
      <w:proofErr w:type="spellStart"/>
      <w:r w:rsidRPr="006F61C3">
        <w:rPr>
          <w:sz w:val="24"/>
          <w:szCs w:val="24"/>
        </w:rPr>
        <w:t>peregnorum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p</w:t>
      </w:r>
      <w:r w:rsidRPr="00872861">
        <w:rPr>
          <w:sz w:val="24"/>
          <w:szCs w:val="24"/>
          <w:highlight w:val="green"/>
        </w:rPr>
        <w:t>etr</w:t>
      </w:r>
      <w:r w:rsidRPr="006F61C3">
        <w:rPr>
          <w:sz w:val="24"/>
          <w:szCs w:val="24"/>
        </w:rPr>
        <w:t>am</w:t>
      </w:r>
      <w:proofErr w:type="spellEnd"/>
      <w:r w:rsidRPr="006F61C3">
        <w:rPr>
          <w:sz w:val="24"/>
          <w:szCs w:val="24"/>
        </w:rPr>
        <w:t xml:space="preserve"> </w:t>
      </w:r>
      <w:proofErr w:type="spellStart"/>
      <w:r w:rsidRPr="006F61C3">
        <w:rPr>
          <w:sz w:val="24"/>
          <w:szCs w:val="24"/>
        </w:rPr>
        <w:t>quandam</w:t>
      </w:r>
      <w:proofErr w:type="spellEnd"/>
      <w:r w:rsidRPr="006F61C3">
        <w:rPr>
          <w:sz w:val="24"/>
          <w:szCs w:val="24"/>
        </w:rPr>
        <w:t xml:space="preserve"> que </w:t>
      </w:r>
      <w:proofErr w:type="spellStart"/>
      <w:r w:rsidRPr="006F61C3">
        <w:rPr>
          <w:sz w:val="24"/>
          <w:szCs w:val="24"/>
        </w:rPr>
        <w:t>vocatur</w:t>
      </w:r>
      <w:proofErr w:type="spellEnd"/>
      <w:r w:rsidRPr="006F61C3">
        <w:rPr>
          <w:sz w:val="24"/>
          <w:szCs w:val="24"/>
        </w:rPr>
        <w:t xml:space="preserve"> incisa et </w:t>
      </w:r>
      <w:proofErr w:type="spellStart"/>
      <w:r w:rsidRPr="006F61C3">
        <w:rPr>
          <w:sz w:val="24"/>
          <w:szCs w:val="24"/>
        </w:rPr>
        <w:t>dividit</w:t>
      </w:r>
      <w:proofErr w:type="spellEnd"/>
      <w:r w:rsidRPr="006F61C3">
        <w:rPr>
          <w:sz w:val="24"/>
          <w:szCs w:val="24"/>
        </w:rPr>
        <w:t xml:space="preserve"> </w:t>
      </w:r>
      <w:proofErr w:type="spellStart"/>
      <w:r w:rsidRPr="006F61C3">
        <w:rPr>
          <w:sz w:val="24"/>
          <w:szCs w:val="24"/>
        </w:rPr>
        <w:t>pheniciam</w:t>
      </w:r>
      <w:proofErr w:type="spellEnd"/>
      <w:r w:rsidRPr="006F61C3">
        <w:rPr>
          <w:sz w:val="24"/>
          <w:szCs w:val="24"/>
        </w:rPr>
        <w:t xml:space="preserve"> a </w:t>
      </w:r>
      <w:proofErr w:type="spellStart"/>
      <w:r w:rsidRPr="006F61C3">
        <w:rPr>
          <w:sz w:val="24"/>
          <w:szCs w:val="24"/>
        </w:rPr>
        <w:t>palestina</w:t>
      </w:r>
      <w:proofErr w:type="spellEnd"/>
      <w:r w:rsidR="00DD4A1A">
        <w:rPr>
          <w:sz w:val="24"/>
          <w:szCs w:val="24"/>
        </w:rPr>
        <w:t>,</w:t>
      </w:r>
      <w:r w:rsidRPr="006F61C3">
        <w:rPr>
          <w:sz w:val="24"/>
          <w:szCs w:val="24"/>
        </w:rPr>
        <w:t xml:space="preserve"> ubi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limes </w:t>
      </w:r>
      <w:proofErr w:type="spellStart"/>
      <w:r w:rsidRPr="006F61C3">
        <w:rPr>
          <w:sz w:val="24"/>
          <w:szCs w:val="24"/>
        </w:rPr>
        <w:t>archiep</w:t>
      </w:r>
      <w:r w:rsidR="00DD4A1A">
        <w:rPr>
          <w:sz w:val="24"/>
          <w:szCs w:val="24"/>
        </w:rPr>
        <w:t>iscopatus</w:t>
      </w:r>
      <w:proofErr w:type="spellEnd"/>
      <w:r w:rsidR="00DD4A1A">
        <w:rPr>
          <w:sz w:val="24"/>
          <w:szCs w:val="24"/>
        </w:rPr>
        <w:t xml:space="preserve"> </w:t>
      </w:r>
      <w:proofErr w:type="spellStart"/>
      <w:r w:rsidR="00DD4A1A">
        <w:rPr>
          <w:sz w:val="24"/>
          <w:szCs w:val="24"/>
        </w:rPr>
        <w:t>cesaree</w:t>
      </w:r>
      <w:proofErr w:type="spellEnd"/>
      <w:r w:rsidR="00DD4A1A">
        <w:rPr>
          <w:sz w:val="24"/>
          <w:szCs w:val="24"/>
        </w:rPr>
        <w:t xml:space="preserve"> </w:t>
      </w:r>
      <w:proofErr w:type="spellStart"/>
      <w:r w:rsidR="00DD4A1A">
        <w:rPr>
          <w:sz w:val="24"/>
          <w:szCs w:val="24"/>
        </w:rPr>
        <w:t>palestine</w:t>
      </w:r>
      <w:proofErr w:type="spellEnd"/>
      <w:r w:rsidR="00DD4A1A">
        <w:rPr>
          <w:sz w:val="24"/>
          <w:szCs w:val="24"/>
        </w:rPr>
        <w:t xml:space="preserve"> et </w:t>
      </w:r>
      <w:proofErr w:type="spellStart"/>
      <w:r w:rsidR="00DD4A1A">
        <w:rPr>
          <w:sz w:val="24"/>
          <w:szCs w:val="24"/>
        </w:rPr>
        <w:t>t</w:t>
      </w:r>
      <w:r w:rsidRPr="006F61C3">
        <w:rPr>
          <w:sz w:val="24"/>
          <w:szCs w:val="24"/>
        </w:rPr>
        <w:t>yrensis</w:t>
      </w:r>
      <w:proofErr w:type="spellEnd"/>
      <w:r w:rsidRPr="006F61C3">
        <w:rPr>
          <w:sz w:val="24"/>
          <w:szCs w:val="24"/>
        </w:rPr>
        <w:t xml:space="preserve"> que metropolis </w:t>
      </w:r>
      <w:proofErr w:type="spellStart"/>
      <w:r w:rsidRPr="006F61C3">
        <w:rPr>
          <w:sz w:val="24"/>
          <w:szCs w:val="24"/>
        </w:rPr>
        <w:t>phenicis</w:t>
      </w:r>
      <w:proofErr w:type="spellEnd"/>
      <w:r w:rsidR="00DD4A1A">
        <w:rPr>
          <w:sz w:val="24"/>
          <w:szCs w:val="24"/>
        </w:rPr>
        <w:t>.</w:t>
      </w:r>
      <w:r w:rsidRPr="006F61C3">
        <w:rPr>
          <w:sz w:val="24"/>
          <w:szCs w:val="24"/>
        </w:rPr>
        <w:t xml:space="preserve">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phenicia</w:t>
      </w:r>
      <w:proofErr w:type="spellEnd"/>
      <w:r w:rsidRPr="006F61C3">
        <w:rPr>
          <w:sz w:val="24"/>
          <w:szCs w:val="24"/>
        </w:rPr>
        <w:t xml:space="preserve"> </w:t>
      </w:r>
      <w:proofErr w:type="spellStart"/>
      <w:r w:rsidRPr="006F61C3">
        <w:rPr>
          <w:sz w:val="24"/>
          <w:szCs w:val="24"/>
        </w:rPr>
        <w:t>extenditur</w:t>
      </w:r>
      <w:proofErr w:type="spellEnd"/>
      <w:r w:rsidRPr="006F61C3">
        <w:rPr>
          <w:sz w:val="24"/>
          <w:szCs w:val="24"/>
        </w:rPr>
        <w:t xml:space="preserve">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in </w:t>
      </w:r>
      <w:proofErr w:type="spellStart"/>
      <w:r w:rsidRPr="006F61C3">
        <w:rPr>
          <w:sz w:val="24"/>
          <w:szCs w:val="24"/>
        </w:rPr>
        <w:t>longitudine</w:t>
      </w:r>
      <w:proofErr w:type="spellEnd"/>
      <w:r w:rsidRPr="006F61C3">
        <w:rPr>
          <w:sz w:val="24"/>
          <w:szCs w:val="24"/>
        </w:rPr>
        <w:t xml:space="preserve"> per </w:t>
      </w:r>
      <w:proofErr w:type="spellStart"/>
      <w:r w:rsidRPr="006F61C3">
        <w:rPr>
          <w:sz w:val="24"/>
          <w:szCs w:val="24"/>
        </w:rPr>
        <w:t>plures</w:t>
      </w:r>
      <w:proofErr w:type="spellEnd"/>
      <w:r w:rsidRPr="006F61C3">
        <w:rPr>
          <w:sz w:val="24"/>
          <w:szCs w:val="24"/>
        </w:rPr>
        <w:t xml:space="preserve"> </w:t>
      </w:r>
      <w:proofErr w:type="spellStart"/>
      <w:r w:rsidRPr="006F61C3">
        <w:rPr>
          <w:sz w:val="24"/>
          <w:szCs w:val="24"/>
        </w:rPr>
        <w:t>dietas</w:t>
      </w:r>
      <w:proofErr w:type="spellEnd"/>
      <w:r w:rsidRPr="006F61C3">
        <w:rPr>
          <w:sz w:val="24"/>
          <w:szCs w:val="24"/>
        </w:rPr>
        <w:t xml:space="preserve"> in </w:t>
      </w:r>
      <w:proofErr w:type="spellStart"/>
      <w:r w:rsidRPr="006F61C3">
        <w:rPr>
          <w:sz w:val="24"/>
          <w:szCs w:val="24"/>
        </w:rPr>
        <w:t>laodiciam</w:t>
      </w:r>
      <w:proofErr w:type="spellEnd"/>
      <w:r w:rsidRPr="006F61C3">
        <w:rPr>
          <w:sz w:val="24"/>
          <w:szCs w:val="24"/>
        </w:rPr>
        <w:t xml:space="preserve"> </w:t>
      </w:r>
      <w:proofErr w:type="spellStart"/>
      <w:r w:rsidRPr="006F61C3">
        <w:rPr>
          <w:sz w:val="24"/>
          <w:szCs w:val="24"/>
        </w:rPr>
        <w:t>celesirie</w:t>
      </w:r>
      <w:proofErr w:type="spellEnd"/>
      <w:r w:rsidRPr="006F61C3">
        <w:rPr>
          <w:sz w:val="24"/>
          <w:szCs w:val="24"/>
        </w:rPr>
        <w:t xml:space="preserve"> </w:t>
      </w:r>
      <w:proofErr w:type="spellStart"/>
      <w:r w:rsidRPr="006F61C3">
        <w:rPr>
          <w:sz w:val="24"/>
          <w:szCs w:val="24"/>
        </w:rPr>
        <w:t>civitatem</w:t>
      </w:r>
      <w:proofErr w:type="spellEnd"/>
      <w:r w:rsidRPr="006F61C3">
        <w:rPr>
          <w:sz w:val="24"/>
          <w:szCs w:val="24"/>
        </w:rPr>
        <w:t xml:space="preserve"> que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antiochiam</w:t>
      </w:r>
      <w:proofErr w:type="spellEnd"/>
      <w:r w:rsidRPr="006F61C3">
        <w:rPr>
          <w:sz w:val="24"/>
          <w:szCs w:val="24"/>
        </w:rPr>
        <w:t xml:space="preserve"> et </w:t>
      </w:r>
      <w:proofErr w:type="spellStart"/>
      <w:r w:rsidRPr="006F61C3">
        <w:rPr>
          <w:sz w:val="24"/>
          <w:szCs w:val="24"/>
        </w:rPr>
        <w:t>habet</w:t>
      </w:r>
      <w:proofErr w:type="spellEnd"/>
      <w:r w:rsidRPr="006F61C3">
        <w:rPr>
          <w:sz w:val="24"/>
          <w:szCs w:val="24"/>
        </w:rPr>
        <w:t xml:space="preserve"> civitates </w:t>
      </w:r>
      <w:proofErr w:type="spellStart"/>
      <w:r w:rsidRPr="006F61C3">
        <w:rPr>
          <w:sz w:val="24"/>
          <w:szCs w:val="24"/>
        </w:rPr>
        <w:t>multas</w:t>
      </w:r>
      <w:proofErr w:type="spellEnd"/>
      <w:r w:rsidRPr="006F61C3">
        <w:rPr>
          <w:sz w:val="24"/>
          <w:szCs w:val="24"/>
        </w:rPr>
        <w:t xml:space="preserve"> de </w:t>
      </w:r>
      <w:proofErr w:type="spellStart"/>
      <w:r w:rsidRPr="006F61C3">
        <w:rPr>
          <w:sz w:val="24"/>
          <w:szCs w:val="24"/>
        </w:rPr>
        <w:t>quibus</w:t>
      </w:r>
      <w:proofErr w:type="spellEnd"/>
      <w:r w:rsidRPr="006F61C3">
        <w:rPr>
          <w:sz w:val="24"/>
          <w:szCs w:val="24"/>
        </w:rPr>
        <w:t xml:space="preserve"> infra per </w:t>
      </w:r>
      <w:proofErr w:type="spellStart"/>
      <w:r w:rsidRPr="006F61C3">
        <w:rPr>
          <w:sz w:val="24"/>
          <w:szCs w:val="24"/>
        </w:rPr>
        <w:t>ordinem</w:t>
      </w:r>
      <w:proofErr w:type="spellEnd"/>
      <w:r w:rsidRPr="006F61C3">
        <w:rPr>
          <w:sz w:val="24"/>
          <w:szCs w:val="24"/>
        </w:rPr>
        <w:t xml:space="preserve"> </w:t>
      </w:r>
      <w:proofErr w:type="spellStart"/>
      <w:r w:rsidRPr="006F61C3">
        <w:rPr>
          <w:sz w:val="24"/>
          <w:szCs w:val="24"/>
        </w:rPr>
        <w:t>dicetur</w:t>
      </w:r>
      <w:proofErr w:type="spellEnd"/>
      <w:r w:rsidR="00DD4A1A">
        <w:rPr>
          <w:sz w:val="24"/>
          <w:szCs w:val="24"/>
        </w:rPr>
        <w:t>.</w:t>
      </w:r>
      <w:r w:rsidRPr="006F61C3">
        <w:rPr>
          <w:sz w:val="24"/>
          <w:szCs w:val="24"/>
        </w:rPr>
        <w:t xml:space="preserve"> </w:t>
      </w:r>
      <w:proofErr w:type="spellStart"/>
      <w:r w:rsidRPr="006F61C3">
        <w:rPr>
          <w:sz w:val="24"/>
          <w:szCs w:val="24"/>
        </w:rPr>
        <w:t>Numquam</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michi</w:t>
      </w:r>
      <w:proofErr w:type="spellEnd"/>
      <w:r w:rsidRPr="006F61C3">
        <w:rPr>
          <w:sz w:val="24"/>
          <w:szCs w:val="24"/>
        </w:rPr>
        <w:t xml:space="preserve"> </w:t>
      </w:r>
      <w:proofErr w:type="spellStart"/>
      <w:r w:rsidRPr="006F61C3">
        <w:rPr>
          <w:sz w:val="24"/>
          <w:szCs w:val="24"/>
        </w:rPr>
        <w:t>videtur</w:t>
      </w:r>
      <w:proofErr w:type="spellEnd"/>
      <w:r w:rsidRPr="006F61C3">
        <w:rPr>
          <w:sz w:val="24"/>
          <w:szCs w:val="24"/>
        </w:rPr>
        <w:t xml:space="preserve"> per </w:t>
      </w:r>
      <w:proofErr w:type="spellStart"/>
      <w:r w:rsidRPr="006F61C3">
        <w:rPr>
          <w:sz w:val="24"/>
          <w:szCs w:val="24"/>
        </w:rPr>
        <w:t>totam</w:t>
      </w:r>
      <w:proofErr w:type="spellEnd"/>
      <w:r w:rsidRPr="006F61C3">
        <w:rPr>
          <w:sz w:val="24"/>
          <w:szCs w:val="24"/>
        </w:rPr>
        <w:t xml:space="preserve"> </w:t>
      </w:r>
      <w:proofErr w:type="spellStart"/>
      <w:r w:rsidRPr="006F61C3">
        <w:rPr>
          <w:sz w:val="24"/>
          <w:szCs w:val="24"/>
        </w:rPr>
        <w:t>longitudinem</w:t>
      </w:r>
      <w:proofErr w:type="spellEnd"/>
      <w:r w:rsidRPr="006F61C3">
        <w:rPr>
          <w:sz w:val="24"/>
          <w:szCs w:val="24"/>
        </w:rPr>
        <w:t xml:space="preserve"> fere in </w:t>
      </w:r>
      <w:proofErr w:type="spellStart"/>
      <w:r w:rsidRPr="006F61C3">
        <w:rPr>
          <w:sz w:val="24"/>
          <w:szCs w:val="24"/>
        </w:rPr>
        <w:t>latitudinem</w:t>
      </w:r>
      <w:proofErr w:type="spellEnd"/>
      <w:r w:rsidRPr="006F61C3">
        <w:rPr>
          <w:sz w:val="24"/>
          <w:szCs w:val="24"/>
        </w:rPr>
        <w:t xml:space="preserve"> </w:t>
      </w:r>
      <w:proofErr w:type="spellStart"/>
      <w:r w:rsidRPr="006F61C3">
        <w:rPr>
          <w:sz w:val="24"/>
          <w:szCs w:val="24"/>
        </w:rPr>
        <w:t>extendit</w:t>
      </w:r>
      <w:proofErr w:type="spellEnd"/>
      <w:r w:rsidRPr="006F61C3">
        <w:rPr>
          <w:sz w:val="24"/>
          <w:szCs w:val="24"/>
        </w:rPr>
        <w:t xml:space="preserve"> ultra </w:t>
      </w:r>
      <w:proofErr w:type="spellStart"/>
      <w:r w:rsidRPr="006F61C3">
        <w:rPr>
          <w:sz w:val="24"/>
          <w:szCs w:val="24"/>
        </w:rPr>
        <w:t>quinque</w:t>
      </w:r>
      <w:proofErr w:type="spellEnd"/>
      <w:r w:rsidRPr="006F61C3">
        <w:rPr>
          <w:sz w:val="24"/>
          <w:szCs w:val="24"/>
        </w:rPr>
        <w:t xml:space="preserve"> leucas</w:t>
      </w:r>
      <w:r w:rsidR="00DD4A1A">
        <w:rPr>
          <w:sz w:val="24"/>
          <w:szCs w:val="24"/>
        </w:rPr>
        <w:t>,</w:t>
      </w:r>
      <w:r w:rsidRPr="006F61C3">
        <w:rPr>
          <w:sz w:val="24"/>
          <w:szCs w:val="24"/>
        </w:rPr>
        <w:t xml:space="preserve"> sed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montibus</w:t>
      </w:r>
      <w:proofErr w:type="spellEnd"/>
      <w:r w:rsidRPr="006F61C3">
        <w:rPr>
          <w:sz w:val="24"/>
          <w:szCs w:val="24"/>
        </w:rPr>
        <w:t xml:space="preserve"> </w:t>
      </w:r>
      <w:proofErr w:type="spellStart"/>
      <w:r w:rsidRPr="006F61C3">
        <w:rPr>
          <w:sz w:val="24"/>
          <w:szCs w:val="24"/>
        </w:rPr>
        <w:t>altissimis</w:t>
      </w:r>
      <w:proofErr w:type="spellEnd"/>
      <w:r w:rsidRPr="006F61C3">
        <w:rPr>
          <w:sz w:val="24"/>
          <w:szCs w:val="24"/>
        </w:rPr>
        <w:t xml:space="preserve"> ab </w:t>
      </w:r>
      <w:proofErr w:type="spellStart"/>
      <w:r w:rsidRPr="006F61C3">
        <w:rPr>
          <w:sz w:val="24"/>
          <w:szCs w:val="24"/>
        </w:rPr>
        <w:t>oriente</w:t>
      </w:r>
      <w:proofErr w:type="spellEnd"/>
      <w:r w:rsidRPr="006F61C3">
        <w:rPr>
          <w:sz w:val="24"/>
          <w:szCs w:val="24"/>
        </w:rPr>
        <w:t xml:space="preserve"> </w:t>
      </w:r>
      <w:proofErr w:type="spellStart"/>
      <w:r w:rsidRPr="006F61C3">
        <w:rPr>
          <w:sz w:val="24"/>
          <w:szCs w:val="24"/>
        </w:rPr>
        <w:t>ei</w:t>
      </w:r>
      <w:proofErr w:type="spellEnd"/>
      <w:r w:rsidRPr="006F61C3">
        <w:rPr>
          <w:sz w:val="24"/>
          <w:szCs w:val="24"/>
        </w:rPr>
        <w:t xml:space="preserve"> </w:t>
      </w:r>
      <w:proofErr w:type="spellStart"/>
      <w:r w:rsidRPr="006F61C3">
        <w:rPr>
          <w:sz w:val="24"/>
          <w:szCs w:val="24"/>
        </w:rPr>
        <w:t>imminentibus</w:t>
      </w:r>
      <w:proofErr w:type="spellEnd"/>
      <w:r w:rsidRPr="006F61C3">
        <w:rPr>
          <w:sz w:val="24"/>
          <w:szCs w:val="24"/>
        </w:rPr>
        <w:t xml:space="preserve"> ab omnibus </w:t>
      </w:r>
      <w:proofErr w:type="spellStart"/>
      <w:r w:rsidRPr="006F61C3">
        <w:rPr>
          <w:sz w:val="24"/>
          <w:szCs w:val="24"/>
        </w:rPr>
        <w:t>orientalibus</w:t>
      </w:r>
      <w:proofErr w:type="spellEnd"/>
      <w:r w:rsidRPr="006F61C3">
        <w:rPr>
          <w:sz w:val="24"/>
          <w:szCs w:val="24"/>
        </w:rPr>
        <w:t xml:space="preserve"> </w:t>
      </w:r>
      <w:proofErr w:type="spellStart"/>
      <w:r w:rsidRPr="006F61C3">
        <w:rPr>
          <w:sz w:val="24"/>
          <w:szCs w:val="24"/>
        </w:rPr>
        <w:t>provinciis</w:t>
      </w:r>
      <w:proofErr w:type="spellEnd"/>
      <w:r w:rsidRPr="006F61C3">
        <w:rPr>
          <w:sz w:val="24"/>
          <w:szCs w:val="24"/>
        </w:rPr>
        <w:t xml:space="preserve"> separata</w:t>
      </w:r>
      <w:r w:rsidR="00DD4A1A">
        <w:rPr>
          <w:sz w:val="24"/>
          <w:szCs w:val="24"/>
        </w:rPr>
        <w:t>.</w:t>
      </w:r>
      <w:r w:rsidRPr="006F61C3">
        <w:rPr>
          <w:sz w:val="24"/>
          <w:szCs w:val="24"/>
        </w:rPr>
        <w:t xml:space="preserve"> </w:t>
      </w:r>
      <w:proofErr w:type="spellStart"/>
      <w:r w:rsidRPr="006F61C3">
        <w:rPr>
          <w:sz w:val="24"/>
          <w:szCs w:val="24"/>
        </w:rPr>
        <w:t>Extenditur</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dictum </w:t>
      </w:r>
      <w:proofErr w:type="spellStart"/>
      <w:r w:rsidRPr="006F61C3">
        <w:rPr>
          <w:sz w:val="24"/>
          <w:szCs w:val="24"/>
        </w:rPr>
        <w:t>est</w:t>
      </w:r>
      <w:proofErr w:type="spellEnd"/>
      <w:r w:rsidRPr="006F61C3">
        <w:rPr>
          <w:sz w:val="24"/>
          <w:szCs w:val="24"/>
        </w:rPr>
        <w:t xml:space="preserve"> secundum </w:t>
      </w:r>
      <w:proofErr w:type="spellStart"/>
      <w:r w:rsidRPr="006F61C3">
        <w:rPr>
          <w:sz w:val="24"/>
          <w:szCs w:val="24"/>
        </w:rPr>
        <w:t>longitudinem</w:t>
      </w:r>
      <w:proofErr w:type="spellEnd"/>
      <w:r w:rsidRPr="006F61C3">
        <w:rPr>
          <w:sz w:val="24"/>
          <w:szCs w:val="24"/>
        </w:rPr>
        <w:t xml:space="preserve"> ab </w:t>
      </w:r>
      <w:proofErr w:type="spellStart"/>
      <w:r w:rsidRPr="006F61C3">
        <w:rPr>
          <w:sz w:val="24"/>
          <w:szCs w:val="24"/>
        </w:rPr>
        <w:t>austro</w:t>
      </w:r>
      <w:proofErr w:type="spellEnd"/>
      <w:r w:rsidRPr="006F61C3">
        <w:rPr>
          <w:sz w:val="24"/>
          <w:szCs w:val="24"/>
        </w:rPr>
        <w:t xml:space="preserve"> in </w:t>
      </w:r>
      <w:proofErr w:type="spellStart"/>
      <w:r w:rsidRPr="006F61C3">
        <w:rPr>
          <w:sz w:val="24"/>
          <w:szCs w:val="24"/>
        </w:rPr>
        <w:t>aquilonem</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prima </w:t>
      </w:r>
      <w:proofErr w:type="spellStart"/>
      <w:r w:rsidRPr="006F61C3">
        <w:rPr>
          <w:sz w:val="24"/>
          <w:szCs w:val="24"/>
        </w:rPr>
        <w:t>eius</w:t>
      </w:r>
      <w:proofErr w:type="spellEnd"/>
      <w:r w:rsidRPr="006F61C3">
        <w:rPr>
          <w:sz w:val="24"/>
          <w:szCs w:val="24"/>
        </w:rPr>
        <w:t xml:space="preserve"> villa sub </w:t>
      </w:r>
      <w:proofErr w:type="spellStart"/>
      <w:r w:rsidRPr="006F61C3">
        <w:rPr>
          <w:sz w:val="24"/>
          <w:szCs w:val="24"/>
        </w:rPr>
        <w:t>carmelo</w:t>
      </w:r>
      <w:proofErr w:type="spellEnd"/>
      <w:r w:rsidRPr="006F61C3">
        <w:rPr>
          <w:sz w:val="24"/>
          <w:szCs w:val="24"/>
        </w:rPr>
        <w:t xml:space="preserve"> </w:t>
      </w:r>
      <w:proofErr w:type="spellStart"/>
      <w:r w:rsidRPr="006F61C3">
        <w:rPr>
          <w:sz w:val="24"/>
          <w:szCs w:val="24"/>
        </w:rPr>
        <w:t>cayphas</w:t>
      </w:r>
      <w:proofErr w:type="spellEnd"/>
      <w:r w:rsidRPr="006F61C3">
        <w:rPr>
          <w:sz w:val="24"/>
          <w:szCs w:val="24"/>
        </w:rPr>
        <w:t xml:space="preserve"> </w:t>
      </w:r>
      <w:proofErr w:type="spellStart"/>
      <w:r w:rsidRPr="006F61C3">
        <w:rPr>
          <w:sz w:val="24"/>
          <w:szCs w:val="24"/>
        </w:rPr>
        <w:t>habundans</w:t>
      </w:r>
      <w:proofErr w:type="spellEnd"/>
      <w:r w:rsidRPr="006F61C3">
        <w:rPr>
          <w:sz w:val="24"/>
          <w:szCs w:val="24"/>
        </w:rPr>
        <w:t xml:space="preserve"> </w:t>
      </w:r>
      <w:proofErr w:type="spellStart"/>
      <w:r w:rsidRPr="006F61C3">
        <w:rPr>
          <w:sz w:val="24"/>
          <w:szCs w:val="24"/>
        </w:rPr>
        <w:t>olivetis</w:t>
      </w:r>
      <w:proofErr w:type="spellEnd"/>
      <w:r w:rsidRPr="006F61C3">
        <w:rPr>
          <w:sz w:val="24"/>
          <w:szCs w:val="24"/>
        </w:rPr>
        <w:t xml:space="preserve"> </w:t>
      </w:r>
      <w:proofErr w:type="spellStart"/>
      <w:r w:rsidRPr="006F61C3">
        <w:rPr>
          <w:sz w:val="24"/>
          <w:szCs w:val="24"/>
        </w:rPr>
        <w:t>vinetus</w:t>
      </w:r>
      <w:proofErr w:type="spellEnd"/>
      <w:r w:rsidRPr="006F61C3">
        <w:rPr>
          <w:sz w:val="24"/>
          <w:szCs w:val="24"/>
        </w:rPr>
        <w:t xml:space="preserve"> et </w:t>
      </w:r>
      <w:proofErr w:type="spellStart"/>
      <w:r w:rsidRPr="006F61C3">
        <w:rPr>
          <w:sz w:val="24"/>
          <w:szCs w:val="24"/>
        </w:rPr>
        <w:t>similibus</w:t>
      </w:r>
      <w:proofErr w:type="spellEnd"/>
      <w:r w:rsidRPr="006F61C3">
        <w:rPr>
          <w:sz w:val="24"/>
          <w:szCs w:val="24"/>
        </w:rPr>
        <w:t xml:space="preserve"> </w:t>
      </w:r>
      <w:proofErr w:type="spellStart"/>
      <w:r w:rsidRPr="006F61C3">
        <w:rPr>
          <w:sz w:val="24"/>
          <w:szCs w:val="24"/>
        </w:rPr>
        <w:t>amenitatem</w:t>
      </w:r>
      <w:proofErr w:type="spellEnd"/>
      <w:r w:rsidRPr="006F61C3">
        <w:rPr>
          <w:sz w:val="24"/>
          <w:szCs w:val="24"/>
        </w:rPr>
        <w:t xml:space="preserve"> et </w:t>
      </w:r>
      <w:proofErr w:type="spellStart"/>
      <w:r w:rsidRPr="006F61C3">
        <w:rPr>
          <w:sz w:val="24"/>
          <w:szCs w:val="24"/>
        </w:rPr>
        <w:t>commoditantis</w:t>
      </w:r>
      <w:proofErr w:type="spellEnd"/>
      <w:r w:rsidRPr="006F61C3">
        <w:rPr>
          <w:sz w:val="24"/>
          <w:szCs w:val="24"/>
        </w:rPr>
        <w:t xml:space="preserve"> multis</w:t>
      </w:r>
      <w:r w:rsidR="00DD4A1A">
        <w:rPr>
          <w:sz w:val="24"/>
          <w:szCs w:val="24"/>
        </w:rPr>
        <w:t>.</w:t>
      </w:r>
      <w:r w:rsidRPr="006F61C3">
        <w:rPr>
          <w:sz w:val="24"/>
          <w:szCs w:val="24"/>
        </w:rPr>
        <w:t xml:space="preserve"> Ab </w:t>
      </w:r>
      <w:proofErr w:type="spellStart"/>
      <w:r w:rsidRPr="006F61C3">
        <w:rPr>
          <w:sz w:val="24"/>
          <w:szCs w:val="24"/>
        </w:rPr>
        <w:t>hac</w:t>
      </w:r>
      <w:proofErr w:type="spellEnd"/>
      <w:r w:rsidRPr="006F61C3">
        <w:rPr>
          <w:sz w:val="24"/>
          <w:szCs w:val="24"/>
        </w:rPr>
        <w:t xml:space="preserve"> sunt 9 </w:t>
      </w:r>
      <w:proofErr w:type="spellStart"/>
      <w:r w:rsidRPr="006F61C3">
        <w:rPr>
          <w:sz w:val="24"/>
          <w:szCs w:val="24"/>
        </w:rPr>
        <w:t>leuce</w:t>
      </w:r>
      <w:proofErr w:type="spellEnd"/>
      <w:r w:rsidRPr="006F61C3">
        <w:rPr>
          <w:sz w:val="24"/>
          <w:szCs w:val="24"/>
        </w:rPr>
        <w:t xml:space="preserve"> ab </w:t>
      </w:r>
      <w:proofErr w:type="spellStart"/>
      <w:r w:rsidRPr="006F61C3">
        <w:rPr>
          <w:sz w:val="24"/>
          <w:szCs w:val="24"/>
        </w:rPr>
        <w:t>austro</w:t>
      </w:r>
      <w:proofErr w:type="spellEnd"/>
      <w:r w:rsidRPr="006F61C3">
        <w:rPr>
          <w:sz w:val="24"/>
          <w:szCs w:val="24"/>
        </w:rPr>
        <w:t xml:space="preserve"> contra </w:t>
      </w:r>
      <w:proofErr w:type="spellStart"/>
      <w:r w:rsidRPr="006F61C3">
        <w:rPr>
          <w:sz w:val="24"/>
          <w:szCs w:val="24"/>
        </w:rPr>
        <w:t>aquilonem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in </w:t>
      </w:r>
      <w:proofErr w:type="spellStart"/>
      <w:r w:rsidRPr="006F61C3">
        <w:rPr>
          <w:sz w:val="24"/>
          <w:szCs w:val="24"/>
        </w:rPr>
        <w:t>accon</w:t>
      </w:r>
      <w:proofErr w:type="spellEnd"/>
      <w:r>
        <w:rPr>
          <w:sz w:val="24"/>
          <w:szCs w:val="24"/>
        </w:rPr>
        <w:t>.</w:t>
      </w:r>
      <w:r w:rsidR="007F4F20">
        <w:rPr>
          <w:rStyle w:val="FootnoteReference"/>
          <w:sz w:val="24"/>
          <w:szCs w:val="24"/>
        </w:rPr>
        <w:footnoteReference w:id="5"/>
      </w:r>
    </w:p>
    <w:p w14:paraId="190AF9C6" w14:textId="32985807" w:rsidR="00A6186D" w:rsidRDefault="00A6186D" w:rsidP="00A6186D">
      <w:pPr>
        <w:ind w:firstLine="720"/>
        <w:rPr>
          <w:sz w:val="24"/>
          <w:szCs w:val="24"/>
        </w:rPr>
      </w:pPr>
      <w:r w:rsidRPr="006F61C3">
        <w:rPr>
          <w:sz w:val="24"/>
          <w:szCs w:val="24"/>
        </w:rPr>
        <w:t xml:space="preserve"> Est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accon</w:t>
      </w:r>
      <w:proofErr w:type="spellEnd"/>
      <w:r w:rsidRPr="006F61C3">
        <w:rPr>
          <w:sz w:val="24"/>
          <w:szCs w:val="24"/>
        </w:rPr>
        <w:t xml:space="preserve"> civitas </w:t>
      </w:r>
      <w:proofErr w:type="spellStart"/>
      <w:r w:rsidRPr="006F61C3">
        <w:rPr>
          <w:sz w:val="24"/>
          <w:szCs w:val="24"/>
        </w:rPr>
        <w:t>munita</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turribus</w:t>
      </w:r>
      <w:proofErr w:type="spellEnd"/>
      <w:r w:rsidRPr="006F61C3">
        <w:rPr>
          <w:sz w:val="24"/>
          <w:szCs w:val="24"/>
        </w:rPr>
        <w:t xml:space="preserve"> et </w:t>
      </w:r>
      <w:proofErr w:type="spellStart"/>
      <w:r w:rsidRPr="006F61C3">
        <w:rPr>
          <w:sz w:val="24"/>
          <w:szCs w:val="24"/>
        </w:rPr>
        <w:t>muris</w:t>
      </w:r>
      <w:proofErr w:type="spellEnd"/>
      <w:r w:rsidRPr="006F61C3">
        <w:rPr>
          <w:sz w:val="24"/>
          <w:szCs w:val="24"/>
        </w:rPr>
        <w:t xml:space="preserve"> </w:t>
      </w:r>
      <w:proofErr w:type="spellStart"/>
      <w:r w:rsidRPr="006F61C3">
        <w:rPr>
          <w:sz w:val="24"/>
          <w:szCs w:val="24"/>
        </w:rPr>
        <w:t>fortisimis</w:t>
      </w:r>
      <w:proofErr w:type="spellEnd"/>
      <w:r w:rsidRPr="006F61C3">
        <w:rPr>
          <w:sz w:val="24"/>
          <w:szCs w:val="24"/>
        </w:rPr>
        <w:t xml:space="preserve"> </w:t>
      </w:r>
      <w:proofErr w:type="spellStart"/>
      <w:r w:rsidRPr="006F61C3">
        <w:rPr>
          <w:sz w:val="24"/>
          <w:szCs w:val="24"/>
        </w:rPr>
        <w:t>triangulam</w:t>
      </w:r>
      <w:proofErr w:type="spellEnd"/>
      <w:r w:rsidRPr="006F61C3">
        <w:rPr>
          <w:sz w:val="24"/>
          <w:szCs w:val="24"/>
        </w:rPr>
        <w:t xml:space="preserve">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formam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clipeus</w:t>
      </w:r>
      <w:proofErr w:type="spellEnd"/>
      <w:r w:rsidR="007F4F20">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due </w:t>
      </w:r>
      <w:proofErr w:type="spellStart"/>
      <w:r w:rsidRPr="006F61C3">
        <w:rPr>
          <w:sz w:val="24"/>
          <w:szCs w:val="24"/>
        </w:rPr>
        <w:t>parte</w:t>
      </w:r>
      <w:proofErr w:type="spellEnd"/>
      <w:r w:rsidRPr="006F61C3">
        <w:rPr>
          <w:sz w:val="24"/>
          <w:szCs w:val="24"/>
        </w:rPr>
        <w:t xml:space="preserve"> </w:t>
      </w:r>
      <w:proofErr w:type="spellStart"/>
      <w:r w:rsidRPr="006F61C3">
        <w:rPr>
          <w:sz w:val="24"/>
          <w:szCs w:val="24"/>
        </w:rPr>
        <w:t>mari</w:t>
      </w:r>
      <w:proofErr w:type="spellEnd"/>
      <w:r w:rsidRPr="006F61C3">
        <w:rPr>
          <w:sz w:val="24"/>
          <w:szCs w:val="24"/>
        </w:rPr>
        <w:t xml:space="preserve"> </w:t>
      </w:r>
      <w:proofErr w:type="spellStart"/>
      <w:r w:rsidRPr="006F61C3">
        <w:rPr>
          <w:sz w:val="24"/>
          <w:szCs w:val="24"/>
        </w:rPr>
        <w:t>ambiuntur</w:t>
      </w:r>
      <w:proofErr w:type="spellEnd"/>
      <w:r w:rsidR="007F4F20">
        <w:rPr>
          <w:sz w:val="24"/>
          <w:szCs w:val="24"/>
        </w:rPr>
        <w:t>,</w:t>
      </w:r>
      <w:r w:rsidRPr="006F61C3">
        <w:rPr>
          <w:sz w:val="24"/>
          <w:szCs w:val="24"/>
        </w:rPr>
        <w:t xml:space="preserve"> </w:t>
      </w:r>
      <w:proofErr w:type="spellStart"/>
      <w:r w:rsidRPr="006F61C3">
        <w:rPr>
          <w:sz w:val="24"/>
          <w:szCs w:val="24"/>
        </w:rPr>
        <w:t>tercia</w:t>
      </w:r>
      <w:proofErr w:type="spellEnd"/>
      <w:r w:rsidRPr="006F61C3">
        <w:rPr>
          <w:sz w:val="24"/>
          <w:szCs w:val="24"/>
        </w:rPr>
        <w:t xml:space="preserve"> </w:t>
      </w:r>
      <w:proofErr w:type="spellStart"/>
      <w:r w:rsidRPr="006F61C3">
        <w:rPr>
          <w:sz w:val="24"/>
          <w:szCs w:val="24"/>
        </w:rPr>
        <w:t>campum</w:t>
      </w:r>
      <w:proofErr w:type="spellEnd"/>
      <w:r w:rsidRPr="006F61C3">
        <w:rPr>
          <w:sz w:val="24"/>
          <w:szCs w:val="24"/>
        </w:rPr>
        <w:t xml:space="preserve"> </w:t>
      </w:r>
      <w:proofErr w:type="spellStart"/>
      <w:r w:rsidRPr="006F61C3">
        <w:rPr>
          <w:sz w:val="24"/>
          <w:szCs w:val="24"/>
        </w:rPr>
        <w:t>recipit</w:t>
      </w:r>
      <w:proofErr w:type="spellEnd"/>
      <w:r w:rsidR="007F4F20">
        <w:rPr>
          <w:sz w:val="24"/>
          <w:szCs w:val="24"/>
        </w:rPr>
        <w:t>,</w:t>
      </w:r>
      <w:r w:rsidRPr="006F61C3">
        <w:rPr>
          <w:sz w:val="24"/>
          <w:szCs w:val="24"/>
        </w:rPr>
        <w:t xml:space="preserve"> qui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circumdat</w:t>
      </w:r>
      <w:proofErr w:type="spellEnd"/>
      <w:r w:rsidR="007F4F20">
        <w:rPr>
          <w:sz w:val="24"/>
          <w:szCs w:val="24"/>
        </w:rPr>
        <w:t>,</w:t>
      </w:r>
      <w:r w:rsidRPr="006F61C3">
        <w:rPr>
          <w:sz w:val="24"/>
          <w:szCs w:val="24"/>
        </w:rPr>
        <w:t xml:space="preserve">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latitudinis</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 et plus in </w:t>
      </w:r>
      <w:proofErr w:type="spellStart"/>
      <w:r w:rsidRPr="006F61C3">
        <w:rPr>
          <w:sz w:val="24"/>
          <w:szCs w:val="24"/>
        </w:rPr>
        <w:t>aliquibus</w:t>
      </w:r>
      <w:proofErr w:type="spellEnd"/>
      <w:r w:rsidRPr="006F61C3">
        <w:rPr>
          <w:sz w:val="24"/>
          <w:szCs w:val="24"/>
        </w:rPr>
        <w:t xml:space="preserve"> </w:t>
      </w:r>
      <w:proofErr w:type="spellStart"/>
      <w:r w:rsidRPr="006F61C3">
        <w:rPr>
          <w:sz w:val="24"/>
          <w:szCs w:val="24"/>
        </w:rPr>
        <w:t>partibus</w:t>
      </w:r>
      <w:proofErr w:type="spellEnd"/>
      <w:r w:rsidR="00FF77C0">
        <w:rPr>
          <w:rStyle w:val="FootnoteReference"/>
          <w:sz w:val="24"/>
          <w:szCs w:val="24"/>
        </w:rPr>
        <w:footnoteReference w:id="6"/>
      </w:r>
      <w:r w:rsidR="007F4F20">
        <w:rPr>
          <w:sz w:val="24"/>
          <w:szCs w:val="24"/>
        </w:rPr>
        <w:t>,</w:t>
      </w:r>
      <w:r w:rsidRPr="006F61C3">
        <w:rPr>
          <w:sz w:val="24"/>
          <w:szCs w:val="24"/>
        </w:rPr>
        <w:t xml:space="preserve"> tam in </w:t>
      </w:r>
      <w:proofErr w:type="spellStart"/>
      <w:r w:rsidRPr="006F61C3">
        <w:rPr>
          <w:sz w:val="24"/>
          <w:szCs w:val="24"/>
        </w:rPr>
        <w:t>agris</w:t>
      </w:r>
      <w:proofErr w:type="spellEnd"/>
      <w:r w:rsidRPr="006F61C3">
        <w:rPr>
          <w:sz w:val="24"/>
          <w:szCs w:val="24"/>
        </w:rPr>
        <w:t xml:space="preserve"> et </w:t>
      </w:r>
      <w:proofErr w:type="spellStart"/>
      <w:r w:rsidRPr="006F61C3">
        <w:rPr>
          <w:sz w:val="24"/>
          <w:szCs w:val="24"/>
        </w:rPr>
        <w:t>pas</w:t>
      </w:r>
      <w:r w:rsidRPr="00DB787F">
        <w:rPr>
          <w:sz w:val="24"/>
          <w:szCs w:val="24"/>
          <w:highlight w:val="green"/>
        </w:rPr>
        <w:t>cuis</w:t>
      </w:r>
      <w:proofErr w:type="spellEnd"/>
      <w:r w:rsidRPr="006F61C3">
        <w:rPr>
          <w:sz w:val="24"/>
          <w:szCs w:val="24"/>
        </w:rPr>
        <w:t xml:space="preserve"> </w:t>
      </w:r>
      <w:proofErr w:type="spellStart"/>
      <w:r w:rsidRPr="006F61C3">
        <w:rPr>
          <w:sz w:val="24"/>
          <w:szCs w:val="24"/>
        </w:rPr>
        <w:t>habundans</w:t>
      </w:r>
      <w:proofErr w:type="spellEnd"/>
      <w:r w:rsidR="007F4F20">
        <w:rPr>
          <w:sz w:val="24"/>
          <w:szCs w:val="24"/>
        </w:rPr>
        <w:t>,</w:t>
      </w:r>
      <w:r w:rsidRPr="006F61C3">
        <w:rPr>
          <w:sz w:val="24"/>
          <w:szCs w:val="24"/>
        </w:rPr>
        <w:t xml:space="preserve"> </w:t>
      </w:r>
      <w:proofErr w:type="spellStart"/>
      <w:r w:rsidRPr="006F61C3">
        <w:rPr>
          <w:sz w:val="24"/>
          <w:szCs w:val="24"/>
        </w:rPr>
        <w:t>quam</w:t>
      </w:r>
      <w:proofErr w:type="spellEnd"/>
      <w:r w:rsidRPr="006F61C3">
        <w:rPr>
          <w:sz w:val="24"/>
          <w:szCs w:val="24"/>
        </w:rPr>
        <w:t xml:space="preserve"> in </w:t>
      </w:r>
      <w:proofErr w:type="spellStart"/>
      <w:r w:rsidRPr="006F61C3">
        <w:rPr>
          <w:sz w:val="24"/>
          <w:szCs w:val="24"/>
        </w:rPr>
        <w:t>ortis</w:t>
      </w:r>
      <w:proofErr w:type="spellEnd"/>
      <w:r w:rsidRPr="006F61C3">
        <w:rPr>
          <w:sz w:val="24"/>
          <w:szCs w:val="24"/>
        </w:rPr>
        <w:t xml:space="preserve"> </w:t>
      </w:r>
      <w:proofErr w:type="spellStart"/>
      <w:r w:rsidRPr="006F61C3">
        <w:rPr>
          <w:sz w:val="24"/>
          <w:szCs w:val="24"/>
        </w:rPr>
        <w:t>eciam</w:t>
      </w:r>
      <w:proofErr w:type="spellEnd"/>
      <w:r w:rsidRPr="006F61C3">
        <w:rPr>
          <w:sz w:val="24"/>
          <w:szCs w:val="24"/>
        </w:rPr>
        <w:t xml:space="preserve"> </w:t>
      </w:r>
      <w:proofErr w:type="spellStart"/>
      <w:r w:rsidR="00B27A9A">
        <w:rPr>
          <w:sz w:val="24"/>
          <w:szCs w:val="24"/>
          <w:highlight w:val="yellow"/>
        </w:rPr>
        <w:t>cardins</w:t>
      </w:r>
      <w:proofErr w:type="spellEnd"/>
      <w:r w:rsidRPr="006F61C3">
        <w:rPr>
          <w:sz w:val="24"/>
          <w:szCs w:val="24"/>
        </w:rPr>
        <w:t xml:space="preserve"> in </w:t>
      </w:r>
      <w:proofErr w:type="spellStart"/>
      <w:r w:rsidRPr="006F61C3">
        <w:rPr>
          <w:sz w:val="24"/>
          <w:szCs w:val="24"/>
        </w:rPr>
        <w:t>quibus</w:t>
      </w:r>
      <w:proofErr w:type="spellEnd"/>
      <w:r w:rsidRPr="006F61C3">
        <w:rPr>
          <w:sz w:val="24"/>
          <w:szCs w:val="24"/>
        </w:rPr>
        <w:t xml:space="preserve"> </w:t>
      </w:r>
      <w:proofErr w:type="spellStart"/>
      <w:r w:rsidRPr="006F61C3">
        <w:rPr>
          <w:sz w:val="24"/>
          <w:szCs w:val="24"/>
        </w:rPr>
        <w:t>diversi</w:t>
      </w:r>
      <w:proofErr w:type="spellEnd"/>
      <w:r w:rsidRPr="006F61C3">
        <w:rPr>
          <w:sz w:val="24"/>
          <w:szCs w:val="24"/>
        </w:rPr>
        <w:t xml:space="preserve"> generis</w:t>
      </w:r>
      <w:r w:rsidR="007F4F20">
        <w:rPr>
          <w:sz w:val="24"/>
          <w:szCs w:val="24"/>
        </w:rPr>
        <w:t xml:space="preserve"> </w:t>
      </w:r>
      <w:r w:rsidRPr="006F61C3">
        <w:rPr>
          <w:sz w:val="24"/>
          <w:szCs w:val="24"/>
        </w:rPr>
        <w:t xml:space="preserve">fructus </w:t>
      </w:r>
      <w:proofErr w:type="spellStart"/>
      <w:r w:rsidRPr="006F61C3">
        <w:rPr>
          <w:sz w:val="24"/>
          <w:szCs w:val="24"/>
        </w:rPr>
        <w:t>reperiuntur</w:t>
      </w:r>
      <w:proofErr w:type="spellEnd"/>
      <w:r w:rsidR="007F4F20">
        <w:rPr>
          <w:sz w:val="24"/>
          <w:szCs w:val="24"/>
        </w:rPr>
        <w:t>.</w:t>
      </w:r>
      <w:r w:rsidRPr="006F61C3">
        <w:rPr>
          <w:sz w:val="24"/>
          <w:szCs w:val="24"/>
        </w:rPr>
        <w:t xml:space="preserve"> Et </w:t>
      </w:r>
      <w:proofErr w:type="spellStart"/>
      <w:r w:rsidRPr="006F61C3">
        <w:rPr>
          <w:sz w:val="24"/>
          <w:szCs w:val="24"/>
        </w:rPr>
        <w:t>est</w:t>
      </w:r>
      <w:proofErr w:type="spellEnd"/>
      <w:r w:rsidRPr="006F61C3">
        <w:rPr>
          <w:sz w:val="24"/>
          <w:szCs w:val="24"/>
        </w:rPr>
        <w:t xml:space="preserve"> civitas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multa</w:t>
      </w:r>
      <w:proofErr w:type="spellEnd"/>
      <w:r w:rsidRPr="006F61C3">
        <w:rPr>
          <w:sz w:val="24"/>
          <w:szCs w:val="24"/>
        </w:rPr>
        <w:t xml:space="preserve"> </w:t>
      </w:r>
      <w:proofErr w:type="spellStart"/>
      <w:r w:rsidRPr="006F61C3">
        <w:rPr>
          <w:sz w:val="24"/>
          <w:szCs w:val="24"/>
        </w:rPr>
        <w:t>milicia</w:t>
      </w:r>
      <w:proofErr w:type="spellEnd"/>
      <w:r w:rsidRPr="006F61C3">
        <w:rPr>
          <w:sz w:val="24"/>
          <w:szCs w:val="24"/>
        </w:rPr>
        <w:t xml:space="preserve"> </w:t>
      </w:r>
      <w:proofErr w:type="spellStart"/>
      <w:r w:rsidRPr="006F61C3">
        <w:rPr>
          <w:sz w:val="24"/>
          <w:szCs w:val="24"/>
        </w:rPr>
        <w:t>munita</w:t>
      </w:r>
      <w:proofErr w:type="spellEnd"/>
      <w:r w:rsidRPr="006F61C3">
        <w:rPr>
          <w:sz w:val="24"/>
          <w:szCs w:val="24"/>
        </w:rPr>
        <w:t xml:space="preserve"> et </w:t>
      </w:r>
      <w:proofErr w:type="spellStart"/>
      <w:r w:rsidRPr="006F61C3">
        <w:rPr>
          <w:sz w:val="24"/>
          <w:szCs w:val="24"/>
        </w:rPr>
        <w:t>castris</w:t>
      </w:r>
      <w:proofErr w:type="spellEnd"/>
      <w:r w:rsidRPr="006F61C3">
        <w:rPr>
          <w:sz w:val="24"/>
          <w:szCs w:val="24"/>
        </w:rPr>
        <w:t xml:space="preserve"> </w:t>
      </w:r>
      <w:proofErr w:type="spellStart"/>
      <w:r w:rsidRPr="006F61C3">
        <w:rPr>
          <w:sz w:val="24"/>
          <w:szCs w:val="24"/>
        </w:rPr>
        <w:t>fortissimis</w:t>
      </w:r>
      <w:proofErr w:type="spellEnd"/>
      <w:r w:rsidRPr="006F61C3">
        <w:rPr>
          <w:sz w:val="24"/>
          <w:szCs w:val="24"/>
        </w:rPr>
        <w:t xml:space="preserve"> scilicet </w:t>
      </w:r>
      <w:proofErr w:type="spellStart"/>
      <w:r w:rsidRPr="006F61C3">
        <w:rPr>
          <w:sz w:val="24"/>
          <w:szCs w:val="24"/>
        </w:rPr>
        <w:t>castro</w:t>
      </w:r>
      <w:proofErr w:type="spellEnd"/>
      <w:r w:rsidRPr="006F61C3">
        <w:rPr>
          <w:sz w:val="24"/>
          <w:szCs w:val="24"/>
        </w:rPr>
        <w:t xml:space="preserve"> </w:t>
      </w:r>
      <w:proofErr w:type="spellStart"/>
      <w:r w:rsidRPr="006F61C3">
        <w:rPr>
          <w:sz w:val="24"/>
          <w:szCs w:val="24"/>
        </w:rPr>
        <w:t>regis</w:t>
      </w:r>
      <w:proofErr w:type="spellEnd"/>
      <w:r w:rsidRPr="006F61C3">
        <w:rPr>
          <w:sz w:val="24"/>
          <w:szCs w:val="24"/>
        </w:rPr>
        <w:t xml:space="preserve"> </w:t>
      </w:r>
      <w:proofErr w:type="spellStart"/>
      <w:r w:rsidRPr="006F61C3">
        <w:rPr>
          <w:sz w:val="24"/>
          <w:szCs w:val="24"/>
        </w:rPr>
        <w:t>ierusalem</w:t>
      </w:r>
      <w:proofErr w:type="spellEnd"/>
      <w:r w:rsidRPr="006F61C3">
        <w:rPr>
          <w:sz w:val="24"/>
          <w:szCs w:val="24"/>
        </w:rPr>
        <w:t xml:space="preserve"> </w:t>
      </w:r>
      <w:proofErr w:type="spellStart"/>
      <w:r w:rsidRPr="006F61C3">
        <w:rPr>
          <w:sz w:val="24"/>
          <w:szCs w:val="24"/>
        </w:rPr>
        <w:t>templariorum</w:t>
      </w:r>
      <w:proofErr w:type="spellEnd"/>
      <w:r w:rsidRPr="006F61C3">
        <w:rPr>
          <w:sz w:val="24"/>
          <w:szCs w:val="24"/>
        </w:rPr>
        <w:t xml:space="preserve"> et </w:t>
      </w:r>
      <w:proofErr w:type="spellStart"/>
      <w:r w:rsidRPr="006F61C3">
        <w:rPr>
          <w:sz w:val="24"/>
          <w:szCs w:val="24"/>
        </w:rPr>
        <w:t>hospitaliorum</w:t>
      </w:r>
      <w:proofErr w:type="spellEnd"/>
      <w:r w:rsidRPr="006F61C3">
        <w:rPr>
          <w:sz w:val="24"/>
          <w:szCs w:val="24"/>
        </w:rPr>
        <w:t xml:space="preserve"> que </w:t>
      </w:r>
      <w:proofErr w:type="spellStart"/>
      <w:r w:rsidRPr="006F61C3">
        <w:rPr>
          <w:sz w:val="24"/>
          <w:szCs w:val="24"/>
        </w:rPr>
        <w:t>eciam</w:t>
      </w:r>
      <w:proofErr w:type="spellEnd"/>
      <w:r w:rsidRPr="006F61C3">
        <w:rPr>
          <w:sz w:val="24"/>
          <w:szCs w:val="24"/>
        </w:rPr>
        <w:t xml:space="preserve"> </w:t>
      </w:r>
      <w:proofErr w:type="spellStart"/>
      <w:r w:rsidRPr="006F61C3">
        <w:rPr>
          <w:sz w:val="24"/>
          <w:szCs w:val="24"/>
        </w:rPr>
        <w:t>si</w:t>
      </w:r>
      <w:proofErr w:type="spellEnd"/>
      <w:r w:rsidRPr="006F61C3">
        <w:rPr>
          <w:sz w:val="24"/>
          <w:szCs w:val="24"/>
        </w:rPr>
        <w:t xml:space="preserve"> domino </w:t>
      </w:r>
      <w:proofErr w:type="spellStart"/>
      <w:r w:rsidRPr="006F61C3">
        <w:rPr>
          <w:sz w:val="24"/>
          <w:szCs w:val="24"/>
        </w:rPr>
        <w:t>placet</w:t>
      </w:r>
      <w:proofErr w:type="spellEnd"/>
      <w:r w:rsidRPr="006F61C3">
        <w:rPr>
          <w:sz w:val="24"/>
          <w:szCs w:val="24"/>
        </w:rPr>
        <w:t xml:space="preserve"> </w:t>
      </w:r>
      <w:proofErr w:type="spellStart"/>
      <w:r w:rsidRPr="006F61C3">
        <w:rPr>
          <w:sz w:val="24"/>
          <w:szCs w:val="24"/>
        </w:rPr>
        <w:t>possent</w:t>
      </w:r>
      <w:proofErr w:type="spellEnd"/>
      <w:r w:rsidRPr="006F61C3">
        <w:rPr>
          <w:sz w:val="24"/>
          <w:szCs w:val="24"/>
        </w:rPr>
        <w:t xml:space="preserve"> </w:t>
      </w:r>
      <w:proofErr w:type="spellStart"/>
      <w:r w:rsidRPr="006F61C3">
        <w:rPr>
          <w:sz w:val="24"/>
          <w:szCs w:val="24"/>
        </w:rPr>
        <w:t>expugnare</w:t>
      </w:r>
      <w:proofErr w:type="spellEnd"/>
      <w:r w:rsidRPr="006F61C3">
        <w:rPr>
          <w:sz w:val="24"/>
          <w:szCs w:val="24"/>
        </w:rPr>
        <w:t xml:space="preserve"> </w:t>
      </w:r>
      <w:proofErr w:type="spellStart"/>
      <w:r w:rsidRPr="006F61C3">
        <w:rPr>
          <w:sz w:val="24"/>
          <w:szCs w:val="24"/>
        </w:rPr>
        <w:t>om</w:t>
      </w:r>
      <w:r w:rsidR="00B27A9A" w:rsidRPr="00B27A9A">
        <w:rPr>
          <w:sz w:val="24"/>
          <w:szCs w:val="24"/>
          <w:highlight w:val="green"/>
        </w:rPr>
        <w:t>ne</w:t>
      </w:r>
      <w:r w:rsidRPr="00B27A9A">
        <w:rPr>
          <w:sz w:val="24"/>
          <w:szCs w:val="24"/>
          <w:highlight w:val="green"/>
        </w:rPr>
        <w:t>s</w:t>
      </w:r>
      <w:proofErr w:type="spellEnd"/>
      <w:r w:rsidRPr="006F61C3">
        <w:rPr>
          <w:sz w:val="24"/>
          <w:szCs w:val="24"/>
        </w:rPr>
        <w:t xml:space="preserve"> </w:t>
      </w:r>
      <w:proofErr w:type="spellStart"/>
      <w:r w:rsidRPr="006F61C3">
        <w:rPr>
          <w:sz w:val="24"/>
          <w:szCs w:val="24"/>
        </w:rPr>
        <w:t>sarracenos</w:t>
      </w:r>
      <w:proofErr w:type="spellEnd"/>
      <w:r>
        <w:rPr>
          <w:sz w:val="24"/>
          <w:szCs w:val="24"/>
        </w:rPr>
        <w:t>.</w:t>
      </w:r>
      <w:r w:rsidRPr="006F61C3">
        <w:rPr>
          <w:sz w:val="24"/>
          <w:szCs w:val="24"/>
        </w:rPr>
        <w:t xml:space="preserve"> </w:t>
      </w:r>
    </w:p>
    <w:p w14:paraId="551CEE8E" w14:textId="77777777" w:rsidR="007F4F20" w:rsidRDefault="00A6186D" w:rsidP="00A6186D">
      <w:pPr>
        <w:ind w:firstLine="720"/>
        <w:rPr>
          <w:sz w:val="24"/>
          <w:szCs w:val="24"/>
        </w:rPr>
      </w:pPr>
      <w:proofErr w:type="spellStart"/>
      <w:r w:rsidRPr="006F61C3">
        <w:rPr>
          <w:sz w:val="24"/>
          <w:szCs w:val="24"/>
        </w:rPr>
        <w:t>Procedentibus</w:t>
      </w:r>
      <w:proofErr w:type="spellEnd"/>
      <w:r w:rsidRPr="006F61C3">
        <w:rPr>
          <w:sz w:val="24"/>
          <w:szCs w:val="24"/>
        </w:rPr>
        <w:t xml:space="preserve"> de </w:t>
      </w:r>
      <w:proofErr w:type="spellStart"/>
      <w:r w:rsidRPr="006F61C3">
        <w:rPr>
          <w:sz w:val="24"/>
          <w:szCs w:val="24"/>
        </w:rPr>
        <w:t>accon</w:t>
      </w:r>
      <w:proofErr w:type="spellEnd"/>
      <w:r w:rsidRPr="006F61C3">
        <w:rPr>
          <w:sz w:val="24"/>
          <w:szCs w:val="24"/>
        </w:rPr>
        <w:t xml:space="preserve"> contra </w:t>
      </w:r>
      <w:proofErr w:type="spellStart"/>
      <w:r w:rsidRPr="006F61C3">
        <w:rPr>
          <w:sz w:val="24"/>
          <w:szCs w:val="24"/>
        </w:rPr>
        <w:t>directam</w:t>
      </w:r>
      <w:proofErr w:type="spellEnd"/>
      <w:r w:rsidRPr="006F61C3">
        <w:rPr>
          <w:sz w:val="24"/>
          <w:szCs w:val="24"/>
        </w:rPr>
        <w:t xml:space="preserve"> </w:t>
      </w:r>
      <w:proofErr w:type="spellStart"/>
      <w:r w:rsidRPr="006F61C3">
        <w:rPr>
          <w:sz w:val="24"/>
          <w:szCs w:val="24"/>
        </w:rPr>
        <w:t>viam</w:t>
      </w:r>
      <w:proofErr w:type="spellEnd"/>
      <w:r w:rsidRPr="006F61C3">
        <w:rPr>
          <w:sz w:val="24"/>
          <w:szCs w:val="24"/>
        </w:rPr>
        <w:t xml:space="preserve"> </w:t>
      </w:r>
      <w:proofErr w:type="spellStart"/>
      <w:r w:rsidRPr="006F61C3">
        <w:rPr>
          <w:sz w:val="24"/>
          <w:szCs w:val="24"/>
        </w:rPr>
        <w:t>aquilonis</w:t>
      </w:r>
      <w:proofErr w:type="spellEnd"/>
      <w:r w:rsidRPr="006F61C3">
        <w:rPr>
          <w:sz w:val="24"/>
          <w:szCs w:val="24"/>
        </w:rPr>
        <w:t xml:space="preserve"> primo </w:t>
      </w:r>
      <w:proofErr w:type="spellStart"/>
      <w:r w:rsidRPr="006F61C3">
        <w:rPr>
          <w:sz w:val="24"/>
          <w:szCs w:val="24"/>
        </w:rPr>
        <w:t>occu</w:t>
      </w:r>
      <w:r w:rsidRPr="00B27A9A">
        <w:rPr>
          <w:sz w:val="24"/>
          <w:szCs w:val="24"/>
          <w:highlight w:val="green"/>
        </w:rPr>
        <w:t>r</w:t>
      </w:r>
      <w:r w:rsidR="00B27A9A" w:rsidRPr="00B27A9A">
        <w:rPr>
          <w:sz w:val="24"/>
          <w:szCs w:val="24"/>
          <w:highlight w:val="green"/>
        </w:rPr>
        <w:t>i</w:t>
      </w:r>
      <w:r w:rsidRPr="00B27A9A">
        <w:rPr>
          <w:sz w:val="24"/>
          <w:szCs w:val="24"/>
          <w:highlight w:val="green"/>
        </w:rPr>
        <w:t>t</w:t>
      </w:r>
      <w:proofErr w:type="spellEnd"/>
      <w:r w:rsidRPr="006F61C3">
        <w:rPr>
          <w:sz w:val="24"/>
          <w:szCs w:val="24"/>
        </w:rPr>
        <w:t xml:space="preserve"> castellum </w:t>
      </w:r>
      <w:proofErr w:type="spellStart"/>
      <w:r w:rsidRPr="006F61C3">
        <w:rPr>
          <w:sz w:val="24"/>
          <w:szCs w:val="24"/>
        </w:rPr>
        <w:t>lamperti</w:t>
      </w:r>
      <w:proofErr w:type="spellEnd"/>
      <w:r w:rsidRPr="006F61C3">
        <w:rPr>
          <w:sz w:val="24"/>
          <w:szCs w:val="24"/>
        </w:rPr>
        <w:t xml:space="preserve"> ad </w:t>
      </w:r>
      <w:proofErr w:type="spellStart"/>
      <w:r w:rsidRPr="006F61C3">
        <w:rPr>
          <w:sz w:val="24"/>
          <w:szCs w:val="24"/>
        </w:rPr>
        <w:t>tres</w:t>
      </w:r>
      <w:proofErr w:type="spellEnd"/>
      <w:r w:rsidRPr="006F61C3">
        <w:rPr>
          <w:sz w:val="24"/>
          <w:szCs w:val="24"/>
        </w:rPr>
        <w:t xml:space="preserve"> </w:t>
      </w:r>
      <w:r w:rsidRPr="00B27A9A">
        <w:rPr>
          <w:sz w:val="24"/>
          <w:szCs w:val="24"/>
          <w:highlight w:val="green"/>
        </w:rPr>
        <w:t>leuca</w:t>
      </w:r>
      <w:r w:rsidR="00B27A9A" w:rsidRPr="00B27A9A">
        <w:rPr>
          <w:sz w:val="24"/>
          <w:szCs w:val="24"/>
          <w:highlight w:val="green"/>
        </w:rPr>
        <w:t>s</w:t>
      </w:r>
      <w:r w:rsidRPr="006F61C3">
        <w:rPr>
          <w:sz w:val="24"/>
          <w:szCs w:val="24"/>
        </w:rPr>
        <w:t xml:space="preserve"> </w:t>
      </w:r>
      <w:proofErr w:type="spellStart"/>
      <w:r w:rsidRPr="006F61C3">
        <w:rPr>
          <w:sz w:val="24"/>
          <w:szCs w:val="24"/>
        </w:rPr>
        <w:t>deinde</w:t>
      </w:r>
      <w:proofErr w:type="spellEnd"/>
      <w:r w:rsidRPr="006F61C3">
        <w:rPr>
          <w:sz w:val="24"/>
          <w:szCs w:val="24"/>
        </w:rPr>
        <w:t xml:space="preserve"> ad alias </w:t>
      </w:r>
      <w:proofErr w:type="spellStart"/>
      <w:r w:rsidRPr="006F61C3">
        <w:rPr>
          <w:sz w:val="24"/>
          <w:szCs w:val="24"/>
        </w:rPr>
        <w:t>tres</w:t>
      </w:r>
      <w:proofErr w:type="spellEnd"/>
      <w:r w:rsidRPr="006F61C3">
        <w:rPr>
          <w:sz w:val="24"/>
          <w:szCs w:val="24"/>
        </w:rPr>
        <w:t xml:space="preserve"> leucas castrum </w:t>
      </w:r>
      <w:proofErr w:type="spellStart"/>
      <w:r w:rsidRPr="006F61C3">
        <w:rPr>
          <w:sz w:val="24"/>
          <w:szCs w:val="24"/>
        </w:rPr>
        <w:t>scandalion</w:t>
      </w:r>
      <w:proofErr w:type="spellEnd"/>
      <w:r w:rsidR="007F4F20">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alexander </w:t>
      </w:r>
      <w:proofErr w:type="spellStart"/>
      <w:r w:rsidRPr="006F61C3">
        <w:rPr>
          <w:sz w:val="24"/>
          <w:szCs w:val="24"/>
        </w:rPr>
        <w:t>tyrum</w:t>
      </w:r>
      <w:proofErr w:type="spellEnd"/>
      <w:r w:rsidRPr="006F61C3">
        <w:rPr>
          <w:sz w:val="24"/>
          <w:szCs w:val="24"/>
        </w:rPr>
        <w:t xml:space="preserve"> </w:t>
      </w:r>
      <w:proofErr w:type="spellStart"/>
      <w:r w:rsidRPr="006F61C3">
        <w:rPr>
          <w:sz w:val="24"/>
          <w:szCs w:val="24"/>
        </w:rPr>
        <w:t>obsidens</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construxisse</w:t>
      </w:r>
      <w:proofErr w:type="spellEnd"/>
      <w:r w:rsidRPr="006F61C3">
        <w:rPr>
          <w:sz w:val="24"/>
          <w:szCs w:val="24"/>
        </w:rPr>
        <w:t xml:space="preserve"> </w:t>
      </w:r>
      <w:proofErr w:type="spellStart"/>
      <w:r w:rsidRPr="006F61C3">
        <w:rPr>
          <w:sz w:val="24"/>
          <w:szCs w:val="24"/>
        </w:rPr>
        <w:t>satis</w:t>
      </w:r>
      <w:proofErr w:type="spellEnd"/>
      <w:r w:rsidRPr="006F61C3">
        <w:rPr>
          <w:sz w:val="24"/>
          <w:szCs w:val="24"/>
        </w:rPr>
        <w:t xml:space="preserve"> </w:t>
      </w:r>
      <w:proofErr w:type="spellStart"/>
      <w:r w:rsidRPr="006F61C3">
        <w:rPr>
          <w:sz w:val="24"/>
          <w:szCs w:val="24"/>
        </w:rPr>
        <w:t>amenum</w:t>
      </w:r>
      <w:proofErr w:type="spellEnd"/>
      <w:r w:rsidRPr="006F61C3">
        <w:rPr>
          <w:sz w:val="24"/>
          <w:szCs w:val="24"/>
        </w:rPr>
        <w:t xml:space="preserve"> </w:t>
      </w:r>
      <w:proofErr w:type="spellStart"/>
      <w:r w:rsidRPr="006F61C3">
        <w:rPr>
          <w:sz w:val="24"/>
          <w:szCs w:val="24"/>
        </w:rPr>
        <w:t>fontibus</w:t>
      </w:r>
      <w:proofErr w:type="spellEnd"/>
      <w:r w:rsidRPr="006F61C3">
        <w:rPr>
          <w:sz w:val="24"/>
          <w:szCs w:val="24"/>
        </w:rPr>
        <w:t xml:space="preserve"> </w:t>
      </w:r>
      <w:proofErr w:type="spellStart"/>
      <w:r w:rsidRPr="006F61C3">
        <w:rPr>
          <w:sz w:val="24"/>
          <w:szCs w:val="24"/>
        </w:rPr>
        <w:t>vinetis</w:t>
      </w:r>
      <w:proofErr w:type="spellEnd"/>
      <w:r w:rsidRPr="006F61C3">
        <w:rPr>
          <w:sz w:val="24"/>
          <w:szCs w:val="24"/>
        </w:rPr>
        <w:t xml:space="preserve"> </w:t>
      </w:r>
      <w:proofErr w:type="spellStart"/>
      <w:r w:rsidRPr="006F61C3">
        <w:rPr>
          <w:sz w:val="24"/>
          <w:szCs w:val="24"/>
        </w:rPr>
        <w:t>ficetis</w:t>
      </w:r>
      <w:proofErr w:type="spellEnd"/>
      <w:r w:rsidRPr="006F61C3">
        <w:rPr>
          <w:sz w:val="24"/>
          <w:szCs w:val="24"/>
        </w:rPr>
        <w:t xml:space="preserve"> et </w:t>
      </w:r>
      <w:proofErr w:type="spellStart"/>
      <w:r w:rsidRPr="006F61C3">
        <w:rPr>
          <w:sz w:val="24"/>
          <w:szCs w:val="24"/>
        </w:rPr>
        <w:t>olivetis</w:t>
      </w:r>
      <w:proofErr w:type="spellEnd"/>
      <w:r w:rsidR="007F4F20">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d</w:t>
      </w:r>
      <w:r w:rsidR="00B27A9A">
        <w:rPr>
          <w:sz w:val="24"/>
          <w:szCs w:val="24"/>
        </w:rPr>
        <w:t xml:space="preserve">uo miliaria </w:t>
      </w:r>
      <w:proofErr w:type="spellStart"/>
      <w:r w:rsidR="00B27A9A">
        <w:rPr>
          <w:sz w:val="24"/>
          <w:szCs w:val="24"/>
        </w:rPr>
        <w:t>cernitur</w:t>
      </w:r>
      <w:proofErr w:type="spellEnd"/>
      <w:r w:rsidR="00B27A9A">
        <w:rPr>
          <w:sz w:val="24"/>
          <w:szCs w:val="24"/>
        </w:rPr>
        <w:t xml:space="preserve"> mirabilis </w:t>
      </w:r>
      <w:proofErr w:type="spellStart"/>
      <w:r w:rsidR="00B27A9A" w:rsidRPr="00B27A9A">
        <w:rPr>
          <w:sz w:val="24"/>
          <w:szCs w:val="24"/>
          <w:highlight w:val="green"/>
        </w:rPr>
        <w:t>ille</w:t>
      </w:r>
      <w:proofErr w:type="spellEnd"/>
      <w:r w:rsidRPr="006F61C3">
        <w:rPr>
          <w:sz w:val="24"/>
          <w:szCs w:val="24"/>
        </w:rPr>
        <w:t xml:space="preserve"> </w:t>
      </w:r>
      <w:proofErr w:type="spellStart"/>
      <w:r w:rsidRPr="006F61C3">
        <w:rPr>
          <w:sz w:val="24"/>
          <w:szCs w:val="24"/>
        </w:rPr>
        <w:t>puteus</w:t>
      </w:r>
      <w:proofErr w:type="spellEnd"/>
      <w:r w:rsidRPr="006F61C3">
        <w:rPr>
          <w:sz w:val="24"/>
          <w:szCs w:val="24"/>
        </w:rPr>
        <w:t xml:space="preserve"> </w:t>
      </w:r>
      <w:proofErr w:type="spellStart"/>
      <w:r w:rsidRPr="006F61C3">
        <w:rPr>
          <w:sz w:val="24"/>
          <w:szCs w:val="24"/>
        </w:rPr>
        <w:t>aquarum</w:t>
      </w:r>
      <w:proofErr w:type="spellEnd"/>
      <w:r w:rsidRPr="006F61C3">
        <w:rPr>
          <w:sz w:val="24"/>
          <w:szCs w:val="24"/>
        </w:rPr>
        <w:t xml:space="preserve"> </w:t>
      </w:r>
      <w:proofErr w:type="spellStart"/>
      <w:r w:rsidRPr="006F61C3">
        <w:rPr>
          <w:sz w:val="24"/>
          <w:szCs w:val="24"/>
        </w:rPr>
        <w:t>viventium</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viam</w:t>
      </w:r>
      <w:proofErr w:type="spellEnd"/>
      <w:r w:rsidRPr="006F61C3">
        <w:rPr>
          <w:sz w:val="24"/>
          <w:szCs w:val="24"/>
        </w:rPr>
        <w:t xml:space="preserve"> </w:t>
      </w:r>
      <w:proofErr w:type="spellStart"/>
      <w:r w:rsidRPr="006F61C3">
        <w:rPr>
          <w:sz w:val="24"/>
          <w:szCs w:val="24"/>
        </w:rPr>
        <w:t>pergentibus</w:t>
      </w:r>
      <w:proofErr w:type="spellEnd"/>
      <w:r w:rsidRPr="006F61C3">
        <w:rPr>
          <w:sz w:val="24"/>
          <w:szCs w:val="24"/>
        </w:rPr>
        <w:t xml:space="preserve"> </w:t>
      </w:r>
      <w:proofErr w:type="spellStart"/>
      <w:r w:rsidRPr="006F61C3">
        <w:rPr>
          <w:sz w:val="24"/>
          <w:szCs w:val="24"/>
        </w:rPr>
        <w:t>tyrum</w:t>
      </w:r>
      <w:proofErr w:type="spellEnd"/>
      <w:r w:rsidRPr="006F61C3">
        <w:rPr>
          <w:sz w:val="24"/>
          <w:szCs w:val="24"/>
        </w:rPr>
        <w:t xml:space="preserve"> </w:t>
      </w:r>
      <w:proofErr w:type="spellStart"/>
      <w:r w:rsidRPr="006F61C3">
        <w:rPr>
          <w:sz w:val="24"/>
          <w:szCs w:val="24"/>
        </w:rPr>
        <w:t>admirabili</w:t>
      </w:r>
      <w:proofErr w:type="spellEnd"/>
      <w:r w:rsidRPr="006F61C3">
        <w:rPr>
          <w:sz w:val="24"/>
          <w:szCs w:val="24"/>
        </w:rPr>
        <w:t xml:space="preserve"> </w:t>
      </w:r>
      <w:proofErr w:type="spellStart"/>
      <w:r w:rsidRPr="006F61C3">
        <w:rPr>
          <w:sz w:val="24"/>
          <w:szCs w:val="24"/>
        </w:rPr>
        <w:t>opere</w:t>
      </w:r>
      <w:proofErr w:type="spellEnd"/>
      <w:r w:rsidRPr="006F61C3">
        <w:rPr>
          <w:sz w:val="24"/>
          <w:szCs w:val="24"/>
        </w:rPr>
        <w:t xml:space="preserve"> </w:t>
      </w:r>
      <w:proofErr w:type="spellStart"/>
      <w:r w:rsidRPr="006F61C3">
        <w:rPr>
          <w:sz w:val="24"/>
          <w:szCs w:val="24"/>
        </w:rPr>
        <w:t>constructus</w:t>
      </w:r>
      <w:proofErr w:type="spellEnd"/>
      <w:r w:rsidR="007F4F20">
        <w:rPr>
          <w:sz w:val="24"/>
          <w:szCs w:val="24"/>
        </w:rPr>
        <w:t>.</w:t>
      </w:r>
      <w:r w:rsidRPr="006F61C3">
        <w:rPr>
          <w:sz w:val="24"/>
          <w:szCs w:val="24"/>
        </w:rPr>
        <w:t xml:space="preserve"> </w:t>
      </w:r>
      <w:proofErr w:type="spellStart"/>
      <w:r w:rsidRPr="006F61C3">
        <w:rPr>
          <w:sz w:val="24"/>
          <w:szCs w:val="24"/>
        </w:rPr>
        <w:t>Quamvis</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singulariter</w:t>
      </w:r>
      <w:proofErr w:type="spellEnd"/>
      <w:r w:rsidRPr="006F61C3">
        <w:rPr>
          <w:sz w:val="24"/>
          <w:szCs w:val="24"/>
        </w:rPr>
        <w:t xml:space="preserve"> </w:t>
      </w:r>
      <w:proofErr w:type="spellStart"/>
      <w:r w:rsidRPr="006F61C3">
        <w:rPr>
          <w:sz w:val="24"/>
          <w:szCs w:val="24"/>
        </w:rPr>
        <w:t>dicatur</w:t>
      </w:r>
      <w:proofErr w:type="spellEnd"/>
      <w:r w:rsidRPr="006F61C3">
        <w:rPr>
          <w:sz w:val="24"/>
          <w:szCs w:val="24"/>
        </w:rPr>
        <w:t xml:space="preserve"> </w:t>
      </w:r>
      <w:proofErr w:type="spellStart"/>
      <w:r w:rsidRPr="006F61C3">
        <w:rPr>
          <w:sz w:val="24"/>
          <w:szCs w:val="24"/>
        </w:rPr>
        <w:t>puteus</w:t>
      </w:r>
      <w:proofErr w:type="spellEnd"/>
      <w:r w:rsidRPr="006F61C3">
        <w:rPr>
          <w:sz w:val="24"/>
          <w:szCs w:val="24"/>
        </w:rPr>
        <w:t xml:space="preserve"> non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unus</w:t>
      </w:r>
      <w:proofErr w:type="spellEnd"/>
      <w:r w:rsidRPr="006F61C3">
        <w:rPr>
          <w:sz w:val="24"/>
          <w:szCs w:val="24"/>
        </w:rPr>
        <w:t xml:space="preserve"> sed </w:t>
      </w:r>
      <w:proofErr w:type="spellStart"/>
      <w:r w:rsidRPr="006F61C3">
        <w:rPr>
          <w:sz w:val="24"/>
          <w:szCs w:val="24"/>
        </w:rPr>
        <w:t>tres</w:t>
      </w:r>
      <w:proofErr w:type="spellEnd"/>
      <w:r w:rsidRPr="006F61C3">
        <w:rPr>
          <w:sz w:val="24"/>
          <w:szCs w:val="24"/>
        </w:rPr>
        <w:t xml:space="preserve"> </w:t>
      </w:r>
      <w:proofErr w:type="spellStart"/>
      <w:r w:rsidRPr="006F61C3">
        <w:rPr>
          <w:sz w:val="24"/>
          <w:szCs w:val="24"/>
        </w:rPr>
        <w:t>eiusdem</w:t>
      </w:r>
      <w:proofErr w:type="spellEnd"/>
      <w:r w:rsidRPr="006F61C3">
        <w:rPr>
          <w:sz w:val="24"/>
          <w:szCs w:val="24"/>
        </w:rPr>
        <w:t xml:space="preserve"> structure et </w:t>
      </w:r>
      <w:proofErr w:type="spellStart"/>
      <w:r w:rsidRPr="006F61C3">
        <w:rPr>
          <w:sz w:val="24"/>
          <w:szCs w:val="24"/>
        </w:rPr>
        <w:t>dispositionis</w:t>
      </w:r>
      <w:proofErr w:type="spellEnd"/>
      <w:r w:rsidR="007F4F20">
        <w:rPr>
          <w:sz w:val="24"/>
          <w:szCs w:val="24"/>
        </w:rPr>
        <w:t>,</w:t>
      </w:r>
      <w:r w:rsidRPr="006F61C3">
        <w:rPr>
          <w:sz w:val="24"/>
          <w:szCs w:val="24"/>
        </w:rPr>
        <w:t xml:space="preserve"> sed non </w:t>
      </w:r>
      <w:proofErr w:type="spellStart"/>
      <w:r w:rsidRPr="006F61C3">
        <w:rPr>
          <w:sz w:val="24"/>
          <w:szCs w:val="24"/>
        </w:rPr>
        <w:t>eiusdem</w:t>
      </w:r>
      <w:proofErr w:type="spellEnd"/>
      <w:r w:rsidRPr="006F61C3">
        <w:rPr>
          <w:sz w:val="24"/>
          <w:szCs w:val="24"/>
        </w:rPr>
        <w:t xml:space="preserve"> </w:t>
      </w:r>
      <w:proofErr w:type="spellStart"/>
      <w:r w:rsidRPr="006F61C3">
        <w:rPr>
          <w:sz w:val="24"/>
          <w:szCs w:val="24"/>
        </w:rPr>
        <w:t>quantitatis</w:t>
      </w:r>
      <w:proofErr w:type="spellEnd"/>
      <w:r w:rsidR="007F4F20">
        <w:rPr>
          <w:sz w:val="24"/>
          <w:szCs w:val="24"/>
        </w:rPr>
        <w:t>.</w:t>
      </w:r>
      <w:r w:rsidRPr="006F61C3">
        <w:rPr>
          <w:sz w:val="24"/>
          <w:szCs w:val="24"/>
        </w:rPr>
        <w:t xml:space="preserve"> </w:t>
      </w:r>
      <w:proofErr w:type="spellStart"/>
      <w:r w:rsidRPr="006F61C3">
        <w:rPr>
          <w:sz w:val="24"/>
          <w:szCs w:val="24"/>
        </w:rPr>
        <w:t>Unus</w:t>
      </w:r>
      <w:proofErr w:type="spellEnd"/>
      <w:r w:rsidRPr="006F61C3">
        <w:rPr>
          <w:sz w:val="24"/>
          <w:szCs w:val="24"/>
        </w:rPr>
        <w:t xml:space="preserve"> </w:t>
      </w:r>
      <w:proofErr w:type="spellStart"/>
      <w:r w:rsidRPr="006F61C3">
        <w:rPr>
          <w:sz w:val="24"/>
          <w:szCs w:val="24"/>
        </w:rPr>
        <w:t>enim</w:t>
      </w:r>
      <w:proofErr w:type="spellEnd"/>
      <w:r w:rsidRPr="006F61C3">
        <w:rPr>
          <w:sz w:val="24"/>
          <w:szCs w:val="24"/>
        </w:rPr>
        <w:t xml:space="preserve"> qui </w:t>
      </w:r>
      <w:proofErr w:type="spellStart"/>
      <w:r w:rsidRPr="006F61C3">
        <w:rPr>
          <w:sz w:val="24"/>
          <w:szCs w:val="24"/>
        </w:rPr>
        <w:t>principalis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habet</w:t>
      </w:r>
      <w:proofErr w:type="spellEnd"/>
      <w:r w:rsidRPr="006F61C3">
        <w:rPr>
          <w:sz w:val="24"/>
          <w:szCs w:val="24"/>
        </w:rPr>
        <w:t xml:space="preserve"> fere 40 </w:t>
      </w:r>
      <w:proofErr w:type="spellStart"/>
      <w:r w:rsidRPr="006F61C3">
        <w:rPr>
          <w:sz w:val="24"/>
          <w:szCs w:val="24"/>
        </w:rPr>
        <w:t>cubitos</w:t>
      </w:r>
      <w:proofErr w:type="spellEnd"/>
      <w:r w:rsidRPr="006F61C3">
        <w:rPr>
          <w:sz w:val="24"/>
          <w:szCs w:val="24"/>
        </w:rPr>
        <w:t xml:space="preserve"> in </w:t>
      </w:r>
      <w:proofErr w:type="spellStart"/>
      <w:r w:rsidRPr="006F61C3">
        <w:rPr>
          <w:sz w:val="24"/>
          <w:szCs w:val="24"/>
        </w:rPr>
        <w:t>longitudine</w:t>
      </w:r>
      <w:proofErr w:type="spellEnd"/>
      <w:r w:rsidR="007F4F20">
        <w:rPr>
          <w:sz w:val="24"/>
          <w:szCs w:val="24"/>
        </w:rPr>
        <w:t>,</w:t>
      </w:r>
      <w:r w:rsidRPr="006F61C3">
        <w:rPr>
          <w:sz w:val="24"/>
          <w:szCs w:val="24"/>
        </w:rPr>
        <w:t xml:space="preserve"> alii duo circa 24</w:t>
      </w:r>
      <w:r w:rsidR="007F4F20">
        <w:rPr>
          <w:sz w:val="24"/>
          <w:szCs w:val="24"/>
        </w:rPr>
        <w:t>,</w:t>
      </w:r>
      <w:r w:rsidRPr="006F61C3">
        <w:rPr>
          <w:sz w:val="24"/>
          <w:szCs w:val="24"/>
        </w:rPr>
        <w:t xml:space="preserve"> </w:t>
      </w:r>
      <w:proofErr w:type="spellStart"/>
      <w:r w:rsidRPr="006F61C3">
        <w:rPr>
          <w:sz w:val="24"/>
          <w:szCs w:val="24"/>
        </w:rPr>
        <w:t>quadrati</w:t>
      </w:r>
      <w:proofErr w:type="spellEnd"/>
      <w:r w:rsidRPr="006F61C3">
        <w:rPr>
          <w:sz w:val="24"/>
          <w:szCs w:val="24"/>
        </w:rPr>
        <w:t xml:space="preserve"> </w:t>
      </w:r>
      <w:proofErr w:type="spellStart"/>
      <w:r w:rsidRPr="006F61C3">
        <w:rPr>
          <w:sz w:val="24"/>
          <w:szCs w:val="24"/>
        </w:rPr>
        <w:t>omnes</w:t>
      </w:r>
      <w:proofErr w:type="spellEnd"/>
      <w:r w:rsidRPr="006F61C3">
        <w:rPr>
          <w:sz w:val="24"/>
          <w:szCs w:val="24"/>
        </w:rPr>
        <w:t xml:space="preserve"> et </w:t>
      </w:r>
      <w:proofErr w:type="spellStart"/>
      <w:r w:rsidRPr="006F61C3">
        <w:rPr>
          <w:sz w:val="24"/>
          <w:szCs w:val="24"/>
        </w:rPr>
        <w:t>muris</w:t>
      </w:r>
      <w:proofErr w:type="spellEnd"/>
      <w:r w:rsidRPr="006F61C3">
        <w:rPr>
          <w:sz w:val="24"/>
          <w:szCs w:val="24"/>
        </w:rPr>
        <w:t xml:space="preserve"> </w:t>
      </w:r>
      <w:proofErr w:type="spellStart"/>
      <w:r w:rsidRPr="006F61C3">
        <w:rPr>
          <w:sz w:val="24"/>
          <w:szCs w:val="24"/>
        </w:rPr>
        <w:t>fortissimis</w:t>
      </w:r>
      <w:proofErr w:type="spellEnd"/>
      <w:r w:rsidR="007F4F20">
        <w:rPr>
          <w:sz w:val="24"/>
          <w:szCs w:val="24"/>
        </w:rPr>
        <w:t>, d</w:t>
      </w:r>
      <w:r w:rsidRPr="006F61C3">
        <w:rPr>
          <w:sz w:val="24"/>
          <w:szCs w:val="24"/>
        </w:rPr>
        <w:t xml:space="preserve">e </w:t>
      </w:r>
      <w:proofErr w:type="spellStart"/>
      <w:r w:rsidRPr="006F61C3">
        <w:rPr>
          <w:sz w:val="24"/>
          <w:szCs w:val="24"/>
        </w:rPr>
        <w:t>lapidibus</w:t>
      </w:r>
      <w:proofErr w:type="spellEnd"/>
      <w:r w:rsidRPr="006F61C3">
        <w:rPr>
          <w:sz w:val="24"/>
          <w:szCs w:val="24"/>
        </w:rPr>
        <w:t xml:space="preserve"> </w:t>
      </w:r>
      <w:proofErr w:type="spellStart"/>
      <w:r w:rsidRPr="006F61C3">
        <w:rPr>
          <w:sz w:val="24"/>
          <w:szCs w:val="24"/>
        </w:rPr>
        <w:t>maximis</w:t>
      </w:r>
      <w:proofErr w:type="spellEnd"/>
      <w:r w:rsidRPr="006F61C3">
        <w:rPr>
          <w:sz w:val="24"/>
          <w:szCs w:val="24"/>
        </w:rPr>
        <w:t xml:space="preserve"> et </w:t>
      </w:r>
      <w:proofErr w:type="spellStart"/>
      <w:r w:rsidRPr="006F61C3">
        <w:rPr>
          <w:sz w:val="24"/>
          <w:szCs w:val="24"/>
        </w:rPr>
        <w:t>durissimis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altitudinem</w:t>
      </w:r>
      <w:proofErr w:type="spellEnd"/>
      <w:r w:rsidRPr="006F61C3">
        <w:rPr>
          <w:sz w:val="24"/>
          <w:szCs w:val="24"/>
        </w:rPr>
        <w:t xml:space="preserve"> haste </w:t>
      </w:r>
      <w:proofErr w:type="spellStart"/>
      <w:r w:rsidRPr="006F61C3">
        <w:rPr>
          <w:sz w:val="24"/>
          <w:szCs w:val="24"/>
        </w:rPr>
        <w:t>unius</w:t>
      </w:r>
      <w:proofErr w:type="spellEnd"/>
      <w:r w:rsidRPr="006F61C3">
        <w:rPr>
          <w:sz w:val="24"/>
          <w:szCs w:val="24"/>
        </w:rPr>
        <w:t xml:space="preserve"> </w:t>
      </w:r>
      <w:proofErr w:type="spellStart"/>
      <w:r w:rsidRPr="006F61C3">
        <w:rPr>
          <w:sz w:val="24"/>
          <w:szCs w:val="24"/>
        </w:rPr>
        <w:t>circumdati</w:t>
      </w:r>
      <w:proofErr w:type="spellEnd"/>
      <w:r w:rsidRPr="006F61C3">
        <w:rPr>
          <w:sz w:val="24"/>
          <w:szCs w:val="24"/>
        </w:rPr>
        <w:t xml:space="preserve"> in </w:t>
      </w:r>
      <w:proofErr w:type="spellStart"/>
      <w:r w:rsidRPr="006F61C3">
        <w:rPr>
          <w:sz w:val="24"/>
          <w:szCs w:val="24"/>
        </w:rPr>
        <w:lastRenderedPageBreak/>
        <w:t>quibus</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colligitur</w:t>
      </w:r>
      <w:proofErr w:type="spellEnd"/>
      <w:r w:rsidRPr="006F61C3">
        <w:rPr>
          <w:sz w:val="24"/>
          <w:szCs w:val="24"/>
        </w:rPr>
        <w:t xml:space="preserve"> aqua et </w:t>
      </w:r>
      <w:proofErr w:type="spellStart"/>
      <w:r w:rsidRPr="006F61C3">
        <w:rPr>
          <w:sz w:val="24"/>
          <w:szCs w:val="24"/>
        </w:rPr>
        <w:t>exaltatur</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ad </w:t>
      </w:r>
      <w:proofErr w:type="spellStart"/>
      <w:r w:rsidRPr="006F61C3">
        <w:rPr>
          <w:sz w:val="24"/>
          <w:szCs w:val="24"/>
        </w:rPr>
        <w:t>omnem</w:t>
      </w:r>
      <w:proofErr w:type="spellEnd"/>
      <w:r w:rsidRPr="006F61C3">
        <w:rPr>
          <w:sz w:val="24"/>
          <w:szCs w:val="24"/>
        </w:rPr>
        <w:t xml:space="preserve"> partem aqua </w:t>
      </w:r>
      <w:proofErr w:type="spellStart"/>
      <w:r w:rsidRPr="006F61C3">
        <w:rPr>
          <w:sz w:val="24"/>
          <w:szCs w:val="24"/>
        </w:rPr>
        <w:t>defluit</w:t>
      </w:r>
      <w:proofErr w:type="spellEnd"/>
      <w:r w:rsidRPr="006F61C3">
        <w:rPr>
          <w:sz w:val="24"/>
          <w:szCs w:val="24"/>
        </w:rPr>
        <w:t xml:space="preserve"> ultra </w:t>
      </w:r>
      <w:proofErr w:type="spellStart"/>
      <w:r w:rsidRPr="006F61C3">
        <w:rPr>
          <w:sz w:val="24"/>
          <w:szCs w:val="24"/>
        </w:rPr>
        <w:t>muros</w:t>
      </w:r>
      <w:proofErr w:type="spellEnd"/>
      <w:r w:rsidR="007F4F20">
        <w:rPr>
          <w:sz w:val="24"/>
          <w:szCs w:val="24"/>
        </w:rPr>
        <w:t>,</w:t>
      </w:r>
      <w:r w:rsidRPr="006F61C3">
        <w:rPr>
          <w:sz w:val="24"/>
          <w:szCs w:val="24"/>
        </w:rPr>
        <w:t xml:space="preserve"> et </w:t>
      </w:r>
      <w:proofErr w:type="spellStart"/>
      <w:r w:rsidRPr="006F61C3">
        <w:rPr>
          <w:sz w:val="24"/>
          <w:szCs w:val="24"/>
        </w:rPr>
        <w:t>deducitur</w:t>
      </w:r>
      <w:proofErr w:type="spellEnd"/>
      <w:r w:rsidRPr="006F61C3">
        <w:rPr>
          <w:sz w:val="24"/>
          <w:szCs w:val="24"/>
        </w:rPr>
        <w:t xml:space="preserve"> per </w:t>
      </w:r>
      <w:proofErr w:type="spellStart"/>
      <w:r w:rsidRPr="006F61C3">
        <w:rPr>
          <w:sz w:val="24"/>
          <w:szCs w:val="24"/>
        </w:rPr>
        <w:t>tracones</w:t>
      </w:r>
      <w:proofErr w:type="spellEnd"/>
      <w:r w:rsidRPr="006F61C3">
        <w:rPr>
          <w:sz w:val="24"/>
          <w:szCs w:val="24"/>
        </w:rPr>
        <w:t xml:space="preserve"> et </w:t>
      </w:r>
      <w:proofErr w:type="spellStart"/>
      <w:r w:rsidRPr="006F61C3">
        <w:rPr>
          <w:sz w:val="24"/>
          <w:szCs w:val="24"/>
        </w:rPr>
        <w:t>aqueductus</w:t>
      </w:r>
      <w:proofErr w:type="spellEnd"/>
      <w:r w:rsidRPr="006F61C3">
        <w:rPr>
          <w:sz w:val="24"/>
          <w:szCs w:val="24"/>
        </w:rPr>
        <w:t xml:space="preserve"> per </w:t>
      </w:r>
      <w:proofErr w:type="spellStart"/>
      <w:r w:rsidRPr="006F61C3">
        <w:rPr>
          <w:sz w:val="24"/>
          <w:szCs w:val="24"/>
        </w:rPr>
        <w:t>totam</w:t>
      </w:r>
      <w:proofErr w:type="spellEnd"/>
      <w:r w:rsidRPr="006F61C3">
        <w:rPr>
          <w:sz w:val="24"/>
          <w:szCs w:val="24"/>
        </w:rPr>
        <w:t xml:space="preserve"> </w:t>
      </w:r>
      <w:proofErr w:type="spellStart"/>
      <w:r w:rsidRPr="006F61C3">
        <w:rPr>
          <w:sz w:val="24"/>
          <w:szCs w:val="24"/>
        </w:rPr>
        <w:t>planiciem</w:t>
      </w:r>
      <w:proofErr w:type="spellEnd"/>
      <w:r w:rsidRPr="006F61C3">
        <w:rPr>
          <w:sz w:val="24"/>
          <w:szCs w:val="24"/>
        </w:rPr>
        <w:t xml:space="preserve"> </w:t>
      </w:r>
      <w:proofErr w:type="spellStart"/>
      <w:r w:rsidRPr="006F61C3">
        <w:rPr>
          <w:sz w:val="24"/>
          <w:szCs w:val="24"/>
        </w:rPr>
        <w:t>tyri</w:t>
      </w:r>
      <w:proofErr w:type="spellEnd"/>
      <w:r w:rsidR="007F4F20">
        <w:rPr>
          <w:sz w:val="24"/>
          <w:szCs w:val="24"/>
        </w:rPr>
        <w:t>. E</w:t>
      </w:r>
      <w:r w:rsidRPr="006F61C3">
        <w:rPr>
          <w:sz w:val="24"/>
          <w:szCs w:val="24"/>
        </w:rPr>
        <w:t xml:space="preserve">t </w:t>
      </w:r>
      <w:proofErr w:type="spellStart"/>
      <w:r w:rsidRPr="006F61C3">
        <w:rPr>
          <w:sz w:val="24"/>
          <w:szCs w:val="24"/>
        </w:rPr>
        <w:t>irrigantur</w:t>
      </w:r>
      <w:proofErr w:type="spellEnd"/>
      <w:r w:rsidRPr="006F61C3">
        <w:rPr>
          <w:sz w:val="24"/>
          <w:szCs w:val="24"/>
        </w:rPr>
        <w:t xml:space="preserve"> de aqua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cardini</w:t>
      </w:r>
      <w:proofErr w:type="spellEnd"/>
      <w:r w:rsidRPr="006F61C3">
        <w:rPr>
          <w:sz w:val="24"/>
          <w:szCs w:val="24"/>
        </w:rPr>
        <w:t xml:space="preserve"> et </w:t>
      </w:r>
      <w:proofErr w:type="spellStart"/>
      <w:r w:rsidRPr="006F61C3">
        <w:rPr>
          <w:sz w:val="24"/>
          <w:szCs w:val="24"/>
        </w:rPr>
        <w:t>orti</w:t>
      </w:r>
      <w:proofErr w:type="spellEnd"/>
      <w:r w:rsidRPr="006F61C3">
        <w:rPr>
          <w:sz w:val="24"/>
          <w:szCs w:val="24"/>
        </w:rPr>
        <w:t xml:space="preserve"> </w:t>
      </w:r>
      <w:proofErr w:type="spellStart"/>
      <w:r w:rsidRPr="006F61C3">
        <w:rPr>
          <w:sz w:val="24"/>
          <w:szCs w:val="24"/>
        </w:rPr>
        <w:t>vinee</w:t>
      </w:r>
      <w:proofErr w:type="spellEnd"/>
      <w:r w:rsidRPr="006F61C3">
        <w:rPr>
          <w:sz w:val="24"/>
          <w:szCs w:val="24"/>
        </w:rPr>
        <w:t xml:space="preserve"> et </w:t>
      </w:r>
      <w:proofErr w:type="spellStart"/>
      <w:r w:rsidRPr="006F61C3">
        <w:rPr>
          <w:sz w:val="24"/>
          <w:szCs w:val="24"/>
        </w:rPr>
        <w:t>ficeta</w:t>
      </w:r>
      <w:proofErr w:type="spellEnd"/>
      <w:r w:rsidRPr="006F61C3">
        <w:rPr>
          <w:sz w:val="24"/>
          <w:szCs w:val="24"/>
        </w:rPr>
        <w:t xml:space="preserve"> et </w:t>
      </w:r>
      <w:proofErr w:type="spellStart"/>
      <w:r w:rsidRPr="006F61C3">
        <w:rPr>
          <w:sz w:val="24"/>
          <w:szCs w:val="24"/>
        </w:rPr>
        <w:t>oliveta</w:t>
      </w:r>
      <w:proofErr w:type="spellEnd"/>
      <w:r w:rsidRPr="006F61C3">
        <w:rPr>
          <w:sz w:val="24"/>
          <w:szCs w:val="24"/>
        </w:rPr>
        <w:t xml:space="preserve"> et </w:t>
      </w:r>
      <w:proofErr w:type="spellStart"/>
      <w:r w:rsidRPr="006F61C3">
        <w:rPr>
          <w:sz w:val="24"/>
          <w:szCs w:val="24"/>
        </w:rPr>
        <w:t>canne</w:t>
      </w:r>
      <w:proofErr w:type="spellEnd"/>
      <w:r w:rsidRPr="006F61C3">
        <w:rPr>
          <w:sz w:val="24"/>
          <w:szCs w:val="24"/>
        </w:rPr>
        <w:t xml:space="preserve"> </w:t>
      </w:r>
      <w:proofErr w:type="spellStart"/>
      <w:r w:rsidRPr="006F61C3">
        <w:rPr>
          <w:sz w:val="24"/>
          <w:szCs w:val="24"/>
        </w:rPr>
        <w:t>mellis</w:t>
      </w:r>
      <w:proofErr w:type="spellEnd"/>
      <w:r w:rsidRPr="006F61C3">
        <w:rPr>
          <w:sz w:val="24"/>
          <w:szCs w:val="24"/>
        </w:rPr>
        <w:t xml:space="preserve"> que in </w:t>
      </w:r>
      <w:proofErr w:type="spellStart"/>
      <w:r w:rsidRPr="006F61C3">
        <w:rPr>
          <w:sz w:val="24"/>
          <w:szCs w:val="24"/>
        </w:rPr>
        <w:t>tanta</w:t>
      </w:r>
      <w:proofErr w:type="spellEnd"/>
      <w:r w:rsidRPr="006F61C3">
        <w:rPr>
          <w:sz w:val="24"/>
          <w:szCs w:val="24"/>
        </w:rPr>
        <w:t xml:space="preserve"> quantitate </w:t>
      </w:r>
      <w:proofErr w:type="spellStart"/>
      <w:r w:rsidRPr="006F61C3">
        <w:rPr>
          <w:sz w:val="24"/>
          <w:szCs w:val="24"/>
        </w:rPr>
        <w:t>ibi</w:t>
      </w:r>
      <w:proofErr w:type="spellEnd"/>
      <w:r w:rsidRPr="006F61C3">
        <w:rPr>
          <w:sz w:val="24"/>
          <w:szCs w:val="24"/>
        </w:rPr>
        <w:t xml:space="preserve"> sunt et </w:t>
      </w:r>
      <w:proofErr w:type="spellStart"/>
      <w:r w:rsidRPr="006F61C3">
        <w:rPr>
          <w:sz w:val="24"/>
          <w:szCs w:val="24"/>
        </w:rPr>
        <w:t>cresunt</w:t>
      </w:r>
      <w:proofErr w:type="spellEnd"/>
      <w:r w:rsidRPr="006F61C3">
        <w:rPr>
          <w:sz w:val="24"/>
          <w:szCs w:val="24"/>
        </w:rPr>
        <w:t xml:space="preserve"> in </w:t>
      </w:r>
      <w:proofErr w:type="spellStart"/>
      <w:r w:rsidRPr="006F61C3">
        <w:rPr>
          <w:sz w:val="24"/>
          <w:szCs w:val="24"/>
        </w:rPr>
        <w:t>partibus</w:t>
      </w:r>
      <w:proofErr w:type="spellEnd"/>
      <w:r w:rsidRPr="006F61C3">
        <w:rPr>
          <w:sz w:val="24"/>
          <w:szCs w:val="24"/>
        </w:rPr>
        <w:t xml:space="preserve"> </w:t>
      </w:r>
      <w:proofErr w:type="spellStart"/>
      <w:r w:rsidRPr="006F61C3">
        <w:rPr>
          <w:sz w:val="24"/>
          <w:szCs w:val="24"/>
        </w:rPr>
        <w:t>illis</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dominus </w:t>
      </w:r>
      <w:proofErr w:type="spellStart"/>
      <w:r w:rsidRPr="006F61C3">
        <w:rPr>
          <w:sz w:val="24"/>
          <w:szCs w:val="24"/>
        </w:rPr>
        <w:t>tyri</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aliquociens</w:t>
      </w:r>
      <w:proofErr w:type="spellEnd"/>
      <w:r w:rsidRPr="006F61C3">
        <w:rPr>
          <w:sz w:val="24"/>
          <w:szCs w:val="24"/>
        </w:rPr>
        <w:t xml:space="preserve"> </w:t>
      </w:r>
      <w:proofErr w:type="spellStart"/>
      <w:r w:rsidRPr="006F61C3">
        <w:rPr>
          <w:sz w:val="24"/>
          <w:szCs w:val="24"/>
        </w:rPr>
        <w:t>recipit</w:t>
      </w:r>
      <w:proofErr w:type="spellEnd"/>
      <w:r w:rsidRPr="006F61C3">
        <w:rPr>
          <w:sz w:val="24"/>
          <w:szCs w:val="24"/>
        </w:rPr>
        <w:t xml:space="preserve"> </w:t>
      </w:r>
      <w:proofErr w:type="spellStart"/>
      <w:r w:rsidRPr="006F61C3">
        <w:rPr>
          <w:sz w:val="24"/>
          <w:szCs w:val="24"/>
        </w:rPr>
        <w:t>inde</w:t>
      </w:r>
      <w:proofErr w:type="spellEnd"/>
      <w:r w:rsidRPr="006F61C3">
        <w:rPr>
          <w:sz w:val="24"/>
          <w:szCs w:val="24"/>
        </w:rPr>
        <w:t xml:space="preserve"> in </w:t>
      </w:r>
      <w:proofErr w:type="spellStart"/>
      <w:r w:rsidRPr="006F61C3">
        <w:rPr>
          <w:sz w:val="24"/>
          <w:szCs w:val="24"/>
        </w:rPr>
        <w:t>redditibus</w:t>
      </w:r>
      <w:proofErr w:type="spellEnd"/>
      <w:r w:rsidRPr="006F61C3">
        <w:rPr>
          <w:sz w:val="24"/>
          <w:szCs w:val="24"/>
        </w:rPr>
        <w:t xml:space="preserve"> 10 milia </w:t>
      </w:r>
      <w:proofErr w:type="spellStart"/>
      <w:r w:rsidRPr="006F61C3">
        <w:rPr>
          <w:sz w:val="24"/>
          <w:szCs w:val="24"/>
        </w:rPr>
        <w:t>bisanciorum</w:t>
      </w:r>
      <w:proofErr w:type="spellEnd"/>
      <w:r w:rsidRPr="006F61C3">
        <w:rPr>
          <w:sz w:val="24"/>
          <w:szCs w:val="24"/>
        </w:rPr>
        <w:t xml:space="preserve"> </w:t>
      </w:r>
      <w:proofErr w:type="spellStart"/>
      <w:r w:rsidRPr="006F61C3">
        <w:rPr>
          <w:sz w:val="24"/>
          <w:szCs w:val="24"/>
        </w:rPr>
        <w:t>aureorum</w:t>
      </w:r>
      <w:proofErr w:type="spellEnd"/>
      <w:r w:rsidR="007F4F20">
        <w:rPr>
          <w:sz w:val="24"/>
          <w:szCs w:val="24"/>
        </w:rPr>
        <w:t>.</w:t>
      </w:r>
      <w:r w:rsidRPr="006F61C3">
        <w:rPr>
          <w:sz w:val="24"/>
          <w:szCs w:val="24"/>
        </w:rPr>
        <w:t xml:space="preserve"> Distant </w:t>
      </w:r>
      <w:proofErr w:type="spellStart"/>
      <w:r w:rsidRPr="006F61C3">
        <w:rPr>
          <w:sz w:val="24"/>
          <w:szCs w:val="24"/>
        </w:rPr>
        <w:t>autem</w:t>
      </w:r>
      <w:proofErr w:type="spellEnd"/>
      <w:r w:rsidRPr="006F61C3">
        <w:rPr>
          <w:sz w:val="24"/>
          <w:szCs w:val="24"/>
        </w:rPr>
        <w:t xml:space="preserve"> fortes </w:t>
      </w:r>
      <w:proofErr w:type="spellStart"/>
      <w:r w:rsidRPr="006F61C3">
        <w:rPr>
          <w:sz w:val="24"/>
          <w:szCs w:val="24"/>
        </w:rPr>
        <w:t>isti</w:t>
      </w:r>
      <w:proofErr w:type="spellEnd"/>
      <w:r w:rsidRPr="006F61C3">
        <w:rPr>
          <w:sz w:val="24"/>
          <w:szCs w:val="24"/>
        </w:rPr>
        <w:t xml:space="preserve"> a </w:t>
      </w:r>
      <w:proofErr w:type="spellStart"/>
      <w:r w:rsidRPr="006F61C3">
        <w:rPr>
          <w:sz w:val="24"/>
          <w:szCs w:val="24"/>
        </w:rPr>
        <w:t>mari</w:t>
      </w:r>
      <w:proofErr w:type="spellEnd"/>
      <w:r w:rsidRPr="006F61C3">
        <w:rPr>
          <w:sz w:val="24"/>
          <w:szCs w:val="24"/>
        </w:rPr>
        <w:t xml:space="preserve"> </w:t>
      </w:r>
      <w:proofErr w:type="spellStart"/>
      <w:r w:rsidRPr="006F61C3">
        <w:rPr>
          <w:sz w:val="24"/>
          <w:szCs w:val="24"/>
        </w:rPr>
        <w:t>magno</w:t>
      </w:r>
      <w:proofErr w:type="spellEnd"/>
      <w:r w:rsidRPr="006F61C3">
        <w:rPr>
          <w:sz w:val="24"/>
          <w:szCs w:val="24"/>
        </w:rPr>
        <w:t xml:space="preserve"> </w:t>
      </w:r>
      <w:proofErr w:type="spellStart"/>
      <w:r w:rsidRPr="006F61C3">
        <w:rPr>
          <w:sz w:val="24"/>
          <w:szCs w:val="24"/>
        </w:rPr>
        <w:t>modicus</w:t>
      </w:r>
      <w:proofErr w:type="spellEnd"/>
      <w:r w:rsidRPr="006F61C3">
        <w:rPr>
          <w:sz w:val="24"/>
          <w:szCs w:val="24"/>
        </w:rPr>
        <w:t xml:space="preserve"> </w:t>
      </w:r>
      <w:proofErr w:type="spellStart"/>
      <w:r w:rsidRPr="006F61C3">
        <w:rPr>
          <w:sz w:val="24"/>
          <w:szCs w:val="24"/>
        </w:rPr>
        <w:t>amplius</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ad </w:t>
      </w:r>
      <w:proofErr w:type="spellStart"/>
      <w:r w:rsidRPr="006F61C3">
        <w:rPr>
          <w:sz w:val="24"/>
          <w:szCs w:val="24"/>
        </w:rPr>
        <w:t>iactum</w:t>
      </w:r>
      <w:proofErr w:type="spellEnd"/>
      <w:r w:rsidRPr="006F61C3">
        <w:rPr>
          <w:sz w:val="24"/>
          <w:szCs w:val="24"/>
        </w:rPr>
        <w:t xml:space="preserve"> arcus et in </w:t>
      </w:r>
      <w:proofErr w:type="spellStart"/>
      <w:r w:rsidRPr="006F61C3">
        <w:rPr>
          <w:sz w:val="24"/>
          <w:szCs w:val="24"/>
        </w:rPr>
        <w:t>isto</w:t>
      </w:r>
      <w:proofErr w:type="spellEnd"/>
      <w:r w:rsidRPr="006F61C3">
        <w:rPr>
          <w:sz w:val="24"/>
          <w:szCs w:val="24"/>
        </w:rPr>
        <w:t xml:space="preserve"> </w:t>
      </w:r>
      <w:proofErr w:type="spellStart"/>
      <w:r w:rsidRPr="006F61C3">
        <w:rPr>
          <w:sz w:val="24"/>
          <w:szCs w:val="24"/>
        </w:rPr>
        <w:t>modico</w:t>
      </w:r>
      <w:proofErr w:type="spellEnd"/>
      <w:r w:rsidRPr="006F61C3">
        <w:rPr>
          <w:sz w:val="24"/>
          <w:szCs w:val="24"/>
        </w:rPr>
        <w:t xml:space="preserve"> </w:t>
      </w:r>
      <w:proofErr w:type="spellStart"/>
      <w:r w:rsidRPr="006F61C3">
        <w:rPr>
          <w:sz w:val="24"/>
          <w:szCs w:val="24"/>
        </w:rPr>
        <w:t>spacio</w:t>
      </w:r>
      <w:proofErr w:type="spellEnd"/>
      <w:r w:rsidRPr="006F61C3">
        <w:rPr>
          <w:sz w:val="24"/>
          <w:szCs w:val="24"/>
        </w:rPr>
        <w:t xml:space="preserve"> </w:t>
      </w:r>
      <w:proofErr w:type="spellStart"/>
      <w:r w:rsidRPr="006F61C3">
        <w:rPr>
          <w:sz w:val="24"/>
          <w:szCs w:val="24"/>
        </w:rPr>
        <w:t>impellunt</w:t>
      </w:r>
      <w:proofErr w:type="spellEnd"/>
      <w:r w:rsidRPr="006F61C3">
        <w:rPr>
          <w:sz w:val="24"/>
          <w:szCs w:val="24"/>
        </w:rPr>
        <w:t xml:space="preserve"> </w:t>
      </w:r>
      <w:proofErr w:type="spellStart"/>
      <w:r w:rsidRPr="006F61C3">
        <w:rPr>
          <w:sz w:val="24"/>
          <w:szCs w:val="24"/>
        </w:rPr>
        <w:t>quatuor</w:t>
      </w:r>
      <w:proofErr w:type="spellEnd"/>
      <w:r w:rsidRPr="006F61C3">
        <w:rPr>
          <w:sz w:val="24"/>
          <w:szCs w:val="24"/>
        </w:rPr>
        <w:t xml:space="preserve"> </w:t>
      </w:r>
      <w:proofErr w:type="spellStart"/>
      <w:r w:rsidRPr="006F61C3">
        <w:rPr>
          <w:sz w:val="24"/>
          <w:szCs w:val="24"/>
        </w:rPr>
        <w:t>rotas</w:t>
      </w:r>
      <w:proofErr w:type="spellEnd"/>
      <w:r w:rsidRPr="006F61C3">
        <w:rPr>
          <w:sz w:val="24"/>
          <w:szCs w:val="24"/>
        </w:rPr>
        <w:t xml:space="preserve"> </w:t>
      </w:r>
      <w:proofErr w:type="spellStart"/>
      <w:r w:rsidRPr="006F61C3">
        <w:rPr>
          <w:sz w:val="24"/>
          <w:szCs w:val="24"/>
        </w:rPr>
        <w:t>molendini</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magnas</w:t>
      </w:r>
      <w:proofErr w:type="spellEnd"/>
      <w:r w:rsidRPr="006F61C3">
        <w:rPr>
          <w:sz w:val="24"/>
          <w:szCs w:val="24"/>
        </w:rPr>
        <w:t xml:space="preserve"> et </w:t>
      </w:r>
      <w:proofErr w:type="spellStart"/>
      <w:r w:rsidRPr="006F61C3">
        <w:rPr>
          <w:sz w:val="24"/>
          <w:szCs w:val="24"/>
        </w:rPr>
        <w:t>statim</w:t>
      </w:r>
      <w:proofErr w:type="spellEnd"/>
      <w:r w:rsidRPr="006F61C3">
        <w:rPr>
          <w:sz w:val="24"/>
          <w:szCs w:val="24"/>
        </w:rPr>
        <w:t xml:space="preserve"> in mare </w:t>
      </w:r>
      <w:proofErr w:type="spellStart"/>
      <w:r w:rsidRPr="006F61C3">
        <w:rPr>
          <w:sz w:val="24"/>
          <w:szCs w:val="24"/>
        </w:rPr>
        <w:t>fluunt</w:t>
      </w:r>
      <w:proofErr w:type="spellEnd"/>
      <w:r w:rsidR="007F4F20">
        <w:rPr>
          <w:sz w:val="24"/>
          <w:szCs w:val="24"/>
        </w:rPr>
        <w:t>,</w:t>
      </w:r>
      <w:r w:rsidRPr="006F61C3">
        <w:rPr>
          <w:sz w:val="24"/>
          <w:szCs w:val="24"/>
        </w:rPr>
        <w:t xml:space="preserve"> et sic posset de </w:t>
      </w:r>
      <w:proofErr w:type="spellStart"/>
      <w:r w:rsidRPr="006F61C3">
        <w:rPr>
          <w:sz w:val="24"/>
          <w:szCs w:val="24"/>
        </w:rPr>
        <w:t>facili</w:t>
      </w:r>
      <w:proofErr w:type="spellEnd"/>
      <w:r w:rsidRPr="006F61C3">
        <w:rPr>
          <w:sz w:val="24"/>
          <w:szCs w:val="24"/>
        </w:rPr>
        <w:t xml:space="preserve"> </w:t>
      </w:r>
      <w:proofErr w:type="spellStart"/>
      <w:r w:rsidRPr="006F61C3">
        <w:rPr>
          <w:sz w:val="24"/>
          <w:szCs w:val="24"/>
        </w:rPr>
        <w:t>comprehendi</w:t>
      </w:r>
      <w:proofErr w:type="spellEnd"/>
      <w:r w:rsidRPr="006F61C3">
        <w:rPr>
          <w:sz w:val="24"/>
          <w:szCs w:val="24"/>
        </w:rPr>
        <w:t xml:space="preserve"> </w:t>
      </w:r>
      <w:proofErr w:type="spellStart"/>
      <w:r w:rsidRPr="006F61C3">
        <w:rPr>
          <w:sz w:val="24"/>
          <w:szCs w:val="24"/>
        </w:rPr>
        <w:t>quantas</w:t>
      </w:r>
      <w:proofErr w:type="spellEnd"/>
      <w:r w:rsidRPr="006F61C3">
        <w:rPr>
          <w:sz w:val="24"/>
          <w:szCs w:val="24"/>
        </w:rPr>
        <w:t xml:space="preserve"> </w:t>
      </w:r>
      <w:proofErr w:type="spellStart"/>
      <w:r w:rsidRPr="006F61C3">
        <w:rPr>
          <w:sz w:val="24"/>
          <w:szCs w:val="24"/>
        </w:rPr>
        <w:t>commoditates</w:t>
      </w:r>
      <w:proofErr w:type="spellEnd"/>
      <w:r w:rsidRPr="006F61C3">
        <w:rPr>
          <w:sz w:val="24"/>
          <w:szCs w:val="24"/>
        </w:rPr>
        <w:t xml:space="preserve"> </w:t>
      </w:r>
      <w:proofErr w:type="spellStart"/>
      <w:r w:rsidRPr="006F61C3">
        <w:rPr>
          <w:sz w:val="24"/>
          <w:szCs w:val="24"/>
        </w:rPr>
        <w:t>prestent</w:t>
      </w:r>
      <w:proofErr w:type="spellEnd"/>
      <w:r w:rsidRPr="006F61C3">
        <w:rPr>
          <w:sz w:val="24"/>
          <w:szCs w:val="24"/>
        </w:rPr>
        <w:t xml:space="preserve"> </w:t>
      </w:r>
      <w:proofErr w:type="spellStart"/>
      <w:r w:rsidRPr="006F61C3">
        <w:rPr>
          <w:sz w:val="24"/>
          <w:szCs w:val="24"/>
        </w:rPr>
        <w:t>incolis</w:t>
      </w:r>
      <w:proofErr w:type="spellEnd"/>
      <w:r w:rsidRPr="006F61C3">
        <w:rPr>
          <w:sz w:val="24"/>
          <w:szCs w:val="24"/>
        </w:rPr>
        <w:t xml:space="preserve"> </w:t>
      </w:r>
      <w:proofErr w:type="spellStart"/>
      <w:r w:rsidRPr="006F61C3">
        <w:rPr>
          <w:sz w:val="24"/>
          <w:szCs w:val="24"/>
        </w:rPr>
        <w:t>fontes</w:t>
      </w:r>
      <w:proofErr w:type="spellEnd"/>
      <w:r w:rsidRPr="006F61C3">
        <w:rPr>
          <w:sz w:val="24"/>
          <w:szCs w:val="24"/>
        </w:rPr>
        <w:t xml:space="preserve"> </w:t>
      </w:r>
      <w:proofErr w:type="spellStart"/>
      <w:r w:rsidRPr="006F61C3">
        <w:rPr>
          <w:sz w:val="24"/>
          <w:szCs w:val="24"/>
        </w:rPr>
        <w:t>isti</w:t>
      </w:r>
      <w:proofErr w:type="spellEnd"/>
      <w:r w:rsidR="007F4F20">
        <w:rPr>
          <w:sz w:val="24"/>
          <w:szCs w:val="24"/>
        </w:rPr>
        <w:t>.</w:t>
      </w:r>
    </w:p>
    <w:p w14:paraId="51F89E51" w14:textId="77777777" w:rsidR="004A2B68" w:rsidRDefault="00A6186D" w:rsidP="00B27A9A">
      <w:pPr>
        <w:ind w:firstLine="720"/>
        <w:rPr>
          <w:sz w:val="24"/>
          <w:szCs w:val="24"/>
        </w:rPr>
      </w:pPr>
      <w:r w:rsidRPr="006F61C3">
        <w:rPr>
          <w:sz w:val="24"/>
          <w:szCs w:val="24"/>
        </w:rPr>
        <w:t xml:space="preserve"> De </w:t>
      </w:r>
      <w:proofErr w:type="spellStart"/>
      <w:r w:rsidRPr="006F61C3">
        <w:rPr>
          <w:sz w:val="24"/>
          <w:szCs w:val="24"/>
        </w:rPr>
        <w:t>fontibus</w:t>
      </w:r>
      <w:proofErr w:type="spellEnd"/>
      <w:r w:rsidRPr="006F61C3">
        <w:rPr>
          <w:sz w:val="24"/>
          <w:szCs w:val="24"/>
        </w:rPr>
        <w:t xml:space="preserve"> </w:t>
      </w:r>
      <w:proofErr w:type="spellStart"/>
      <w:r w:rsidRPr="006F61C3">
        <w:rPr>
          <w:sz w:val="24"/>
          <w:szCs w:val="24"/>
        </w:rPr>
        <w:t>illis</w:t>
      </w:r>
      <w:proofErr w:type="spellEnd"/>
      <w:r w:rsidRPr="006F61C3">
        <w:rPr>
          <w:sz w:val="24"/>
          <w:szCs w:val="24"/>
        </w:rPr>
        <w:t xml:space="preserve"> ad unam </w:t>
      </w:r>
      <w:proofErr w:type="spellStart"/>
      <w:r w:rsidRPr="006F61C3">
        <w:rPr>
          <w:sz w:val="24"/>
          <w:szCs w:val="24"/>
        </w:rPr>
        <w:t>leucam</w:t>
      </w:r>
      <w:proofErr w:type="spellEnd"/>
      <w:r w:rsidRPr="006F61C3">
        <w:rPr>
          <w:sz w:val="24"/>
          <w:szCs w:val="24"/>
        </w:rPr>
        <w:t xml:space="preserve"> </w:t>
      </w:r>
      <w:proofErr w:type="spellStart"/>
      <w:r w:rsidRPr="006F61C3">
        <w:rPr>
          <w:sz w:val="24"/>
          <w:szCs w:val="24"/>
        </w:rPr>
        <w:t>modicam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civitas </w:t>
      </w:r>
      <w:proofErr w:type="spellStart"/>
      <w:r w:rsidRPr="006F61C3">
        <w:rPr>
          <w:sz w:val="24"/>
          <w:szCs w:val="24"/>
        </w:rPr>
        <w:t>tyrensis</w:t>
      </w:r>
      <w:proofErr w:type="spellEnd"/>
      <w:r w:rsidRPr="006F61C3">
        <w:rPr>
          <w:sz w:val="24"/>
          <w:szCs w:val="24"/>
        </w:rPr>
        <w:t xml:space="preserve"> ab </w:t>
      </w:r>
      <w:proofErr w:type="spellStart"/>
      <w:r w:rsidRPr="006F61C3">
        <w:rPr>
          <w:sz w:val="24"/>
          <w:szCs w:val="24"/>
        </w:rPr>
        <w:t>accon</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dictum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directe</w:t>
      </w:r>
      <w:proofErr w:type="spellEnd"/>
      <w:r w:rsidRPr="006F61C3">
        <w:rPr>
          <w:sz w:val="24"/>
          <w:szCs w:val="24"/>
        </w:rPr>
        <w:t xml:space="preserve"> contra </w:t>
      </w:r>
      <w:proofErr w:type="spellStart"/>
      <w:r w:rsidRPr="006F61C3">
        <w:rPr>
          <w:sz w:val="24"/>
          <w:szCs w:val="24"/>
        </w:rPr>
        <w:t>aquilonem</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de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preconio</w:t>
      </w:r>
      <w:proofErr w:type="spellEnd"/>
      <w:r w:rsidRPr="006F61C3">
        <w:rPr>
          <w:sz w:val="24"/>
          <w:szCs w:val="24"/>
        </w:rPr>
        <w:t xml:space="preserve"> </w:t>
      </w:r>
      <w:proofErr w:type="spellStart"/>
      <w:r w:rsidRPr="006F61C3">
        <w:rPr>
          <w:sz w:val="24"/>
          <w:szCs w:val="24"/>
        </w:rPr>
        <w:t>parum</w:t>
      </w:r>
      <w:proofErr w:type="spellEnd"/>
      <w:r w:rsidRPr="006F61C3">
        <w:rPr>
          <w:sz w:val="24"/>
          <w:szCs w:val="24"/>
        </w:rPr>
        <w:t xml:space="preserve"> </w:t>
      </w:r>
      <w:proofErr w:type="spellStart"/>
      <w:r w:rsidRPr="006F61C3">
        <w:rPr>
          <w:sz w:val="24"/>
          <w:szCs w:val="24"/>
        </w:rPr>
        <w:t>scribo</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et </w:t>
      </w:r>
      <w:proofErr w:type="spellStart"/>
      <w:r w:rsidRPr="006F61C3">
        <w:rPr>
          <w:sz w:val="24"/>
          <w:szCs w:val="24"/>
        </w:rPr>
        <w:t>ezechiel</w:t>
      </w:r>
      <w:proofErr w:type="spellEnd"/>
      <w:r w:rsidRPr="006F61C3">
        <w:rPr>
          <w:sz w:val="24"/>
          <w:szCs w:val="24"/>
        </w:rPr>
        <w:t xml:space="preserve"> et </w:t>
      </w:r>
      <w:proofErr w:type="spellStart"/>
      <w:r w:rsidRPr="006F61C3">
        <w:rPr>
          <w:sz w:val="24"/>
          <w:szCs w:val="24"/>
        </w:rPr>
        <w:t>prophete</w:t>
      </w:r>
      <w:proofErr w:type="spellEnd"/>
      <w:r w:rsidRPr="006F61C3">
        <w:rPr>
          <w:sz w:val="24"/>
          <w:szCs w:val="24"/>
        </w:rPr>
        <w:t xml:space="preserve"> alii de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plurima</w:t>
      </w:r>
      <w:proofErr w:type="spellEnd"/>
      <w:r w:rsidRPr="006F61C3">
        <w:rPr>
          <w:sz w:val="24"/>
          <w:szCs w:val="24"/>
        </w:rPr>
        <w:t xml:space="preserve"> </w:t>
      </w:r>
      <w:proofErr w:type="spellStart"/>
      <w:r w:rsidRPr="006F61C3">
        <w:rPr>
          <w:sz w:val="24"/>
          <w:szCs w:val="24"/>
        </w:rPr>
        <w:t>conscrip</w:t>
      </w:r>
      <w:r w:rsidR="00B27A9A" w:rsidRPr="00B27A9A">
        <w:rPr>
          <w:sz w:val="24"/>
          <w:szCs w:val="24"/>
          <w:highlight w:val="green"/>
        </w:rPr>
        <w:t>serun</w:t>
      </w:r>
      <w:r w:rsidRPr="00B27A9A">
        <w:rPr>
          <w:sz w:val="24"/>
          <w:szCs w:val="24"/>
          <w:highlight w:val="green"/>
        </w:rPr>
        <w:t>t</w:t>
      </w:r>
      <w:proofErr w:type="spellEnd"/>
      <w:r w:rsidR="00B10E25">
        <w:rPr>
          <w:sz w:val="24"/>
          <w:szCs w:val="24"/>
        </w:rPr>
        <w:t>.</w:t>
      </w:r>
      <w:r w:rsidRPr="006F61C3">
        <w:rPr>
          <w:sz w:val="24"/>
          <w:szCs w:val="24"/>
        </w:rPr>
        <w:t xml:space="preserve"> </w:t>
      </w:r>
      <w:r w:rsidRPr="00B27A9A">
        <w:rPr>
          <w:sz w:val="24"/>
          <w:szCs w:val="24"/>
        </w:rPr>
        <w:t xml:space="preserve">Est </w:t>
      </w:r>
      <w:proofErr w:type="spellStart"/>
      <w:r w:rsidRPr="00B27A9A">
        <w:rPr>
          <w:sz w:val="24"/>
          <w:szCs w:val="24"/>
        </w:rPr>
        <w:t>autem</w:t>
      </w:r>
      <w:proofErr w:type="spellEnd"/>
      <w:r w:rsidRPr="00B27A9A">
        <w:rPr>
          <w:sz w:val="24"/>
          <w:szCs w:val="24"/>
        </w:rPr>
        <w:t xml:space="preserve"> </w:t>
      </w:r>
      <w:proofErr w:type="spellStart"/>
      <w:r w:rsidRPr="00B27A9A">
        <w:rPr>
          <w:sz w:val="24"/>
          <w:szCs w:val="24"/>
        </w:rPr>
        <w:t>valde</w:t>
      </w:r>
      <w:proofErr w:type="spellEnd"/>
      <w:r w:rsidRPr="00B27A9A">
        <w:rPr>
          <w:sz w:val="24"/>
          <w:szCs w:val="24"/>
        </w:rPr>
        <w:t xml:space="preserve"> capax et </w:t>
      </w:r>
      <w:proofErr w:type="spellStart"/>
      <w:r w:rsidRPr="00B27A9A">
        <w:rPr>
          <w:sz w:val="24"/>
          <w:szCs w:val="24"/>
        </w:rPr>
        <w:t>magno</w:t>
      </w:r>
      <w:proofErr w:type="spellEnd"/>
      <w:r w:rsidRPr="00B27A9A">
        <w:rPr>
          <w:sz w:val="24"/>
          <w:szCs w:val="24"/>
        </w:rPr>
        <w:t xml:space="preserve"> </w:t>
      </w:r>
      <w:proofErr w:type="spellStart"/>
      <w:r w:rsidRPr="00B27A9A">
        <w:rPr>
          <w:sz w:val="24"/>
          <w:szCs w:val="24"/>
        </w:rPr>
        <w:t>murorum</w:t>
      </w:r>
      <w:proofErr w:type="spellEnd"/>
      <w:r w:rsidRPr="00B27A9A">
        <w:rPr>
          <w:sz w:val="24"/>
          <w:szCs w:val="24"/>
        </w:rPr>
        <w:t xml:space="preserve"> </w:t>
      </w:r>
      <w:proofErr w:type="spellStart"/>
      <w:r w:rsidRPr="00B27A9A">
        <w:rPr>
          <w:sz w:val="24"/>
          <w:szCs w:val="24"/>
        </w:rPr>
        <w:t>ambitu</w:t>
      </w:r>
      <w:proofErr w:type="spellEnd"/>
      <w:r w:rsidRPr="00B27A9A">
        <w:rPr>
          <w:sz w:val="24"/>
          <w:szCs w:val="24"/>
        </w:rPr>
        <w:t xml:space="preserve"> in </w:t>
      </w:r>
      <w:r w:rsidR="00B27A9A" w:rsidRPr="00B27A9A">
        <w:rPr>
          <w:sz w:val="24"/>
          <w:szCs w:val="24"/>
        </w:rPr>
        <w:t>[</w:t>
      </w:r>
      <w:proofErr w:type="spellStart"/>
      <w:r w:rsidRPr="00B27A9A">
        <w:rPr>
          <w:sz w:val="24"/>
          <w:szCs w:val="24"/>
        </w:rPr>
        <w:t>quinque</w:t>
      </w:r>
      <w:proofErr w:type="spellEnd"/>
      <w:r w:rsidRPr="00B27A9A">
        <w:rPr>
          <w:sz w:val="24"/>
          <w:szCs w:val="24"/>
        </w:rPr>
        <w:t xml:space="preserve"> pedes </w:t>
      </w:r>
      <w:proofErr w:type="spellStart"/>
      <w:r w:rsidRPr="00B27A9A">
        <w:rPr>
          <w:sz w:val="24"/>
          <w:szCs w:val="24"/>
        </w:rPr>
        <w:t>passum</w:t>
      </w:r>
      <w:proofErr w:type="spellEnd"/>
      <w:r w:rsidRPr="00B27A9A">
        <w:rPr>
          <w:sz w:val="24"/>
          <w:szCs w:val="24"/>
        </w:rPr>
        <w:t xml:space="preserve"> </w:t>
      </w:r>
      <w:proofErr w:type="spellStart"/>
      <w:r w:rsidRPr="00B27A9A">
        <w:rPr>
          <w:sz w:val="24"/>
          <w:szCs w:val="24"/>
        </w:rPr>
        <w:t>faciunt</w:t>
      </w:r>
      <w:proofErr w:type="spellEnd"/>
      <w:r w:rsidRPr="00B27A9A">
        <w:rPr>
          <w:sz w:val="24"/>
          <w:szCs w:val="24"/>
        </w:rPr>
        <w:t xml:space="preserve"> passus quorum centum </w:t>
      </w:r>
      <w:proofErr w:type="spellStart"/>
      <w:r w:rsidRPr="00B27A9A">
        <w:rPr>
          <w:sz w:val="24"/>
          <w:szCs w:val="24"/>
        </w:rPr>
        <w:t>viginti</w:t>
      </w:r>
      <w:proofErr w:type="spellEnd"/>
      <w:r w:rsidRPr="00B27A9A">
        <w:rPr>
          <w:sz w:val="24"/>
          <w:szCs w:val="24"/>
        </w:rPr>
        <w:t xml:space="preserve"> </w:t>
      </w:r>
      <w:proofErr w:type="spellStart"/>
      <w:r w:rsidRPr="00B27A9A">
        <w:rPr>
          <w:sz w:val="24"/>
          <w:szCs w:val="24"/>
        </w:rPr>
        <w:t>quinque</w:t>
      </w:r>
      <w:proofErr w:type="spellEnd"/>
      <w:r w:rsidRPr="00B27A9A">
        <w:rPr>
          <w:sz w:val="24"/>
          <w:szCs w:val="24"/>
        </w:rPr>
        <w:t xml:space="preserve"> stadium [?] milia [ides] octo </w:t>
      </w:r>
      <w:proofErr w:type="spellStart"/>
      <w:r w:rsidRPr="00B27A9A">
        <w:rPr>
          <w:sz w:val="24"/>
          <w:szCs w:val="24"/>
        </w:rPr>
        <w:t>facit</w:t>
      </w:r>
      <w:proofErr w:type="spellEnd"/>
      <w:r w:rsidRPr="00B27A9A">
        <w:rPr>
          <w:sz w:val="24"/>
          <w:szCs w:val="24"/>
        </w:rPr>
        <w:t xml:space="preserve"> stadia </w:t>
      </w:r>
      <w:proofErr w:type="spellStart"/>
      <w:r w:rsidRPr="00B27A9A">
        <w:rPr>
          <w:sz w:val="24"/>
          <w:szCs w:val="24"/>
        </w:rPr>
        <w:t>duplicatum</w:t>
      </w:r>
      <w:proofErr w:type="spellEnd"/>
      <w:r w:rsidRPr="00B27A9A">
        <w:rPr>
          <w:sz w:val="24"/>
          <w:szCs w:val="24"/>
        </w:rPr>
        <w:t xml:space="preserve"> [???] </w:t>
      </w:r>
      <w:proofErr w:type="spellStart"/>
      <w:r w:rsidRPr="00B27A9A">
        <w:rPr>
          <w:sz w:val="24"/>
          <w:szCs w:val="24"/>
        </w:rPr>
        <w:t>leuci</w:t>
      </w:r>
      <w:proofErr w:type="spellEnd"/>
      <w:r w:rsidR="00B27A9A" w:rsidRPr="00B27A9A">
        <w:rPr>
          <w:sz w:val="24"/>
          <w:szCs w:val="24"/>
        </w:rPr>
        <w:t>]</w:t>
      </w:r>
      <w:r w:rsidR="00B27A9A" w:rsidRPr="00B27A9A">
        <w:rPr>
          <w:rStyle w:val="FootnoteReference"/>
          <w:sz w:val="24"/>
          <w:szCs w:val="24"/>
        </w:rPr>
        <w:footnoteReference w:id="7"/>
      </w:r>
      <w:r w:rsidR="00B27A9A" w:rsidRPr="00B27A9A">
        <w:rPr>
          <w:sz w:val="24"/>
          <w:szCs w:val="24"/>
        </w:rPr>
        <w:t xml:space="preserve"> (</w:t>
      </w:r>
      <w:r w:rsidR="00B27A9A" w:rsidRPr="00147932">
        <w:rPr>
          <w:b/>
          <w:bCs/>
          <w:sz w:val="24"/>
          <w:szCs w:val="24"/>
        </w:rPr>
        <w:t>233v</w:t>
      </w:r>
      <w:r w:rsidR="00B27A9A" w:rsidRPr="00B27A9A">
        <w:rPr>
          <w:sz w:val="24"/>
          <w:szCs w:val="24"/>
        </w:rPr>
        <w:t>)</w:t>
      </w:r>
      <w:r w:rsidR="00B27A9A">
        <w:rPr>
          <w:sz w:val="24"/>
          <w:szCs w:val="24"/>
        </w:rPr>
        <w:t xml:space="preserve"> </w:t>
      </w:r>
      <w:proofErr w:type="spellStart"/>
      <w:r w:rsidRPr="0003048D">
        <w:rPr>
          <w:sz w:val="24"/>
          <w:szCs w:val="24"/>
        </w:rPr>
        <w:t>rupe</w:t>
      </w:r>
      <w:proofErr w:type="spellEnd"/>
      <w:r w:rsidRPr="0003048D">
        <w:rPr>
          <w:sz w:val="24"/>
          <w:szCs w:val="24"/>
        </w:rPr>
        <w:t xml:space="preserve"> </w:t>
      </w:r>
      <w:proofErr w:type="spellStart"/>
      <w:r w:rsidR="00B27A9A" w:rsidRPr="00B27A9A">
        <w:rPr>
          <w:sz w:val="24"/>
          <w:szCs w:val="24"/>
          <w:highlight w:val="green"/>
        </w:rPr>
        <w:t>durissima</w:t>
      </w:r>
      <w:proofErr w:type="spellEnd"/>
      <w:r w:rsidR="00B27A9A" w:rsidRPr="0003048D">
        <w:rPr>
          <w:sz w:val="24"/>
          <w:szCs w:val="24"/>
        </w:rPr>
        <w:t xml:space="preserve"> </w:t>
      </w:r>
      <w:r w:rsidRPr="0003048D">
        <w:rPr>
          <w:sz w:val="24"/>
          <w:szCs w:val="24"/>
        </w:rPr>
        <w:t xml:space="preserve">in </w:t>
      </w:r>
      <w:proofErr w:type="spellStart"/>
      <w:r w:rsidRPr="0003048D">
        <w:rPr>
          <w:sz w:val="24"/>
          <w:szCs w:val="24"/>
        </w:rPr>
        <w:t>corde</w:t>
      </w:r>
      <w:proofErr w:type="spellEnd"/>
      <w:r w:rsidRPr="0003048D">
        <w:rPr>
          <w:sz w:val="24"/>
          <w:szCs w:val="24"/>
        </w:rPr>
        <w:t xml:space="preserve"> </w:t>
      </w:r>
      <w:proofErr w:type="spellStart"/>
      <w:r w:rsidRPr="0003048D">
        <w:rPr>
          <w:sz w:val="24"/>
          <w:szCs w:val="24"/>
        </w:rPr>
        <w:t>maris</w:t>
      </w:r>
      <w:proofErr w:type="spellEnd"/>
      <w:r w:rsidRPr="0003048D">
        <w:rPr>
          <w:sz w:val="24"/>
          <w:szCs w:val="24"/>
        </w:rPr>
        <w:t xml:space="preserve"> </w:t>
      </w:r>
      <w:proofErr w:type="spellStart"/>
      <w:r w:rsidRPr="0003048D">
        <w:rPr>
          <w:sz w:val="24"/>
          <w:szCs w:val="24"/>
        </w:rPr>
        <w:t>sita</w:t>
      </w:r>
      <w:proofErr w:type="spellEnd"/>
      <w:r w:rsidR="0003048D" w:rsidRPr="0003048D">
        <w:rPr>
          <w:sz w:val="24"/>
          <w:szCs w:val="24"/>
        </w:rPr>
        <w:t xml:space="preserve">, et </w:t>
      </w:r>
      <w:proofErr w:type="spellStart"/>
      <w:r w:rsidR="0003048D" w:rsidRPr="0003048D">
        <w:rPr>
          <w:sz w:val="24"/>
          <w:szCs w:val="24"/>
        </w:rPr>
        <w:t>undique</w:t>
      </w:r>
      <w:proofErr w:type="spellEnd"/>
      <w:r w:rsidR="0003048D" w:rsidRPr="0003048D">
        <w:rPr>
          <w:sz w:val="24"/>
          <w:szCs w:val="24"/>
        </w:rPr>
        <w:t xml:space="preserve"> </w:t>
      </w:r>
      <w:proofErr w:type="spellStart"/>
      <w:r w:rsidR="0003048D" w:rsidRPr="0003048D">
        <w:rPr>
          <w:sz w:val="24"/>
          <w:szCs w:val="24"/>
        </w:rPr>
        <w:t>mari</w:t>
      </w:r>
      <w:proofErr w:type="spellEnd"/>
      <w:r w:rsidR="0003048D" w:rsidRPr="0003048D">
        <w:rPr>
          <w:sz w:val="24"/>
          <w:szCs w:val="24"/>
        </w:rPr>
        <w:t xml:space="preserve"> </w:t>
      </w:r>
      <w:proofErr w:type="spellStart"/>
      <w:r w:rsidR="0003048D" w:rsidRPr="0003048D">
        <w:rPr>
          <w:sz w:val="24"/>
          <w:szCs w:val="24"/>
        </w:rPr>
        <w:t>circumdata</w:t>
      </w:r>
      <w:proofErr w:type="spellEnd"/>
      <w:r w:rsidR="0003048D" w:rsidRPr="0003048D">
        <w:rPr>
          <w:sz w:val="24"/>
          <w:szCs w:val="24"/>
        </w:rPr>
        <w:t xml:space="preserve"> ni</w:t>
      </w:r>
      <w:r w:rsidRPr="0003048D">
        <w:rPr>
          <w:sz w:val="24"/>
          <w:szCs w:val="24"/>
        </w:rPr>
        <w:t xml:space="preserve">si contra </w:t>
      </w:r>
      <w:proofErr w:type="spellStart"/>
      <w:r w:rsidRPr="0003048D">
        <w:rPr>
          <w:sz w:val="24"/>
          <w:szCs w:val="24"/>
        </w:rPr>
        <w:t>orientem</w:t>
      </w:r>
      <w:proofErr w:type="spellEnd"/>
      <w:r w:rsidR="0003048D" w:rsidRPr="0003048D">
        <w:rPr>
          <w:sz w:val="24"/>
          <w:szCs w:val="24"/>
        </w:rPr>
        <w:t>.</w:t>
      </w:r>
      <w:r w:rsidRPr="0003048D">
        <w:rPr>
          <w:sz w:val="24"/>
          <w:szCs w:val="24"/>
        </w:rPr>
        <w:t xml:space="preserve"> </w:t>
      </w:r>
      <w:proofErr w:type="spellStart"/>
      <w:r w:rsidRPr="0003048D">
        <w:rPr>
          <w:sz w:val="24"/>
          <w:szCs w:val="24"/>
        </w:rPr>
        <w:t>ibi</w:t>
      </w:r>
      <w:proofErr w:type="spellEnd"/>
      <w:r w:rsidRPr="0003048D">
        <w:rPr>
          <w:sz w:val="24"/>
          <w:szCs w:val="24"/>
        </w:rPr>
        <w:t xml:space="preserve"> </w:t>
      </w:r>
      <w:proofErr w:type="spellStart"/>
      <w:r w:rsidRPr="0003048D">
        <w:rPr>
          <w:sz w:val="24"/>
          <w:szCs w:val="24"/>
        </w:rPr>
        <w:t>eam</w:t>
      </w:r>
      <w:proofErr w:type="spellEnd"/>
      <w:r w:rsidRPr="0003048D">
        <w:rPr>
          <w:sz w:val="24"/>
          <w:szCs w:val="24"/>
        </w:rPr>
        <w:t xml:space="preserve"> </w:t>
      </w:r>
      <w:proofErr w:type="spellStart"/>
      <w:r w:rsidRPr="0003048D">
        <w:rPr>
          <w:sz w:val="24"/>
          <w:szCs w:val="24"/>
        </w:rPr>
        <w:t>nabuchodonocor</w:t>
      </w:r>
      <w:proofErr w:type="spellEnd"/>
      <w:r w:rsidRPr="0003048D">
        <w:rPr>
          <w:sz w:val="24"/>
          <w:szCs w:val="24"/>
        </w:rPr>
        <w:t xml:space="preserve"> primo</w:t>
      </w:r>
      <w:r w:rsidR="0003048D" w:rsidRPr="0003048D">
        <w:rPr>
          <w:sz w:val="24"/>
          <w:szCs w:val="24"/>
        </w:rPr>
        <w:t>,</w:t>
      </w:r>
      <w:r w:rsidRPr="0003048D">
        <w:rPr>
          <w:sz w:val="24"/>
          <w:szCs w:val="24"/>
        </w:rPr>
        <w:t xml:space="preserve"> </w:t>
      </w:r>
      <w:proofErr w:type="spellStart"/>
      <w:r w:rsidRPr="0003048D">
        <w:rPr>
          <w:sz w:val="24"/>
          <w:szCs w:val="24"/>
        </w:rPr>
        <w:t>postea</w:t>
      </w:r>
      <w:proofErr w:type="spellEnd"/>
      <w:r w:rsidRPr="0003048D">
        <w:rPr>
          <w:sz w:val="24"/>
          <w:szCs w:val="24"/>
        </w:rPr>
        <w:t xml:space="preserve"> </w:t>
      </w:r>
      <w:proofErr w:type="spellStart"/>
      <w:r w:rsidRPr="0003048D">
        <w:rPr>
          <w:sz w:val="24"/>
          <w:szCs w:val="24"/>
        </w:rPr>
        <w:t>allexander</w:t>
      </w:r>
      <w:proofErr w:type="spellEnd"/>
      <w:r w:rsidR="0003048D" w:rsidRPr="0003048D">
        <w:rPr>
          <w:sz w:val="24"/>
          <w:szCs w:val="24"/>
        </w:rPr>
        <w:t>,</w:t>
      </w:r>
      <w:r w:rsidRPr="0003048D">
        <w:rPr>
          <w:sz w:val="24"/>
          <w:szCs w:val="24"/>
        </w:rPr>
        <w:t xml:space="preserve"> </w:t>
      </w:r>
      <w:proofErr w:type="spellStart"/>
      <w:r w:rsidRPr="0003048D">
        <w:rPr>
          <w:sz w:val="24"/>
          <w:szCs w:val="24"/>
        </w:rPr>
        <w:t>fecerunt</w:t>
      </w:r>
      <w:proofErr w:type="spellEnd"/>
      <w:r w:rsidRPr="0003048D">
        <w:rPr>
          <w:sz w:val="24"/>
          <w:szCs w:val="24"/>
        </w:rPr>
        <w:t xml:space="preserve"> </w:t>
      </w:r>
      <w:proofErr w:type="spellStart"/>
      <w:r w:rsidRPr="0003048D">
        <w:rPr>
          <w:sz w:val="24"/>
          <w:szCs w:val="24"/>
        </w:rPr>
        <w:t>contiguam</w:t>
      </w:r>
      <w:proofErr w:type="spellEnd"/>
      <w:r w:rsidRPr="0003048D">
        <w:rPr>
          <w:sz w:val="24"/>
          <w:szCs w:val="24"/>
        </w:rPr>
        <w:t xml:space="preserve"> </w:t>
      </w:r>
      <w:proofErr w:type="spellStart"/>
      <w:r w:rsidRPr="0003048D">
        <w:rPr>
          <w:sz w:val="24"/>
          <w:szCs w:val="24"/>
        </w:rPr>
        <w:t>terre</w:t>
      </w:r>
      <w:proofErr w:type="spellEnd"/>
      <w:r w:rsidR="0003048D" w:rsidRPr="0003048D">
        <w:rPr>
          <w:sz w:val="24"/>
          <w:szCs w:val="24"/>
        </w:rPr>
        <w:t xml:space="preserve">, </w:t>
      </w:r>
      <w:proofErr w:type="spellStart"/>
      <w:r w:rsidR="0003048D" w:rsidRPr="0003048D">
        <w:rPr>
          <w:sz w:val="24"/>
          <w:szCs w:val="24"/>
        </w:rPr>
        <w:t>vix</w:t>
      </w:r>
      <w:proofErr w:type="spellEnd"/>
      <w:r w:rsidR="0003048D" w:rsidRPr="0003048D">
        <w:rPr>
          <w:sz w:val="24"/>
          <w:szCs w:val="24"/>
        </w:rPr>
        <w:t xml:space="preserve"> </w:t>
      </w:r>
      <w:proofErr w:type="spellStart"/>
      <w:r w:rsidR="0003048D" w:rsidRPr="0003048D">
        <w:rPr>
          <w:sz w:val="24"/>
          <w:szCs w:val="24"/>
        </w:rPr>
        <w:t>ad</w:t>
      </w:r>
      <w:proofErr w:type="spellEnd"/>
      <w:r w:rsidR="0003048D" w:rsidRPr="0003048D">
        <w:rPr>
          <w:sz w:val="24"/>
          <w:szCs w:val="24"/>
        </w:rPr>
        <w:t xml:space="preserve"> </w:t>
      </w:r>
      <w:proofErr w:type="spellStart"/>
      <w:r w:rsidR="0003048D" w:rsidRPr="0003048D">
        <w:rPr>
          <w:sz w:val="24"/>
          <w:szCs w:val="24"/>
          <w:highlight w:val="green"/>
        </w:rPr>
        <w:t>iac</w:t>
      </w:r>
      <w:r w:rsidRPr="0003048D">
        <w:rPr>
          <w:sz w:val="24"/>
          <w:szCs w:val="24"/>
          <w:highlight w:val="green"/>
        </w:rPr>
        <w:t>tum</w:t>
      </w:r>
      <w:proofErr w:type="spellEnd"/>
      <w:r w:rsidRPr="0003048D">
        <w:rPr>
          <w:sz w:val="24"/>
          <w:szCs w:val="24"/>
        </w:rPr>
        <w:t xml:space="preserve"> </w:t>
      </w:r>
      <w:proofErr w:type="spellStart"/>
      <w:r w:rsidRPr="0003048D">
        <w:rPr>
          <w:sz w:val="24"/>
          <w:szCs w:val="24"/>
        </w:rPr>
        <w:t>lapidis</w:t>
      </w:r>
      <w:proofErr w:type="spellEnd"/>
      <w:r w:rsidRPr="0003048D">
        <w:rPr>
          <w:sz w:val="24"/>
          <w:szCs w:val="24"/>
        </w:rPr>
        <w:t xml:space="preserve"> ubi </w:t>
      </w:r>
      <w:proofErr w:type="spellStart"/>
      <w:r w:rsidRPr="0003048D">
        <w:rPr>
          <w:sz w:val="24"/>
          <w:szCs w:val="24"/>
        </w:rPr>
        <w:t>tamen</w:t>
      </w:r>
      <w:proofErr w:type="spellEnd"/>
      <w:r w:rsidRPr="0003048D">
        <w:rPr>
          <w:sz w:val="24"/>
          <w:szCs w:val="24"/>
        </w:rPr>
        <w:t xml:space="preserve"> </w:t>
      </w:r>
      <w:proofErr w:type="spellStart"/>
      <w:r w:rsidRPr="0003048D">
        <w:rPr>
          <w:sz w:val="24"/>
          <w:szCs w:val="24"/>
        </w:rPr>
        <w:t>cincta</w:t>
      </w:r>
      <w:proofErr w:type="spellEnd"/>
      <w:r w:rsidRPr="0003048D">
        <w:rPr>
          <w:sz w:val="24"/>
          <w:szCs w:val="24"/>
        </w:rPr>
        <w:t xml:space="preserve"> </w:t>
      </w:r>
      <w:proofErr w:type="spellStart"/>
      <w:r w:rsidRPr="0003048D">
        <w:rPr>
          <w:sz w:val="24"/>
          <w:szCs w:val="24"/>
        </w:rPr>
        <w:t>est</w:t>
      </w:r>
      <w:proofErr w:type="spellEnd"/>
      <w:r w:rsidRPr="0003048D">
        <w:rPr>
          <w:sz w:val="24"/>
          <w:szCs w:val="24"/>
        </w:rPr>
        <w:t xml:space="preserve"> </w:t>
      </w:r>
      <w:proofErr w:type="spellStart"/>
      <w:r w:rsidRPr="0003048D">
        <w:rPr>
          <w:sz w:val="24"/>
          <w:szCs w:val="24"/>
        </w:rPr>
        <w:t>triplici</w:t>
      </w:r>
      <w:proofErr w:type="spellEnd"/>
      <w:r w:rsidRPr="0003048D">
        <w:rPr>
          <w:sz w:val="24"/>
          <w:szCs w:val="24"/>
        </w:rPr>
        <w:t xml:space="preserve"> </w:t>
      </w:r>
      <w:proofErr w:type="spellStart"/>
      <w:r w:rsidRPr="0003048D">
        <w:rPr>
          <w:sz w:val="24"/>
          <w:szCs w:val="24"/>
        </w:rPr>
        <w:t>muro</w:t>
      </w:r>
      <w:proofErr w:type="spellEnd"/>
      <w:r w:rsidRPr="0003048D">
        <w:rPr>
          <w:sz w:val="24"/>
          <w:szCs w:val="24"/>
        </w:rPr>
        <w:t xml:space="preserve"> fortissimo et altissimo et ad 35 pedes </w:t>
      </w:r>
      <w:proofErr w:type="spellStart"/>
      <w:r w:rsidRPr="0003048D">
        <w:rPr>
          <w:sz w:val="24"/>
          <w:szCs w:val="24"/>
        </w:rPr>
        <w:t>spisso</w:t>
      </w:r>
      <w:proofErr w:type="spellEnd"/>
      <w:r w:rsidR="004A2B68">
        <w:rPr>
          <w:sz w:val="24"/>
          <w:szCs w:val="24"/>
        </w:rPr>
        <w:t>. Q</w:t>
      </w:r>
      <w:r w:rsidRPr="006F61C3">
        <w:rPr>
          <w:sz w:val="24"/>
          <w:szCs w:val="24"/>
        </w:rPr>
        <w:t xml:space="preserve">ui </w:t>
      </w:r>
      <w:proofErr w:type="spellStart"/>
      <w:r w:rsidRPr="006F61C3">
        <w:rPr>
          <w:sz w:val="24"/>
          <w:szCs w:val="24"/>
        </w:rPr>
        <w:t>etiam</w:t>
      </w:r>
      <w:proofErr w:type="spellEnd"/>
      <w:r w:rsidRPr="006F61C3">
        <w:rPr>
          <w:sz w:val="24"/>
          <w:szCs w:val="24"/>
        </w:rPr>
        <w:t xml:space="preserve"> muri sunt </w:t>
      </w:r>
      <w:proofErr w:type="spellStart"/>
      <w:r w:rsidRPr="006F61C3">
        <w:rPr>
          <w:sz w:val="24"/>
          <w:szCs w:val="24"/>
        </w:rPr>
        <w:t>muniti</w:t>
      </w:r>
      <w:proofErr w:type="spellEnd"/>
      <w:r w:rsidRPr="006F61C3">
        <w:rPr>
          <w:sz w:val="24"/>
          <w:szCs w:val="24"/>
        </w:rPr>
        <w:t xml:space="preserve"> 12 </w:t>
      </w:r>
      <w:proofErr w:type="spellStart"/>
      <w:r w:rsidRPr="006F61C3">
        <w:rPr>
          <w:sz w:val="24"/>
          <w:szCs w:val="24"/>
        </w:rPr>
        <w:t>turribus</w:t>
      </w:r>
      <w:proofErr w:type="spellEnd"/>
      <w:r w:rsidRPr="006F61C3">
        <w:rPr>
          <w:sz w:val="24"/>
          <w:szCs w:val="24"/>
        </w:rPr>
        <w:t xml:space="preserve"> </w:t>
      </w:r>
      <w:proofErr w:type="spellStart"/>
      <w:r w:rsidRPr="006F61C3">
        <w:rPr>
          <w:sz w:val="24"/>
          <w:szCs w:val="24"/>
        </w:rPr>
        <w:t>fortissimis</w:t>
      </w:r>
      <w:proofErr w:type="spellEnd"/>
      <w:r w:rsidRPr="006F61C3">
        <w:rPr>
          <w:sz w:val="24"/>
          <w:szCs w:val="24"/>
        </w:rPr>
        <w:t xml:space="preserve"> </w:t>
      </w:r>
      <w:proofErr w:type="spellStart"/>
      <w:r w:rsidRPr="006F61C3">
        <w:rPr>
          <w:sz w:val="24"/>
          <w:szCs w:val="24"/>
        </w:rPr>
        <w:t>quibus</w:t>
      </w:r>
      <w:proofErr w:type="spellEnd"/>
      <w:r w:rsidRPr="006F61C3">
        <w:rPr>
          <w:sz w:val="24"/>
          <w:szCs w:val="24"/>
        </w:rPr>
        <w:t xml:space="preserve"> in omnibus </w:t>
      </w:r>
      <w:proofErr w:type="spellStart"/>
      <w:r w:rsidRPr="006F61C3">
        <w:rPr>
          <w:sz w:val="24"/>
          <w:szCs w:val="24"/>
        </w:rPr>
        <w:t>partibus</w:t>
      </w:r>
      <w:proofErr w:type="spellEnd"/>
      <w:r w:rsidRPr="006F61C3">
        <w:rPr>
          <w:sz w:val="24"/>
          <w:szCs w:val="24"/>
        </w:rPr>
        <w:t xml:space="preserve"> mundi me </w:t>
      </w:r>
      <w:proofErr w:type="spellStart"/>
      <w:r w:rsidRPr="006F61C3">
        <w:rPr>
          <w:sz w:val="24"/>
          <w:szCs w:val="24"/>
        </w:rPr>
        <w:t>vidisse</w:t>
      </w:r>
      <w:proofErr w:type="spellEnd"/>
      <w:r w:rsidRPr="006F61C3">
        <w:rPr>
          <w:sz w:val="24"/>
          <w:szCs w:val="24"/>
        </w:rPr>
        <w:t xml:space="preserve"> non </w:t>
      </w:r>
      <w:proofErr w:type="spellStart"/>
      <w:r w:rsidRPr="006F61C3">
        <w:rPr>
          <w:sz w:val="24"/>
          <w:szCs w:val="24"/>
        </w:rPr>
        <w:t>recolo</w:t>
      </w:r>
      <w:proofErr w:type="spellEnd"/>
      <w:r w:rsidRPr="006F61C3">
        <w:rPr>
          <w:sz w:val="24"/>
          <w:szCs w:val="24"/>
        </w:rPr>
        <w:t xml:space="preserve"> </w:t>
      </w:r>
      <w:proofErr w:type="spellStart"/>
      <w:r w:rsidRPr="006F61C3">
        <w:rPr>
          <w:sz w:val="24"/>
          <w:szCs w:val="24"/>
        </w:rPr>
        <w:t>firmiores</w:t>
      </w:r>
      <w:proofErr w:type="spellEnd"/>
      <w:r w:rsidR="00B10E25">
        <w:rPr>
          <w:sz w:val="24"/>
          <w:szCs w:val="24"/>
        </w:rPr>
        <w:t>.</w:t>
      </w:r>
      <w:r w:rsidRPr="006F61C3">
        <w:rPr>
          <w:sz w:val="24"/>
          <w:szCs w:val="24"/>
        </w:rPr>
        <w:t xml:space="preserve"> </w:t>
      </w:r>
      <w:proofErr w:type="spellStart"/>
      <w:r w:rsidRPr="006F61C3">
        <w:rPr>
          <w:sz w:val="24"/>
          <w:szCs w:val="24"/>
        </w:rPr>
        <w:t>Quibus</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turribus</w:t>
      </w:r>
      <w:proofErr w:type="spellEnd"/>
      <w:r w:rsidRPr="006F61C3">
        <w:rPr>
          <w:sz w:val="24"/>
          <w:szCs w:val="24"/>
        </w:rPr>
        <w:t xml:space="preserve"> </w:t>
      </w:r>
      <w:proofErr w:type="spellStart"/>
      <w:r w:rsidRPr="006F61C3">
        <w:rPr>
          <w:sz w:val="24"/>
          <w:szCs w:val="24"/>
        </w:rPr>
        <w:t>continutur</w:t>
      </w:r>
      <w:proofErr w:type="spellEnd"/>
      <w:r w:rsidRPr="006F61C3">
        <w:rPr>
          <w:sz w:val="24"/>
          <w:szCs w:val="24"/>
        </w:rPr>
        <w:t xml:space="preserve"> </w:t>
      </w:r>
      <w:proofErr w:type="spellStart"/>
      <w:r w:rsidRPr="006F61C3">
        <w:rPr>
          <w:sz w:val="24"/>
          <w:szCs w:val="24"/>
        </w:rPr>
        <w:t>arx</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w:t>
      </w:r>
      <w:proofErr w:type="spellStart"/>
      <w:r w:rsidRPr="006F61C3">
        <w:rPr>
          <w:sz w:val="24"/>
          <w:szCs w:val="24"/>
        </w:rPr>
        <w:t>munitissima</w:t>
      </w:r>
      <w:proofErr w:type="spellEnd"/>
      <w:r w:rsidRPr="006F61C3">
        <w:rPr>
          <w:sz w:val="24"/>
          <w:szCs w:val="24"/>
        </w:rPr>
        <w:t xml:space="preserve">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quinque</w:t>
      </w:r>
      <w:proofErr w:type="spellEnd"/>
      <w:r w:rsidRPr="006F61C3">
        <w:rPr>
          <w:sz w:val="24"/>
          <w:szCs w:val="24"/>
        </w:rPr>
        <w:t xml:space="preserve"> </w:t>
      </w:r>
      <w:proofErr w:type="spellStart"/>
      <w:r w:rsidRPr="006F61C3">
        <w:rPr>
          <w:sz w:val="24"/>
          <w:szCs w:val="24"/>
        </w:rPr>
        <w:t>turres</w:t>
      </w:r>
      <w:proofErr w:type="spellEnd"/>
      <w:r w:rsidRPr="006F61C3">
        <w:rPr>
          <w:sz w:val="24"/>
          <w:szCs w:val="24"/>
        </w:rPr>
        <w:t xml:space="preserve"> </w:t>
      </w:r>
      <w:proofErr w:type="spellStart"/>
      <w:r w:rsidRPr="006F61C3">
        <w:rPr>
          <w:sz w:val="24"/>
          <w:szCs w:val="24"/>
        </w:rPr>
        <w:t>fortissimas</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expugnare</w:t>
      </w:r>
      <w:proofErr w:type="spellEnd"/>
      <w:r w:rsidRPr="006F61C3">
        <w:rPr>
          <w:sz w:val="24"/>
          <w:szCs w:val="24"/>
        </w:rPr>
        <w:t xml:space="preserve"> non </w:t>
      </w:r>
      <w:proofErr w:type="spellStart"/>
      <w:r w:rsidRPr="006F61C3">
        <w:rPr>
          <w:sz w:val="24"/>
          <w:szCs w:val="24"/>
        </w:rPr>
        <w:t>deberet</w:t>
      </w:r>
      <w:proofErr w:type="spellEnd"/>
      <w:r w:rsidRPr="006F61C3">
        <w:rPr>
          <w:sz w:val="24"/>
          <w:szCs w:val="24"/>
        </w:rPr>
        <w:t xml:space="preserve"> </w:t>
      </w:r>
      <w:proofErr w:type="spellStart"/>
      <w:r w:rsidRPr="006F61C3">
        <w:rPr>
          <w:sz w:val="24"/>
          <w:szCs w:val="24"/>
        </w:rPr>
        <w:t>totus</w:t>
      </w:r>
      <w:proofErr w:type="spellEnd"/>
      <w:r w:rsidRPr="006F61C3">
        <w:rPr>
          <w:sz w:val="24"/>
          <w:szCs w:val="24"/>
        </w:rPr>
        <w:t xml:space="preserve"> mundus</w:t>
      </w:r>
      <w:r w:rsidR="00B10E25">
        <w:rPr>
          <w:sz w:val="24"/>
          <w:szCs w:val="24"/>
        </w:rPr>
        <w:t>.</w:t>
      </w:r>
      <w:r w:rsidRPr="006F61C3">
        <w:rPr>
          <w:sz w:val="24"/>
          <w:szCs w:val="24"/>
        </w:rPr>
        <w:t xml:space="preserve"> </w:t>
      </w:r>
      <w:proofErr w:type="spellStart"/>
      <w:r w:rsidRPr="006F61C3">
        <w:rPr>
          <w:sz w:val="24"/>
          <w:szCs w:val="24"/>
        </w:rPr>
        <w:t>Multe</w:t>
      </w:r>
      <w:proofErr w:type="spellEnd"/>
      <w:r w:rsidRPr="006F61C3">
        <w:rPr>
          <w:sz w:val="24"/>
          <w:szCs w:val="24"/>
        </w:rPr>
        <w:t xml:space="preserve"> sunt in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reliquie</w:t>
      </w:r>
      <w:proofErr w:type="spellEnd"/>
      <w:r w:rsidRPr="006F61C3">
        <w:rPr>
          <w:sz w:val="24"/>
          <w:szCs w:val="24"/>
        </w:rPr>
        <w:t xml:space="preserve"> sanctorum</w:t>
      </w:r>
      <w:r w:rsidR="00B10E25">
        <w:rPr>
          <w:sz w:val="24"/>
          <w:szCs w:val="24"/>
        </w:rPr>
        <w:t>:</w:t>
      </w:r>
      <w:r w:rsidRPr="006F61C3">
        <w:rPr>
          <w:sz w:val="24"/>
          <w:szCs w:val="24"/>
        </w:rPr>
        <w:t xml:space="preserve"> </w:t>
      </w:r>
      <w:proofErr w:type="spellStart"/>
      <w:r w:rsidRPr="006F61C3">
        <w:rPr>
          <w:sz w:val="24"/>
          <w:szCs w:val="24"/>
        </w:rPr>
        <w:t>Origine</w:t>
      </w:r>
      <w:r w:rsidR="0003048D">
        <w:rPr>
          <w:sz w:val="24"/>
          <w:szCs w:val="24"/>
        </w:rPr>
        <w:t>s</w:t>
      </w:r>
      <w:proofErr w:type="spellEnd"/>
      <w:r w:rsidR="0003048D">
        <w:rPr>
          <w:sz w:val="24"/>
          <w:szCs w:val="24"/>
        </w:rPr>
        <w:t xml:space="preserve"> </w:t>
      </w:r>
      <w:proofErr w:type="spellStart"/>
      <w:r w:rsidR="0003048D">
        <w:rPr>
          <w:sz w:val="24"/>
          <w:szCs w:val="24"/>
        </w:rPr>
        <w:t>ibi</w:t>
      </w:r>
      <w:proofErr w:type="spellEnd"/>
      <w:r w:rsidR="0003048D">
        <w:rPr>
          <w:sz w:val="24"/>
          <w:szCs w:val="24"/>
        </w:rPr>
        <w:t xml:space="preserve"> </w:t>
      </w:r>
      <w:proofErr w:type="spellStart"/>
      <w:r w:rsidR="0003048D">
        <w:rPr>
          <w:sz w:val="24"/>
          <w:szCs w:val="24"/>
        </w:rPr>
        <w:t>sepultus</w:t>
      </w:r>
      <w:proofErr w:type="spellEnd"/>
      <w:r w:rsidR="0003048D">
        <w:rPr>
          <w:sz w:val="24"/>
          <w:szCs w:val="24"/>
        </w:rPr>
        <w:t xml:space="preserve"> </w:t>
      </w:r>
      <w:proofErr w:type="spellStart"/>
      <w:r w:rsidR="0003048D">
        <w:rPr>
          <w:sz w:val="24"/>
          <w:szCs w:val="24"/>
        </w:rPr>
        <w:t>est</w:t>
      </w:r>
      <w:proofErr w:type="spellEnd"/>
      <w:r w:rsidR="0003048D">
        <w:rPr>
          <w:sz w:val="24"/>
          <w:szCs w:val="24"/>
        </w:rPr>
        <w:t xml:space="preserve"> et sunt </w:t>
      </w:r>
      <w:proofErr w:type="spellStart"/>
      <w:r w:rsidR="0003048D">
        <w:rPr>
          <w:sz w:val="24"/>
          <w:szCs w:val="24"/>
        </w:rPr>
        <w:t>ibi</w:t>
      </w:r>
      <w:proofErr w:type="spellEnd"/>
      <w:r w:rsidR="0003048D">
        <w:rPr>
          <w:sz w:val="24"/>
          <w:szCs w:val="24"/>
        </w:rPr>
        <w:t xml:space="preserve"> </w:t>
      </w:r>
      <w:proofErr w:type="spellStart"/>
      <w:r w:rsidRPr="00B10E25">
        <w:rPr>
          <w:sz w:val="24"/>
          <w:szCs w:val="24"/>
          <w:highlight w:val="yellow"/>
        </w:rPr>
        <w:t>columpne</w:t>
      </w:r>
      <w:proofErr w:type="spellEnd"/>
      <w:r w:rsidRPr="006F61C3">
        <w:rPr>
          <w:sz w:val="24"/>
          <w:szCs w:val="24"/>
        </w:rPr>
        <w:t xml:space="preserve">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magne</w:t>
      </w:r>
      <w:proofErr w:type="spellEnd"/>
      <w:r w:rsidRPr="006F61C3">
        <w:rPr>
          <w:sz w:val="24"/>
          <w:szCs w:val="24"/>
        </w:rPr>
        <w:t xml:space="preserve"> </w:t>
      </w:r>
      <w:proofErr w:type="spellStart"/>
      <w:r w:rsidRPr="006F61C3">
        <w:rPr>
          <w:sz w:val="24"/>
          <w:szCs w:val="24"/>
        </w:rPr>
        <w:t>marmoree</w:t>
      </w:r>
      <w:proofErr w:type="spellEnd"/>
      <w:r w:rsidRPr="006F61C3">
        <w:rPr>
          <w:sz w:val="24"/>
          <w:szCs w:val="24"/>
        </w:rPr>
        <w:t xml:space="preserve"> et </w:t>
      </w:r>
      <w:proofErr w:type="spellStart"/>
      <w:r w:rsidRPr="006F61C3">
        <w:rPr>
          <w:sz w:val="24"/>
          <w:szCs w:val="24"/>
        </w:rPr>
        <w:t>aliorum</w:t>
      </w:r>
      <w:proofErr w:type="spellEnd"/>
      <w:r w:rsidRPr="006F61C3">
        <w:rPr>
          <w:sz w:val="24"/>
          <w:szCs w:val="24"/>
        </w:rPr>
        <w:t xml:space="preserve"> </w:t>
      </w:r>
      <w:proofErr w:type="spellStart"/>
      <w:r w:rsidRPr="006F61C3">
        <w:rPr>
          <w:sz w:val="24"/>
          <w:szCs w:val="24"/>
        </w:rPr>
        <w:t>lapidum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stupor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videre</w:t>
      </w:r>
      <w:proofErr w:type="spellEnd"/>
      <w:r w:rsidR="00B10E25">
        <w:rPr>
          <w:sz w:val="24"/>
          <w:szCs w:val="24"/>
        </w:rPr>
        <w:t>.</w:t>
      </w:r>
      <w:r w:rsidRPr="006F61C3">
        <w:rPr>
          <w:sz w:val="24"/>
          <w:szCs w:val="24"/>
        </w:rPr>
        <w:t xml:space="preserve"> </w:t>
      </w:r>
    </w:p>
    <w:p w14:paraId="766FF865" w14:textId="68A0A510" w:rsidR="004A2B68" w:rsidRDefault="00A6186D" w:rsidP="0003048D">
      <w:pPr>
        <w:ind w:firstLine="720"/>
        <w:rPr>
          <w:sz w:val="24"/>
          <w:szCs w:val="24"/>
        </w:rPr>
      </w:pPr>
      <w:r w:rsidRPr="006F61C3">
        <w:rPr>
          <w:sz w:val="24"/>
          <w:szCs w:val="24"/>
        </w:rPr>
        <w:t xml:space="preserve">Ante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australem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iactum</w:t>
      </w:r>
      <w:proofErr w:type="spellEnd"/>
      <w:r w:rsidRPr="006F61C3">
        <w:rPr>
          <w:sz w:val="24"/>
          <w:szCs w:val="24"/>
        </w:rPr>
        <w:t xml:space="preserve"> </w:t>
      </w:r>
      <w:proofErr w:type="spellStart"/>
      <w:r w:rsidRPr="006F61C3">
        <w:rPr>
          <w:sz w:val="24"/>
          <w:szCs w:val="24"/>
        </w:rPr>
        <w:t>duarum</w:t>
      </w:r>
      <w:proofErr w:type="spellEnd"/>
      <w:r w:rsidRPr="006F61C3">
        <w:rPr>
          <w:sz w:val="24"/>
          <w:szCs w:val="24"/>
        </w:rPr>
        <w:t xml:space="preserve"> </w:t>
      </w:r>
      <w:proofErr w:type="spellStart"/>
      <w:r w:rsidRPr="006F61C3">
        <w:rPr>
          <w:sz w:val="24"/>
          <w:szCs w:val="24"/>
        </w:rPr>
        <w:t>sagittarum</w:t>
      </w:r>
      <w:proofErr w:type="spellEnd"/>
      <w:r w:rsidRPr="006F61C3">
        <w:rPr>
          <w:sz w:val="24"/>
          <w:szCs w:val="24"/>
        </w:rPr>
        <w:t xml:space="preserve"> </w:t>
      </w:r>
      <w:proofErr w:type="spellStart"/>
      <w:r w:rsidRPr="006F61C3">
        <w:rPr>
          <w:sz w:val="24"/>
          <w:szCs w:val="24"/>
        </w:rPr>
        <w:t>ostenditur</w:t>
      </w:r>
      <w:proofErr w:type="spellEnd"/>
      <w:r w:rsidRPr="006F61C3">
        <w:rPr>
          <w:sz w:val="24"/>
          <w:szCs w:val="24"/>
        </w:rPr>
        <w:t xml:space="preserve"> locus </w:t>
      </w:r>
      <w:proofErr w:type="spellStart"/>
      <w:r w:rsidRPr="006F61C3">
        <w:rPr>
          <w:sz w:val="24"/>
          <w:szCs w:val="24"/>
        </w:rPr>
        <w:t>predicationis</w:t>
      </w:r>
      <w:proofErr w:type="spellEnd"/>
      <w:r w:rsidRPr="006F61C3">
        <w:rPr>
          <w:sz w:val="24"/>
          <w:szCs w:val="24"/>
        </w:rPr>
        <w:t xml:space="preserve"> </w:t>
      </w:r>
      <w:proofErr w:type="spellStart"/>
      <w:r w:rsidRPr="006F61C3">
        <w:rPr>
          <w:sz w:val="24"/>
          <w:szCs w:val="24"/>
        </w:rPr>
        <w:t>Ihesu</w:t>
      </w:r>
      <w:proofErr w:type="spellEnd"/>
      <w:r w:rsidRPr="006F61C3">
        <w:rPr>
          <w:sz w:val="24"/>
          <w:szCs w:val="24"/>
        </w:rPr>
        <w:t xml:space="preserve"> Christi ubi mulier</w:t>
      </w:r>
      <w:r w:rsidR="00B10E25">
        <w:rPr>
          <w:sz w:val="24"/>
          <w:szCs w:val="24"/>
        </w:rPr>
        <w:t xml:space="preserve"> </w:t>
      </w:r>
      <w:proofErr w:type="spellStart"/>
      <w:r w:rsidRPr="006F61C3">
        <w:rPr>
          <w:sz w:val="24"/>
          <w:szCs w:val="24"/>
        </w:rPr>
        <w:t>extulit</w:t>
      </w:r>
      <w:proofErr w:type="spellEnd"/>
      <w:r w:rsidRPr="006F61C3">
        <w:rPr>
          <w:sz w:val="24"/>
          <w:szCs w:val="24"/>
        </w:rPr>
        <w:t xml:space="preserve"> </w:t>
      </w:r>
      <w:proofErr w:type="spellStart"/>
      <w:r w:rsidRPr="006F61C3">
        <w:rPr>
          <w:sz w:val="24"/>
          <w:szCs w:val="24"/>
        </w:rPr>
        <w:t>vocem</w:t>
      </w:r>
      <w:proofErr w:type="spellEnd"/>
      <w:r w:rsidRPr="006F61C3">
        <w:rPr>
          <w:sz w:val="24"/>
          <w:szCs w:val="24"/>
        </w:rPr>
        <w:t xml:space="preserve"> de </w:t>
      </w:r>
      <w:proofErr w:type="spellStart"/>
      <w:r w:rsidRPr="006F61C3">
        <w:rPr>
          <w:sz w:val="24"/>
          <w:szCs w:val="24"/>
        </w:rPr>
        <w:t>turba</w:t>
      </w:r>
      <w:proofErr w:type="spellEnd"/>
      <w:r w:rsidR="00B10E25">
        <w:rPr>
          <w:sz w:val="24"/>
          <w:szCs w:val="24"/>
        </w:rPr>
        <w:t>,</w:t>
      </w:r>
      <w:r w:rsidRPr="006F61C3">
        <w:rPr>
          <w:sz w:val="24"/>
          <w:szCs w:val="24"/>
        </w:rPr>
        <w:t xml:space="preserve"> </w:t>
      </w:r>
      <w:proofErr w:type="spellStart"/>
      <w:r w:rsidRPr="006F61C3">
        <w:rPr>
          <w:sz w:val="24"/>
          <w:szCs w:val="24"/>
        </w:rPr>
        <w:t>dicens</w:t>
      </w:r>
      <w:proofErr w:type="spellEnd"/>
      <w:r w:rsidRPr="006F61C3">
        <w:rPr>
          <w:sz w:val="24"/>
          <w:szCs w:val="24"/>
        </w:rPr>
        <w:t xml:space="preserve"> </w:t>
      </w:r>
      <w:r w:rsidR="0003048D">
        <w:rPr>
          <w:sz w:val="24"/>
          <w:szCs w:val="24"/>
        </w:rPr>
        <w:t>“</w:t>
      </w:r>
      <w:r w:rsidRPr="006F61C3">
        <w:rPr>
          <w:sz w:val="24"/>
          <w:szCs w:val="24"/>
        </w:rPr>
        <w:t xml:space="preserve">beatus venter qui </w:t>
      </w:r>
      <w:proofErr w:type="spellStart"/>
      <w:r w:rsidRPr="006F61C3">
        <w:rPr>
          <w:sz w:val="24"/>
          <w:szCs w:val="24"/>
        </w:rPr>
        <w:t>te</w:t>
      </w:r>
      <w:proofErr w:type="spellEnd"/>
      <w:r w:rsidRPr="006F61C3">
        <w:rPr>
          <w:sz w:val="24"/>
          <w:szCs w:val="24"/>
        </w:rPr>
        <w:t xml:space="preserve"> </w:t>
      </w:r>
      <w:proofErr w:type="spellStart"/>
      <w:r w:rsidRPr="006F61C3">
        <w:rPr>
          <w:sz w:val="24"/>
          <w:szCs w:val="24"/>
        </w:rPr>
        <w:t>portavit</w:t>
      </w:r>
      <w:proofErr w:type="spellEnd"/>
      <w:r w:rsidR="0003048D">
        <w:rPr>
          <w:sz w:val="24"/>
          <w:szCs w:val="24"/>
        </w:rPr>
        <w:t>”</w:t>
      </w:r>
      <w:r w:rsidRPr="006F61C3">
        <w:rPr>
          <w:sz w:val="24"/>
          <w:szCs w:val="24"/>
        </w:rPr>
        <w:t xml:space="preserve"> </w:t>
      </w:r>
      <w:r w:rsidR="0003048D" w:rsidRPr="0003048D">
        <w:rPr>
          <w:sz w:val="24"/>
          <w:szCs w:val="24"/>
          <w:highlight w:val="green"/>
        </w:rPr>
        <w:t>et cetera</w:t>
      </w:r>
      <w:r w:rsidRPr="006F61C3">
        <w:rPr>
          <w:sz w:val="24"/>
          <w:szCs w:val="24"/>
        </w:rPr>
        <w:t xml:space="preserve"> et</w:t>
      </w:r>
      <w:r w:rsidR="0003048D">
        <w:rPr>
          <w:sz w:val="24"/>
          <w:szCs w:val="24"/>
        </w:rPr>
        <w:t xml:space="preserve"> lapis in quo </w:t>
      </w:r>
      <w:proofErr w:type="spellStart"/>
      <w:r w:rsidR="0003048D">
        <w:rPr>
          <w:sz w:val="24"/>
          <w:szCs w:val="24"/>
        </w:rPr>
        <w:t>predicans</w:t>
      </w:r>
      <w:proofErr w:type="spellEnd"/>
      <w:r w:rsidR="0003048D">
        <w:rPr>
          <w:sz w:val="24"/>
          <w:szCs w:val="24"/>
        </w:rPr>
        <w:t xml:space="preserve"> </w:t>
      </w:r>
      <w:proofErr w:type="spellStart"/>
      <w:r w:rsidR="0003048D">
        <w:rPr>
          <w:sz w:val="24"/>
          <w:szCs w:val="24"/>
        </w:rPr>
        <w:t>stetit</w:t>
      </w:r>
      <w:proofErr w:type="spellEnd"/>
      <w:r w:rsidR="0003048D">
        <w:rPr>
          <w:sz w:val="24"/>
          <w:szCs w:val="24"/>
        </w:rPr>
        <w:t xml:space="preserve"> </w:t>
      </w:r>
      <w:proofErr w:type="spellStart"/>
      <w:r w:rsidR="0003048D" w:rsidRPr="0003048D">
        <w:rPr>
          <w:sz w:val="24"/>
          <w:szCs w:val="24"/>
          <w:highlight w:val="green"/>
        </w:rPr>
        <w:t>Ihesus</w:t>
      </w:r>
      <w:proofErr w:type="spellEnd"/>
      <w:r w:rsidR="004A2B68">
        <w:rPr>
          <w:sz w:val="24"/>
          <w:szCs w:val="24"/>
        </w:rPr>
        <w:t>. Q</w:t>
      </w:r>
      <w:r w:rsidRPr="006F61C3">
        <w:rPr>
          <w:sz w:val="24"/>
          <w:szCs w:val="24"/>
        </w:rPr>
        <w:t xml:space="preserve">ui locus </w:t>
      </w:r>
      <w:proofErr w:type="spellStart"/>
      <w:r w:rsidRPr="006F61C3">
        <w:rPr>
          <w:sz w:val="24"/>
          <w:szCs w:val="24"/>
        </w:rPr>
        <w:t>numquam</w:t>
      </w:r>
      <w:proofErr w:type="spellEnd"/>
      <w:r w:rsidRPr="006F61C3">
        <w:rPr>
          <w:sz w:val="24"/>
          <w:szCs w:val="24"/>
        </w:rPr>
        <w:t xml:space="preserve"> arena </w:t>
      </w:r>
      <w:proofErr w:type="spellStart"/>
      <w:r w:rsidRPr="006F61C3">
        <w:rPr>
          <w:sz w:val="24"/>
          <w:szCs w:val="24"/>
        </w:rPr>
        <w:t>aperitur</w:t>
      </w:r>
      <w:proofErr w:type="spellEnd"/>
      <w:r w:rsidRPr="006F61C3">
        <w:rPr>
          <w:sz w:val="24"/>
          <w:szCs w:val="24"/>
        </w:rPr>
        <w:t xml:space="preserve"> licet arena </w:t>
      </w:r>
      <w:proofErr w:type="spellStart"/>
      <w:r w:rsidRPr="006F61C3">
        <w:rPr>
          <w:sz w:val="24"/>
          <w:szCs w:val="24"/>
        </w:rPr>
        <w:t>illa</w:t>
      </w:r>
      <w:proofErr w:type="spellEnd"/>
      <w:r w:rsidRPr="006F61C3">
        <w:rPr>
          <w:sz w:val="24"/>
          <w:szCs w:val="24"/>
        </w:rPr>
        <w:t xml:space="preserve"> </w:t>
      </w:r>
      <w:proofErr w:type="spellStart"/>
      <w:r w:rsidRPr="006F61C3">
        <w:rPr>
          <w:sz w:val="24"/>
          <w:szCs w:val="24"/>
        </w:rPr>
        <w:t>levis</w:t>
      </w:r>
      <w:proofErr w:type="spellEnd"/>
      <w:r w:rsidRPr="006F61C3">
        <w:rPr>
          <w:sz w:val="24"/>
          <w:szCs w:val="24"/>
        </w:rPr>
        <w:t xml:space="preserve"> sit et </w:t>
      </w:r>
      <w:proofErr w:type="spellStart"/>
      <w:r w:rsidRPr="006F61C3">
        <w:rPr>
          <w:sz w:val="24"/>
          <w:szCs w:val="24"/>
        </w:rPr>
        <w:t>volatilis</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apud </w:t>
      </w:r>
      <w:proofErr w:type="spellStart"/>
      <w:r w:rsidRPr="006F61C3">
        <w:rPr>
          <w:sz w:val="24"/>
          <w:szCs w:val="24"/>
        </w:rPr>
        <w:t>nos</w:t>
      </w:r>
      <w:proofErr w:type="spellEnd"/>
      <w:r w:rsidR="00471802">
        <w:rPr>
          <w:rStyle w:val="FootnoteReference"/>
          <w:sz w:val="24"/>
          <w:szCs w:val="24"/>
        </w:rPr>
        <w:footnoteReference w:id="8"/>
      </w:r>
      <w:r w:rsidRPr="006F61C3">
        <w:rPr>
          <w:sz w:val="24"/>
          <w:szCs w:val="24"/>
        </w:rPr>
        <w:t xml:space="preserve"> </w:t>
      </w:r>
      <w:proofErr w:type="spellStart"/>
      <w:r w:rsidRPr="006F61C3">
        <w:rPr>
          <w:sz w:val="24"/>
          <w:szCs w:val="24"/>
        </w:rPr>
        <w:t>nives</w:t>
      </w:r>
      <w:proofErr w:type="spellEnd"/>
      <w:r w:rsidRPr="006F61C3">
        <w:rPr>
          <w:sz w:val="24"/>
          <w:szCs w:val="24"/>
        </w:rPr>
        <w:t xml:space="preserve"> motu venti in </w:t>
      </w:r>
      <w:proofErr w:type="spellStart"/>
      <w:r w:rsidRPr="006F61C3">
        <w:rPr>
          <w:sz w:val="24"/>
          <w:szCs w:val="24"/>
        </w:rPr>
        <w:t>yeme</w:t>
      </w:r>
      <w:proofErr w:type="spellEnd"/>
      <w:r w:rsidR="004A2B68">
        <w:rPr>
          <w:sz w:val="24"/>
          <w:szCs w:val="24"/>
        </w:rPr>
        <w:t xml:space="preserve"> </w:t>
      </w:r>
      <w:proofErr w:type="spellStart"/>
      <w:r w:rsidRPr="006F61C3">
        <w:rPr>
          <w:sz w:val="24"/>
          <w:szCs w:val="24"/>
        </w:rPr>
        <w:t>volare</w:t>
      </w:r>
      <w:proofErr w:type="spellEnd"/>
      <w:r w:rsidRPr="006F61C3">
        <w:rPr>
          <w:sz w:val="24"/>
          <w:szCs w:val="24"/>
        </w:rPr>
        <w:t xml:space="preserve"> </w:t>
      </w:r>
      <w:proofErr w:type="spellStart"/>
      <w:r w:rsidRPr="006F61C3">
        <w:rPr>
          <w:sz w:val="24"/>
          <w:szCs w:val="24"/>
        </w:rPr>
        <w:t>solent</w:t>
      </w:r>
      <w:proofErr w:type="spellEnd"/>
      <w:r w:rsidRPr="006F61C3">
        <w:rPr>
          <w:sz w:val="24"/>
          <w:szCs w:val="24"/>
        </w:rPr>
        <w:t xml:space="preserve"> et </w:t>
      </w:r>
      <w:proofErr w:type="spellStart"/>
      <w:r w:rsidRPr="006F61C3">
        <w:rPr>
          <w:sz w:val="24"/>
          <w:szCs w:val="24"/>
        </w:rPr>
        <w:t>cumulos</w:t>
      </w:r>
      <w:proofErr w:type="spellEnd"/>
      <w:r w:rsidRPr="006F61C3">
        <w:rPr>
          <w:sz w:val="24"/>
          <w:szCs w:val="24"/>
        </w:rPr>
        <w:t xml:space="preserve"> </w:t>
      </w:r>
      <w:proofErr w:type="spellStart"/>
      <w:r w:rsidR="0003048D" w:rsidRPr="0003048D">
        <w:rPr>
          <w:sz w:val="24"/>
          <w:szCs w:val="24"/>
          <w:highlight w:val="green"/>
        </w:rPr>
        <w:t>magnos</w:t>
      </w:r>
      <w:proofErr w:type="spellEnd"/>
      <w:r w:rsidR="0003048D">
        <w:rPr>
          <w:sz w:val="24"/>
          <w:szCs w:val="24"/>
        </w:rPr>
        <w:t xml:space="preserve"> </w:t>
      </w:r>
      <w:proofErr w:type="spellStart"/>
      <w:r w:rsidRPr="006F61C3">
        <w:rPr>
          <w:sz w:val="24"/>
          <w:szCs w:val="24"/>
        </w:rPr>
        <w:t>facere</w:t>
      </w:r>
      <w:proofErr w:type="spellEnd"/>
      <w:r w:rsidR="004A2B68">
        <w:rPr>
          <w:sz w:val="24"/>
          <w:szCs w:val="24"/>
        </w:rPr>
        <w:t>.</w:t>
      </w:r>
      <w:r w:rsidRPr="006F61C3">
        <w:rPr>
          <w:sz w:val="24"/>
          <w:szCs w:val="24"/>
        </w:rPr>
        <w:t xml:space="preserve"> </w:t>
      </w:r>
      <w:proofErr w:type="spellStart"/>
      <w:r w:rsidRPr="006F61C3">
        <w:rPr>
          <w:sz w:val="24"/>
          <w:szCs w:val="24"/>
        </w:rPr>
        <w:t>Iste</w:t>
      </w:r>
      <w:proofErr w:type="spellEnd"/>
      <w:r w:rsidRPr="006F61C3">
        <w:rPr>
          <w:sz w:val="24"/>
          <w:szCs w:val="24"/>
        </w:rPr>
        <w:t xml:space="preserve"> </w:t>
      </w:r>
      <w:proofErr w:type="spellStart"/>
      <w:r w:rsidRPr="006F61C3">
        <w:rPr>
          <w:sz w:val="24"/>
          <w:szCs w:val="24"/>
        </w:rPr>
        <w:t>enim</w:t>
      </w:r>
      <w:proofErr w:type="spellEnd"/>
      <w:r w:rsidRPr="006F61C3">
        <w:rPr>
          <w:sz w:val="24"/>
          <w:szCs w:val="24"/>
        </w:rPr>
        <w:t xml:space="preserve"> locus in medio </w:t>
      </w:r>
      <w:proofErr w:type="spellStart"/>
      <w:r w:rsidRPr="006F61C3">
        <w:rPr>
          <w:sz w:val="24"/>
          <w:szCs w:val="24"/>
        </w:rPr>
        <w:t>arenarum</w:t>
      </w:r>
      <w:proofErr w:type="spellEnd"/>
      <w:r w:rsidRPr="006F61C3">
        <w:rPr>
          <w:sz w:val="24"/>
          <w:szCs w:val="24"/>
        </w:rPr>
        <w:t xml:space="preserve"> semper </w:t>
      </w:r>
      <w:proofErr w:type="spellStart"/>
      <w:r w:rsidRPr="006F61C3">
        <w:rPr>
          <w:sz w:val="24"/>
          <w:szCs w:val="24"/>
        </w:rPr>
        <w:t>nudus</w:t>
      </w:r>
      <w:proofErr w:type="spellEnd"/>
      <w:r w:rsidRPr="006F61C3">
        <w:rPr>
          <w:sz w:val="24"/>
          <w:szCs w:val="24"/>
        </w:rPr>
        <w:t xml:space="preserve"> </w:t>
      </w:r>
      <w:proofErr w:type="spellStart"/>
      <w:r w:rsidRPr="006F61C3">
        <w:rPr>
          <w:sz w:val="24"/>
          <w:szCs w:val="24"/>
        </w:rPr>
        <w:t>remanet</w:t>
      </w:r>
      <w:proofErr w:type="spellEnd"/>
      <w:r w:rsidRPr="006F61C3">
        <w:rPr>
          <w:sz w:val="24"/>
          <w:szCs w:val="24"/>
        </w:rPr>
        <w:t xml:space="preserve"> et estate et </w:t>
      </w:r>
      <w:proofErr w:type="spellStart"/>
      <w:r w:rsidRPr="006F61C3">
        <w:rPr>
          <w:sz w:val="24"/>
          <w:szCs w:val="24"/>
        </w:rPr>
        <w:t>yeme</w:t>
      </w:r>
      <w:proofErr w:type="spellEnd"/>
      <w:r w:rsidR="0003048D">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terra sancta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rarum</w:t>
      </w:r>
      <w:proofErr w:type="spellEnd"/>
      <w:r w:rsidR="004A2B68">
        <w:rPr>
          <w:sz w:val="24"/>
          <w:szCs w:val="24"/>
        </w:rPr>
        <w:t>.</w:t>
      </w:r>
      <w:r w:rsidRPr="006F61C3">
        <w:rPr>
          <w:sz w:val="24"/>
          <w:szCs w:val="24"/>
        </w:rPr>
        <w:t xml:space="preserve"> Est </w:t>
      </w:r>
      <w:proofErr w:type="spellStart"/>
      <w:r w:rsidRPr="006F61C3">
        <w:rPr>
          <w:sz w:val="24"/>
          <w:szCs w:val="24"/>
        </w:rPr>
        <w:t>etiam</w:t>
      </w:r>
      <w:proofErr w:type="spellEnd"/>
      <w:r w:rsidRPr="006F61C3">
        <w:rPr>
          <w:sz w:val="24"/>
          <w:szCs w:val="24"/>
        </w:rPr>
        <w:t xml:space="preserve"> locus ibidem </w:t>
      </w:r>
      <w:proofErr w:type="spellStart"/>
      <w:r w:rsidRPr="006F61C3">
        <w:rPr>
          <w:sz w:val="24"/>
          <w:szCs w:val="24"/>
        </w:rPr>
        <w:t>magis</w:t>
      </w:r>
      <w:proofErr w:type="spellEnd"/>
      <w:r w:rsidRPr="006F61C3">
        <w:rPr>
          <w:sz w:val="24"/>
          <w:szCs w:val="24"/>
        </w:rPr>
        <w:t xml:space="preserve"> </w:t>
      </w:r>
      <w:proofErr w:type="spellStart"/>
      <w:r w:rsidRPr="006F61C3">
        <w:rPr>
          <w:sz w:val="24"/>
          <w:szCs w:val="24"/>
        </w:rPr>
        <w:t>viridis</w:t>
      </w:r>
      <w:proofErr w:type="spellEnd"/>
      <w:r w:rsidRPr="006F61C3">
        <w:rPr>
          <w:sz w:val="24"/>
          <w:szCs w:val="24"/>
        </w:rPr>
        <w:t xml:space="preserve"> et </w:t>
      </w:r>
      <w:proofErr w:type="spellStart"/>
      <w:r w:rsidRPr="006F61C3">
        <w:rPr>
          <w:sz w:val="24"/>
          <w:szCs w:val="24"/>
        </w:rPr>
        <w:t>herbosus</w:t>
      </w:r>
      <w:proofErr w:type="spellEnd"/>
      <w:r w:rsidRPr="006F61C3">
        <w:rPr>
          <w:sz w:val="24"/>
          <w:szCs w:val="24"/>
        </w:rPr>
        <w:t xml:space="preserve"> ubi </w:t>
      </w:r>
      <w:proofErr w:type="spellStart"/>
      <w:r w:rsidRPr="006F61C3">
        <w:rPr>
          <w:sz w:val="24"/>
          <w:szCs w:val="24"/>
        </w:rPr>
        <w:t>dicitur</w:t>
      </w:r>
      <w:proofErr w:type="spellEnd"/>
      <w:r w:rsidRPr="006F61C3">
        <w:rPr>
          <w:sz w:val="24"/>
          <w:szCs w:val="24"/>
        </w:rPr>
        <w:t xml:space="preserve"> mulier </w:t>
      </w:r>
      <w:proofErr w:type="spellStart"/>
      <w:r w:rsidRPr="006F61C3">
        <w:rPr>
          <w:sz w:val="24"/>
          <w:szCs w:val="24"/>
        </w:rPr>
        <w:t>illa</w:t>
      </w:r>
      <w:proofErr w:type="spellEnd"/>
      <w:r w:rsidRPr="006F61C3">
        <w:rPr>
          <w:sz w:val="24"/>
          <w:szCs w:val="24"/>
        </w:rPr>
        <w:t xml:space="preserve"> </w:t>
      </w:r>
      <w:proofErr w:type="spellStart"/>
      <w:r w:rsidRPr="006F61C3">
        <w:rPr>
          <w:sz w:val="24"/>
          <w:szCs w:val="24"/>
        </w:rPr>
        <w:t>sedisse</w:t>
      </w:r>
      <w:proofErr w:type="spellEnd"/>
      <w:r w:rsidRPr="006F61C3">
        <w:rPr>
          <w:sz w:val="24"/>
          <w:szCs w:val="24"/>
        </w:rPr>
        <w:t xml:space="preserve"> que </w:t>
      </w:r>
      <w:proofErr w:type="spellStart"/>
      <w:r w:rsidRPr="006F61C3">
        <w:rPr>
          <w:sz w:val="24"/>
          <w:szCs w:val="24"/>
        </w:rPr>
        <w:t>extulit</w:t>
      </w:r>
      <w:proofErr w:type="spellEnd"/>
      <w:r w:rsidRPr="006F61C3">
        <w:rPr>
          <w:sz w:val="24"/>
          <w:szCs w:val="24"/>
        </w:rPr>
        <w:t xml:space="preserve"> </w:t>
      </w:r>
      <w:proofErr w:type="spellStart"/>
      <w:r w:rsidRPr="006F61C3">
        <w:rPr>
          <w:sz w:val="24"/>
          <w:szCs w:val="24"/>
        </w:rPr>
        <w:t>vocem</w:t>
      </w:r>
      <w:proofErr w:type="spellEnd"/>
      <w:r w:rsidRPr="006F61C3">
        <w:rPr>
          <w:sz w:val="24"/>
          <w:szCs w:val="24"/>
        </w:rPr>
        <w:t xml:space="preserve"> de </w:t>
      </w:r>
      <w:proofErr w:type="spellStart"/>
      <w:r w:rsidRPr="006F61C3">
        <w:rPr>
          <w:sz w:val="24"/>
          <w:szCs w:val="24"/>
        </w:rPr>
        <w:t>turba</w:t>
      </w:r>
      <w:proofErr w:type="spellEnd"/>
      <w:r w:rsidR="004A2B68">
        <w:rPr>
          <w:sz w:val="24"/>
          <w:szCs w:val="24"/>
        </w:rPr>
        <w:t>.</w:t>
      </w:r>
      <w:r w:rsidRPr="006F61C3">
        <w:rPr>
          <w:sz w:val="24"/>
          <w:szCs w:val="24"/>
        </w:rPr>
        <w:t xml:space="preserve"> </w:t>
      </w:r>
    </w:p>
    <w:p w14:paraId="40992B62" w14:textId="77777777" w:rsidR="004A2B68" w:rsidRDefault="00A6186D" w:rsidP="004A2B68">
      <w:pPr>
        <w:ind w:firstLine="720"/>
        <w:rPr>
          <w:sz w:val="24"/>
          <w:szCs w:val="24"/>
        </w:rPr>
      </w:pPr>
      <w:proofErr w:type="spellStart"/>
      <w:r w:rsidRPr="006F61C3">
        <w:rPr>
          <w:sz w:val="24"/>
          <w:szCs w:val="24"/>
        </w:rPr>
        <w:t>Recedentibus</w:t>
      </w:r>
      <w:proofErr w:type="spellEnd"/>
      <w:r w:rsidRPr="006F61C3">
        <w:rPr>
          <w:sz w:val="24"/>
          <w:szCs w:val="24"/>
        </w:rPr>
        <w:t xml:space="preserve"> de tyro versus </w:t>
      </w:r>
      <w:proofErr w:type="spellStart"/>
      <w:r w:rsidRPr="006F61C3">
        <w:rPr>
          <w:sz w:val="24"/>
          <w:szCs w:val="24"/>
        </w:rPr>
        <w:t>sydonem</w:t>
      </w:r>
      <w:proofErr w:type="spellEnd"/>
      <w:r w:rsidRPr="006F61C3">
        <w:rPr>
          <w:sz w:val="24"/>
          <w:szCs w:val="24"/>
        </w:rPr>
        <w:t xml:space="preserve"> primo ad </w:t>
      </w:r>
      <w:proofErr w:type="spellStart"/>
      <w:r w:rsidRPr="006F61C3">
        <w:rPr>
          <w:sz w:val="24"/>
          <w:szCs w:val="24"/>
        </w:rPr>
        <w:t>duas</w:t>
      </w:r>
      <w:proofErr w:type="spellEnd"/>
      <w:r w:rsidRPr="006F61C3">
        <w:rPr>
          <w:sz w:val="24"/>
          <w:szCs w:val="24"/>
        </w:rPr>
        <w:t xml:space="preserve"> leucas </w:t>
      </w:r>
      <w:proofErr w:type="spellStart"/>
      <w:r w:rsidRPr="006F61C3">
        <w:rPr>
          <w:sz w:val="24"/>
          <w:szCs w:val="24"/>
        </w:rPr>
        <w:t>occurit</w:t>
      </w:r>
      <w:proofErr w:type="spellEnd"/>
      <w:r w:rsidRPr="006F61C3">
        <w:rPr>
          <w:sz w:val="24"/>
          <w:szCs w:val="24"/>
        </w:rPr>
        <w:t xml:space="preserve"> </w:t>
      </w:r>
      <w:proofErr w:type="spellStart"/>
      <w:r w:rsidRPr="006F61C3">
        <w:rPr>
          <w:sz w:val="24"/>
          <w:szCs w:val="24"/>
        </w:rPr>
        <w:t>fluvius</w:t>
      </w:r>
      <w:proofErr w:type="spellEnd"/>
      <w:r w:rsidRPr="006F61C3">
        <w:rPr>
          <w:sz w:val="24"/>
          <w:szCs w:val="24"/>
        </w:rPr>
        <w:t xml:space="preserve"> </w:t>
      </w:r>
      <w:proofErr w:type="spellStart"/>
      <w:r w:rsidRPr="006F61C3">
        <w:rPr>
          <w:sz w:val="24"/>
          <w:szCs w:val="24"/>
        </w:rPr>
        <w:t>elenterus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quem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yonatas</w:t>
      </w:r>
      <w:proofErr w:type="spellEnd"/>
      <w:r w:rsidRPr="006F61C3">
        <w:rPr>
          <w:sz w:val="24"/>
          <w:szCs w:val="24"/>
        </w:rPr>
        <w:t xml:space="preserve"> </w:t>
      </w:r>
      <w:proofErr w:type="spellStart"/>
      <w:r w:rsidRPr="006F61C3">
        <w:rPr>
          <w:sz w:val="24"/>
          <w:szCs w:val="24"/>
        </w:rPr>
        <w:t>persecutus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regem</w:t>
      </w:r>
      <w:proofErr w:type="spellEnd"/>
      <w:r w:rsidRPr="006F61C3">
        <w:rPr>
          <w:sz w:val="24"/>
          <w:szCs w:val="24"/>
        </w:rPr>
        <w:t xml:space="preserve"> </w:t>
      </w:r>
      <w:proofErr w:type="spellStart"/>
      <w:r w:rsidRPr="006F61C3">
        <w:rPr>
          <w:sz w:val="24"/>
          <w:szCs w:val="24"/>
        </w:rPr>
        <w:t>demetrium</w:t>
      </w:r>
      <w:proofErr w:type="spellEnd"/>
      <w:r w:rsidR="004A2B68">
        <w:rPr>
          <w:sz w:val="24"/>
          <w:szCs w:val="24"/>
        </w:rPr>
        <w:t>.</w:t>
      </w:r>
      <w:r w:rsidRPr="006F61C3">
        <w:rPr>
          <w:sz w:val="24"/>
          <w:szCs w:val="24"/>
        </w:rPr>
        <w:t xml:space="preserve"> </w:t>
      </w:r>
      <w:proofErr w:type="spellStart"/>
      <w:r w:rsidRPr="006F61C3">
        <w:rPr>
          <w:sz w:val="24"/>
          <w:szCs w:val="24"/>
        </w:rPr>
        <w:t>Iste</w:t>
      </w:r>
      <w:proofErr w:type="spellEnd"/>
      <w:r w:rsidRPr="006F61C3">
        <w:rPr>
          <w:sz w:val="24"/>
          <w:szCs w:val="24"/>
        </w:rPr>
        <w:t xml:space="preserve"> </w:t>
      </w:r>
      <w:proofErr w:type="spellStart"/>
      <w:r w:rsidRPr="006F61C3">
        <w:rPr>
          <w:sz w:val="24"/>
          <w:szCs w:val="24"/>
        </w:rPr>
        <w:t>fluvius</w:t>
      </w:r>
      <w:proofErr w:type="spellEnd"/>
      <w:r w:rsidRPr="006F61C3">
        <w:rPr>
          <w:sz w:val="24"/>
          <w:szCs w:val="24"/>
        </w:rPr>
        <w:t xml:space="preserve"> </w:t>
      </w:r>
      <w:proofErr w:type="spellStart"/>
      <w:r w:rsidRPr="006F61C3">
        <w:rPr>
          <w:sz w:val="24"/>
          <w:szCs w:val="24"/>
        </w:rPr>
        <w:t>venit</w:t>
      </w:r>
      <w:proofErr w:type="spellEnd"/>
      <w:r w:rsidRPr="006F61C3">
        <w:rPr>
          <w:sz w:val="24"/>
          <w:szCs w:val="24"/>
        </w:rPr>
        <w:t xml:space="preserve"> de </w:t>
      </w:r>
      <w:proofErr w:type="spellStart"/>
      <w:r w:rsidRPr="006F61C3">
        <w:rPr>
          <w:sz w:val="24"/>
          <w:szCs w:val="24"/>
        </w:rPr>
        <w:t>yturea</w:t>
      </w:r>
      <w:proofErr w:type="spellEnd"/>
      <w:r w:rsidRPr="006F61C3">
        <w:rPr>
          <w:sz w:val="24"/>
          <w:szCs w:val="24"/>
        </w:rPr>
        <w:t xml:space="preserve"> </w:t>
      </w:r>
      <w:proofErr w:type="spellStart"/>
      <w:r w:rsidRPr="006F61C3">
        <w:rPr>
          <w:sz w:val="24"/>
          <w:szCs w:val="24"/>
        </w:rPr>
        <w:t>sive</w:t>
      </w:r>
      <w:proofErr w:type="spellEnd"/>
      <w:r w:rsidRPr="006F61C3">
        <w:rPr>
          <w:sz w:val="24"/>
          <w:szCs w:val="24"/>
        </w:rPr>
        <w:t xml:space="preserve"> </w:t>
      </w:r>
      <w:proofErr w:type="spellStart"/>
      <w:r w:rsidR="0003048D">
        <w:rPr>
          <w:sz w:val="24"/>
          <w:szCs w:val="24"/>
        </w:rPr>
        <w:t>galilea</w:t>
      </w:r>
      <w:proofErr w:type="spellEnd"/>
      <w:r w:rsidR="0003048D">
        <w:rPr>
          <w:sz w:val="24"/>
          <w:szCs w:val="24"/>
        </w:rPr>
        <w:t xml:space="preserve"> </w:t>
      </w:r>
      <w:proofErr w:type="spellStart"/>
      <w:r w:rsidR="0003048D">
        <w:rPr>
          <w:sz w:val="24"/>
          <w:szCs w:val="24"/>
        </w:rPr>
        <w:t>gencium</w:t>
      </w:r>
      <w:proofErr w:type="spellEnd"/>
      <w:r w:rsidR="0003048D">
        <w:rPr>
          <w:sz w:val="24"/>
          <w:szCs w:val="24"/>
        </w:rPr>
        <w:t xml:space="preserve"> de </w:t>
      </w:r>
      <w:proofErr w:type="spellStart"/>
      <w:r w:rsidR="0003048D">
        <w:rPr>
          <w:sz w:val="24"/>
          <w:szCs w:val="24"/>
        </w:rPr>
        <w:t>confinio</w:t>
      </w:r>
      <w:proofErr w:type="spellEnd"/>
      <w:r w:rsidR="0003048D">
        <w:rPr>
          <w:sz w:val="24"/>
          <w:szCs w:val="24"/>
        </w:rPr>
        <w:t xml:space="preserve"> </w:t>
      </w:r>
      <w:proofErr w:type="spellStart"/>
      <w:r w:rsidR="0003048D">
        <w:rPr>
          <w:sz w:val="24"/>
          <w:szCs w:val="24"/>
        </w:rPr>
        <w:t>illo</w:t>
      </w:r>
      <w:proofErr w:type="spellEnd"/>
      <w:r w:rsidR="004E2386">
        <w:rPr>
          <w:sz w:val="24"/>
          <w:szCs w:val="24"/>
        </w:rPr>
        <w:t xml:space="preserve"> </w:t>
      </w:r>
      <w:proofErr w:type="spellStart"/>
      <w:r w:rsidR="004E2386">
        <w:rPr>
          <w:sz w:val="24"/>
          <w:szCs w:val="24"/>
        </w:rPr>
        <w:t>quod</w:t>
      </w:r>
      <w:proofErr w:type="spellEnd"/>
      <w:r w:rsidR="004E2386">
        <w:rPr>
          <w:sz w:val="24"/>
          <w:szCs w:val="24"/>
        </w:rPr>
        <w:t xml:space="preserve"> </w:t>
      </w:r>
      <w:proofErr w:type="spellStart"/>
      <w:r w:rsidR="004E2386">
        <w:rPr>
          <w:sz w:val="24"/>
          <w:szCs w:val="24"/>
        </w:rPr>
        <w:t>dicitur</w:t>
      </w:r>
      <w:proofErr w:type="spellEnd"/>
      <w:r w:rsidR="004E2386">
        <w:rPr>
          <w:sz w:val="24"/>
          <w:szCs w:val="24"/>
        </w:rPr>
        <w:t xml:space="preserve"> terra </w:t>
      </w:r>
      <w:proofErr w:type="spellStart"/>
      <w:r w:rsidR="004E2386" w:rsidRPr="004E2386">
        <w:rPr>
          <w:sz w:val="24"/>
          <w:szCs w:val="24"/>
          <w:highlight w:val="yellow"/>
        </w:rPr>
        <w:t>teoph</w:t>
      </w:r>
      <w:proofErr w:type="spellEnd"/>
      <w:r w:rsidRPr="006F61C3">
        <w:rPr>
          <w:sz w:val="24"/>
          <w:szCs w:val="24"/>
        </w:rPr>
        <w:t xml:space="preserve"> et </w:t>
      </w:r>
      <w:proofErr w:type="spellStart"/>
      <w:r w:rsidRPr="006F61C3">
        <w:rPr>
          <w:sz w:val="24"/>
          <w:szCs w:val="24"/>
        </w:rPr>
        <w:t>fluit</w:t>
      </w:r>
      <w:proofErr w:type="spellEnd"/>
      <w:r w:rsidRPr="006F61C3">
        <w:rPr>
          <w:sz w:val="24"/>
          <w:szCs w:val="24"/>
        </w:rPr>
        <w:t xml:space="preserve"> sub </w:t>
      </w:r>
      <w:proofErr w:type="spellStart"/>
      <w:r w:rsidRPr="006F61C3">
        <w:rPr>
          <w:sz w:val="24"/>
          <w:szCs w:val="24"/>
        </w:rPr>
        <w:t>castro</w:t>
      </w:r>
      <w:proofErr w:type="spellEnd"/>
      <w:r w:rsidRPr="006F61C3">
        <w:rPr>
          <w:sz w:val="24"/>
          <w:szCs w:val="24"/>
        </w:rPr>
        <w:t xml:space="preserve"> </w:t>
      </w:r>
      <w:proofErr w:type="spellStart"/>
      <w:r w:rsidRPr="006F61C3">
        <w:rPr>
          <w:sz w:val="24"/>
          <w:szCs w:val="24"/>
        </w:rPr>
        <w:t>beaford</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fuerat</w:t>
      </w:r>
      <w:proofErr w:type="spellEnd"/>
      <w:r w:rsidRPr="006F61C3">
        <w:rPr>
          <w:sz w:val="24"/>
          <w:szCs w:val="24"/>
        </w:rPr>
        <w:t xml:space="preserve"> </w:t>
      </w:r>
      <w:proofErr w:type="spellStart"/>
      <w:r w:rsidRPr="006F61C3">
        <w:rPr>
          <w:sz w:val="24"/>
          <w:szCs w:val="24"/>
        </w:rPr>
        <w:t>milie</w:t>
      </w:r>
      <w:proofErr w:type="spellEnd"/>
      <w:r w:rsidRPr="006F61C3">
        <w:rPr>
          <w:sz w:val="24"/>
          <w:szCs w:val="24"/>
        </w:rPr>
        <w:t xml:space="preserve"> </w:t>
      </w:r>
      <w:proofErr w:type="spellStart"/>
      <w:r w:rsidRPr="006F61C3">
        <w:rPr>
          <w:sz w:val="24"/>
          <w:szCs w:val="24"/>
        </w:rPr>
        <w:t>templi</w:t>
      </w:r>
      <w:proofErr w:type="spellEnd"/>
      <w:r w:rsidR="004A2B68">
        <w:rPr>
          <w:sz w:val="24"/>
          <w:szCs w:val="24"/>
        </w:rPr>
        <w:t>,</w:t>
      </w:r>
      <w:r w:rsidRPr="006F61C3">
        <w:rPr>
          <w:sz w:val="24"/>
          <w:szCs w:val="24"/>
        </w:rPr>
        <w:t xml:space="preserve"> </w:t>
      </w:r>
      <w:proofErr w:type="spellStart"/>
      <w:r w:rsidRPr="006F61C3">
        <w:rPr>
          <w:sz w:val="24"/>
          <w:szCs w:val="24"/>
        </w:rPr>
        <w:t>procedens</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orma</w:t>
      </w:r>
      <w:proofErr w:type="spellEnd"/>
      <w:r w:rsidRPr="006F61C3">
        <w:rPr>
          <w:sz w:val="24"/>
          <w:szCs w:val="24"/>
        </w:rPr>
        <w:t xml:space="preserve"> </w:t>
      </w:r>
      <w:proofErr w:type="spellStart"/>
      <w:r w:rsidRPr="006F61C3">
        <w:rPr>
          <w:sz w:val="24"/>
          <w:szCs w:val="24"/>
        </w:rPr>
        <w:t>quousque</w:t>
      </w:r>
      <w:proofErr w:type="spellEnd"/>
      <w:r w:rsidRPr="006F61C3">
        <w:rPr>
          <w:sz w:val="24"/>
          <w:szCs w:val="24"/>
        </w:rPr>
        <w:t xml:space="preserve"> </w:t>
      </w:r>
      <w:proofErr w:type="spellStart"/>
      <w:r w:rsidRPr="006F61C3">
        <w:rPr>
          <w:sz w:val="24"/>
          <w:szCs w:val="24"/>
        </w:rPr>
        <w:t>iosue</w:t>
      </w:r>
      <w:proofErr w:type="spellEnd"/>
      <w:r w:rsidRPr="006F61C3">
        <w:rPr>
          <w:sz w:val="24"/>
          <w:szCs w:val="24"/>
        </w:rPr>
        <w:t xml:space="preserve"> </w:t>
      </w:r>
      <w:proofErr w:type="spellStart"/>
      <w:r w:rsidRPr="006F61C3">
        <w:rPr>
          <w:sz w:val="24"/>
          <w:szCs w:val="24"/>
        </w:rPr>
        <w:t>persecutus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24 reges et </w:t>
      </w:r>
      <w:r w:rsidR="004E2386">
        <w:rPr>
          <w:sz w:val="24"/>
          <w:szCs w:val="24"/>
        </w:rPr>
        <w:t>s</w:t>
      </w:r>
      <w:r w:rsidRPr="004E2386">
        <w:rPr>
          <w:sz w:val="24"/>
          <w:szCs w:val="24"/>
          <w:highlight w:val="green"/>
        </w:rPr>
        <w:t>ic</w:t>
      </w:r>
      <w:r w:rsidRPr="006F61C3">
        <w:rPr>
          <w:sz w:val="24"/>
          <w:szCs w:val="24"/>
        </w:rPr>
        <w:t xml:space="preserve"> </w:t>
      </w:r>
      <w:proofErr w:type="spellStart"/>
      <w:r w:rsidRPr="006F61C3">
        <w:rPr>
          <w:sz w:val="24"/>
          <w:szCs w:val="24"/>
        </w:rPr>
        <w:t>decendit</w:t>
      </w:r>
      <w:proofErr w:type="spellEnd"/>
      <w:r w:rsidRPr="006F61C3">
        <w:rPr>
          <w:sz w:val="24"/>
          <w:szCs w:val="24"/>
        </w:rPr>
        <w:t xml:space="preserve"> in mare magnum</w:t>
      </w:r>
      <w:r w:rsidR="004A2B68">
        <w:rPr>
          <w:sz w:val="24"/>
          <w:szCs w:val="24"/>
        </w:rPr>
        <w:t>.</w:t>
      </w:r>
      <w:r w:rsidR="0003048D">
        <w:rPr>
          <w:rStyle w:val="FootnoteReference"/>
          <w:sz w:val="24"/>
          <w:szCs w:val="24"/>
        </w:rPr>
        <w:footnoteReference w:id="9"/>
      </w:r>
      <w:r w:rsidRPr="006F61C3">
        <w:rPr>
          <w:sz w:val="24"/>
          <w:szCs w:val="24"/>
        </w:rPr>
        <w:t xml:space="preserve"> </w:t>
      </w:r>
    </w:p>
    <w:p w14:paraId="6D8A3C4E" w14:textId="77777777" w:rsidR="004A2B68" w:rsidRDefault="00A6186D" w:rsidP="004A2B68">
      <w:pPr>
        <w:ind w:firstLine="720"/>
        <w:rPr>
          <w:sz w:val="24"/>
          <w:szCs w:val="24"/>
        </w:rPr>
      </w:pPr>
      <w:r w:rsidRPr="006F61C3">
        <w:rPr>
          <w:sz w:val="24"/>
          <w:szCs w:val="24"/>
        </w:rPr>
        <w:lastRenderedPageBreak/>
        <w:t xml:space="preserve">Ultra </w:t>
      </w:r>
      <w:proofErr w:type="spellStart"/>
      <w:r w:rsidRPr="006F61C3">
        <w:rPr>
          <w:sz w:val="24"/>
          <w:szCs w:val="24"/>
        </w:rPr>
        <w:t>fluvium</w:t>
      </w:r>
      <w:proofErr w:type="spellEnd"/>
      <w:r w:rsidRPr="006F61C3">
        <w:rPr>
          <w:sz w:val="24"/>
          <w:szCs w:val="24"/>
        </w:rPr>
        <w:t xml:space="preserve"> </w:t>
      </w:r>
      <w:proofErr w:type="spellStart"/>
      <w:r w:rsidRPr="006F61C3">
        <w:rPr>
          <w:sz w:val="24"/>
          <w:szCs w:val="24"/>
        </w:rPr>
        <w:t>istum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sarepta</w:t>
      </w:r>
      <w:proofErr w:type="spellEnd"/>
      <w:r w:rsidRPr="006F61C3">
        <w:rPr>
          <w:sz w:val="24"/>
          <w:szCs w:val="24"/>
        </w:rPr>
        <w:t xml:space="preserve"> </w:t>
      </w:r>
      <w:proofErr w:type="spellStart"/>
      <w:r w:rsidRPr="006F61C3">
        <w:rPr>
          <w:sz w:val="24"/>
          <w:szCs w:val="24"/>
        </w:rPr>
        <w:t>sydoniorum</w:t>
      </w:r>
      <w:proofErr w:type="spellEnd"/>
      <w:r w:rsidRPr="006F61C3">
        <w:rPr>
          <w:sz w:val="24"/>
          <w:szCs w:val="24"/>
        </w:rPr>
        <w:t xml:space="preserve">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ante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ostenditur</w:t>
      </w:r>
      <w:proofErr w:type="spellEnd"/>
      <w:r w:rsidRPr="006F61C3">
        <w:rPr>
          <w:sz w:val="24"/>
          <w:szCs w:val="24"/>
        </w:rPr>
        <w:t xml:space="preserve"> locus </w:t>
      </w:r>
      <w:r w:rsidR="004A2B68">
        <w:rPr>
          <w:sz w:val="24"/>
          <w:szCs w:val="24"/>
        </w:rPr>
        <w:t xml:space="preserve">ubi </w:t>
      </w:r>
      <w:proofErr w:type="spellStart"/>
      <w:r w:rsidR="004A2B68">
        <w:rPr>
          <w:sz w:val="24"/>
          <w:szCs w:val="24"/>
        </w:rPr>
        <w:t>elyas</w:t>
      </w:r>
      <w:proofErr w:type="spellEnd"/>
      <w:r w:rsidR="004A2B68">
        <w:rPr>
          <w:sz w:val="24"/>
          <w:szCs w:val="24"/>
        </w:rPr>
        <w:t xml:space="preserve"> </w:t>
      </w:r>
      <w:proofErr w:type="spellStart"/>
      <w:r w:rsidR="004A2B68">
        <w:rPr>
          <w:sz w:val="24"/>
          <w:szCs w:val="24"/>
        </w:rPr>
        <w:t>venit</w:t>
      </w:r>
      <w:proofErr w:type="spellEnd"/>
      <w:r w:rsidR="004A2B68">
        <w:rPr>
          <w:sz w:val="24"/>
          <w:szCs w:val="24"/>
        </w:rPr>
        <w:t xml:space="preserve"> </w:t>
      </w:r>
      <w:proofErr w:type="spellStart"/>
      <w:r w:rsidR="004A2B68">
        <w:rPr>
          <w:sz w:val="24"/>
          <w:szCs w:val="24"/>
        </w:rPr>
        <w:t>ad</w:t>
      </w:r>
      <w:proofErr w:type="spellEnd"/>
      <w:r w:rsidR="004A2B68">
        <w:rPr>
          <w:sz w:val="24"/>
          <w:szCs w:val="24"/>
        </w:rPr>
        <w:t xml:space="preserve"> </w:t>
      </w:r>
      <w:proofErr w:type="spellStart"/>
      <w:r w:rsidR="004A2B68">
        <w:rPr>
          <w:sz w:val="24"/>
          <w:szCs w:val="24"/>
        </w:rPr>
        <w:t>viduam</w:t>
      </w:r>
      <w:proofErr w:type="spellEnd"/>
      <w:r w:rsidR="004A2B68">
        <w:rPr>
          <w:sz w:val="24"/>
          <w:szCs w:val="24"/>
        </w:rPr>
        <w:t xml:space="preserve"> </w:t>
      </w:r>
      <w:proofErr w:type="spellStart"/>
      <w:r w:rsidR="004A2B68">
        <w:rPr>
          <w:sz w:val="24"/>
          <w:szCs w:val="24"/>
        </w:rPr>
        <w:t>sarep</w:t>
      </w:r>
      <w:r w:rsidRPr="006F61C3">
        <w:rPr>
          <w:sz w:val="24"/>
          <w:szCs w:val="24"/>
        </w:rPr>
        <w:t>tenam</w:t>
      </w:r>
      <w:proofErr w:type="spellEnd"/>
      <w:r w:rsidR="004A2B68">
        <w:rPr>
          <w:sz w:val="24"/>
          <w:szCs w:val="24"/>
        </w:rPr>
        <w:t>.</w:t>
      </w:r>
      <w:r w:rsidRPr="006F61C3">
        <w:rPr>
          <w:sz w:val="24"/>
          <w:szCs w:val="24"/>
        </w:rPr>
        <w:t xml:space="preserve"> </w:t>
      </w:r>
      <w:proofErr w:type="spellStart"/>
      <w:r w:rsidRPr="006F61C3">
        <w:rPr>
          <w:sz w:val="24"/>
          <w:szCs w:val="24"/>
        </w:rPr>
        <w:t>deinde</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quedam</w:t>
      </w:r>
      <w:proofErr w:type="spellEnd"/>
      <w:r w:rsidRPr="006F61C3">
        <w:rPr>
          <w:sz w:val="24"/>
          <w:szCs w:val="24"/>
        </w:rPr>
        <w:t xml:space="preserve"> </w:t>
      </w:r>
      <w:proofErr w:type="spellStart"/>
      <w:r w:rsidRPr="006F61C3">
        <w:rPr>
          <w:sz w:val="24"/>
          <w:szCs w:val="24"/>
        </w:rPr>
        <w:t>capella</w:t>
      </w:r>
      <w:proofErr w:type="spellEnd"/>
      <w:r w:rsidRPr="006F61C3">
        <w:rPr>
          <w:sz w:val="24"/>
          <w:szCs w:val="24"/>
        </w:rPr>
        <w:t xml:space="preserve"> </w:t>
      </w:r>
      <w:proofErr w:type="spellStart"/>
      <w:r w:rsidR="004A2B68">
        <w:rPr>
          <w:sz w:val="24"/>
          <w:szCs w:val="24"/>
        </w:rPr>
        <w:t>edificata</w:t>
      </w:r>
      <w:proofErr w:type="spellEnd"/>
      <w:r w:rsidR="004A2B68">
        <w:rPr>
          <w:sz w:val="24"/>
          <w:szCs w:val="24"/>
        </w:rPr>
        <w:t xml:space="preserve"> ubi </w:t>
      </w:r>
      <w:proofErr w:type="spellStart"/>
      <w:r w:rsidR="004A2B68" w:rsidRPr="004E2386">
        <w:rPr>
          <w:sz w:val="24"/>
          <w:szCs w:val="24"/>
          <w:highlight w:val="green"/>
        </w:rPr>
        <w:t>eius</w:t>
      </w:r>
      <w:proofErr w:type="spellEnd"/>
      <w:r w:rsidR="004A2B68">
        <w:rPr>
          <w:sz w:val="24"/>
          <w:szCs w:val="24"/>
        </w:rPr>
        <w:t xml:space="preserve"> </w:t>
      </w:r>
      <w:proofErr w:type="spellStart"/>
      <w:r w:rsidR="004A2B68">
        <w:rPr>
          <w:sz w:val="24"/>
          <w:szCs w:val="24"/>
        </w:rPr>
        <w:t>filium</w:t>
      </w:r>
      <w:proofErr w:type="spellEnd"/>
      <w:r w:rsidR="004A2B68">
        <w:rPr>
          <w:sz w:val="24"/>
          <w:szCs w:val="24"/>
        </w:rPr>
        <w:t xml:space="preserve"> </w:t>
      </w:r>
      <w:proofErr w:type="spellStart"/>
      <w:r w:rsidR="004A2B68">
        <w:rPr>
          <w:sz w:val="24"/>
          <w:szCs w:val="24"/>
        </w:rPr>
        <w:t>susci</w:t>
      </w:r>
      <w:r w:rsidRPr="006F61C3">
        <w:rPr>
          <w:sz w:val="24"/>
          <w:szCs w:val="24"/>
        </w:rPr>
        <w:t>tavit</w:t>
      </w:r>
      <w:proofErr w:type="spellEnd"/>
      <w:r w:rsidRPr="006F61C3">
        <w:rPr>
          <w:sz w:val="24"/>
          <w:szCs w:val="24"/>
        </w:rPr>
        <w:t xml:space="preserve"> et ubi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cenaculum</w:t>
      </w:r>
      <w:proofErr w:type="spellEnd"/>
      <w:r w:rsidRPr="006F61C3">
        <w:rPr>
          <w:sz w:val="24"/>
          <w:szCs w:val="24"/>
        </w:rPr>
        <w:t xml:space="preserve"> in quo </w:t>
      </w:r>
      <w:proofErr w:type="spellStart"/>
      <w:r w:rsidRPr="006F61C3">
        <w:rPr>
          <w:sz w:val="24"/>
          <w:szCs w:val="24"/>
        </w:rPr>
        <w:t>quievit</w:t>
      </w:r>
      <w:proofErr w:type="spellEnd"/>
      <w:r w:rsidRPr="006F61C3">
        <w:rPr>
          <w:sz w:val="24"/>
          <w:szCs w:val="24"/>
        </w:rPr>
        <w:t xml:space="preserve">. </w:t>
      </w:r>
    </w:p>
    <w:p w14:paraId="6B387019" w14:textId="77777777" w:rsidR="00746A8B" w:rsidRDefault="00A6186D" w:rsidP="004A2B68">
      <w:pPr>
        <w:ind w:firstLine="720"/>
        <w:rPr>
          <w:sz w:val="24"/>
          <w:szCs w:val="24"/>
        </w:rPr>
      </w:pPr>
      <w:r w:rsidRPr="006F61C3">
        <w:rPr>
          <w:sz w:val="24"/>
          <w:szCs w:val="24"/>
        </w:rPr>
        <w:t xml:space="preserve">De Sarepta ad </w:t>
      </w:r>
      <w:proofErr w:type="spellStart"/>
      <w:r w:rsidRPr="006F61C3">
        <w:rPr>
          <w:sz w:val="24"/>
          <w:szCs w:val="24"/>
        </w:rPr>
        <w:t>duas</w:t>
      </w:r>
      <w:proofErr w:type="spellEnd"/>
      <w:r w:rsidRPr="006F61C3">
        <w:rPr>
          <w:sz w:val="24"/>
          <w:szCs w:val="24"/>
        </w:rPr>
        <w:t xml:space="preserve"> leucas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Sydon</w:t>
      </w:r>
      <w:proofErr w:type="spellEnd"/>
      <w:r w:rsidRPr="006F61C3">
        <w:rPr>
          <w:sz w:val="24"/>
          <w:szCs w:val="24"/>
        </w:rPr>
        <w:t xml:space="preserve"> magna quondam</w:t>
      </w:r>
      <w:r w:rsidR="004E2386">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ruine</w:t>
      </w:r>
      <w:proofErr w:type="spellEnd"/>
      <w:r w:rsidRPr="006F61C3">
        <w:rPr>
          <w:sz w:val="24"/>
          <w:szCs w:val="24"/>
        </w:rPr>
        <w:t xml:space="preserve"> </w:t>
      </w:r>
      <w:proofErr w:type="spellStart"/>
      <w:r w:rsidRPr="006F61C3">
        <w:rPr>
          <w:sz w:val="24"/>
          <w:szCs w:val="24"/>
        </w:rPr>
        <w:t>adhuc</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magnitudinem</w:t>
      </w:r>
      <w:proofErr w:type="spellEnd"/>
      <w:r w:rsidRPr="006F61C3">
        <w:rPr>
          <w:sz w:val="24"/>
          <w:szCs w:val="24"/>
        </w:rPr>
        <w:t xml:space="preserve"> </w:t>
      </w:r>
      <w:proofErr w:type="spellStart"/>
      <w:r w:rsidRPr="006F61C3">
        <w:rPr>
          <w:sz w:val="24"/>
          <w:szCs w:val="24"/>
        </w:rPr>
        <w:t>attestantu</w:t>
      </w:r>
      <w:r w:rsidR="00AF1E4F">
        <w:rPr>
          <w:sz w:val="24"/>
          <w:szCs w:val="24"/>
        </w:rPr>
        <w:t>r</w:t>
      </w:r>
      <w:proofErr w:type="spellEnd"/>
      <w:r w:rsidR="00AF1E4F">
        <w:rPr>
          <w:sz w:val="24"/>
          <w:szCs w:val="24"/>
        </w:rPr>
        <w:t xml:space="preserve"> que </w:t>
      </w:r>
      <w:proofErr w:type="spellStart"/>
      <w:r w:rsidR="00AF1E4F">
        <w:rPr>
          <w:sz w:val="24"/>
          <w:szCs w:val="24"/>
        </w:rPr>
        <w:t>etiam</w:t>
      </w:r>
      <w:proofErr w:type="spellEnd"/>
      <w:r w:rsidR="00AF1E4F">
        <w:rPr>
          <w:sz w:val="24"/>
          <w:szCs w:val="24"/>
        </w:rPr>
        <w:t xml:space="preserve"> </w:t>
      </w:r>
      <w:proofErr w:type="spellStart"/>
      <w:r w:rsidR="00AF1E4F">
        <w:rPr>
          <w:sz w:val="24"/>
          <w:szCs w:val="24"/>
        </w:rPr>
        <w:t>vix</w:t>
      </w:r>
      <w:proofErr w:type="spellEnd"/>
      <w:r w:rsidR="00AF1E4F">
        <w:rPr>
          <w:sz w:val="24"/>
          <w:szCs w:val="24"/>
        </w:rPr>
        <w:t xml:space="preserve"> </w:t>
      </w:r>
      <w:proofErr w:type="spellStart"/>
      <w:r w:rsidR="00AF1E4F">
        <w:rPr>
          <w:sz w:val="24"/>
          <w:szCs w:val="24"/>
        </w:rPr>
        <w:t>crederentur</w:t>
      </w:r>
      <w:proofErr w:type="spellEnd"/>
      <w:r w:rsidR="00AF1E4F">
        <w:rPr>
          <w:sz w:val="24"/>
          <w:szCs w:val="24"/>
        </w:rPr>
        <w:t xml:space="preserve"> </w:t>
      </w:r>
      <w:proofErr w:type="spellStart"/>
      <w:r w:rsidR="00AF1E4F">
        <w:rPr>
          <w:sz w:val="24"/>
          <w:szCs w:val="24"/>
        </w:rPr>
        <w:t>si</w:t>
      </w:r>
      <w:proofErr w:type="spellEnd"/>
      <w:r w:rsidR="00AF1E4F">
        <w:rPr>
          <w:sz w:val="24"/>
          <w:szCs w:val="24"/>
        </w:rPr>
        <w:t xml:space="preserve"> </w:t>
      </w:r>
      <w:proofErr w:type="spellStart"/>
      <w:r w:rsidR="00AF1E4F">
        <w:rPr>
          <w:sz w:val="24"/>
          <w:szCs w:val="24"/>
          <w:highlight w:val="yellow"/>
        </w:rPr>
        <w:t>sribote</w:t>
      </w:r>
      <w:r w:rsidR="00AF1E4F">
        <w:rPr>
          <w:sz w:val="24"/>
          <w:szCs w:val="24"/>
        </w:rPr>
        <w:t>tur</w:t>
      </w:r>
      <w:proofErr w:type="spellEnd"/>
      <w:r w:rsidR="00AF1E4F">
        <w:rPr>
          <w:rStyle w:val="FootnoteReference"/>
          <w:sz w:val="24"/>
          <w:szCs w:val="24"/>
        </w:rPr>
        <w:footnoteReference w:id="10"/>
      </w:r>
      <w:r w:rsidR="004A2B68">
        <w:rPr>
          <w:sz w:val="24"/>
          <w:szCs w:val="24"/>
        </w:rPr>
        <w:t>.</w:t>
      </w:r>
      <w:r w:rsidRPr="006F61C3">
        <w:rPr>
          <w:sz w:val="24"/>
          <w:szCs w:val="24"/>
        </w:rPr>
        <w:t xml:space="preserve"> Est </w:t>
      </w:r>
      <w:proofErr w:type="spellStart"/>
      <w:r w:rsidRPr="006F61C3">
        <w:rPr>
          <w:sz w:val="24"/>
          <w:szCs w:val="24"/>
        </w:rPr>
        <w:t>tamen</w:t>
      </w:r>
      <w:proofErr w:type="spellEnd"/>
      <w:r w:rsidRPr="006F61C3">
        <w:rPr>
          <w:sz w:val="24"/>
          <w:szCs w:val="24"/>
        </w:rPr>
        <w:t xml:space="preserve"> de </w:t>
      </w:r>
      <w:proofErr w:type="spellStart"/>
      <w:r w:rsidRPr="006F61C3">
        <w:rPr>
          <w:sz w:val="24"/>
          <w:szCs w:val="24"/>
        </w:rPr>
        <w:t>ipsis</w:t>
      </w:r>
      <w:proofErr w:type="spellEnd"/>
      <w:r w:rsidRPr="006F61C3">
        <w:rPr>
          <w:sz w:val="24"/>
          <w:szCs w:val="24"/>
        </w:rPr>
        <w:t xml:space="preserve"> </w:t>
      </w:r>
      <w:proofErr w:type="spellStart"/>
      <w:r w:rsidRPr="006F61C3">
        <w:rPr>
          <w:sz w:val="24"/>
          <w:szCs w:val="24"/>
        </w:rPr>
        <w:t>ruinis</w:t>
      </w:r>
      <w:proofErr w:type="spellEnd"/>
      <w:r w:rsidRPr="006F61C3">
        <w:rPr>
          <w:sz w:val="24"/>
          <w:szCs w:val="24"/>
        </w:rPr>
        <w:t xml:space="preserve"> alia </w:t>
      </w:r>
      <w:proofErr w:type="spellStart"/>
      <w:r w:rsidRPr="006F61C3">
        <w:rPr>
          <w:sz w:val="24"/>
          <w:szCs w:val="24"/>
        </w:rPr>
        <w:t>modica</w:t>
      </w:r>
      <w:proofErr w:type="spellEnd"/>
      <w:r w:rsidRPr="006F61C3">
        <w:rPr>
          <w:sz w:val="24"/>
          <w:szCs w:val="24"/>
        </w:rPr>
        <w:t xml:space="preserve"> civitas </w:t>
      </w:r>
      <w:proofErr w:type="spellStart"/>
      <w:r w:rsidRPr="006F61C3">
        <w:rPr>
          <w:sz w:val="24"/>
          <w:szCs w:val="24"/>
        </w:rPr>
        <w:t>edificata</w:t>
      </w:r>
      <w:proofErr w:type="spellEnd"/>
      <w:r w:rsidRPr="006F61C3">
        <w:rPr>
          <w:sz w:val="24"/>
          <w:szCs w:val="24"/>
        </w:rPr>
        <w:t xml:space="preserve"> </w:t>
      </w:r>
      <w:proofErr w:type="spellStart"/>
      <w:r w:rsidRPr="006F61C3">
        <w:rPr>
          <w:sz w:val="24"/>
          <w:szCs w:val="24"/>
        </w:rPr>
        <w:t>munita</w:t>
      </w:r>
      <w:proofErr w:type="spellEnd"/>
      <w:r w:rsidRPr="006F61C3">
        <w:rPr>
          <w:sz w:val="24"/>
          <w:szCs w:val="24"/>
        </w:rPr>
        <w:t xml:space="preserve"> </w:t>
      </w:r>
      <w:proofErr w:type="spellStart"/>
      <w:r w:rsidRPr="006F61C3">
        <w:rPr>
          <w:sz w:val="24"/>
          <w:szCs w:val="24"/>
        </w:rPr>
        <w:t>quidem</w:t>
      </w:r>
      <w:proofErr w:type="spellEnd"/>
      <w:r w:rsidRPr="006F61C3">
        <w:rPr>
          <w:sz w:val="24"/>
          <w:szCs w:val="24"/>
        </w:rPr>
        <w:t xml:space="preserve"> multum </w:t>
      </w:r>
      <w:proofErr w:type="spellStart"/>
      <w:r w:rsidRPr="006F61C3">
        <w:rPr>
          <w:sz w:val="24"/>
          <w:szCs w:val="24"/>
        </w:rPr>
        <w:t>si</w:t>
      </w:r>
      <w:proofErr w:type="spellEnd"/>
      <w:r w:rsidRPr="006F61C3">
        <w:rPr>
          <w:sz w:val="24"/>
          <w:szCs w:val="24"/>
        </w:rPr>
        <w:t xml:space="preserve"> </w:t>
      </w:r>
      <w:proofErr w:type="spellStart"/>
      <w:r w:rsidRPr="006F61C3">
        <w:rPr>
          <w:sz w:val="24"/>
          <w:szCs w:val="24"/>
        </w:rPr>
        <w:t>haberet</w:t>
      </w:r>
      <w:proofErr w:type="spellEnd"/>
      <w:r w:rsidRPr="006F61C3">
        <w:rPr>
          <w:sz w:val="24"/>
          <w:szCs w:val="24"/>
        </w:rPr>
        <w:t xml:space="preserve"> </w:t>
      </w:r>
      <w:proofErr w:type="spellStart"/>
      <w:r w:rsidRPr="006F61C3">
        <w:rPr>
          <w:sz w:val="24"/>
          <w:szCs w:val="24"/>
        </w:rPr>
        <w:t>defensores</w:t>
      </w:r>
      <w:proofErr w:type="spellEnd"/>
      <w:r w:rsidR="00746A8B">
        <w:rPr>
          <w:sz w:val="24"/>
          <w:szCs w:val="24"/>
        </w:rPr>
        <w:t>. E</w:t>
      </w:r>
      <w:r w:rsidRPr="006F61C3">
        <w:rPr>
          <w:sz w:val="24"/>
          <w:szCs w:val="24"/>
        </w:rPr>
        <w:t xml:space="preserve">t </w:t>
      </w:r>
      <w:proofErr w:type="spellStart"/>
      <w:r w:rsidRPr="006F61C3">
        <w:rPr>
          <w:sz w:val="24"/>
          <w:szCs w:val="24"/>
        </w:rPr>
        <w:t>est</w:t>
      </w:r>
      <w:proofErr w:type="spellEnd"/>
      <w:r w:rsidRPr="006F61C3">
        <w:rPr>
          <w:sz w:val="24"/>
          <w:szCs w:val="24"/>
        </w:rPr>
        <w:t xml:space="preserve"> fere </w:t>
      </w:r>
      <w:proofErr w:type="spellStart"/>
      <w:r w:rsidRPr="006F61C3">
        <w:rPr>
          <w:sz w:val="24"/>
          <w:szCs w:val="24"/>
        </w:rPr>
        <w:t>tota</w:t>
      </w:r>
      <w:proofErr w:type="spellEnd"/>
      <w:r w:rsidRPr="006F61C3">
        <w:rPr>
          <w:sz w:val="24"/>
          <w:szCs w:val="24"/>
        </w:rPr>
        <w:t xml:space="preserve"> in </w:t>
      </w:r>
      <w:proofErr w:type="spellStart"/>
      <w:r w:rsidRPr="006F61C3">
        <w:rPr>
          <w:sz w:val="24"/>
          <w:szCs w:val="24"/>
        </w:rPr>
        <w:t>corde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hincinde</w:t>
      </w:r>
      <w:proofErr w:type="spellEnd"/>
      <w:r w:rsidRPr="006F61C3">
        <w:rPr>
          <w:sz w:val="24"/>
          <w:szCs w:val="24"/>
        </w:rPr>
        <w:t xml:space="preserve"> duo castra multum </w:t>
      </w:r>
      <w:proofErr w:type="spellStart"/>
      <w:r w:rsidRPr="006F61C3">
        <w:rPr>
          <w:sz w:val="24"/>
          <w:szCs w:val="24"/>
        </w:rPr>
        <w:t>munita</w:t>
      </w:r>
      <w:proofErr w:type="spellEnd"/>
      <w:r w:rsidR="00746A8B">
        <w:rPr>
          <w:sz w:val="24"/>
          <w:szCs w:val="24"/>
        </w:rPr>
        <w:t>,</w:t>
      </w:r>
      <w:r w:rsidRPr="006F61C3">
        <w:rPr>
          <w:sz w:val="24"/>
          <w:szCs w:val="24"/>
        </w:rPr>
        <w:t xml:space="preserve"> </w:t>
      </w:r>
      <w:proofErr w:type="spellStart"/>
      <w:r w:rsidRPr="006F61C3">
        <w:rPr>
          <w:sz w:val="24"/>
          <w:szCs w:val="24"/>
        </w:rPr>
        <w:t>unum</w:t>
      </w:r>
      <w:proofErr w:type="spellEnd"/>
      <w:r w:rsidRPr="006F61C3">
        <w:rPr>
          <w:sz w:val="24"/>
          <w:szCs w:val="24"/>
        </w:rPr>
        <w:t xml:space="preserve"> in </w:t>
      </w:r>
      <w:proofErr w:type="spellStart"/>
      <w:r w:rsidRPr="006F61C3">
        <w:rPr>
          <w:sz w:val="24"/>
          <w:szCs w:val="24"/>
        </w:rPr>
        <w:t>colle</w:t>
      </w:r>
      <w:proofErr w:type="spellEnd"/>
      <w:r w:rsidRPr="006F61C3">
        <w:rPr>
          <w:sz w:val="24"/>
          <w:szCs w:val="24"/>
        </w:rPr>
        <w:t xml:space="preserve"> contra </w:t>
      </w:r>
      <w:proofErr w:type="spellStart"/>
      <w:r w:rsidRPr="006F61C3">
        <w:rPr>
          <w:sz w:val="24"/>
          <w:szCs w:val="24"/>
        </w:rPr>
        <w:t>campum</w:t>
      </w:r>
      <w:proofErr w:type="spellEnd"/>
      <w:r w:rsidRPr="006F61C3">
        <w:rPr>
          <w:sz w:val="24"/>
          <w:szCs w:val="24"/>
        </w:rPr>
        <w:t xml:space="preserve"> et</w:t>
      </w:r>
      <w:r w:rsidR="00AF1E4F">
        <w:rPr>
          <w:sz w:val="24"/>
          <w:szCs w:val="24"/>
        </w:rPr>
        <w:t>,</w:t>
      </w:r>
      <w:r w:rsidRPr="006F61C3">
        <w:rPr>
          <w:sz w:val="24"/>
          <w:szCs w:val="24"/>
        </w:rPr>
        <w:t xml:space="preserve"> </w:t>
      </w:r>
      <w:proofErr w:type="spellStart"/>
      <w:r w:rsidRPr="006F61C3">
        <w:rPr>
          <w:sz w:val="24"/>
          <w:szCs w:val="24"/>
        </w:rPr>
        <w:t>aliud</w:t>
      </w:r>
      <w:proofErr w:type="spellEnd"/>
      <w:r w:rsidRPr="006F61C3">
        <w:rPr>
          <w:sz w:val="24"/>
          <w:szCs w:val="24"/>
        </w:rPr>
        <w:t xml:space="preserve"> in </w:t>
      </w:r>
      <w:proofErr w:type="spellStart"/>
      <w:r w:rsidRPr="006F61C3">
        <w:rPr>
          <w:sz w:val="24"/>
          <w:szCs w:val="24"/>
        </w:rPr>
        <w:t>rupe</w:t>
      </w:r>
      <w:proofErr w:type="spellEnd"/>
      <w:r w:rsidRPr="006F61C3">
        <w:rPr>
          <w:sz w:val="24"/>
          <w:szCs w:val="24"/>
        </w:rPr>
        <w:t xml:space="preserve"> </w:t>
      </w:r>
      <w:proofErr w:type="spellStart"/>
      <w:r w:rsidRPr="006F61C3">
        <w:rPr>
          <w:sz w:val="24"/>
          <w:szCs w:val="24"/>
        </w:rPr>
        <w:t>quidem</w:t>
      </w:r>
      <w:proofErr w:type="spellEnd"/>
      <w:r w:rsidRPr="006F61C3">
        <w:rPr>
          <w:sz w:val="24"/>
          <w:szCs w:val="24"/>
        </w:rPr>
        <w:t xml:space="preserve"> in</w:t>
      </w:r>
      <w:r w:rsidR="00AF1E4F">
        <w:rPr>
          <w:sz w:val="24"/>
          <w:szCs w:val="24"/>
        </w:rPr>
        <w:t xml:space="preserve"> </w:t>
      </w:r>
      <w:proofErr w:type="spellStart"/>
      <w:r w:rsidR="00AF1E4F">
        <w:rPr>
          <w:sz w:val="24"/>
          <w:szCs w:val="24"/>
        </w:rPr>
        <w:t>corde</w:t>
      </w:r>
      <w:proofErr w:type="spellEnd"/>
      <w:r w:rsidR="00AF1E4F">
        <w:rPr>
          <w:sz w:val="24"/>
          <w:szCs w:val="24"/>
        </w:rPr>
        <w:t xml:space="preserve"> </w:t>
      </w:r>
      <w:proofErr w:type="spellStart"/>
      <w:r w:rsidR="00AF1E4F">
        <w:rPr>
          <w:sz w:val="24"/>
          <w:szCs w:val="24"/>
        </w:rPr>
        <w:t>maris</w:t>
      </w:r>
      <w:proofErr w:type="spellEnd"/>
      <w:r w:rsidR="00AF1E4F">
        <w:rPr>
          <w:sz w:val="24"/>
          <w:szCs w:val="24"/>
        </w:rPr>
        <w:t xml:space="preserve"> </w:t>
      </w:r>
      <w:proofErr w:type="spellStart"/>
      <w:r w:rsidR="00AF1E4F">
        <w:rPr>
          <w:sz w:val="24"/>
          <w:szCs w:val="24"/>
        </w:rPr>
        <w:t>quod</w:t>
      </w:r>
      <w:proofErr w:type="spellEnd"/>
      <w:r w:rsidR="00AF1E4F">
        <w:rPr>
          <w:sz w:val="24"/>
          <w:szCs w:val="24"/>
        </w:rPr>
        <w:t xml:space="preserve"> </w:t>
      </w:r>
      <w:proofErr w:type="spellStart"/>
      <w:r w:rsidR="00AF1E4F">
        <w:rPr>
          <w:sz w:val="24"/>
          <w:szCs w:val="24"/>
        </w:rPr>
        <w:t>edificaver</w:t>
      </w:r>
      <w:r w:rsidR="00AF1E4F" w:rsidRPr="00AF1E4F">
        <w:rPr>
          <w:sz w:val="24"/>
          <w:szCs w:val="24"/>
          <w:highlight w:val="green"/>
        </w:rPr>
        <w:t>un</w:t>
      </w:r>
      <w:r w:rsidRPr="00AF1E4F">
        <w:rPr>
          <w:sz w:val="24"/>
          <w:szCs w:val="24"/>
          <w:highlight w:val="green"/>
        </w:rPr>
        <w:t>t</w:t>
      </w:r>
      <w:proofErr w:type="spellEnd"/>
      <w:r w:rsidRPr="006F61C3">
        <w:rPr>
          <w:sz w:val="24"/>
          <w:szCs w:val="24"/>
        </w:rPr>
        <w:t xml:space="preserve"> primo </w:t>
      </w:r>
      <w:proofErr w:type="spellStart"/>
      <w:r w:rsidRPr="006F61C3">
        <w:rPr>
          <w:sz w:val="24"/>
          <w:szCs w:val="24"/>
        </w:rPr>
        <w:t>teutunici</w:t>
      </w:r>
      <w:proofErr w:type="spellEnd"/>
      <w:r w:rsidRPr="006F61C3">
        <w:rPr>
          <w:sz w:val="24"/>
          <w:szCs w:val="24"/>
        </w:rPr>
        <w:t xml:space="preserve"> </w:t>
      </w:r>
      <w:proofErr w:type="spellStart"/>
      <w:r w:rsidRPr="006F61C3">
        <w:rPr>
          <w:sz w:val="24"/>
          <w:szCs w:val="24"/>
        </w:rPr>
        <w:t>peregrini</w:t>
      </w:r>
      <w:proofErr w:type="spellEnd"/>
      <w:r w:rsidR="00746A8B">
        <w:rPr>
          <w:sz w:val="24"/>
          <w:szCs w:val="24"/>
        </w:rPr>
        <w:t>. E</w:t>
      </w:r>
      <w:r w:rsidRPr="006F61C3">
        <w:rPr>
          <w:sz w:val="24"/>
          <w:szCs w:val="24"/>
        </w:rPr>
        <w:t xml:space="preserve">t modo </w:t>
      </w:r>
      <w:proofErr w:type="spellStart"/>
      <w:r w:rsidRPr="006F61C3">
        <w:rPr>
          <w:sz w:val="24"/>
          <w:szCs w:val="24"/>
        </w:rPr>
        <w:t>ruina</w:t>
      </w:r>
      <w:proofErr w:type="spellEnd"/>
      <w:r w:rsidRPr="006F61C3">
        <w:rPr>
          <w:sz w:val="24"/>
          <w:szCs w:val="24"/>
        </w:rPr>
        <w:t xml:space="preserve"> </w:t>
      </w:r>
      <w:proofErr w:type="spellStart"/>
      <w:r w:rsidRPr="006F61C3">
        <w:rPr>
          <w:sz w:val="24"/>
          <w:szCs w:val="24"/>
        </w:rPr>
        <w:t>ista</w:t>
      </w:r>
      <w:proofErr w:type="spellEnd"/>
      <w:r w:rsidRPr="006F61C3">
        <w:rPr>
          <w:sz w:val="24"/>
          <w:szCs w:val="24"/>
        </w:rPr>
        <w:t xml:space="preserve"> cum terra ad[</w:t>
      </w:r>
      <w:proofErr w:type="spellStart"/>
      <w:r w:rsidRPr="006F61C3">
        <w:rPr>
          <w:sz w:val="24"/>
          <w:szCs w:val="24"/>
        </w:rPr>
        <w:t>i</w:t>
      </w:r>
      <w:proofErr w:type="spellEnd"/>
      <w:r w:rsidRPr="006F61C3">
        <w:rPr>
          <w:sz w:val="24"/>
          <w:szCs w:val="24"/>
        </w:rPr>
        <w:t>]</w:t>
      </w:r>
      <w:proofErr w:type="spellStart"/>
      <w:r w:rsidRPr="006F61C3">
        <w:rPr>
          <w:sz w:val="24"/>
          <w:szCs w:val="24"/>
        </w:rPr>
        <w:t>acente</w:t>
      </w:r>
      <w:proofErr w:type="spellEnd"/>
      <w:r w:rsidRPr="006F61C3">
        <w:rPr>
          <w:sz w:val="24"/>
          <w:szCs w:val="24"/>
        </w:rPr>
        <w:t xml:space="preserve"> sub domino sunt </w:t>
      </w:r>
      <w:proofErr w:type="spellStart"/>
      <w:r w:rsidRPr="006F61C3">
        <w:rPr>
          <w:sz w:val="24"/>
          <w:szCs w:val="24"/>
        </w:rPr>
        <w:t>milicie</w:t>
      </w:r>
      <w:proofErr w:type="spellEnd"/>
      <w:r w:rsidRPr="006F61C3">
        <w:rPr>
          <w:sz w:val="24"/>
          <w:szCs w:val="24"/>
        </w:rPr>
        <w:t xml:space="preserve"> </w:t>
      </w:r>
      <w:proofErr w:type="spellStart"/>
      <w:r w:rsidRPr="006F61C3">
        <w:rPr>
          <w:sz w:val="24"/>
          <w:szCs w:val="24"/>
        </w:rPr>
        <w:t>templi</w:t>
      </w:r>
      <w:proofErr w:type="spellEnd"/>
      <w:r w:rsidR="00746A8B">
        <w:rPr>
          <w:sz w:val="24"/>
          <w:szCs w:val="24"/>
        </w:rPr>
        <w:t>. T</w:t>
      </w:r>
      <w:r w:rsidRPr="006F61C3">
        <w:rPr>
          <w:sz w:val="24"/>
          <w:szCs w:val="24"/>
        </w:rPr>
        <w:t xml:space="preserve">erra </w:t>
      </w:r>
      <w:proofErr w:type="spellStart"/>
      <w:r w:rsidRPr="006F61C3">
        <w:rPr>
          <w:sz w:val="24"/>
          <w:szCs w:val="24"/>
        </w:rPr>
        <w:t>fertilis</w:t>
      </w:r>
      <w:proofErr w:type="spellEnd"/>
      <w:r w:rsidR="00746A8B">
        <w:rPr>
          <w:sz w:val="24"/>
          <w:szCs w:val="24"/>
        </w:rPr>
        <w:t xml:space="preserve"> </w:t>
      </w:r>
      <w:r w:rsidRPr="006F61C3">
        <w:rPr>
          <w:sz w:val="24"/>
          <w:szCs w:val="24"/>
        </w:rPr>
        <w:t xml:space="preserve">et </w:t>
      </w:r>
      <w:proofErr w:type="spellStart"/>
      <w:r w:rsidRPr="006F61C3">
        <w:rPr>
          <w:sz w:val="24"/>
          <w:szCs w:val="24"/>
        </w:rPr>
        <w:t>amena</w:t>
      </w:r>
      <w:proofErr w:type="spellEnd"/>
      <w:r w:rsidRPr="006F61C3">
        <w:rPr>
          <w:sz w:val="24"/>
          <w:szCs w:val="24"/>
        </w:rPr>
        <w:t xml:space="preserve"> </w:t>
      </w:r>
      <w:proofErr w:type="spellStart"/>
      <w:r w:rsidRPr="006F61C3">
        <w:rPr>
          <w:sz w:val="24"/>
          <w:szCs w:val="24"/>
        </w:rPr>
        <w:t>habundans</w:t>
      </w:r>
      <w:proofErr w:type="spellEnd"/>
      <w:r w:rsidRPr="006F61C3">
        <w:rPr>
          <w:sz w:val="24"/>
          <w:szCs w:val="24"/>
        </w:rPr>
        <w:t xml:space="preserve"> omnibus </w:t>
      </w:r>
      <w:proofErr w:type="spellStart"/>
      <w:r w:rsidRPr="006F61C3">
        <w:rPr>
          <w:sz w:val="24"/>
          <w:szCs w:val="24"/>
        </w:rPr>
        <w:t>bonis</w:t>
      </w:r>
      <w:proofErr w:type="spellEnd"/>
      <w:r w:rsidRPr="006F61C3">
        <w:rPr>
          <w:sz w:val="24"/>
          <w:szCs w:val="24"/>
        </w:rPr>
        <w:t xml:space="preserve"> et </w:t>
      </w:r>
      <w:proofErr w:type="spellStart"/>
      <w:r w:rsidRPr="006F61C3">
        <w:rPr>
          <w:sz w:val="24"/>
          <w:szCs w:val="24"/>
        </w:rPr>
        <w:t>aere</w:t>
      </w:r>
      <w:proofErr w:type="spellEnd"/>
      <w:r w:rsidRPr="006F61C3">
        <w:rPr>
          <w:sz w:val="24"/>
          <w:szCs w:val="24"/>
        </w:rPr>
        <w:t xml:space="preserve"> </w:t>
      </w:r>
      <w:proofErr w:type="spellStart"/>
      <w:r w:rsidRPr="006F61C3">
        <w:rPr>
          <w:sz w:val="24"/>
          <w:szCs w:val="24"/>
        </w:rPr>
        <w:t>sanissimo</w:t>
      </w:r>
      <w:proofErr w:type="spellEnd"/>
      <w:r w:rsidRPr="006F61C3">
        <w:rPr>
          <w:sz w:val="24"/>
          <w:szCs w:val="24"/>
        </w:rPr>
        <w:t xml:space="preserve"> et non </w:t>
      </w:r>
      <w:proofErr w:type="spellStart"/>
      <w:r w:rsidRPr="006F61C3">
        <w:rPr>
          <w:sz w:val="24"/>
          <w:szCs w:val="24"/>
        </w:rPr>
        <w:t>vidi</w:t>
      </w:r>
      <w:proofErr w:type="spellEnd"/>
      <w:r w:rsidRPr="006F61C3">
        <w:rPr>
          <w:sz w:val="24"/>
          <w:szCs w:val="24"/>
        </w:rPr>
        <w:t xml:space="preserve"> in terra </w:t>
      </w:r>
      <w:proofErr w:type="spellStart"/>
      <w:r w:rsidRPr="006F61C3">
        <w:rPr>
          <w:sz w:val="24"/>
          <w:szCs w:val="24"/>
        </w:rPr>
        <w:t>illa</w:t>
      </w:r>
      <w:proofErr w:type="spellEnd"/>
      <w:r w:rsidRPr="006F61C3">
        <w:rPr>
          <w:sz w:val="24"/>
          <w:szCs w:val="24"/>
        </w:rPr>
        <w:t xml:space="preserve"> locum mihi plus </w:t>
      </w:r>
      <w:proofErr w:type="spellStart"/>
      <w:r w:rsidRPr="006F61C3">
        <w:rPr>
          <w:sz w:val="24"/>
          <w:szCs w:val="24"/>
        </w:rPr>
        <w:t>placentem</w:t>
      </w:r>
      <w:proofErr w:type="spellEnd"/>
      <w:r w:rsidR="00746A8B">
        <w:rPr>
          <w:sz w:val="24"/>
          <w:szCs w:val="24"/>
        </w:rPr>
        <w:t>.</w:t>
      </w:r>
      <w:r w:rsidRPr="006F61C3">
        <w:rPr>
          <w:sz w:val="24"/>
          <w:szCs w:val="24"/>
        </w:rPr>
        <w:t xml:space="preserve"> </w:t>
      </w:r>
    </w:p>
    <w:p w14:paraId="54706D52" w14:textId="77777777" w:rsidR="00612E01" w:rsidRDefault="00AF1E4F" w:rsidP="00612E01">
      <w:pPr>
        <w:ind w:firstLine="720"/>
        <w:rPr>
          <w:sz w:val="24"/>
          <w:szCs w:val="24"/>
        </w:rPr>
      </w:pPr>
      <w:proofErr w:type="spellStart"/>
      <w:r>
        <w:rPr>
          <w:sz w:val="24"/>
          <w:szCs w:val="24"/>
        </w:rPr>
        <w:t>Ducilibanus</w:t>
      </w:r>
      <w:proofErr w:type="spellEnd"/>
      <w:r w:rsidR="00A6186D" w:rsidRPr="006F61C3">
        <w:rPr>
          <w:sz w:val="24"/>
          <w:szCs w:val="24"/>
        </w:rPr>
        <w:t xml:space="preserve"> </w:t>
      </w:r>
      <w:proofErr w:type="spellStart"/>
      <w:r w:rsidR="00A6186D" w:rsidRPr="006F61C3">
        <w:rPr>
          <w:sz w:val="24"/>
          <w:szCs w:val="24"/>
        </w:rPr>
        <w:t>distat</w:t>
      </w:r>
      <w:proofErr w:type="spellEnd"/>
      <w:r w:rsidR="00A6186D" w:rsidRPr="006F61C3">
        <w:rPr>
          <w:sz w:val="24"/>
          <w:szCs w:val="24"/>
        </w:rPr>
        <w:t xml:space="preserve"> ab </w:t>
      </w:r>
      <w:proofErr w:type="spellStart"/>
      <w:r w:rsidR="00A6186D" w:rsidRPr="006F61C3">
        <w:rPr>
          <w:sz w:val="24"/>
          <w:szCs w:val="24"/>
        </w:rPr>
        <w:t>ista</w:t>
      </w:r>
      <w:proofErr w:type="spellEnd"/>
      <w:r w:rsidR="00A6186D" w:rsidRPr="006F61C3">
        <w:rPr>
          <w:sz w:val="24"/>
          <w:szCs w:val="24"/>
        </w:rPr>
        <w:t xml:space="preserve"> </w:t>
      </w:r>
      <w:proofErr w:type="spellStart"/>
      <w:r w:rsidR="00A6186D" w:rsidRPr="006F61C3">
        <w:rPr>
          <w:sz w:val="24"/>
          <w:szCs w:val="24"/>
        </w:rPr>
        <w:t>civitate</w:t>
      </w:r>
      <w:proofErr w:type="spellEnd"/>
      <w:r w:rsidR="00A6186D" w:rsidRPr="006F61C3">
        <w:rPr>
          <w:sz w:val="24"/>
          <w:szCs w:val="24"/>
        </w:rPr>
        <w:t xml:space="preserve"> per </w:t>
      </w:r>
      <w:proofErr w:type="spellStart"/>
      <w:r w:rsidR="00A6186D" w:rsidRPr="006F61C3">
        <w:rPr>
          <w:sz w:val="24"/>
          <w:szCs w:val="24"/>
        </w:rPr>
        <w:t>leucam</w:t>
      </w:r>
      <w:proofErr w:type="spellEnd"/>
      <w:r w:rsidR="00A6186D" w:rsidRPr="006F61C3">
        <w:rPr>
          <w:sz w:val="24"/>
          <w:szCs w:val="24"/>
        </w:rPr>
        <w:t xml:space="preserve"> et </w:t>
      </w:r>
      <w:proofErr w:type="spellStart"/>
      <w:r w:rsidR="00A6186D" w:rsidRPr="006F61C3">
        <w:rPr>
          <w:sz w:val="24"/>
          <w:szCs w:val="24"/>
        </w:rPr>
        <w:t>dimidiam</w:t>
      </w:r>
      <w:proofErr w:type="spellEnd"/>
      <w:r w:rsidR="00A6186D" w:rsidRPr="006F61C3">
        <w:rPr>
          <w:sz w:val="24"/>
          <w:szCs w:val="24"/>
        </w:rPr>
        <w:t xml:space="preserve"> e</w:t>
      </w:r>
      <w:r w:rsidR="00746A8B">
        <w:rPr>
          <w:sz w:val="24"/>
          <w:szCs w:val="24"/>
        </w:rPr>
        <w:t xml:space="preserve">t </w:t>
      </w:r>
      <w:proofErr w:type="spellStart"/>
      <w:r w:rsidR="00746A8B">
        <w:rPr>
          <w:sz w:val="24"/>
          <w:szCs w:val="24"/>
        </w:rPr>
        <w:t>ibi</w:t>
      </w:r>
      <w:proofErr w:type="spellEnd"/>
      <w:r w:rsidR="00746A8B">
        <w:rPr>
          <w:sz w:val="24"/>
          <w:szCs w:val="24"/>
        </w:rPr>
        <w:t xml:space="preserve"> </w:t>
      </w:r>
      <w:proofErr w:type="spellStart"/>
      <w:r w:rsidR="00746A8B">
        <w:rPr>
          <w:sz w:val="24"/>
          <w:szCs w:val="24"/>
        </w:rPr>
        <w:t>habetur</w:t>
      </w:r>
      <w:proofErr w:type="spellEnd"/>
      <w:r w:rsidR="00746A8B">
        <w:rPr>
          <w:sz w:val="24"/>
          <w:szCs w:val="24"/>
        </w:rPr>
        <w:t xml:space="preserve"> vinum </w:t>
      </w:r>
      <w:proofErr w:type="spellStart"/>
      <w:r w:rsidR="00746A8B">
        <w:rPr>
          <w:sz w:val="24"/>
          <w:szCs w:val="24"/>
        </w:rPr>
        <w:t>delicatissi</w:t>
      </w:r>
      <w:r w:rsidR="00A6186D" w:rsidRPr="006F61C3">
        <w:rPr>
          <w:sz w:val="24"/>
          <w:szCs w:val="24"/>
        </w:rPr>
        <w:t>mum</w:t>
      </w:r>
      <w:proofErr w:type="spellEnd"/>
      <w:r w:rsidR="00A6186D" w:rsidRPr="006F61C3">
        <w:rPr>
          <w:sz w:val="24"/>
          <w:szCs w:val="24"/>
        </w:rPr>
        <w:t xml:space="preserve"> de quo </w:t>
      </w:r>
      <w:proofErr w:type="spellStart"/>
      <w:r w:rsidR="00A6186D" w:rsidRPr="006F61C3">
        <w:rPr>
          <w:sz w:val="24"/>
          <w:szCs w:val="24"/>
        </w:rPr>
        <w:t>dicitur</w:t>
      </w:r>
      <w:proofErr w:type="spellEnd"/>
      <w:r w:rsidR="00A6186D" w:rsidRPr="006F61C3">
        <w:rPr>
          <w:sz w:val="24"/>
          <w:szCs w:val="24"/>
        </w:rPr>
        <w:t xml:space="preserve"> in </w:t>
      </w:r>
      <w:proofErr w:type="spellStart"/>
      <w:r w:rsidR="00A6186D" w:rsidRPr="006F61C3">
        <w:rPr>
          <w:sz w:val="24"/>
          <w:szCs w:val="24"/>
        </w:rPr>
        <w:t>propheta</w:t>
      </w:r>
      <w:proofErr w:type="spellEnd"/>
      <w:r w:rsidR="00A6186D" w:rsidRPr="006F61C3">
        <w:rPr>
          <w:sz w:val="24"/>
          <w:szCs w:val="24"/>
        </w:rPr>
        <w:t xml:space="preserve"> </w:t>
      </w:r>
      <w:proofErr w:type="spellStart"/>
      <w:r w:rsidR="00A6186D" w:rsidRPr="006F61C3">
        <w:rPr>
          <w:sz w:val="24"/>
          <w:szCs w:val="24"/>
        </w:rPr>
        <w:t>memoriale</w:t>
      </w:r>
      <w:proofErr w:type="spellEnd"/>
      <w:r w:rsidR="00A6186D" w:rsidRPr="006F61C3">
        <w:rPr>
          <w:sz w:val="24"/>
          <w:szCs w:val="24"/>
        </w:rPr>
        <w:t xml:space="preserve"> </w:t>
      </w:r>
      <w:proofErr w:type="spellStart"/>
      <w:r>
        <w:rPr>
          <w:sz w:val="24"/>
          <w:szCs w:val="24"/>
        </w:rPr>
        <w:t>eius</w:t>
      </w:r>
      <w:proofErr w:type="spellEnd"/>
      <w:r w:rsidR="00A6186D" w:rsidRPr="006F61C3">
        <w:rPr>
          <w:sz w:val="24"/>
          <w:szCs w:val="24"/>
        </w:rPr>
        <w:t xml:space="preserve"> vinum </w:t>
      </w:r>
      <w:proofErr w:type="spellStart"/>
      <w:r w:rsidR="00A6186D" w:rsidRPr="006F61C3">
        <w:rPr>
          <w:sz w:val="24"/>
          <w:szCs w:val="24"/>
        </w:rPr>
        <w:t>libani</w:t>
      </w:r>
      <w:proofErr w:type="spellEnd"/>
      <w:r w:rsidR="00746A8B">
        <w:rPr>
          <w:sz w:val="24"/>
          <w:szCs w:val="24"/>
        </w:rPr>
        <w:t>.</w:t>
      </w:r>
      <w:r w:rsidR="00A6186D" w:rsidRPr="006F61C3">
        <w:rPr>
          <w:sz w:val="24"/>
          <w:szCs w:val="24"/>
        </w:rPr>
        <w:t xml:space="preserve"> ante </w:t>
      </w:r>
      <w:proofErr w:type="spellStart"/>
      <w:r w:rsidR="00A6186D" w:rsidRPr="006F61C3">
        <w:rPr>
          <w:sz w:val="24"/>
          <w:szCs w:val="24"/>
        </w:rPr>
        <w:t>portam</w:t>
      </w:r>
      <w:proofErr w:type="spellEnd"/>
      <w:r w:rsidR="00A6186D" w:rsidRPr="006F61C3">
        <w:rPr>
          <w:sz w:val="24"/>
          <w:szCs w:val="24"/>
        </w:rPr>
        <w:t xml:space="preserve"> </w:t>
      </w:r>
      <w:proofErr w:type="spellStart"/>
      <w:r w:rsidR="00A6186D" w:rsidRPr="006F61C3">
        <w:rPr>
          <w:sz w:val="24"/>
          <w:szCs w:val="24"/>
        </w:rPr>
        <w:t>Sydonis</w:t>
      </w:r>
      <w:proofErr w:type="spellEnd"/>
      <w:r w:rsidR="00A6186D" w:rsidRPr="006F61C3">
        <w:rPr>
          <w:sz w:val="24"/>
          <w:szCs w:val="24"/>
        </w:rPr>
        <w:t xml:space="preserve"> </w:t>
      </w:r>
      <w:proofErr w:type="spellStart"/>
      <w:r w:rsidR="00A6186D" w:rsidRPr="006F61C3">
        <w:rPr>
          <w:sz w:val="24"/>
          <w:szCs w:val="24"/>
        </w:rPr>
        <w:t>ostenditur</w:t>
      </w:r>
      <w:proofErr w:type="spellEnd"/>
      <w:r w:rsidR="00A6186D" w:rsidRPr="006F61C3">
        <w:rPr>
          <w:sz w:val="24"/>
          <w:szCs w:val="24"/>
        </w:rPr>
        <w:t xml:space="preserve"> una </w:t>
      </w:r>
      <w:proofErr w:type="spellStart"/>
      <w:r w:rsidR="00A6186D" w:rsidRPr="006F61C3">
        <w:rPr>
          <w:sz w:val="24"/>
          <w:szCs w:val="24"/>
        </w:rPr>
        <w:t>capella</w:t>
      </w:r>
      <w:proofErr w:type="spellEnd"/>
      <w:r w:rsidR="00A6186D" w:rsidRPr="006F61C3">
        <w:rPr>
          <w:sz w:val="24"/>
          <w:szCs w:val="24"/>
        </w:rPr>
        <w:t xml:space="preserve"> in qua </w:t>
      </w:r>
      <w:proofErr w:type="spellStart"/>
      <w:r w:rsidR="00A6186D" w:rsidRPr="006F61C3">
        <w:rPr>
          <w:sz w:val="24"/>
          <w:szCs w:val="24"/>
        </w:rPr>
        <w:t>etiam</w:t>
      </w:r>
      <w:proofErr w:type="spellEnd"/>
      <w:r w:rsidR="00A6186D" w:rsidRPr="006F61C3">
        <w:rPr>
          <w:sz w:val="24"/>
          <w:szCs w:val="24"/>
        </w:rPr>
        <w:t xml:space="preserve"> </w:t>
      </w:r>
      <w:proofErr w:type="spellStart"/>
      <w:r w:rsidR="00A6186D" w:rsidRPr="006F61C3">
        <w:rPr>
          <w:sz w:val="24"/>
          <w:szCs w:val="24"/>
        </w:rPr>
        <w:t>celebravi</w:t>
      </w:r>
      <w:proofErr w:type="spellEnd"/>
      <w:r>
        <w:rPr>
          <w:sz w:val="24"/>
          <w:szCs w:val="24"/>
        </w:rPr>
        <w:t>.</w:t>
      </w:r>
      <w:r w:rsidR="00A6186D" w:rsidRPr="006F61C3">
        <w:rPr>
          <w:sz w:val="24"/>
          <w:szCs w:val="24"/>
        </w:rPr>
        <w:t xml:space="preserve"> in </w:t>
      </w:r>
      <w:r w:rsidR="00A6186D" w:rsidRPr="00AF1E4F">
        <w:rPr>
          <w:sz w:val="24"/>
          <w:szCs w:val="24"/>
          <w:highlight w:val="green"/>
        </w:rPr>
        <w:t>quo</w:t>
      </w:r>
      <w:r w:rsidR="00A6186D" w:rsidRPr="006F61C3">
        <w:rPr>
          <w:sz w:val="24"/>
          <w:szCs w:val="24"/>
        </w:rPr>
        <w:t xml:space="preserve"> loco </w:t>
      </w:r>
      <w:proofErr w:type="spellStart"/>
      <w:r w:rsidR="00A6186D" w:rsidRPr="006F61C3">
        <w:rPr>
          <w:sz w:val="24"/>
          <w:szCs w:val="24"/>
        </w:rPr>
        <w:t>locutus</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domi</w:t>
      </w:r>
      <w:proofErr w:type="spellEnd"/>
      <w:r w:rsidR="00A6186D" w:rsidRPr="006F61C3">
        <w:rPr>
          <w:sz w:val="24"/>
          <w:szCs w:val="24"/>
        </w:rPr>
        <w:t xml:space="preserve">[n]us </w:t>
      </w:r>
      <w:proofErr w:type="spellStart"/>
      <w:r w:rsidR="00A6186D" w:rsidRPr="006F61C3">
        <w:rPr>
          <w:sz w:val="24"/>
          <w:szCs w:val="24"/>
        </w:rPr>
        <w:t>cananee</w:t>
      </w:r>
      <w:proofErr w:type="spellEnd"/>
      <w:r w:rsidR="00A6186D" w:rsidRPr="006F61C3">
        <w:rPr>
          <w:sz w:val="24"/>
          <w:szCs w:val="24"/>
        </w:rPr>
        <w:t xml:space="preserve"> et </w:t>
      </w:r>
      <w:proofErr w:type="spellStart"/>
      <w:r w:rsidR="00A6186D" w:rsidRPr="006F61C3">
        <w:rPr>
          <w:sz w:val="24"/>
          <w:szCs w:val="24"/>
        </w:rPr>
        <w:t>sanavit</w:t>
      </w:r>
      <w:proofErr w:type="spellEnd"/>
      <w:r w:rsidR="00A6186D" w:rsidRPr="006F61C3">
        <w:rPr>
          <w:sz w:val="24"/>
          <w:szCs w:val="24"/>
        </w:rPr>
        <w:t xml:space="preserve"> </w:t>
      </w:r>
      <w:proofErr w:type="spellStart"/>
      <w:r w:rsidR="00A6186D" w:rsidRPr="006F61C3">
        <w:rPr>
          <w:sz w:val="24"/>
          <w:szCs w:val="24"/>
        </w:rPr>
        <w:t>filiam</w:t>
      </w:r>
      <w:proofErr w:type="spellEnd"/>
      <w:r w:rsidR="00A6186D" w:rsidRPr="006F61C3">
        <w:rPr>
          <w:sz w:val="24"/>
          <w:szCs w:val="24"/>
        </w:rPr>
        <w:t xml:space="preserve"> </w:t>
      </w:r>
      <w:proofErr w:type="spellStart"/>
      <w:r w:rsidR="00A6186D" w:rsidRPr="006F61C3">
        <w:rPr>
          <w:sz w:val="24"/>
          <w:szCs w:val="24"/>
        </w:rPr>
        <w:t>eius</w:t>
      </w:r>
      <w:proofErr w:type="spellEnd"/>
      <w:r w:rsidR="00746A8B">
        <w:rPr>
          <w:sz w:val="24"/>
          <w:szCs w:val="24"/>
        </w:rPr>
        <w:t>.</w:t>
      </w:r>
      <w:r w:rsidR="00A6186D" w:rsidRPr="006F61C3">
        <w:rPr>
          <w:sz w:val="24"/>
          <w:szCs w:val="24"/>
        </w:rPr>
        <w:t xml:space="preserve"> </w:t>
      </w:r>
    </w:p>
    <w:p w14:paraId="781EC278" w14:textId="77777777" w:rsidR="00612E01" w:rsidRDefault="00A6186D" w:rsidP="00AF1E4F">
      <w:pPr>
        <w:ind w:firstLine="720"/>
        <w:rPr>
          <w:sz w:val="24"/>
          <w:szCs w:val="24"/>
        </w:rPr>
      </w:pPr>
      <w:r w:rsidRPr="006F61C3">
        <w:rPr>
          <w:sz w:val="24"/>
          <w:szCs w:val="24"/>
        </w:rPr>
        <w:t xml:space="preserve">In via que </w:t>
      </w:r>
      <w:proofErr w:type="spellStart"/>
      <w:r w:rsidRPr="006F61C3">
        <w:rPr>
          <w:sz w:val="24"/>
          <w:szCs w:val="24"/>
        </w:rPr>
        <w:t>ducit</w:t>
      </w:r>
      <w:proofErr w:type="spellEnd"/>
      <w:r w:rsidRPr="006F61C3">
        <w:rPr>
          <w:sz w:val="24"/>
          <w:szCs w:val="24"/>
        </w:rPr>
        <w:t xml:space="preserve"> </w:t>
      </w:r>
      <w:proofErr w:type="spellStart"/>
      <w:r w:rsidRPr="006F61C3">
        <w:rPr>
          <w:sz w:val="24"/>
          <w:szCs w:val="24"/>
        </w:rPr>
        <w:t>cesaream</w:t>
      </w:r>
      <w:proofErr w:type="spellEnd"/>
      <w:r w:rsidR="00612E01">
        <w:rPr>
          <w:sz w:val="24"/>
          <w:szCs w:val="24"/>
        </w:rPr>
        <w:t xml:space="preserve"> </w:t>
      </w:r>
      <w:proofErr w:type="spellStart"/>
      <w:r w:rsidR="00612E01">
        <w:rPr>
          <w:sz w:val="24"/>
          <w:szCs w:val="24"/>
        </w:rPr>
        <w:t>philippi</w:t>
      </w:r>
      <w:proofErr w:type="spellEnd"/>
      <w:r w:rsidR="00612E01">
        <w:rPr>
          <w:sz w:val="24"/>
          <w:szCs w:val="24"/>
        </w:rPr>
        <w:t xml:space="preserve"> et </w:t>
      </w:r>
      <w:proofErr w:type="spellStart"/>
      <w:r w:rsidR="00612E01">
        <w:rPr>
          <w:sz w:val="24"/>
          <w:szCs w:val="24"/>
        </w:rPr>
        <w:t>ytuream</w:t>
      </w:r>
      <w:proofErr w:type="spellEnd"/>
      <w:r w:rsidR="00612E01">
        <w:rPr>
          <w:sz w:val="24"/>
          <w:szCs w:val="24"/>
        </w:rPr>
        <w:t xml:space="preserve"> ultra </w:t>
      </w:r>
      <w:proofErr w:type="spellStart"/>
      <w:r w:rsidR="00612E01">
        <w:rPr>
          <w:sz w:val="24"/>
          <w:szCs w:val="24"/>
        </w:rPr>
        <w:t>sydo</w:t>
      </w:r>
      <w:r w:rsidR="00AF1E4F">
        <w:rPr>
          <w:sz w:val="24"/>
          <w:szCs w:val="24"/>
        </w:rPr>
        <w:t>nem</w:t>
      </w:r>
      <w:proofErr w:type="spellEnd"/>
      <w:r w:rsidR="00AF1E4F">
        <w:rPr>
          <w:sz w:val="24"/>
          <w:szCs w:val="24"/>
        </w:rPr>
        <w:t xml:space="preserve"> </w:t>
      </w:r>
      <w:proofErr w:type="spellStart"/>
      <w:r w:rsidR="00AF1E4F">
        <w:rPr>
          <w:sz w:val="24"/>
          <w:szCs w:val="24"/>
        </w:rPr>
        <w:t>ad</w:t>
      </w:r>
      <w:proofErr w:type="spellEnd"/>
      <w:r w:rsidR="00AF1E4F">
        <w:rPr>
          <w:sz w:val="24"/>
          <w:szCs w:val="24"/>
        </w:rPr>
        <w:t xml:space="preserve"> </w:t>
      </w:r>
      <w:proofErr w:type="spellStart"/>
      <w:r w:rsidR="00AF1E4F">
        <w:rPr>
          <w:sz w:val="24"/>
          <w:szCs w:val="24"/>
        </w:rPr>
        <w:t>no</w:t>
      </w:r>
      <w:r w:rsidR="00AF1E4F" w:rsidRPr="00AF1E4F">
        <w:rPr>
          <w:sz w:val="24"/>
          <w:szCs w:val="24"/>
          <w:highlight w:val="green"/>
        </w:rPr>
        <w:t>v</w:t>
      </w:r>
      <w:r w:rsidRPr="006F61C3">
        <w:rPr>
          <w:sz w:val="24"/>
          <w:szCs w:val="24"/>
        </w:rPr>
        <w:t>em</w:t>
      </w:r>
      <w:proofErr w:type="spellEnd"/>
      <w:r w:rsidRPr="006F61C3">
        <w:rPr>
          <w:sz w:val="24"/>
          <w:szCs w:val="24"/>
        </w:rPr>
        <w:t xml:space="preserve"> leucas </w:t>
      </w:r>
      <w:proofErr w:type="spellStart"/>
      <w:r w:rsidRPr="006F61C3">
        <w:rPr>
          <w:sz w:val="24"/>
          <w:szCs w:val="24"/>
        </w:rPr>
        <w:t>est</w:t>
      </w:r>
      <w:proofErr w:type="spellEnd"/>
      <w:r w:rsidRPr="006F61C3">
        <w:rPr>
          <w:sz w:val="24"/>
          <w:szCs w:val="24"/>
        </w:rPr>
        <w:t xml:space="preserve"> </w:t>
      </w:r>
      <w:r w:rsidR="00AF1E4F" w:rsidRPr="00AF1E4F">
        <w:rPr>
          <w:sz w:val="24"/>
          <w:szCs w:val="24"/>
          <w:highlight w:val="green"/>
        </w:rPr>
        <w:t>civi</w:t>
      </w:r>
      <w:r w:rsidRPr="00AF1E4F">
        <w:rPr>
          <w:sz w:val="24"/>
          <w:szCs w:val="24"/>
          <w:highlight w:val="green"/>
        </w:rPr>
        <w:t>tas</w:t>
      </w:r>
      <w:r w:rsidRPr="006F61C3">
        <w:rPr>
          <w:sz w:val="24"/>
          <w:szCs w:val="24"/>
        </w:rPr>
        <w:t xml:space="preserve"> </w:t>
      </w:r>
      <w:proofErr w:type="spellStart"/>
      <w:r w:rsidRPr="006F61C3">
        <w:rPr>
          <w:sz w:val="24"/>
          <w:szCs w:val="24"/>
        </w:rPr>
        <w:t>valde</w:t>
      </w:r>
      <w:proofErr w:type="spellEnd"/>
      <w:r w:rsidRPr="006F61C3">
        <w:rPr>
          <w:sz w:val="24"/>
          <w:szCs w:val="24"/>
        </w:rPr>
        <w:t xml:space="preserve"> nobilis et </w:t>
      </w:r>
      <w:proofErr w:type="spellStart"/>
      <w:r w:rsidRPr="006F61C3">
        <w:rPr>
          <w:sz w:val="24"/>
          <w:szCs w:val="24"/>
        </w:rPr>
        <w:t>antiqua</w:t>
      </w:r>
      <w:proofErr w:type="spellEnd"/>
      <w:r w:rsidRPr="006F61C3">
        <w:rPr>
          <w:sz w:val="24"/>
          <w:szCs w:val="24"/>
        </w:rPr>
        <w:t xml:space="preserve"> </w:t>
      </w:r>
      <w:proofErr w:type="spellStart"/>
      <w:r w:rsidRPr="006F61C3">
        <w:rPr>
          <w:sz w:val="24"/>
          <w:szCs w:val="24"/>
        </w:rPr>
        <w:t>beritus</w:t>
      </w:r>
      <w:proofErr w:type="spellEnd"/>
      <w:r w:rsidR="00AF1E4F">
        <w:rPr>
          <w:sz w:val="24"/>
          <w:szCs w:val="24"/>
        </w:rPr>
        <w:t>,</w:t>
      </w:r>
      <w:r w:rsidRPr="006F61C3">
        <w:rPr>
          <w:sz w:val="24"/>
          <w:szCs w:val="24"/>
        </w:rPr>
        <w:t xml:space="preserve"> ubi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d</w:t>
      </w:r>
      <w:r w:rsidR="00612E01">
        <w:rPr>
          <w:sz w:val="24"/>
          <w:szCs w:val="24"/>
        </w:rPr>
        <w:t>omi</w:t>
      </w:r>
      <w:proofErr w:type="spellEnd"/>
      <w:r w:rsidR="00612E01">
        <w:rPr>
          <w:sz w:val="24"/>
          <w:szCs w:val="24"/>
        </w:rPr>
        <w:t xml:space="preserve">[n]us </w:t>
      </w:r>
      <w:proofErr w:type="spellStart"/>
      <w:r w:rsidR="00612E01">
        <w:rPr>
          <w:sz w:val="24"/>
          <w:szCs w:val="24"/>
        </w:rPr>
        <w:t>predi</w:t>
      </w:r>
      <w:r w:rsidRPr="006F61C3">
        <w:rPr>
          <w:sz w:val="24"/>
          <w:szCs w:val="24"/>
        </w:rPr>
        <w:t>casse</w:t>
      </w:r>
      <w:proofErr w:type="spellEnd"/>
      <w:r w:rsidR="00612E01">
        <w:rPr>
          <w:sz w:val="24"/>
          <w:szCs w:val="24"/>
        </w:rPr>
        <w:t>,</w:t>
      </w:r>
      <w:r w:rsidRPr="006F61C3">
        <w:rPr>
          <w:sz w:val="24"/>
          <w:szCs w:val="24"/>
        </w:rPr>
        <w:t xml:space="preserve"> ubi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iudei</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ymagini</w:t>
      </w:r>
      <w:proofErr w:type="spellEnd"/>
      <w:r w:rsidRPr="006F61C3">
        <w:rPr>
          <w:sz w:val="24"/>
          <w:szCs w:val="24"/>
        </w:rPr>
        <w:t xml:space="preserve"> </w:t>
      </w:r>
      <w:proofErr w:type="spellStart"/>
      <w:r w:rsidRPr="006F61C3">
        <w:rPr>
          <w:sz w:val="24"/>
          <w:szCs w:val="24"/>
        </w:rPr>
        <w:t>illudentes</w:t>
      </w:r>
      <w:proofErr w:type="spellEnd"/>
      <w:r w:rsidRPr="006F61C3">
        <w:rPr>
          <w:sz w:val="24"/>
          <w:szCs w:val="24"/>
        </w:rPr>
        <w:t xml:space="preserve"> et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crucifigentes</w:t>
      </w:r>
      <w:proofErr w:type="spellEnd"/>
      <w:r w:rsidRPr="006F61C3">
        <w:rPr>
          <w:sz w:val="24"/>
          <w:szCs w:val="24"/>
        </w:rPr>
        <w:t xml:space="preserve"> d</w:t>
      </w:r>
      <w:r w:rsidR="00AF1E4F">
        <w:rPr>
          <w:sz w:val="24"/>
          <w:szCs w:val="24"/>
        </w:rPr>
        <w:t xml:space="preserve">e pasta </w:t>
      </w:r>
      <w:proofErr w:type="spellStart"/>
      <w:r w:rsidR="00AF1E4F">
        <w:rPr>
          <w:sz w:val="24"/>
          <w:szCs w:val="24"/>
        </w:rPr>
        <w:t>factam</w:t>
      </w:r>
      <w:proofErr w:type="spellEnd"/>
      <w:r w:rsidR="00AF1E4F">
        <w:rPr>
          <w:sz w:val="24"/>
          <w:szCs w:val="24"/>
        </w:rPr>
        <w:t xml:space="preserve"> </w:t>
      </w:r>
      <w:proofErr w:type="spellStart"/>
      <w:r w:rsidR="00AF1E4F">
        <w:rPr>
          <w:sz w:val="24"/>
          <w:szCs w:val="24"/>
        </w:rPr>
        <w:t>ut</w:t>
      </w:r>
      <w:proofErr w:type="spellEnd"/>
      <w:r w:rsidR="00AF1E4F">
        <w:rPr>
          <w:sz w:val="24"/>
          <w:szCs w:val="24"/>
        </w:rPr>
        <w:t xml:space="preserve"> </w:t>
      </w:r>
      <w:proofErr w:type="spellStart"/>
      <w:r w:rsidR="00AF1E4F">
        <w:rPr>
          <w:sz w:val="24"/>
          <w:szCs w:val="24"/>
        </w:rPr>
        <w:t>dicitur</w:t>
      </w:r>
      <w:proofErr w:type="spellEnd"/>
      <w:r w:rsidR="00AF1E4F">
        <w:rPr>
          <w:sz w:val="24"/>
          <w:szCs w:val="24"/>
        </w:rPr>
        <w:t xml:space="preserve"> </w:t>
      </w:r>
      <w:proofErr w:type="spellStart"/>
      <w:r w:rsidR="00AF1E4F">
        <w:rPr>
          <w:sz w:val="24"/>
          <w:szCs w:val="24"/>
        </w:rPr>
        <w:t>s</w:t>
      </w:r>
      <w:r w:rsidR="00AF1E4F" w:rsidRPr="00AF1E4F">
        <w:rPr>
          <w:sz w:val="24"/>
          <w:szCs w:val="24"/>
          <w:highlight w:val="green"/>
        </w:rPr>
        <w:t>agwin</w:t>
      </w:r>
      <w:r w:rsidR="00AF1E4F">
        <w:rPr>
          <w:sz w:val="24"/>
          <w:szCs w:val="24"/>
        </w:rPr>
        <w:t>em</w:t>
      </w:r>
      <w:proofErr w:type="spellEnd"/>
      <w:r w:rsidRPr="006F61C3">
        <w:rPr>
          <w:sz w:val="24"/>
          <w:szCs w:val="24"/>
        </w:rPr>
        <w:t xml:space="preserve"> d</w:t>
      </w:r>
      <w:r w:rsidR="00612E01">
        <w:rPr>
          <w:sz w:val="24"/>
          <w:szCs w:val="24"/>
        </w:rPr>
        <w:t xml:space="preserve">e </w:t>
      </w:r>
      <w:proofErr w:type="spellStart"/>
      <w:r w:rsidR="00612E01">
        <w:rPr>
          <w:sz w:val="24"/>
          <w:szCs w:val="24"/>
        </w:rPr>
        <w:t>ipsa</w:t>
      </w:r>
      <w:proofErr w:type="spellEnd"/>
      <w:r w:rsidR="00612E01">
        <w:rPr>
          <w:sz w:val="24"/>
          <w:szCs w:val="24"/>
        </w:rPr>
        <w:t xml:space="preserve"> </w:t>
      </w:r>
      <w:proofErr w:type="spellStart"/>
      <w:r w:rsidR="00612E01">
        <w:rPr>
          <w:sz w:val="24"/>
          <w:szCs w:val="24"/>
        </w:rPr>
        <w:t>miraculose</w:t>
      </w:r>
      <w:proofErr w:type="spellEnd"/>
      <w:r w:rsidR="00612E01">
        <w:rPr>
          <w:sz w:val="24"/>
          <w:szCs w:val="24"/>
        </w:rPr>
        <w:t xml:space="preserve"> in magna quan</w:t>
      </w:r>
      <w:r w:rsidRPr="006F61C3">
        <w:rPr>
          <w:sz w:val="24"/>
          <w:szCs w:val="24"/>
        </w:rPr>
        <w:t xml:space="preserve">titate </w:t>
      </w:r>
      <w:proofErr w:type="spellStart"/>
      <w:r w:rsidRPr="006F61C3">
        <w:rPr>
          <w:sz w:val="24"/>
          <w:szCs w:val="24"/>
        </w:rPr>
        <w:t>fuderint</w:t>
      </w:r>
      <w:proofErr w:type="spellEnd"/>
      <w:r w:rsidR="00AF1E4F">
        <w:rPr>
          <w:sz w:val="24"/>
          <w:szCs w:val="24"/>
        </w:rPr>
        <w:t>,</w:t>
      </w:r>
      <w:r w:rsidR="00AF1E4F">
        <w:rPr>
          <w:rStyle w:val="FootnoteReference"/>
          <w:sz w:val="24"/>
          <w:szCs w:val="24"/>
        </w:rPr>
        <w:footnoteReference w:id="11"/>
      </w:r>
      <w:r w:rsidRPr="006F61C3">
        <w:rPr>
          <w:sz w:val="24"/>
          <w:szCs w:val="24"/>
        </w:rPr>
        <w:t xml:space="preserve"> que in </w:t>
      </w:r>
      <w:proofErr w:type="spellStart"/>
      <w:r w:rsidRPr="006F61C3">
        <w:rPr>
          <w:sz w:val="24"/>
          <w:szCs w:val="24"/>
        </w:rPr>
        <w:t>veneratione</w:t>
      </w:r>
      <w:proofErr w:type="spellEnd"/>
      <w:r w:rsidRPr="006F61C3">
        <w:rPr>
          <w:sz w:val="24"/>
          <w:szCs w:val="24"/>
        </w:rPr>
        <w:t xml:space="preserve"> </w:t>
      </w:r>
      <w:proofErr w:type="spellStart"/>
      <w:r w:rsidRPr="006F61C3">
        <w:rPr>
          <w:sz w:val="24"/>
          <w:szCs w:val="24"/>
        </w:rPr>
        <w:t>habetur</w:t>
      </w:r>
      <w:proofErr w:type="spellEnd"/>
      <w:r w:rsidRPr="006F61C3">
        <w:rPr>
          <w:sz w:val="24"/>
          <w:szCs w:val="24"/>
        </w:rPr>
        <w:t xml:space="preserve"> per </w:t>
      </w:r>
      <w:proofErr w:type="spellStart"/>
      <w:r w:rsidRPr="006F61C3">
        <w:rPr>
          <w:sz w:val="24"/>
          <w:szCs w:val="24"/>
        </w:rPr>
        <w:t>totum</w:t>
      </w:r>
      <w:proofErr w:type="spellEnd"/>
      <w:r w:rsidRPr="006F61C3">
        <w:rPr>
          <w:sz w:val="24"/>
          <w:szCs w:val="24"/>
        </w:rPr>
        <w:t xml:space="preserve"> </w:t>
      </w:r>
      <w:proofErr w:type="spellStart"/>
      <w:r w:rsidRPr="006F61C3">
        <w:rPr>
          <w:sz w:val="24"/>
          <w:szCs w:val="24"/>
        </w:rPr>
        <w:t>orbem</w:t>
      </w:r>
      <w:proofErr w:type="spellEnd"/>
      <w:r w:rsidR="00612E01">
        <w:rPr>
          <w:sz w:val="24"/>
          <w:szCs w:val="24"/>
        </w:rPr>
        <w:t>.</w:t>
      </w:r>
      <w:r w:rsidRPr="006F61C3">
        <w:rPr>
          <w:sz w:val="24"/>
          <w:szCs w:val="24"/>
        </w:rPr>
        <w:t xml:space="preserve"> </w:t>
      </w:r>
    </w:p>
    <w:p w14:paraId="51CCC7C1" w14:textId="714BF56F" w:rsidR="00612E01" w:rsidRDefault="00A6186D" w:rsidP="00612E01">
      <w:pPr>
        <w:ind w:firstLine="720"/>
        <w:rPr>
          <w:sz w:val="24"/>
          <w:szCs w:val="24"/>
        </w:rPr>
      </w:pPr>
      <w:proofErr w:type="spellStart"/>
      <w:r w:rsidRPr="006F61C3">
        <w:rPr>
          <w:sz w:val="24"/>
          <w:szCs w:val="24"/>
        </w:rPr>
        <w:t>Hucusque</w:t>
      </w:r>
      <w:proofErr w:type="spellEnd"/>
      <w:r w:rsidRPr="006F61C3">
        <w:rPr>
          <w:sz w:val="24"/>
          <w:szCs w:val="24"/>
        </w:rPr>
        <w:t xml:space="preserve"> con</w:t>
      </w:r>
      <w:r w:rsidRPr="00D038B8">
        <w:rPr>
          <w:sz w:val="24"/>
          <w:szCs w:val="24"/>
          <w:highlight w:val="green"/>
        </w:rPr>
        <w:t>t</w:t>
      </w:r>
      <w:r w:rsidR="00D038B8" w:rsidRPr="00D038B8">
        <w:rPr>
          <w:sz w:val="24"/>
          <w:szCs w:val="24"/>
          <w:highlight w:val="green"/>
        </w:rPr>
        <w:t>r</w:t>
      </w:r>
      <w:r w:rsidRPr="00D038B8">
        <w:rPr>
          <w:sz w:val="24"/>
          <w:szCs w:val="24"/>
          <w:highlight w:val="green"/>
        </w:rPr>
        <w:t>a</w:t>
      </w:r>
      <w:r w:rsidRPr="006F61C3">
        <w:rPr>
          <w:sz w:val="24"/>
          <w:szCs w:val="24"/>
        </w:rPr>
        <w:t xml:space="preserve"> </w:t>
      </w:r>
      <w:proofErr w:type="spellStart"/>
      <w:r w:rsidRPr="006F61C3">
        <w:rPr>
          <w:sz w:val="24"/>
          <w:szCs w:val="24"/>
        </w:rPr>
        <w:t>partes</w:t>
      </w:r>
      <w:proofErr w:type="spellEnd"/>
      <w:r w:rsidRPr="006F61C3">
        <w:rPr>
          <w:sz w:val="24"/>
          <w:szCs w:val="24"/>
        </w:rPr>
        <w:t xml:space="preserve"> </w:t>
      </w:r>
      <w:proofErr w:type="spellStart"/>
      <w:r w:rsidRPr="006F61C3">
        <w:rPr>
          <w:sz w:val="24"/>
          <w:szCs w:val="24"/>
        </w:rPr>
        <w:t>aquilonis</w:t>
      </w:r>
      <w:proofErr w:type="spellEnd"/>
      <w:r w:rsidRPr="006F61C3">
        <w:rPr>
          <w:sz w:val="24"/>
          <w:szCs w:val="24"/>
        </w:rPr>
        <w:t xml:space="preserve"> </w:t>
      </w:r>
      <w:proofErr w:type="spellStart"/>
      <w:r w:rsidRPr="006F61C3">
        <w:rPr>
          <w:sz w:val="24"/>
          <w:szCs w:val="24"/>
        </w:rPr>
        <w:t>processi</w:t>
      </w:r>
      <w:proofErr w:type="spellEnd"/>
      <w:r w:rsidR="00612E01">
        <w:rPr>
          <w:sz w:val="24"/>
          <w:szCs w:val="24"/>
        </w:rPr>
        <w:t>.</w:t>
      </w:r>
      <w:r w:rsidRPr="006F61C3">
        <w:rPr>
          <w:sz w:val="24"/>
          <w:szCs w:val="24"/>
        </w:rPr>
        <w:t xml:space="preserve"> In </w:t>
      </w:r>
      <w:proofErr w:type="spellStart"/>
      <w:r w:rsidRPr="006F61C3">
        <w:rPr>
          <w:sz w:val="24"/>
          <w:szCs w:val="24"/>
        </w:rPr>
        <w:t>laodicia</w:t>
      </w:r>
      <w:proofErr w:type="spellEnd"/>
      <w:r w:rsidRPr="006F61C3">
        <w:rPr>
          <w:sz w:val="24"/>
          <w:szCs w:val="24"/>
        </w:rPr>
        <w:t xml:space="preserve"> </w:t>
      </w:r>
      <w:proofErr w:type="spellStart"/>
      <w:r w:rsidRPr="006F61C3">
        <w:rPr>
          <w:sz w:val="24"/>
          <w:szCs w:val="24"/>
        </w:rPr>
        <w:t>loca</w:t>
      </w:r>
      <w:proofErr w:type="spellEnd"/>
      <w:r w:rsidRPr="006F61C3">
        <w:rPr>
          <w:sz w:val="24"/>
          <w:szCs w:val="24"/>
        </w:rPr>
        <w:t xml:space="preserve"> non </w:t>
      </w:r>
      <w:proofErr w:type="spellStart"/>
      <w:r w:rsidRPr="006F61C3">
        <w:rPr>
          <w:sz w:val="24"/>
          <w:szCs w:val="24"/>
        </w:rPr>
        <w:t>vidi</w:t>
      </w:r>
      <w:proofErr w:type="spellEnd"/>
      <w:r w:rsidRPr="006F61C3">
        <w:rPr>
          <w:sz w:val="24"/>
          <w:szCs w:val="24"/>
        </w:rPr>
        <w:t xml:space="preserve"> sed</w:t>
      </w:r>
      <w:r w:rsidR="00612E01">
        <w:rPr>
          <w:sz w:val="24"/>
          <w:szCs w:val="24"/>
        </w:rPr>
        <w:t xml:space="preserve"> </w:t>
      </w:r>
      <w:r w:rsidRPr="006F61C3">
        <w:rPr>
          <w:sz w:val="24"/>
          <w:szCs w:val="24"/>
        </w:rPr>
        <w:t xml:space="preserve">ex </w:t>
      </w:r>
      <w:proofErr w:type="spellStart"/>
      <w:r w:rsidRPr="006F61C3">
        <w:rPr>
          <w:sz w:val="24"/>
          <w:szCs w:val="24"/>
        </w:rPr>
        <w:t>relacione</w:t>
      </w:r>
      <w:proofErr w:type="spellEnd"/>
      <w:r w:rsidRPr="006F61C3">
        <w:rPr>
          <w:sz w:val="24"/>
          <w:szCs w:val="24"/>
        </w:rPr>
        <w:t xml:space="preserve"> </w:t>
      </w:r>
      <w:proofErr w:type="spellStart"/>
      <w:r w:rsidRPr="006F61C3">
        <w:rPr>
          <w:sz w:val="24"/>
          <w:szCs w:val="24"/>
        </w:rPr>
        <w:t>dedici</w:t>
      </w:r>
      <w:proofErr w:type="spellEnd"/>
      <w:r w:rsidRPr="006F61C3">
        <w:rPr>
          <w:sz w:val="24"/>
          <w:szCs w:val="24"/>
        </w:rPr>
        <w:t xml:space="preserve"> </w:t>
      </w:r>
      <w:proofErr w:type="spellStart"/>
      <w:r w:rsidRPr="006F61C3">
        <w:rPr>
          <w:sz w:val="24"/>
          <w:szCs w:val="24"/>
        </w:rPr>
        <w:t>nobiles</w:t>
      </w:r>
      <w:proofErr w:type="spellEnd"/>
      <w:r w:rsidRPr="006F61C3">
        <w:rPr>
          <w:sz w:val="24"/>
          <w:szCs w:val="24"/>
        </w:rPr>
        <w:t xml:space="preserve">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esse</w:t>
      </w:r>
      <w:proofErr w:type="spellEnd"/>
      <w:r w:rsidRPr="006F61C3">
        <w:rPr>
          <w:sz w:val="24"/>
          <w:szCs w:val="24"/>
        </w:rPr>
        <w:t xml:space="preserve"> civitates </w:t>
      </w:r>
      <w:proofErr w:type="spellStart"/>
      <w:r w:rsidRPr="006F61C3">
        <w:rPr>
          <w:sz w:val="24"/>
          <w:szCs w:val="24"/>
        </w:rPr>
        <w:t>quas</w:t>
      </w:r>
      <w:proofErr w:type="spellEnd"/>
      <w:r w:rsidRPr="006F61C3">
        <w:rPr>
          <w:sz w:val="24"/>
          <w:szCs w:val="24"/>
        </w:rPr>
        <w:t xml:space="preserve"> </w:t>
      </w:r>
      <w:proofErr w:type="spellStart"/>
      <w:r w:rsidRPr="006F61C3">
        <w:rPr>
          <w:sz w:val="24"/>
          <w:szCs w:val="24"/>
        </w:rPr>
        <w:t>christiani</w:t>
      </w:r>
      <w:proofErr w:type="spellEnd"/>
      <w:r w:rsidRPr="006F61C3">
        <w:rPr>
          <w:sz w:val="24"/>
          <w:szCs w:val="24"/>
        </w:rPr>
        <w:t xml:space="preserve"> </w:t>
      </w:r>
      <w:proofErr w:type="spellStart"/>
      <w:r w:rsidRPr="006F61C3">
        <w:rPr>
          <w:sz w:val="24"/>
          <w:szCs w:val="24"/>
        </w:rPr>
        <w:t>incolunt</w:t>
      </w:r>
      <w:proofErr w:type="spellEnd"/>
      <w:r w:rsidRPr="006F61C3">
        <w:rPr>
          <w:sz w:val="24"/>
          <w:szCs w:val="24"/>
        </w:rPr>
        <w:t xml:space="preserve"> </w:t>
      </w:r>
      <w:r w:rsidR="003D259E">
        <w:rPr>
          <w:sz w:val="24"/>
          <w:szCs w:val="24"/>
        </w:rPr>
        <w:t>(</w:t>
      </w:r>
      <w:r w:rsidR="003D259E" w:rsidRPr="00147932">
        <w:rPr>
          <w:b/>
          <w:bCs/>
          <w:sz w:val="24"/>
          <w:szCs w:val="24"/>
        </w:rPr>
        <w:t>234r</w:t>
      </w:r>
      <w:r w:rsidR="003D259E">
        <w:rPr>
          <w:sz w:val="24"/>
          <w:szCs w:val="24"/>
        </w:rPr>
        <w:t xml:space="preserve">) </w:t>
      </w:r>
      <w:r w:rsidRPr="006F61C3">
        <w:rPr>
          <w:sz w:val="24"/>
          <w:szCs w:val="24"/>
        </w:rPr>
        <w:t xml:space="preserve">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w:t>
      </w:r>
      <w:proofErr w:type="spellStart"/>
      <w:r w:rsidRPr="006F61C3">
        <w:rPr>
          <w:sz w:val="24"/>
          <w:szCs w:val="24"/>
        </w:rPr>
        <w:t>sitas</w:t>
      </w:r>
      <w:proofErr w:type="spellEnd"/>
      <w:r w:rsidR="00612E01">
        <w:rPr>
          <w:sz w:val="24"/>
          <w:szCs w:val="24"/>
        </w:rPr>
        <w:t>,</w:t>
      </w:r>
      <w:r w:rsidR="003D259E">
        <w:rPr>
          <w:rStyle w:val="FootnoteReference"/>
          <w:sz w:val="24"/>
          <w:szCs w:val="24"/>
        </w:rPr>
        <w:footnoteReference w:id="12"/>
      </w:r>
      <w:r w:rsidRPr="006F61C3">
        <w:rPr>
          <w:sz w:val="24"/>
          <w:szCs w:val="24"/>
        </w:rPr>
        <w:t xml:space="preserve"> et primo post  </w:t>
      </w:r>
      <w:proofErr w:type="spellStart"/>
      <w:r w:rsidRPr="006F61C3">
        <w:rPr>
          <w:sz w:val="24"/>
          <w:szCs w:val="24"/>
        </w:rPr>
        <w:t>berithum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novem</w:t>
      </w:r>
      <w:proofErr w:type="spellEnd"/>
      <w:r w:rsidRPr="006F61C3">
        <w:rPr>
          <w:sz w:val="24"/>
          <w:szCs w:val="24"/>
        </w:rPr>
        <w:t xml:space="preserve"> miliaria </w:t>
      </w:r>
      <w:proofErr w:type="spellStart"/>
      <w:r w:rsidRPr="006F61C3">
        <w:rPr>
          <w:sz w:val="24"/>
          <w:szCs w:val="24"/>
        </w:rPr>
        <w:t>gibilech</w:t>
      </w:r>
      <w:proofErr w:type="spellEnd"/>
      <w:r w:rsidRPr="006F61C3">
        <w:rPr>
          <w:sz w:val="24"/>
          <w:szCs w:val="24"/>
        </w:rPr>
        <w:t xml:space="preserve"> que in </w:t>
      </w:r>
      <w:proofErr w:type="spellStart"/>
      <w:r w:rsidRPr="006F61C3">
        <w:rPr>
          <w:sz w:val="24"/>
          <w:szCs w:val="24"/>
        </w:rPr>
        <w:t>ezechiele</w:t>
      </w:r>
      <w:proofErr w:type="spellEnd"/>
      <w:r w:rsidRPr="006F61C3">
        <w:rPr>
          <w:sz w:val="24"/>
          <w:szCs w:val="24"/>
        </w:rPr>
        <w:t xml:space="preserve"> ubi de tyro </w:t>
      </w:r>
      <w:proofErr w:type="spellStart"/>
      <w:r w:rsidRPr="006F61C3">
        <w:rPr>
          <w:sz w:val="24"/>
          <w:szCs w:val="24"/>
        </w:rPr>
        <w:t>agitur</w:t>
      </w:r>
      <w:proofErr w:type="spellEnd"/>
      <w:r w:rsidRPr="006F61C3">
        <w:rPr>
          <w:sz w:val="24"/>
          <w:szCs w:val="24"/>
        </w:rPr>
        <w:t xml:space="preserve"> </w:t>
      </w:r>
      <w:proofErr w:type="spellStart"/>
      <w:r w:rsidRPr="006F61C3">
        <w:rPr>
          <w:sz w:val="24"/>
          <w:szCs w:val="24"/>
        </w:rPr>
        <w:t>biblium</w:t>
      </w:r>
      <w:proofErr w:type="spellEnd"/>
      <w:r w:rsidRPr="006F61C3">
        <w:rPr>
          <w:sz w:val="24"/>
          <w:szCs w:val="24"/>
        </w:rPr>
        <w:t xml:space="preserve"> </w:t>
      </w:r>
      <w:proofErr w:type="spellStart"/>
      <w:r w:rsidRPr="006F61C3">
        <w:rPr>
          <w:sz w:val="24"/>
          <w:szCs w:val="24"/>
        </w:rPr>
        <w:t>appellatur</w:t>
      </w:r>
      <w:proofErr w:type="spellEnd"/>
      <w:r w:rsidR="00612E01">
        <w:rPr>
          <w:sz w:val="24"/>
          <w:szCs w:val="24"/>
        </w:rPr>
        <w:t>;</w:t>
      </w:r>
      <w:r w:rsidRPr="006F61C3">
        <w:rPr>
          <w:sz w:val="24"/>
          <w:szCs w:val="24"/>
        </w:rPr>
        <w:t xml:space="preserve"> </w:t>
      </w:r>
      <w:proofErr w:type="spellStart"/>
      <w:r w:rsidRPr="006F61C3">
        <w:rPr>
          <w:sz w:val="24"/>
          <w:szCs w:val="24"/>
        </w:rPr>
        <w:t>deinde</w:t>
      </w:r>
      <w:proofErr w:type="spellEnd"/>
      <w:r w:rsidRPr="006F61C3">
        <w:rPr>
          <w:sz w:val="24"/>
          <w:szCs w:val="24"/>
        </w:rPr>
        <w:t xml:space="preserve"> ad 4 miliaria </w:t>
      </w:r>
      <w:proofErr w:type="spellStart"/>
      <w:r w:rsidRPr="006F61C3">
        <w:rPr>
          <w:sz w:val="24"/>
          <w:szCs w:val="24"/>
        </w:rPr>
        <w:t>botrum</w:t>
      </w:r>
      <w:proofErr w:type="spellEnd"/>
      <w:r w:rsidR="00612E01">
        <w:rPr>
          <w:sz w:val="24"/>
          <w:szCs w:val="24"/>
        </w:rPr>
        <w:t>,</w:t>
      </w:r>
      <w:r w:rsidRPr="006F61C3">
        <w:rPr>
          <w:sz w:val="24"/>
          <w:szCs w:val="24"/>
        </w:rPr>
        <w:t xml:space="preserve"> </w:t>
      </w:r>
      <w:proofErr w:type="spellStart"/>
      <w:r w:rsidRPr="006F61C3">
        <w:rPr>
          <w:sz w:val="24"/>
          <w:szCs w:val="24"/>
        </w:rPr>
        <w:t>deinde</w:t>
      </w:r>
      <w:proofErr w:type="spellEnd"/>
      <w:r w:rsidRPr="006F61C3">
        <w:rPr>
          <w:sz w:val="24"/>
          <w:szCs w:val="24"/>
        </w:rPr>
        <w:t xml:space="preserve"> 6 milia </w:t>
      </w:r>
      <w:proofErr w:type="spellStart"/>
      <w:r w:rsidRPr="006F61C3">
        <w:rPr>
          <w:sz w:val="24"/>
          <w:szCs w:val="24"/>
        </w:rPr>
        <w:t>metropolym</w:t>
      </w:r>
      <w:proofErr w:type="spellEnd"/>
      <w:r w:rsidR="00E41C9E">
        <w:rPr>
          <w:rStyle w:val="FootnoteReference"/>
          <w:sz w:val="24"/>
          <w:szCs w:val="24"/>
        </w:rPr>
        <w:footnoteReference w:id="13"/>
      </w:r>
      <w:r w:rsidRPr="006F61C3">
        <w:rPr>
          <w:sz w:val="24"/>
          <w:szCs w:val="24"/>
        </w:rPr>
        <w:t xml:space="preserve"> que </w:t>
      </w:r>
      <w:proofErr w:type="spellStart"/>
      <w:r w:rsidRPr="006F61C3">
        <w:rPr>
          <w:sz w:val="24"/>
          <w:szCs w:val="24"/>
        </w:rPr>
        <w:t>est</w:t>
      </w:r>
      <w:proofErr w:type="spellEnd"/>
      <w:r w:rsidRPr="006F61C3">
        <w:rPr>
          <w:sz w:val="24"/>
          <w:szCs w:val="24"/>
        </w:rPr>
        <w:t xml:space="preserve"> civitas nobilis et </w:t>
      </w:r>
      <w:proofErr w:type="spellStart"/>
      <w:r w:rsidRPr="006F61C3">
        <w:rPr>
          <w:sz w:val="24"/>
          <w:szCs w:val="24"/>
        </w:rPr>
        <w:t>munitisima</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tyrus</w:t>
      </w:r>
      <w:proofErr w:type="spellEnd"/>
      <w:r w:rsidR="00612E01">
        <w:rPr>
          <w:sz w:val="24"/>
          <w:szCs w:val="24"/>
        </w:rPr>
        <w:t>,</w:t>
      </w:r>
      <w:r w:rsidRPr="006F61C3">
        <w:rPr>
          <w:sz w:val="24"/>
          <w:szCs w:val="24"/>
        </w:rPr>
        <w:t xml:space="preserve"> </w:t>
      </w:r>
      <w:proofErr w:type="spellStart"/>
      <w:r w:rsidRPr="006F61C3">
        <w:rPr>
          <w:sz w:val="24"/>
          <w:szCs w:val="24"/>
        </w:rPr>
        <w:t>habundans</w:t>
      </w:r>
      <w:proofErr w:type="spellEnd"/>
      <w:r w:rsidRPr="006F61C3">
        <w:rPr>
          <w:sz w:val="24"/>
          <w:szCs w:val="24"/>
        </w:rPr>
        <w:t xml:space="preserve"> tam </w:t>
      </w:r>
      <w:proofErr w:type="spellStart"/>
      <w:r w:rsidRPr="006F61C3">
        <w:rPr>
          <w:sz w:val="24"/>
          <w:szCs w:val="24"/>
        </w:rPr>
        <w:t>pom</w:t>
      </w:r>
      <w:r w:rsidR="00612E01">
        <w:rPr>
          <w:sz w:val="24"/>
          <w:szCs w:val="24"/>
        </w:rPr>
        <w:t>eriis</w:t>
      </w:r>
      <w:proofErr w:type="spellEnd"/>
      <w:r w:rsidR="00612E01">
        <w:rPr>
          <w:sz w:val="24"/>
          <w:szCs w:val="24"/>
        </w:rPr>
        <w:t xml:space="preserve"> et </w:t>
      </w:r>
      <w:proofErr w:type="spellStart"/>
      <w:r w:rsidR="00612E01">
        <w:rPr>
          <w:sz w:val="24"/>
          <w:szCs w:val="24"/>
        </w:rPr>
        <w:t>vineis</w:t>
      </w:r>
      <w:proofErr w:type="spellEnd"/>
      <w:r w:rsidR="00612E01">
        <w:rPr>
          <w:sz w:val="24"/>
          <w:szCs w:val="24"/>
        </w:rPr>
        <w:t xml:space="preserve"> </w:t>
      </w:r>
      <w:proofErr w:type="spellStart"/>
      <w:r w:rsidR="00612E01">
        <w:rPr>
          <w:sz w:val="24"/>
          <w:szCs w:val="24"/>
        </w:rPr>
        <w:t>quam</w:t>
      </w:r>
      <w:proofErr w:type="spellEnd"/>
      <w:r w:rsidR="00612E01">
        <w:rPr>
          <w:sz w:val="24"/>
          <w:szCs w:val="24"/>
        </w:rPr>
        <w:t xml:space="preserve"> </w:t>
      </w:r>
      <w:proofErr w:type="spellStart"/>
      <w:r w:rsidR="00612E01">
        <w:rPr>
          <w:sz w:val="24"/>
          <w:szCs w:val="24"/>
        </w:rPr>
        <w:t>aliis</w:t>
      </w:r>
      <w:proofErr w:type="spellEnd"/>
      <w:r w:rsidR="00612E01">
        <w:rPr>
          <w:sz w:val="24"/>
          <w:szCs w:val="24"/>
        </w:rPr>
        <w:t xml:space="preserve"> </w:t>
      </w:r>
      <w:proofErr w:type="spellStart"/>
      <w:r w:rsidR="00612E01">
        <w:rPr>
          <w:sz w:val="24"/>
          <w:szCs w:val="24"/>
        </w:rPr>
        <w:t>como</w:t>
      </w:r>
      <w:r w:rsidRPr="006F61C3">
        <w:rPr>
          <w:sz w:val="24"/>
          <w:szCs w:val="24"/>
        </w:rPr>
        <w:t>ditatibus</w:t>
      </w:r>
      <w:proofErr w:type="spellEnd"/>
      <w:r w:rsidRPr="006F61C3">
        <w:rPr>
          <w:sz w:val="24"/>
          <w:szCs w:val="24"/>
        </w:rPr>
        <w:t xml:space="preserve"> que </w:t>
      </w:r>
      <w:proofErr w:type="spellStart"/>
      <w:r w:rsidRPr="006F61C3">
        <w:rPr>
          <w:sz w:val="24"/>
          <w:szCs w:val="24"/>
        </w:rPr>
        <w:t>dicuntur</w:t>
      </w:r>
      <w:proofErr w:type="spellEnd"/>
      <w:r w:rsidRPr="006F61C3">
        <w:rPr>
          <w:sz w:val="24"/>
          <w:szCs w:val="24"/>
        </w:rPr>
        <w:t xml:space="preserve"> </w:t>
      </w:r>
      <w:proofErr w:type="spellStart"/>
      <w:r w:rsidRPr="006F61C3">
        <w:rPr>
          <w:sz w:val="24"/>
          <w:szCs w:val="24"/>
        </w:rPr>
        <w:t>inde</w:t>
      </w:r>
      <w:proofErr w:type="spellEnd"/>
      <w:r w:rsidRPr="006F61C3">
        <w:rPr>
          <w:sz w:val="24"/>
          <w:szCs w:val="24"/>
        </w:rPr>
        <w:t xml:space="preserve"> </w:t>
      </w:r>
      <w:proofErr w:type="spellStart"/>
      <w:r w:rsidRPr="006F61C3">
        <w:rPr>
          <w:sz w:val="24"/>
          <w:szCs w:val="24"/>
        </w:rPr>
        <w:t>dari</w:t>
      </w:r>
      <w:proofErr w:type="spellEnd"/>
      <w:r w:rsidRPr="006F61C3">
        <w:rPr>
          <w:sz w:val="24"/>
          <w:szCs w:val="24"/>
        </w:rPr>
        <w:t xml:space="preserve"> omnibus </w:t>
      </w:r>
      <w:proofErr w:type="spellStart"/>
      <w:r w:rsidRPr="006F61C3">
        <w:rPr>
          <w:sz w:val="24"/>
          <w:szCs w:val="24"/>
        </w:rPr>
        <w:t>locis</w:t>
      </w:r>
      <w:proofErr w:type="spellEnd"/>
      <w:r w:rsidRPr="006F61C3">
        <w:rPr>
          <w:sz w:val="24"/>
          <w:szCs w:val="24"/>
        </w:rPr>
        <w:t xml:space="preserve"> mundi</w:t>
      </w:r>
      <w:r w:rsidR="00612E01">
        <w:rPr>
          <w:sz w:val="24"/>
          <w:szCs w:val="24"/>
        </w:rPr>
        <w:t>.</w:t>
      </w:r>
      <w:r w:rsidR="00D24210">
        <w:rPr>
          <w:rStyle w:val="FootnoteReference"/>
          <w:sz w:val="24"/>
          <w:szCs w:val="24"/>
        </w:rPr>
        <w:footnoteReference w:id="14"/>
      </w:r>
      <w:r w:rsidRPr="006F61C3">
        <w:rPr>
          <w:sz w:val="24"/>
          <w:szCs w:val="24"/>
        </w:rPr>
        <w:t xml:space="preserve"> </w:t>
      </w:r>
    </w:p>
    <w:p w14:paraId="10F2B3ED" w14:textId="77777777" w:rsidR="00147932" w:rsidRDefault="00A6186D" w:rsidP="00147932">
      <w:pPr>
        <w:ind w:firstLine="720"/>
        <w:rPr>
          <w:sz w:val="24"/>
          <w:szCs w:val="24"/>
        </w:rPr>
      </w:pP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fons</w:t>
      </w:r>
      <w:proofErr w:type="spellEnd"/>
      <w:r w:rsidR="00612E01">
        <w:rPr>
          <w:sz w:val="24"/>
          <w:szCs w:val="24"/>
        </w:rPr>
        <w:t xml:space="preserve"> </w:t>
      </w:r>
      <w:proofErr w:type="spellStart"/>
      <w:r w:rsidRPr="006F61C3">
        <w:rPr>
          <w:sz w:val="24"/>
          <w:szCs w:val="24"/>
        </w:rPr>
        <w:t>ortorum</w:t>
      </w:r>
      <w:proofErr w:type="spellEnd"/>
      <w:r w:rsidRPr="006F61C3">
        <w:rPr>
          <w:sz w:val="24"/>
          <w:szCs w:val="24"/>
        </w:rPr>
        <w:t xml:space="preserve"> </w:t>
      </w:r>
      <w:proofErr w:type="spellStart"/>
      <w:r w:rsidRPr="006F61C3">
        <w:rPr>
          <w:sz w:val="24"/>
          <w:szCs w:val="24"/>
        </w:rPr>
        <w:t>fluens</w:t>
      </w:r>
      <w:proofErr w:type="spellEnd"/>
      <w:r w:rsidRPr="006F61C3">
        <w:rPr>
          <w:sz w:val="24"/>
          <w:szCs w:val="24"/>
        </w:rPr>
        <w:t xml:space="preserve"> </w:t>
      </w:r>
      <w:proofErr w:type="spellStart"/>
      <w:r w:rsidRPr="006F61C3">
        <w:rPr>
          <w:sz w:val="24"/>
          <w:szCs w:val="24"/>
        </w:rPr>
        <w:t>impetu</w:t>
      </w:r>
      <w:proofErr w:type="spellEnd"/>
      <w:r w:rsidRPr="006F61C3">
        <w:rPr>
          <w:sz w:val="24"/>
          <w:szCs w:val="24"/>
        </w:rPr>
        <w:t xml:space="preserve"> de </w:t>
      </w:r>
      <w:proofErr w:type="spellStart"/>
      <w:r w:rsidRPr="006F61C3">
        <w:rPr>
          <w:sz w:val="24"/>
          <w:szCs w:val="24"/>
        </w:rPr>
        <w:t>libano</w:t>
      </w:r>
      <w:proofErr w:type="spellEnd"/>
      <w:r w:rsidRPr="006F61C3">
        <w:rPr>
          <w:sz w:val="24"/>
          <w:szCs w:val="24"/>
        </w:rPr>
        <w:t xml:space="preserve"> qui </w:t>
      </w:r>
      <w:proofErr w:type="spellStart"/>
      <w:r w:rsidRPr="006F61C3">
        <w:rPr>
          <w:sz w:val="24"/>
          <w:szCs w:val="24"/>
        </w:rPr>
        <w:t>amenitate</w:t>
      </w:r>
      <w:proofErr w:type="spellEnd"/>
      <w:r w:rsidRPr="006F61C3">
        <w:rPr>
          <w:sz w:val="24"/>
          <w:szCs w:val="24"/>
        </w:rPr>
        <w:t xml:space="preserve"> </w:t>
      </w:r>
      <w:proofErr w:type="spellStart"/>
      <w:r w:rsidRPr="006F61C3">
        <w:rPr>
          <w:sz w:val="24"/>
          <w:szCs w:val="24"/>
        </w:rPr>
        <w:t>sua</w:t>
      </w:r>
      <w:proofErr w:type="spellEnd"/>
      <w:r w:rsidRPr="006F61C3">
        <w:rPr>
          <w:sz w:val="24"/>
          <w:szCs w:val="24"/>
        </w:rPr>
        <w:t xml:space="preserve"> </w:t>
      </w:r>
      <w:proofErr w:type="spellStart"/>
      <w:r w:rsidRPr="006F61C3">
        <w:rPr>
          <w:sz w:val="24"/>
          <w:szCs w:val="24"/>
        </w:rPr>
        <w:t>commendat</w:t>
      </w:r>
      <w:proofErr w:type="spellEnd"/>
      <w:r w:rsidRPr="006F61C3">
        <w:rPr>
          <w:sz w:val="24"/>
          <w:szCs w:val="24"/>
        </w:rPr>
        <w:t xml:space="preserve"> </w:t>
      </w:r>
      <w:proofErr w:type="spellStart"/>
      <w:r w:rsidRPr="006F61C3">
        <w:rPr>
          <w:sz w:val="24"/>
          <w:szCs w:val="24"/>
        </w:rPr>
        <w:t>totam</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mirabiliter</w:t>
      </w:r>
      <w:proofErr w:type="spellEnd"/>
      <w:r w:rsidR="003D259E">
        <w:rPr>
          <w:sz w:val="24"/>
          <w:szCs w:val="24"/>
        </w:rPr>
        <w:t>.</w:t>
      </w:r>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in ipso </w:t>
      </w:r>
      <w:proofErr w:type="spellStart"/>
      <w:r w:rsidRPr="006F61C3">
        <w:rPr>
          <w:sz w:val="24"/>
          <w:szCs w:val="24"/>
        </w:rPr>
        <w:t>fundo</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de </w:t>
      </w:r>
      <w:proofErr w:type="spellStart"/>
      <w:r w:rsidRPr="006F61C3">
        <w:rPr>
          <w:sz w:val="24"/>
          <w:szCs w:val="24"/>
        </w:rPr>
        <w:t>mediis</w:t>
      </w:r>
      <w:proofErr w:type="spellEnd"/>
      <w:r w:rsidRPr="006F61C3">
        <w:rPr>
          <w:sz w:val="24"/>
          <w:szCs w:val="24"/>
        </w:rPr>
        <w:t xml:space="preserve"> </w:t>
      </w:r>
      <w:proofErr w:type="spellStart"/>
      <w:r w:rsidRPr="006F61C3">
        <w:rPr>
          <w:sz w:val="24"/>
          <w:szCs w:val="24"/>
        </w:rPr>
        <w:t>aquis</w:t>
      </w:r>
      <w:proofErr w:type="spellEnd"/>
      <w:r w:rsidRPr="006F61C3">
        <w:rPr>
          <w:sz w:val="24"/>
          <w:szCs w:val="24"/>
        </w:rPr>
        <w:t xml:space="preserve"> </w:t>
      </w:r>
      <w:proofErr w:type="spellStart"/>
      <w:r w:rsidRPr="006F61C3">
        <w:rPr>
          <w:sz w:val="24"/>
          <w:szCs w:val="24"/>
        </w:rPr>
        <w:t>eius</w:t>
      </w:r>
      <w:proofErr w:type="spellEnd"/>
      <w:r w:rsidR="00612E01">
        <w:rPr>
          <w:sz w:val="24"/>
          <w:szCs w:val="24"/>
        </w:rPr>
        <w:t xml:space="preserve"> </w:t>
      </w:r>
      <w:proofErr w:type="spellStart"/>
      <w:r w:rsidR="003D259E">
        <w:rPr>
          <w:sz w:val="24"/>
          <w:szCs w:val="24"/>
        </w:rPr>
        <w:t>erumpit</w:t>
      </w:r>
      <w:proofErr w:type="spellEnd"/>
      <w:r w:rsidR="003D259E">
        <w:rPr>
          <w:sz w:val="24"/>
          <w:szCs w:val="24"/>
        </w:rPr>
        <w:t xml:space="preserve"> </w:t>
      </w:r>
      <w:proofErr w:type="spellStart"/>
      <w:r w:rsidR="003D259E">
        <w:rPr>
          <w:sz w:val="24"/>
          <w:szCs w:val="24"/>
        </w:rPr>
        <w:t>fons</w:t>
      </w:r>
      <w:proofErr w:type="spellEnd"/>
      <w:r w:rsidR="003D259E">
        <w:rPr>
          <w:sz w:val="24"/>
          <w:szCs w:val="24"/>
        </w:rPr>
        <w:t xml:space="preserve"> dulcis et </w:t>
      </w:r>
      <w:r w:rsidR="003D259E" w:rsidRPr="003D259E">
        <w:rPr>
          <w:sz w:val="24"/>
          <w:szCs w:val="24"/>
          <w:highlight w:val="green"/>
        </w:rPr>
        <w:t>bonus</w:t>
      </w:r>
      <w:r w:rsidRPr="006F61C3">
        <w:rPr>
          <w:sz w:val="24"/>
          <w:szCs w:val="24"/>
        </w:rPr>
        <w:t xml:space="preserve"> </w:t>
      </w:r>
      <w:proofErr w:type="spellStart"/>
      <w:r w:rsidRPr="006F61C3">
        <w:rPr>
          <w:sz w:val="24"/>
          <w:szCs w:val="24"/>
        </w:rPr>
        <w:t>valde</w:t>
      </w:r>
      <w:proofErr w:type="spellEnd"/>
      <w:r w:rsidRPr="006F61C3">
        <w:rPr>
          <w:sz w:val="24"/>
          <w:szCs w:val="24"/>
        </w:rPr>
        <w:t xml:space="preserve"> de quo </w:t>
      </w:r>
      <w:proofErr w:type="spellStart"/>
      <w:r w:rsidRPr="006F61C3">
        <w:rPr>
          <w:sz w:val="24"/>
          <w:szCs w:val="24"/>
        </w:rPr>
        <w:t>aquam</w:t>
      </w:r>
      <w:proofErr w:type="spellEnd"/>
      <w:r w:rsidRPr="006F61C3">
        <w:rPr>
          <w:sz w:val="24"/>
          <w:szCs w:val="24"/>
        </w:rPr>
        <w:t xml:space="preserve"> </w:t>
      </w:r>
      <w:proofErr w:type="spellStart"/>
      <w:r w:rsidRPr="006F61C3">
        <w:rPr>
          <w:sz w:val="24"/>
          <w:szCs w:val="24"/>
        </w:rPr>
        <w:t>hauriunt</w:t>
      </w:r>
      <w:proofErr w:type="spellEnd"/>
      <w:r w:rsidRPr="006F61C3">
        <w:rPr>
          <w:sz w:val="24"/>
          <w:szCs w:val="24"/>
        </w:rPr>
        <w:t xml:space="preserve"> </w:t>
      </w:r>
      <w:proofErr w:type="spellStart"/>
      <w:r w:rsidRPr="006F61C3">
        <w:rPr>
          <w:sz w:val="24"/>
          <w:szCs w:val="24"/>
        </w:rPr>
        <w:t>cives</w:t>
      </w:r>
      <w:proofErr w:type="spellEnd"/>
      <w:r w:rsidRPr="006F61C3">
        <w:rPr>
          <w:sz w:val="24"/>
          <w:szCs w:val="24"/>
        </w:rPr>
        <w:t xml:space="preserve"> </w:t>
      </w:r>
      <w:proofErr w:type="spellStart"/>
      <w:r w:rsidRPr="006F61C3">
        <w:rPr>
          <w:sz w:val="24"/>
          <w:szCs w:val="24"/>
        </w:rPr>
        <w:t>ipsi</w:t>
      </w:r>
      <w:proofErr w:type="spellEnd"/>
      <w:r w:rsidR="003D259E">
        <w:rPr>
          <w:sz w:val="24"/>
          <w:szCs w:val="24"/>
        </w:rPr>
        <w:t>.</w:t>
      </w:r>
      <w:r w:rsidRPr="006F61C3">
        <w:rPr>
          <w:sz w:val="24"/>
          <w:szCs w:val="24"/>
        </w:rPr>
        <w:t xml:space="preserve"> Post </w:t>
      </w:r>
      <w:proofErr w:type="spellStart"/>
      <w:r w:rsidRPr="006F61C3">
        <w:rPr>
          <w:sz w:val="24"/>
          <w:szCs w:val="24"/>
        </w:rPr>
        <w:t>tripolim</w:t>
      </w:r>
      <w:proofErr w:type="spellEnd"/>
      <w:r w:rsidRPr="006F61C3">
        <w:rPr>
          <w:sz w:val="24"/>
          <w:szCs w:val="24"/>
        </w:rPr>
        <w:t xml:space="preserve"> sequitur </w:t>
      </w:r>
      <w:proofErr w:type="spellStart"/>
      <w:r w:rsidRPr="006F61C3">
        <w:rPr>
          <w:sz w:val="24"/>
          <w:szCs w:val="24"/>
        </w:rPr>
        <w:t>tortoso</w:t>
      </w:r>
      <w:proofErr w:type="spellEnd"/>
      <w:r w:rsidRPr="006F61C3">
        <w:rPr>
          <w:sz w:val="24"/>
          <w:szCs w:val="24"/>
        </w:rPr>
        <w:t xml:space="preserve"> civitas gloriosa que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w:t>
      </w:r>
      <w:proofErr w:type="spellStart"/>
      <w:r w:rsidRPr="006F61C3">
        <w:rPr>
          <w:sz w:val="24"/>
          <w:szCs w:val="24"/>
        </w:rPr>
        <w:t>patriarchatu</w:t>
      </w:r>
      <w:proofErr w:type="spellEnd"/>
      <w:r w:rsidRPr="006F61C3">
        <w:rPr>
          <w:sz w:val="24"/>
          <w:szCs w:val="24"/>
        </w:rPr>
        <w:t xml:space="preserve"> </w:t>
      </w:r>
      <w:proofErr w:type="spellStart"/>
      <w:r w:rsidRPr="006F61C3">
        <w:rPr>
          <w:sz w:val="24"/>
          <w:szCs w:val="24"/>
        </w:rPr>
        <w:t>anthioceno</w:t>
      </w:r>
      <w:proofErr w:type="spellEnd"/>
      <w:r w:rsidR="003D259E">
        <w:rPr>
          <w:sz w:val="24"/>
          <w:szCs w:val="24"/>
        </w:rPr>
        <w:t>,</w:t>
      </w:r>
      <w:r w:rsidRPr="006F61C3">
        <w:rPr>
          <w:sz w:val="24"/>
          <w:szCs w:val="24"/>
        </w:rPr>
        <w:t xml:space="preserve"> </w:t>
      </w:r>
      <w:proofErr w:type="spellStart"/>
      <w:r w:rsidRPr="006F61C3">
        <w:rPr>
          <w:sz w:val="24"/>
          <w:szCs w:val="24"/>
        </w:rPr>
        <w:t>antiquitus</w:t>
      </w:r>
      <w:proofErr w:type="spellEnd"/>
      <w:r w:rsidRPr="006F61C3">
        <w:rPr>
          <w:sz w:val="24"/>
          <w:szCs w:val="24"/>
        </w:rPr>
        <w:t xml:space="preserve"> </w:t>
      </w:r>
      <w:proofErr w:type="spellStart"/>
      <w:r w:rsidRPr="006F61C3">
        <w:rPr>
          <w:sz w:val="24"/>
          <w:szCs w:val="24"/>
        </w:rPr>
        <w:t>incoradum</w:t>
      </w:r>
      <w:proofErr w:type="spellEnd"/>
      <w:r w:rsidRPr="006F61C3">
        <w:rPr>
          <w:sz w:val="24"/>
          <w:szCs w:val="24"/>
        </w:rPr>
        <w:t xml:space="preserve"> dicta</w:t>
      </w:r>
      <w:r w:rsidR="003D259E">
        <w:rPr>
          <w:sz w:val="24"/>
          <w:szCs w:val="24"/>
        </w:rPr>
        <w:t>,</w:t>
      </w:r>
      <w:r w:rsidRPr="006F61C3">
        <w:rPr>
          <w:sz w:val="24"/>
          <w:szCs w:val="24"/>
        </w:rPr>
        <w:t xml:space="preserve"> quasi ante </w:t>
      </w:r>
      <w:proofErr w:type="spellStart"/>
      <w:r w:rsidRPr="006F61C3">
        <w:rPr>
          <w:sz w:val="24"/>
          <w:szCs w:val="24"/>
        </w:rPr>
        <w:t>rodum</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in </w:t>
      </w:r>
      <w:proofErr w:type="spellStart"/>
      <w:r w:rsidRPr="006F61C3">
        <w:rPr>
          <w:sz w:val="24"/>
          <w:szCs w:val="24"/>
        </w:rPr>
        <w:t>maris</w:t>
      </w:r>
      <w:proofErr w:type="spellEnd"/>
      <w:r w:rsidRPr="006F61C3">
        <w:rPr>
          <w:sz w:val="24"/>
          <w:szCs w:val="24"/>
        </w:rPr>
        <w:t xml:space="preserve"> </w:t>
      </w:r>
      <w:proofErr w:type="spellStart"/>
      <w:r w:rsidRPr="006F61C3">
        <w:rPr>
          <w:sz w:val="24"/>
          <w:szCs w:val="24"/>
        </w:rPr>
        <w:t>corde</w:t>
      </w:r>
      <w:proofErr w:type="spellEnd"/>
      <w:r w:rsidR="003D259E">
        <w:rPr>
          <w:sz w:val="24"/>
          <w:szCs w:val="24"/>
        </w:rPr>
        <w:t>.</w:t>
      </w:r>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hanc</w:t>
      </w:r>
      <w:proofErr w:type="spellEnd"/>
      <w:r w:rsidRPr="006F61C3">
        <w:rPr>
          <w:sz w:val="24"/>
          <w:szCs w:val="24"/>
        </w:rPr>
        <w:t xml:space="preserve"> contra </w:t>
      </w:r>
      <w:proofErr w:type="spellStart"/>
      <w:r w:rsidRPr="006F61C3">
        <w:rPr>
          <w:sz w:val="24"/>
          <w:szCs w:val="24"/>
        </w:rPr>
        <w:t>libanum</w:t>
      </w:r>
      <w:proofErr w:type="spellEnd"/>
      <w:r w:rsidRPr="006F61C3">
        <w:rPr>
          <w:sz w:val="24"/>
          <w:szCs w:val="24"/>
        </w:rPr>
        <w:t xml:space="preserve"> </w:t>
      </w:r>
      <w:proofErr w:type="spellStart"/>
      <w:r w:rsidRPr="006F61C3">
        <w:rPr>
          <w:sz w:val="24"/>
          <w:szCs w:val="24"/>
        </w:rPr>
        <w:t>situm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archis</w:t>
      </w:r>
      <w:proofErr w:type="spellEnd"/>
      <w:r w:rsidRPr="006F61C3">
        <w:rPr>
          <w:sz w:val="24"/>
          <w:szCs w:val="24"/>
        </w:rPr>
        <w:t xml:space="preserve"> castrum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arachdius</w:t>
      </w:r>
      <w:proofErr w:type="spellEnd"/>
      <w:r w:rsidRPr="006F61C3">
        <w:rPr>
          <w:sz w:val="24"/>
          <w:szCs w:val="24"/>
        </w:rPr>
        <w:t xml:space="preserve"> post diluvium </w:t>
      </w:r>
      <w:proofErr w:type="spellStart"/>
      <w:r w:rsidRPr="006F61C3">
        <w:rPr>
          <w:sz w:val="24"/>
          <w:szCs w:val="24"/>
        </w:rPr>
        <w:t>edificavit</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dicit </w:t>
      </w:r>
      <w:proofErr w:type="spellStart"/>
      <w:r w:rsidRPr="006F61C3">
        <w:rPr>
          <w:sz w:val="24"/>
          <w:szCs w:val="24"/>
        </w:rPr>
        <w:t>gloza</w:t>
      </w:r>
      <w:proofErr w:type="spellEnd"/>
      <w:r w:rsidRPr="006F61C3">
        <w:rPr>
          <w:sz w:val="24"/>
          <w:szCs w:val="24"/>
        </w:rPr>
        <w:t xml:space="preserve"> </w:t>
      </w:r>
      <w:proofErr w:type="spellStart"/>
      <w:r w:rsidRPr="006F61C3">
        <w:rPr>
          <w:sz w:val="24"/>
          <w:szCs w:val="24"/>
        </w:rPr>
        <w:t>paralippomenon</w:t>
      </w:r>
      <w:proofErr w:type="spellEnd"/>
      <w:r w:rsidR="003D259E">
        <w:rPr>
          <w:sz w:val="24"/>
          <w:szCs w:val="24"/>
        </w:rPr>
        <w:t xml:space="preserve">, et ultra </w:t>
      </w:r>
      <w:proofErr w:type="spellStart"/>
      <w:r w:rsidR="003D259E">
        <w:rPr>
          <w:sz w:val="24"/>
          <w:szCs w:val="24"/>
        </w:rPr>
        <w:t>antetri</w:t>
      </w:r>
      <w:r w:rsidRPr="006F61C3">
        <w:rPr>
          <w:sz w:val="24"/>
          <w:szCs w:val="24"/>
        </w:rPr>
        <w:t>adem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nobilissima</w:t>
      </w:r>
      <w:proofErr w:type="spellEnd"/>
      <w:r w:rsidRPr="006F61C3">
        <w:rPr>
          <w:sz w:val="24"/>
          <w:szCs w:val="24"/>
        </w:rPr>
        <w:t xml:space="preserve"> et maxima civitas </w:t>
      </w:r>
      <w:proofErr w:type="spellStart"/>
      <w:r w:rsidRPr="006F61C3">
        <w:rPr>
          <w:sz w:val="24"/>
          <w:szCs w:val="24"/>
        </w:rPr>
        <w:t>laodicia</w:t>
      </w:r>
      <w:proofErr w:type="spellEnd"/>
      <w:r w:rsidR="003D259E">
        <w:rPr>
          <w:sz w:val="24"/>
          <w:szCs w:val="24"/>
        </w:rPr>
        <w:t>,</w:t>
      </w:r>
      <w:r w:rsidRPr="006F61C3">
        <w:rPr>
          <w:sz w:val="24"/>
          <w:szCs w:val="24"/>
        </w:rPr>
        <w:t xml:space="preserve"> que communis </w:t>
      </w:r>
      <w:proofErr w:type="spellStart"/>
      <w:r w:rsidRPr="006F61C3">
        <w:rPr>
          <w:sz w:val="24"/>
          <w:szCs w:val="24"/>
        </w:rPr>
        <w:t>est</w:t>
      </w:r>
      <w:proofErr w:type="spellEnd"/>
      <w:r w:rsidRPr="006F61C3">
        <w:rPr>
          <w:sz w:val="24"/>
          <w:szCs w:val="24"/>
        </w:rPr>
        <w:t xml:space="preserve"> et </w:t>
      </w:r>
      <w:proofErr w:type="spellStart"/>
      <w:r w:rsidRPr="006F61C3">
        <w:rPr>
          <w:sz w:val="24"/>
          <w:szCs w:val="24"/>
        </w:rPr>
        <w:t>Christianis</w:t>
      </w:r>
      <w:proofErr w:type="spellEnd"/>
      <w:r w:rsidRPr="006F61C3">
        <w:rPr>
          <w:sz w:val="24"/>
          <w:szCs w:val="24"/>
        </w:rPr>
        <w:t xml:space="preserve"> et </w:t>
      </w:r>
      <w:proofErr w:type="spellStart"/>
      <w:r w:rsidRPr="006F61C3">
        <w:rPr>
          <w:sz w:val="24"/>
          <w:szCs w:val="24"/>
        </w:rPr>
        <w:t>Sarracenis</w:t>
      </w:r>
      <w:proofErr w:type="spellEnd"/>
      <w:r w:rsidR="003D259E">
        <w:rPr>
          <w:sz w:val="24"/>
          <w:szCs w:val="24"/>
        </w:rPr>
        <w:t>.</w:t>
      </w:r>
      <w:r w:rsidRPr="006F61C3">
        <w:rPr>
          <w:sz w:val="24"/>
          <w:szCs w:val="24"/>
        </w:rPr>
        <w:t xml:space="preserve"> de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ruinis</w:t>
      </w:r>
      <w:proofErr w:type="spellEnd"/>
      <w:r w:rsidRPr="006F61C3">
        <w:rPr>
          <w:sz w:val="24"/>
          <w:szCs w:val="24"/>
        </w:rPr>
        <w:t xml:space="preserve"> et</w:t>
      </w:r>
      <w:r w:rsidR="003D259E">
        <w:rPr>
          <w:sz w:val="24"/>
          <w:szCs w:val="24"/>
        </w:rPr>
        <w:t xml:space="preserve"> </w:t>
      </w:r>
      <w:proofErr w:type="spellStart"/>
      <w:r w:rsidR="003D259E">
        <w:rPr>
          <w:sz w:val="24"/>
          <w:szCs w:val="24"/>
        </w:rPr>
        <w:t>structuris</w:t>
      </w:r>
      <w:proofErr w:type="spellEnd"/>
      <w:r w:rsidR="003D259E">
        <w:rPr>
          <w:sz w:val="24"/>
          <w:szCs w:val="24"/>
        </w:rPr>
        <w:t xml:space="preserve"> mirabilia </w:t>
      </w:r>
      <w:proofErr w:type="spellStart"/>
      <w:r w:rsidR="003D259E" w:rsidRPr="003D259E">
        <w:rPr>
          <w:sz w:val="24"/>
          <w:szCs w:val="24"/>
          <w:highlight w:val="green"/>
        </w:rPr>
        <w:t>referunt</w:t>
      </w:r>
      <w:proofErr w:type="spellEnd"/>
      <w:r w:rsidR="003D259E" w:rsidRPr="003D259E">
        <w:rPr>
          <w:sz w:val="24"/>
          <w:szCs w:val="24"/>
          <w:highlight w:val="green"/>
        </w:rPr>
        <w:t>.</w:t>
      </w:r>
      <w:r w:rsidRPr="006F61C3">
        <w:rPr>
          <w:sz w:val="24"/>
          <w:szCs w:val="24"/>
        </w:rPr>
        <w:t xml:space="preserve"> post </w:t>
      </w:r>
      <w:proofErr w:type="spellStart"/>
      <w:r w:rsidRPr="006F61C3">
        <w:rPr>
          <w:sz w:val="24"/>
          <w:szCs w:val="24"/>
        </w:rPr>
        <w:t>hanc</w:t>
      </w:r>
      <w:proofErr w:type="spellEnd"/>
      <w:r w:rsidRPr="006F61C3">
        <w:rPr>
          <w:sz w:val="24"/>
          <w:szCs w:val="24"/>
        </w:rPr>
        <w:t xml:space="preserve"> sequitur </w:t>
      </w:r>
      <w:proofErr w:type="spellStart"/>
      <w:r w:rsidRPr="006F61C3">
        <w:rPr>
          <w:sz w:val="24"/>
          <w:szCs w:val="24"/>
        </w:rPr>
        <w:t>celesuria</w:t>
      </w:r>
      <w:proofErr w:type="spellEnd"/>
      <w:r w:rsidRPr="006F61C3">
        <w:rPr>
          <w:sz w:val="24"/>
          <w:szCs w:val="24"/>
        </w:rPr>
        <w:t xml:space="preserve"> in qua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lastRenderedPageBreak/>
        <w:t>anthiochia</w:t>
      </w:r>
      <w:proofErr w:type="spellEnd"/>
      <w:r w:rsidR="003D259E">
        <w:rPr>
          <w:sz w:val="24"/>
          <w:szCs w:val="24"/>
        </w:rPr>
        <w:t>,</w:t>
      </w:r>
      <w:r w:rsidRPr="006F61C3">
        <w:rPr>
          <w:sz w:val="24"/>
          <w:szCs w:val="24"/>
        </w:rPr>
        <w:t xml:space="preserve"> </w:t>
      </w:r>
      <w:proofErr w:type="spellStart"/>
      <w:r w:rsidRPr="006F61C3">
        <w:rPr>
          <w:sz w:val="24"/>
          <w:szCs w:val="24"/>
        </w:rPr>
        <w:t>deinde</w:t>
      </w:r>
      <w:proofErr w:type="spellEnd"/>
      <w:r w:rsidRPr="006F61C3">
        <w:rPr>
          <w:sz w:val="24"/>
          <w:szCs w:val="24"/>
        </w:rPr>
        <w:t xml:space="preserve"> </w:t>
      </w:r>
      <w:proofErr w:type="spellStart"/>
      <w:r w:rsidRPr="006F61C3">
        <w:rPr>
          <w:sz w:val="24"/>
          <w:szCs w:val="24"/>
        </w:rPr>
        <w:t>armenia</w:t>
      </w:r>
      <w:proofErr w:type="spellEnd"/>
      <w:r w:rsidRPr="006F61C3">
        <w:rPr>
          <w:sz w:val="24"/>
          <w:szCs w:val="24"/>
        </w:rPr>
        <w:t xml:space="preserve"> minor que </w:t>
      </w:r>
      <w:proofErr w:type="spellStart"/>
      <w:r w:rsidRPr="006F61C3">
        <w:rPr>
          <w:sz w:val="24"/>
          <w:szCs w:val="24"/>
        </w:rPr>
        <w:t>etiam</w:t>
      </w:r>
      <w:proofErr w:type="spellEnd"/>
      <w:r w:rsidRPr="006F61C3">
        <w:rPr>
          <w:sz w:val="24"/>
          <w:szCs w:val="24"/>
        </w:rPr>
        <w:t xml:space="preserve"> Cilicia </w:t>
      </w:r>
      <w:proofErr w:type="spellStart"/>
      <w:r w:rsidRPr="006F61C3">
        <w:rPr>
          <w:sz w:val="24"/>
          <w:szCs w:val="24"/>
        </w:rPr>
        <w:t>nel</w:t>
      </w:r>
      <w:proofErr w:type="spellEnd"/>
      <w:r w:rsidRPr="006F61C3">
        <w:rPr>
          <w:sz w:val="24"/>
          <w:szCs w:val="24"/>
        </w:rPr>
        <w:t xml:space="preserve"> </w:t>
      </w:r>
      <w:proofErr w:type="spellStart"/>
      <w:r w:rsidRPr="006F61C3">
        <w:rPr>
          <w:sz w:val="24"/>
          <w:szCs w:val="24"/>
        </w:rPr>
        <w:t>Licia</w:t>
      </w:r>
      <w:proofErr w:type="spellEnd"/>
      <w:r w:rsidRPr="006F61C3">
        <w:rPr>
          <w:sz w:val="24"/>
          <w:szCs w:val="24"/>
        </w:rPr>
        <w:t xml:space="preserve"> vel </w:t>
      </w:r>
      <w:proofErr w:type="spellStart"/>
      <w:r w:rsidRPr="006F61C3">
        <w:rPr>
          <w:sz w:val="24"/>
          <w:szCs w:val="24"/>
        </w:rPr>
        <w:t>certe</w:t>
      </w:r>
      <w:proofErr w:type="spellEnd"/>
      <w:r w:rsidRPr="006F61C3">
        <w:rPr>
          <w:sz w:val="24"/>
          <w:szCs w:val="24"/>
        </w:rPr>
        <w:t xml:space="preserve"> Lycaon </w:t>
      </w:r>
      <w:proofErr w:type="spellStart"/>
      <w:r w:rsidRPr="006F61C3">
        <w:rPr>
          <w:sz w:val="24"/>
          <w:szCs w:val="24"/>
        </w:rPr>
        <w:t>dicitur</w:t>
      </w:r>
      <w:proofErr w:type="spellEnd"/>
      <w:r w:rsidR="003D259E">
        <w:rPr>
          <w:sz w:val="24"/>
          <w:szCs w:val="24"/>
        </w:rPr>
        <w:t>,</w:t>
      </w:r>
      <w:r w:rsidRPr="006F61C3">
        <w:rPr>
          <w:sz w:val="24"/>
          <w:szCs w:val="24"/>
        </w:rPr>
        <w:t xml:space="preserve"> in qua </w:t>
      </w:r>
      <w:proofErr w:type="spellStart"/>
      <w:r w:rsidRPr="006F61C3">
        <w:rPr>
          <w:sz w:val="24"/>
          <w:szCs w:val="24"/>
        </w:rPr>
        <w:t>est</w:t>
      </w:r>
      <w:proofErr w:type="spellEnd"/>
      <w:r w:rsidRPr="006F61C3">
        <w:rPr>
          <w:sz w:val="24"/>
          <w:szCs w:val="24"/>
        </w:rPr>
        <w:t xml:space="preserve"> metropolis </w:t>
      </w:r>
      <w:proofErr w:type="spellStart"/>
      <w:r w:rsidRPr="006F61C3">
        <w:rPr>
          <w:sz w:val="24"/>
          <w:szCs w:val="24"/>
        </w:rPr>
        <w:t>tharsus</w:t>
      </w:r>
      <w:proofErr w:type="spellEnd"/>
      <w:r w:rsidRPr="006F61C3">
        <w:rPr>
          <w:sz w:val="24"/>
          <w:szCs w:val="24"/>
        </w:rPr>
        <w:t xml:space="preserve"> civitas</w:t>
      </w:r>
      <w:r w:rsidR="003D259E">
        <w:rPr>
          <w:sz w:val="24"/>
          <w:szCs w:val="24"/>
        </w:rPr>
        <w:t>,</w:t>
      </w:r>
      <w:r w:rsidRPr="006F61C3">
        <w:rPr>
          <w:sz w:val="24"/>
          <w:szCs w:val="24"/>
        </w:rPr>
        <w:t xml:space="preserve"> de qua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paulus</w:t>
      </w:r>
      <w:proofErr w:type="spellEnd"/>
      <w:r w:rsidR="003D259E">
        <w:rPr>
          <w:sz w:val="24"/>
          <w:szCs w:val="24"/>
        </w:rPr>
        <w:t>.</w:t>
      </w:r>
      <w:r w:rsidRPr="006F61C3">
        <w:rPr>
          <w:sz w:val="24"/>
          <w:szCs w:val="24"/>
        </w:rPr>
        <w:t xml:space="preserve"> </w:t>
      </w:r>
      <w:proofErr w:type="spellStart"/>
      <w:r w:rsidR="00A24DF6">
        <w:rPr>
          <w:sz w:val="24"/>
          <w:szCs w:val="24"/>
        </w:rPr>
        <w:t>Ul</w:t>
      </w:r>
      <w:r w:rsidRPr="006F61C3">
        <w:rPr>
          <w:sz w:val="24"/>
          <w:szCs w:val="24"/>
        </w:rPr>
        <w:t>tra sequitur</w:t>
      </w:r>
      <w:proofErr w:type="spellEnd"/>
      <w:r w:rsidRPr="006F61C3">
        <w:rPr>
          <w:sz w:val="24"/>
          <w:szCs w:val="24"/>
        </w:rPr>
        <w:t xml:space="preserve"> </w:t>
      </w:r>
      <w:proofErr w:type="spellStart"/>
      <w:r w:rsidRPr="006F61C3">
        <w:rPr>
          <w:sz w:val="24"/>
          <w:szCs w:val="24"/>
        </w:rPr>
        <w:t>turbia</w:t>
      </w:r>
      <w:proofErr w:type="spellEnd"/>
      <w:r w:rsidRPr="006F61C3">
        <w:rPr>
          <w:sz w:val="24"/>
          <w:szCs w:val="24"/>
        </w:rPr>
        <w:t xml:space="preserve"> in qua sunt </w:t>
      </w:r>
      <w:proofErr w:type="spellStart"/>
      <w:r w:rsidRPr="006F61C3">
        <w:rPr>
          <w:sz w:val="24"/>
          <w:szCs w:val="24"/>
        </w:rPr>
        <w:t>yconium</w:t>
      </w:r>
      <w:proofErr w:type="spellEnd"/>
      <w:r w:rsidR="00A24DF6">
        <w:rPr>
          <w:sz w:val="24"/>
          <w:szCs w:val="24"/>
        </w:rPr>
        <w:t>,</w:t>
      </w:r>
      <w:r w:rsidRPr="006F61C3">
        <w:rPr>
          <w:sz w:val="24"/>
          <w:szCs w:val="24"/>
        </w:rPr>
        <w:t xml:space="preserve"> </w:t>
      </w:r>
      <w:proofErr w:type="spellStart"/>
      <w:r w:rsidRPr="006F61C3">
        <w:rPr>
          <w:sz w:val="24"/>
          <w:szCs w:val="24"/>
        </w:rPr>
        <w:t>terbon</w:t>
      </w:r>
      <w:proofErr w:type="spellEnd"/>
      <w:r w:rsidRPr="006F61C3">
        <w:rPr>
          <w:sz w:val="24"/>
          <w:szCs w:val="24"/>
        </w:rPr>
        <w:t xml:space="preserve"> et </w:t>
      </w:r>
      <w:proofErr w:type="spellStart"/>
      <w:r w:rsidRPr="006F61C3">
        <w:rPr>
          <w:sz w:val="24"/>
          <w:szCs w:val="24"/>
        </w:rPr>
        <w:t>listris</w:t>
      </w:r>
      <w:proofErr w:type="spellEnd"/>
      <w:r w:rsidR="00A24DF6">
        <w:rPr>
          <w:sz w:val="24"/>
          <w:szCs w:val="24"/>
        </w:rPr>
        <w:t>.</w:t>
      </w:r>
      <w:r w:rsidRPr="006F61C3">
        <w:rPr>
          <w:sz w:val="24"/>
          <w:szCs w:val="24"/>
        </w:rPr>
        <w:t xml:space="preserve"> que </w:t>
      </w:r>
      <w:proofErr w:type="spellStart"/>
      <w:r w:rsidRPr="006F61C3">
        <w:rPr>
          <w:sz w:val="24"/>
          <w:szCs w:val="24"/>
        </w:rPr>
        <w:t>regio</w:t>
      </w:r>
      <w:proofErr w:type="spellEnd"/>
      <w:r w:rsidRPr="006F61C3">
        <w:rPr>
          <w:sz w:val="24"/>
          <w:szCs w:val="24"/>
        </w:rPr>
        <w:t xml:space="preserve"> pro </w:t>
      </w:r>
      <w:proofErr w:type="spellStart"/>
      <w:r w:rsidRPr="006F61C3">
        <w:rPr>
          <w:sz w:val="24"/>
          <w:szCs w:val="24"/>
        </w:rPr>
        <w:t>parte</w:t>
      </w:r>
      <w:proofErr w:type="spellEnd"/>
      <w:r w:rsidRPr="006F61C3">
        <w:rPr>
          <w:sz w:val="24"/>
          <w:szCs w:val="24"/>
        </w:rPr>
        <w:t xml:space="preserve"> </w:t>
      </w:r>
      <w:proofErr w:type="spellStart"/>
      <w:r w:rsidRPr="006F61C3">
        <w:rPr>
          <w:sz w:val="24"/>
          <w:szCs w:val="24"/>
        </w:rPr>
        <w:t>capadocia</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metropolis </w:t>
      </w:r>
      <w:proofErr w:type="spellStart"/>
      <w:r w:rsidRPr="006F61C3">
        <w:rPr>
          <w:sz w:val="24"/>
          <w:szCs w:val="24"/>
        </w:rPr>
        <w:t>huius</w:t>
      </w:r>
      <w:proofErr w:type="spellEnd"/>
      <w:r w:rsidRPr="006F61C3">
        <w:rPr>
          <w:sz w:val="24"/>
          <w:szCs w:val="24"/>
        </w:rPr>
        <w:t xml:space="preserve"> </w:t>
      </w:r>
      <w:proofErr w:type="spellStart"/>
      <w:r w:rsidRPr="006F61C3">
        <w:rPr>
          <w:sz w:val="24"/>
          <w:szCs w:val="24"/>
        </w:rPr>
        <w:t>cesarea</w:t>
      </w:r>
      <w:proofErr w:type="spellEnd"/>
      <w:r w:rsidRPr="006F61C3">
        <w:rPr>
          <w:sz w:val="24"/>
          <w:szCs w:val="24"/>
        </w:rPr>
        <w:t xml:space="preserve"> </w:t>
      </w:r>
      <w:proofErr w:type="spellStart"/>
      <w:r w:rsidRPr="006F61C3">
        <w:rPr>
          <w:sz w:val="24"/>
          <w:szCs w:val="24"/>
        </w:rPr>
        <w:t>capadacie</w:t>
      </w:r>
      <w:proofErr w:type="spellEnd"/>
      <w:r w:rsidR="00A24DF6">
        <w:rPr>
          <w:sz w:val="24"/>
          <w:szCs w:val="24"/>
        </w:rPr>
        <w:t xml:space="preserve">. </w:t>
      </w:r>
      <w:proofErr w:type="spellStart"/>
      <w:r w:rsidR="00A24DF6">
        <w:rPr>
          <w:sz w:val="24"/>
          <w:szCs w:val="24"/>
        </w:rPr>
        <w:t>Hucusque</w:t>
      </w:r>
      <w:proofErr w:type="spellEnd"/>
      <w:r w:rsidR="00A24DF6">
        <w:rPr>
          <w:sz w:val="24"/>
          <w:szCs w:val="24"/>
        </w:rPr>
        <w:t xml:space="preserve"> contra </w:t>
      </w:r>
      <w:proofErr w:type="spellStart"/>
      <w:r w:rsidR="00A24DF6">
        <w:rPr>
          <w:sz w:val="24"/>
          <w:szCs w:val="24"/>
        </w:rPr>
        <w:t>li</w:t>
      </w:r>
      <w:r w:rsidR="001F683C">
        <w:rPr>
          <w:sz w:val="24"/>
          <w:szCs w:val="24"/>
        </w:rPr>
        <w:t>neam</w:t>
      </w:r>
      <w:proofErr w:type="spellEnd"/>
      <w:r w:rsidR="001F683C">
        <w:rPr>
          <w:sz w:val="24"/>
          <w:szCs w:val="24"/>
        </w:rPr>
        <w:t xml:space="preserve"> </w:t>
      </w:r>
      <w:proofErr w:type="spellStart"/>
      <w:r w:rsidR="001F683C">
        <w:rPr>
          <w:sz w:val="24"/>
          <w:szCs w:val="24"/>
        </w:rPr>
        <w:t>aquilonis</w:t>
      </w:r>
      <w:proofErr w:type="spellEnd"/>
      <w:r w:rsidR="001F683C">
        <w:rPr>
          <w:sz w:val="24"/>
          <w:szCs w:val="24"/>
        </w:rPr>
        <w:t xml:space="preserve"> </w:t>
      </w:r>
      <w:proofErr w:type="spellStart"/>
      <w:r w:rsidR="001F683C" w:rsidRPr="001F683C">
        <w:rPr>
          <w:sz w:val="24"/>
          <w:szCs w:val="24"/>
          <w:highlight w:val="green"/>
        </w:rPr>
        <w:t>directam</w:t>
      </w:r>
      <w:proofErr w:type="spellEnd"/>
      <w:r w:rsidRPr="006F61C3">
        <w:rPr>
          <w:sz w:val="24"/>
          <w:szCs w:val="24"/>
        </w:rPr>
        <w:t xml:space="preserve"> </w:t>
      </w:r>
      <w:proofErr w:type="spellStart"/>
      <w:r w:rsidRPr="006F61C3">
        <w:rPr>
          <w:sz w:val="24"/>
          <w:szCs w:val="24"/>
        </w:rPr>
        <w:t>sufficiat</w:t>
      </w:r>
      <w:proofErr w:type="spellEnd"/>
      <w:r w:rsidRPr="006F61C3">
        <w:rPr>
          <w:sz w:val="24"/>
          <w:szCs w:val="24"/>
        </w:rPr>
        <w:t xml:space="preserve"> </w:t>
      </w:r>
      <w:proofErr w:type="spellStart"/>
      <w:r w:rsidRPr="006F61C3">
        <w:rPr>
          <w:sz w:val="24"/>
          <w:szCs w:val="24"/>
        </w:rPr>
        <w:t>processisse</w:t>
      </w:r>
      <w:proofErr w:type="spellEnd"/>
      <w:r w:rsidR="001F683C">
        <w:rPr>
          <w:sz w:val="24"/>
          <w:szCs w:val="24"/>
        </w:rPr>
        <w:t>.</w:t>
      </w:r>
      <w:r w:rsidRPr="006F61C3">
        <w:rPr>
          <w:sz w:val="24"/>
          <w:szCs w:val="24"/>
        </w:rPr>
        <w:t xml:space="preserve"> </w:t>
      </w:r>
    </w:p>
    <w:p w14:paraId="49ED34C2" w14:textId="77777777" w:rsidR="00563E97" w:rsidRDefault="001F683C" w:rsidP="00147932">
      <w:pPr>
        <w:ind w:firstLine="720"/>
        <w:rPr>
          <w:sz w:val="24"/>
          <w:szCs w:val="24"/>
        </w:rPr>
      </w:pPr>
      <w:proofErr w:type="spellStart"/>
      <w:r w:rsidRPr="001F683C">
        <w:rPr>
          <w:sz w:val="24"/>
          <w:szCs w:val="24"/>
        </w:rPr>
        <w:t>Transeamus</w:t>
      </w:r>
      <w:proofErr w:type="spellEnd"/>
      <w:r w:rsidRPr="001F683C">
        <w:rPr>
          <w:sz w:val="24"/>
          <w:szCs w:val="24"/>
        </w:rPr>
        <w:t xml:space="preserve"> </w:t>
      </w:r>
      <w:proofErr w:type="spellStart"/>
      <w:r>
        <w:rPr>
          <w:sz w:val="24"/>
          <w:szCs w:val="24"/>
        </w:rPr>
        <w:t>iam</w:t>
      </w:r>
      <w:proofErr w:type="spellEnd"/>
      <w:r w:rsidR="00A6186D" w:rsidRPr="006F61C3">
        <w:rPr>
          <w:sz w:val="24"/>
          <w:szCs w:val="24"/>
        </w:rPr>
        <w:t xml:space="preserve"> versus </w:t>
      </w:r>
      <w:proofErr w:type="spellStart"/>
      <w:r w:rsidR="00A6186D" w:rsidRPr="006F61C3">
        <w:rPr>
          <w:sz w:val="24"/>
          <w:szCs w:val="24"/>
        </w:rPr>
        <w:t>orientem</w:t>
      </w:r>
      <w:proofErr w:type="spellEnd"/>
      <w:r>
        <w:rPr>
          <w:sz w:val="24"/>
          <w:szCs w:val="24"/>
        </w:rPr>
        <w:t>,</w:t>
      </w:r>
      <w:r w:rsidR="00A6186D" w:rsidRPr="006F61C3">
        <w:rPr>
          <w:sz w:val="24"/>
          <w:szCs w:val="24"/>
        </w:rPr>
        <w:t xml:space="preserve"> </w:t>
      </w:r>
      <w:proofErr w:type="spellStart"/>
      <w:r w:rsidR="00A6186D" w:rsidRPr="006F61C3">
        <w:rPr>
          <w:sz w:val="24"/>
          <w:szCs w:val="24"/>
        </w:rPr>
        <w:t>nos</w:t>
      </w:r>
      <w:proofErr w:type="spellEnd"/>
      <w:r w:rsidR="00A6186D" w:rsidRPr="006F61C3">
        <w:rPr>
          <w:sz w:val="24"/>
          <w:szCs w:val="24"/>
        </w:rPr>
        <w:t xml:space="preserve"> ab </w:t>
      </w:r>
      <w:proofErr w:type="spellStart"/>
      <w:r w:rsidR="00A6186D" w:rsidRPr="006F61C3">
        <w:rPr>
          <w:sz w:val="24"/>
          <w:szCs w:val="24"/>
        </w:rPr>
        <w:t>a</w:t>
      </w:r>
      <w:r>
        <w:rPr>
          <w:sz w:val="24"/>
          <w:szCs w:val="24"/>
        </w:rPr>
        <w:t>quilone</w:t>
      </w:r>
      <w:proofErr w:type="spellEnd"/>
      <w:r>
        <w:rPr>
          <w:sz w:val="24"/>
          <w:szCs w:val="24"/>
        </w:rPr>
        <w:t xml:space="preserve"> </w:t>
      </w:r>
      <w:proofErr w:type="spellStart"/>
      <w:r>
        <w:rPr>
          <w:sz w:val="24"/>
          <w:szCs w:val="24"/>
        </w:rPr>
        <w:t>paululum</w:t>
      </w:r>
      <w:proofErr w:type="spellEnd"/>
      <w:r>
        <w:rPr>
          <w:sz w:val="24"/>
          <w:szCs w:val="24"/>
        </w:rPr>
        <w:t xml:space="preserve"> </w:t>
      </w:r>
      <w:proofErr w:type="spellStart"/>
      <w:r>
        <w:rPr>
          <w:sz w:val="24"/>
          <w:szCs w:val="24"/>
        </w:rPr>
        <w:t>re</w:t>
      </w:r>
      <w:r w:rsidR="00A6186D" w:rsidRPr="006F61C3">
        <w:rPr>
          <w:sz w:val="24"/>
          <w:szCs w:val="24"/>
        </w:rPr>
        <w:t>trahentes</w:t>
      </w:r>
      <w:proofErr w:type="spellEnd"/>
      <w:r w:rsidR="00147932">
        <w:rPr>
          <w:sz w:val="24"/>
          <w:szCs w:val="24"/>
        </w:rPr>
        <w:t xml:space="preserve">, et </w:t>
      </w:r>
      <w:proofErr w:type="spellStart"/>
      <w:r w:rsidR="00147932">
        <w:rPr>
          <w:sz w:val="24"/>
          <w:szCs w:val="24"/>
        </w:rPr>
        <w:t>incipiam</w:t>
      </w:r>
      <w:r w:rsidR="00A6186D" w:rsidRPr="006F61C3">
        <w:rPr>
          <w:sz w:val="24"/>
          <w:szCs w:val="24"/>
        </w:rPr>
        <w:t>us</w:t>
      </w:r>
      <w:proofErr w:type="spellEnd"/>
      <w:r w:rsidR="00A6186D" w:rsidRPr="006F61C3">
        <w:rPr>
          <w:sz w:val="24"/>
          <w:szCs w:val="24"/>
        </w:rPr>
        <w:t xml:space="preserve"> ab </w:t>
      </w:r>
      <w:proofErr w:type="spellStart"/>
      <w:r w:rsidR="00A6186D" w:rsidRPr="006F61C3">
        <w:rPr>
          <w:sz w:val="24"/>
          <w:szCs w:val="24"/>
        </w:rPr>
        <w:t>accon</w:t>
      </w:r>
      <w:proofErr w:type="spellEnd"/>
      <w:r w:rsidR="00A6186D" w:rsidRPr="006F61C3">
        <w:rPr>
          <w:sz w:val="24"/>
          <w:szCs w:val="24"/>
        </w:rPr>
        <w:t xml:space="preserve"> a </w:t>
      </w:r>
      <w:proofErr w:type="spellStart"/>
      <w:r w:rsidR="00A6186D" w:rsidRPr="006F61C3">
        <w:rPr>
          <w:sz w:val="24"/>
          <w:szCs w:val="24"/>
        </w:rPr>
        <w:t>centro</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diximus</w:t>
      </w:r>
      <w:proofErr w:type="spellEnd"/>
      <w:r w:rsidR="00A6186D" w:rsidRPr="006F61C3">
        <w:rPr>
          <w:sz w:val="24"/>
          <w:szCs w:val="24"/>
        </w:rPr>
        <w:t xml:space="preserve"> </w:t>
      </w:r>
      <w:proofErr w:type="spellStart"/>
      <w:r w:rsidR="00A6186D" w:rsidRPr="006F61C3">
        <w:rPr>
          <w:sz w:val="24"/>
          <w:szCs w:val="24"/>
        </w:rPr>
        <w:t>unamquamque</w:t>
      </w:r>
      <w:proofErr w:type="spellEnd"/>
      <w:r w:rsidR="00A6186D" w:rsidRPr="006F61C3">
        <w:rPr>
          <w:sz w:val="24"/>
          <w:szCs w:val="24"/>
        </w:rPr>
        <w:t xml:space="preserve"> </w:t>
      </w:r>
      <w:proofErr w:type="spellStart"/>
      <w:r w:rsidR="00A6186D" w:rsidRPr="006F61C3">
        <w:rPr>
          <w:sz w:val="24"/>
          <w:szCs w:val="24"/>
        </w:rPr>
        <w:t>distinctionem</w:t>
      </w:r>
      <w:proofErr w:type="spellEnd"/>
      <w:r w:rsidR="00A6186D" w:rsidRPr="006F61C3">
        <w:rPr>
          <w:sz w:val="24"/>
          <w:szCs w:val="24"/>
        </w:rPr>
        <w:t xml:space="preserve"> </w:t>
      </w:r>
      <w:proofErr w:type="spellStart"/>
      <w:r w:rsidR="00A6186D" w:rsidRPr="006F61C3">
        <w:rPr>
          <w:sz w:val="24"/>
          <w:szCs w:val="24"/>
        </w:rPr>
        <w:t>pervagantes</w:t>
      </w:r>
      <w:proofErr w:type="spellEnd"/>
      <w:r w:rsidR="00A6186D" w:rsidRPr="006F61C3">
        <w:rPr>
          <w:sz w:val="24"/>
          <w:szCs w:val="24"/>
        </w:rPr>
        <w:t xml:space="preserve"> et semper in fine in </w:t>
      </w:r>
      <w:proofErr w:type="spellStart"/>
      <w:r w:rsidR="00A6186D" w:rsidRPr="006F61C3">
        <w:rPr>
          <w:sz w:val="24"/>
          <w:szCs w:val="24"/>
        </w:rPr>
        <w:t>accon</w:t>
      </w:r>
      <w:proofErr w:type="spellEnd"/>
      <w:r w:rsidR="00A6186D" w:rsidRPr="006F61C3">
        <w:rPr>
          <w:sz w:val="24"/>
          <w:szCs w:val="24"/>
        </w:rPr>
        <w:t xml:space="preserve"> </w:t>
      </w:r>
      <w:proofErr w:type="spellStart"/>
      <w:r w:rsidR="00A6186D" w:rsidRPr="006F61C3">
        <w:rPr>
          <w:sz w:val="24"/>
          <w:szCs w:val="24"/>
        </w:rPr>
        <w:t>revertentes</w:t>
      </w:r>
      <w:proofErr w:type="spellEnd"/>
      <w:r w:rsidR="00147932">
        <w:rPr>
          <w:sz w:val="24"/>
          <w:szCs w:val="24"/>
        </w:rPr>
        <w:t>.</w:t>
      </w:r>
      <w:r w:rsidR="00A6186D" w:rsidRPr="006F61C3">
        <w:rPr>
          <w:sz w:val="24"/>
          <w:szCs w:val="24"/>
        </w:rPr>
        <w:t xml:space="preserve"> In </w:t>
      </w:r>
      <w:proofErr w:type="spellStart"/>
      <w:r w:rsidR="00A6186D" w:rsidRPr="006F61C3">
        <w:rPr>
          <w:sz w:val="24"/>
          <w:szCs w:val="24"/>
        </w:rPr>
        <w:t>secunda</w:t>
      </w:r>
      <w:proofErr w:type="spellEnd"/>
      <w:r w:rsidR="00A6186D" w:rsidRPr="006F61C3">
        <w:rPr>
          <w:sz w:val="24"/>
          <w:szCs w:val="24"/>
        </w:rPr>
        <w:t xml:space="preserve"> </w:t>
      </w:r>
      <w:proofErr w:type="spellStart"/>
      <w:r w:rsidR="00A6186D" w:rsidRPr="006F61C3">
        <w:rPr>
          <w:sz w:val="24"/>
          <w:szCs w:val="24"/>
        </w:rPr>
        <w:t>igitur</w:t>
      </w:r>
      <w:proofErr w:type="spellEnd"/>
      <w:r w:rsidR="00A6186D" w:rsidRPr="006F61C3">
        <w:rPr>
          <w:sz w:val="24"/>
          <w:szCs w:val="24"/>
        </w:rPr>
        <w:t xml:space="preserve"> </w:t>
      </w:r>
      <w:proofErr w:type="spellStart"/>
      <w:r w:rsidR="00A6186D" w:rsidRPr="006F61C3">
        <w:rPr>
          <w:sz w:val="24"/>
          <w:szCs w:val="24"/>
        </w:rPr>
        <w:t>distinctione</w:t>
      </w:r>
      <w:proofErr w:type="spellEnd"/>
      <w:r w:rsidR="00A6186D" w:rsidRPr="006F61C3">
        <w:rPr>
          <w:sz w:val="24"/>
          <w:szCs w:val="24"/>
        </w:rPr>
        <w:t xml:space="preserve"> que ab </w:t>
      </w:r>
      <w:proofErr w:type="spellStart"/>
      <w:r w:rsidR="00A6186D" w:rsidRPr="006F61C3">
        <w:rPr>
          <w:sz w:val="24"/>
          <w:szCs w:val="24"/>
        </w:rPr>
        <w:t>aquilone</w:t>
      </w:r>
      <w:proofErr w:type="spellEnd"/>
      <w:r w:rsidR="00A6186D" w:rsidRPr="006F61C3">
        <w:rPr>
          <w:sz w:val="24"/>
          <w:szCs w:val="24"/>
        </w:rPr>
        <w:t xml:space="preserve"> versus </w:t>
      </w:r>
      <w:proofErr w:type="spellStart"/>
      <w:r w:rsidR="00A6186D" w:rsidRPr="006F61C3">
        <w:rPr>
          <w:sz w:val="24"/>
          <w:szCs w:val="24"/>
        </w:rPr>
        <w:t>plagam</w:t>
      </w:r>
      <w:proofErr w:type="spellEnd"/>
      <w:r w:rsidR="00A6186D" w:rsidRPr="006F61C3">
        <w:rPr>
          <w:sz w:val="24"/>
          <w:szCs w:val="24"/>
        </w:rPr>
        <w:t xml:space="preserve"> </w:t>
      </w:r>
      <w:proofErr w:type="spellStart"/>
      <w:r w:rsidR="00A6186D" w:rsidRPr="006F61C3">
        <w:rPr>
          <w:sz w:val="24"/>
          <w:szCs w:val="24"/>
        </w:rPr>
        <w:t>orientalem</w:t>
      </w:r>
      <w:proofErr w:type="spellEnd"/>
      <w:r w:rsidR="00A6186D" w:rsidRPr="006F61C3">
        <w:rPr>
          <w:sz w:val="24"/>
          <w:szCs w:val="24"/>
        </w:rPr>
        <w:t xml:space="preserve"> incipit </w:t>
      </w:r>
      <w:proofErr w:type="spellStart"/>
      <w:r w:rsidR="00A6186D" w:rsidRPr="006F61C3">
        <w:rPr>
          <w:sz w:val="24"/>
          <w:szCs w:val="24"/>
        </w:rPr>
        <w:t>declinare</w:t>
      </w:r>
      <w:proofErr w:type="spellEnd"/>
      <w:r w:rsidR="00A6186D" w:rsidRPr="006F61C3">
        <w:rPr>
          <w:sz w:val="24"/>
          <w:szCs w:val="24"/>
        </w:rPr>
        <w:t xml:space="preserve"> procedendo de </w:t>
      </w:r>
      <w:proofErr w:type="spellStart"/>
      <w:r w:rsidR="00A6186D" w:rsidRPr="006F61C3">
        <w:rPr>
          <w:sz w:val="24"/>
          <w:szCs w:val="24"/>
        </w:rPr>
        <w:t>accon</w:t>
      </w:r>
      <w:proofErr w:type="spellEnd"/>
      <w:r w:rsidR="00A6186D" w:rsidRPr="006F61C3">
        <w:rPr>
          <w:sz w:val="24"/>
          <w:szCs w:val="24"/>
        </w:rPr>
        <w:t xml:space="preserve"> ad 4 miliaria </w:t>
      </w:r>
      <w:proofErr w:type="spellStart"/>
      <w:r w:rsidR="00A6186D" w:rsidRPr="006F61C3">
        <w:rPr>
          <w:sz w:val="24"/>
          <w:szCs w:val="24"/>
        </w:rPr>
        <w:t>occurit</w:t>
      </w:r>
      <w:proofErr w:type="spellEnd"/>
      <w:r w:rsidR="00A6186D" w:rsidRPr="006F61C3">
        <w:rPr>
          <w:sz w:val="24"/>
          <w:szCs w:val="24"/>
        </w:rPr>
        <w:t xml:space="preserve"> mons fortis castrum quondam</w:t>
      </w:r>
      <w:r w:rsidR="00147932">
        <w:rPr>
          <w:sz w:val="24"/>
          <w:szCs w:val="24"/>
        </w:rPr>
        <w:t xml:space="preserve"> domus </w:t>
      </w:r>
      <w:proofErr w:type="spellStart"/>
      <w:r w:rsidR="00147932">
        <w:rPr>
          <w:sz w:val="24"/>
          <w:szCs w:val="24"/>
        </w:rPr>
        <w:t>theutonice</w:t>
      </w:r>
      <w:proofErr w:type="spellEnd"/>
      <w:r w:rsidR="00147932">
        <w:rPr>
          <w:sz w:val="24"/>
          <w:szCs w:val="24"/>
        </w:rPr>
        <w:t xml:space="preserve"> sed </w:t>
      </w:r>
      <w:proofErr w:type="spellStart"/>
      <w:r w:rsidR="00147932">
        <w:rPr>
          <w:sz w:val="24"/>
          <w:szCs w:val="24"/>
        </w:rPr>
        <w:t>nunc</w:t>
      </w:r>
      <w:proofErr w:type="spellEnd"/>
      <w:r w:rsidR="00147932">
        <w:rPr>
          <w:sz w:val="24"/>
          <w:szCs w:val="24"/>
        </w:rPr>
        <w:t xml:space="preserve"> </w:t>
      </w:r>
      <w:proofErr w:type="spellStart"/>
      <w:r w:rsidR="00147932">
        <w:rPr>
          <w:sz w:val="24"/>
          <w:szCs w:val="24"/>
        </w:rPr>
        <w:t>peni</w:t>
      </w:r>
      <w:r w:rsidR="00A6186D" w:rsidRPr="006F61C3">
        <w:rPr>
          <w:sz w:val="24"/>
          <w:szCs w:val="24"/>
        </w:rPr>
        <w:t>tus</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destructum</w:t>
      </w:r>
      <w:proofErr w:type="spellEnd"/>
      <w:r w:rsidR="00147932">
        <w:rPr>
          <w:sz w:val="24"/>
          <w:szCs w:val="24"/>
        </w:rPr>
        <w:t>.</w:t>
      </w:r>
      <w:r w:rsidR="00A6186D" w:rsidRPr="006F61C3">
        <w:rPr>
          <w:sz w:val="24"/>
          <w:szCs w:val="24"/>
        </w:rPr>
        <w:t xml:space="preserve"> </w:t>
      </w:r>
      <w:proofErr w:type="spellStart"/>
      <w:r w:rsidR="00A6186D" w:rsidRPr="006F61C3">
        <w:rPr>
          <w:sz w:val="24"/>
          <w:szCs w:val="24"/>
        </w:rPr>
        <w:t>Inde</w:t>
      </w:r>
      <w:proofErr w:type="spellEnd"/>
      <w:r w:rsidR="00A6186D" w:rsidRPr="006F61C3">
        <w:rPr>
          <w:sz w:val="24"/>
          <w:szCs w:val="24"/>
        </w:rPr>
        <w:t xml:space="preserve"> </w:t>
      </w:r>
      <w:proofErr w:type="spellStart"/>
      <w:r w:rsidR="00A6186D" w:rsidRPr="006F61C3">
        <w:rPr>
          <w:sz w:val="24"/>
          <w:szCs w:val="24"/>
        </w:rPr>
        <w:t>procededo</w:t>
      </w:r>
      <w:proofErr w:type="spellEnd"/>
      <w:r w:rsidR="00A6186D" w:rsidRPr="006F61C3">
        <w:rPr>
          <w:sz w:val="24"/>
          <w:szCs w:val="24"/>
        </w:rPr>
        <w:t xml:space="preserve"> </w:t>
      </w:r>
      <w:proofErr w:type="spellStart"/>
      <w:r w:rsidR="00A6186D" w:rsidRPr="006F61C3">
        <w:rPr>
          <w:sz w:val="24"/>
          <w:szCs w:val="24"/>
        </w:rPr>
        <w:t>directe</w:t>
      </w:r>
      <w:proofErr w:type="spellEnd"/>
      <w:r w:rsidR="00A6186D" w:rsidRPr="006F61C3">
        <w:rPr>
          <w:sz w:val="24"/>
          <w:szCs w:val="24"/>
        </w:rPr>
        <w:t xml:space="preserve"> contra </w:t>
      </w:r>
      <w:proofErr w:type="spellStart"/>
      <w:r w:rsidR="00A6186D" w:rsidRPr="006F61C3">
        <w:rPr>
          <w:sz w:val="24"/>
          <w:szCs w:val="24"/>
        </w:rPr>
        <w:t>damascum</w:t>
      </w:r>
      <w:proofErr w:type="spellEnd"/>
      <w:r w:rsidR="00A6186D" w:rsidRPr="006F61C3">
        <w:rPr>
          <w:sz w:val="24"/>
          <w:szCs w:val="24"/>
        </w:rPr>
        <w:t xml:space="preserve"> ad 4 leucas </w:t>
      </w:r>
      <w:proofErr w:type="spellStart"/>
      <w:r w:rsidR="00A6186D" w:rsidRPr="006F61C3">
        <w:rPr>
          <w:sz w:val="24"/>
          <w:szCs w:val="24"/>
        </w:rPr>
        <w:t>occurit</w:t>
      </w:r>
      <w:proofErr w:type="spellEnd"/>
      <w:r w:rsidR="00A6186D" w:rsidRPr="006F61C3">
        <w:rPr>
          <w:sz w:val="24"/>
          <w:szCs w:val="24"/>
        </w:rPr>
        <w:t xml:space="preserve"> </w:t>
      </w:r>
      <w:proofErr w:type="spellStart"/>
      <w:r w:rsidR="00A6186D" w:rsidRPr="006F61C3">
        <w:rPr>
          <w:sz w:val="24"/>
          <w:szCs w:val="24"/>
        </w:rPr>
        <w:t>toronum</w:t>
      </w:r>
      <w:proofErr w:type="spellEnd"/>
      <w:r w:rsidR="00147932">
        <w:rPr>
          <w:sz w:val="24"/>
          <w:szCs w:val="24"/>
        </w:rPr>
        <w:t>,</w:t>
      </w:r>
      <w:r w:rsidR="00A6186D" w:rsidRPr="006F61C3">
        <w:rPr>
          <w:sz w:val="24"/>
          <w:szCs w:val="24"/>
        </w:rPr>
        <w:t xml:space="preserve"> castrum </w:t>
      </w:r>
      <w:proofErr w:type="spellStart"/>
      <w:r w:rsidR="00A6186D" w:rsidRPr="006F61C3">
        <w:rPr>
          <w:sz w:val="24"/>
          <w:szCs w:val="24"/>
        </w:rPr>
        <w:t>munitum</w:t>
      </w:r>
      <w:proofErr w:type="spellEnd"/>
      <w:r w:rsidR="00A6186D" w:rsidRPr="006F61C3">
        <w:rPr>
          <w:sz w:val="24"/>
          <w:szCs w:val="24"/>
        </w:rPr>
        <w:t xml:space="preserve"> </w:t>
      </w:r>
      <w:proofErr w:type="spellStart"/>
      <w:r w:rsidR="00A6186D" w:rsidRPr="006F61C3">
        <w:rPr>
          <w:sz w:val="24"/>
          <w:szCs w:val="24"/>
        </w:rPr>
        <w:t>valde</w:t>
      </w:r>
      <w:proofErr w:type="spellEnd"/>
      <w:r w:rsidR="00A6186D" w:rsidRPr="006F61C3">
        <w:rPr>
          <w:sz w:val="24"/>
          <w:szCs w:val="24"/>
        </w:rPr>
        <w:t xml:space="preserve"> et alto loco </w:t>
      </w:r>
      <w:proofErr w:type="spellStart"/>
      <w:r w:rsidR="00A6186D" w:rsidRPr="006F61C3">
        <w:rPr>
          <w:sz w:val="24"/>
          <w:szCs w:val="24"/>
        </w:rPr>
        <w:t>situm</w:t>
      </w:r>
      <w:proofErr w:type="spellEnd"/>
      <w:r w:rsidR="00147932">
        <w:rPr>
          <w:sz w:val="24"/>
          <w:szCs w:val="24"/>
        </w:rPr>
        <w:t>,</w:t>
      </w:r>
      <w:r w:rsidR="00A6186D" w:rsidRPr="006F61C3">
        <w:rPr>
          <w:sz w:val="24"/>
          <w:szCs w:val="24"/>
        </w:rPr>
        <w:t xml:space="preserve"> </w:t>
      </w:r>
      <w:proofErr w:type="spellStart"/>
      <w:r w:rsidR="00A6186D" w:rsidRPr="006F61C3">
        <w:rPr>
          <w:sz w:val="24"/>
          <w:szCs w:val="24"/>
        </w:rPr>
        <w:t>distans</w:t>
      </w:r>
      <w:proofErr w:type="spellEnd"/>
      <w:r w:rsidR="00A6186D" w:rsidRPr="006F61C3">
        <w:rPr>
          <w:sz w:val="24"/>
          <w:szCs w:val="24"/>
        </w:rPr>
        <w:t xml:space="preserve"> a tyro per </w:t>
      </w:r>
      <w:proofErr w:type="spellStart"/>
      <w:r w:rsidR="00A6186D" w:rsidRPr="006F61C3">
        <w:rPr>
          <w:sz w:val="24"/>
          <w:szCs w:val="24"/>
        </w:rPr>
        <w:t>septem</w:t>
      </w:r>
      <w:proofErr w:type="spellEnd"/>
      <w:r w:rsidR="00A6186D" w:rsidRPr="006F61C3">
        <w:rPr>
          <w:sz w:val="24"/>
          <w:szCs w:val="24"/>
        </w:rPr>
        <w:t xml:space="preserve"> leucas</w:t>
      </w:r>
      <w:r w:rsidR="00147932">
        <w:rPr>
          <w:sz w:val="24"/>
          <w:szCs w:val="24"/>
        </w:rPr>
        <w:t>,</w:t>
      </w:r>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et</w:t>
      </w:r>
      <w:r w:rsidR="00147932">
        <w:rPr>
          <w:sz w:val="24"/>
          <w:szCs w:val="24"/>
        </w:rPr>
        <w:t>iam</w:t>
      </w:r>
      <w:proofErr w:type="spellEnd"/>
      <w:r w:rsidR="00147932">
        <w:rPr>
          <w:sz w:val="24"/>
          <w:szCs w:val="24"/>
        </w:rPr>
        <w:t xml:space="preserve"> </w:t>
      </w:r>
      <w:proofErr w:type="spellStart"/>
      <w:r w:rsidR="00147932">
        <w:rPr>
          <w:sz w:val="24"/>
          <w:szCs w:val="24"/>
        </w:rPr>
        <w:t>domi</w:t>
      </w:r>
      <w:proofErr w:type="spellEnd"/>
      <w:r w:rsidR="00147932">
        <w:rPr>
          <w:sz w:val="24"/>
          <w:szCs w:val="24"/>
        </w:rPr>
        <w:t xml:space="preserve">[n]us </w:t>
      </w:r>
      <w:proofErr w:type="spellStart"/>
      <w:r w:rsidR="00147932">
        <w:rPr>
          <w:sz w:val="24"/>
          <w:szCs w:val="24"/>
        </w:rPr>
        <w:t>tyberia</w:t>
      </w:r>
      <w:r w:rsidR="00A6186D" w:rsidRPr="006F61C3">
        <w:rPr>
          <w:sz w:val="24"/>
          <w:szCs w:val="24"/>
        </w:rPr>
        <w:t>dis</w:t>
      </w:r>
      <w:proofErr w:type="spellEnd"/>
      <w:r w:rsidR="00A6186D" w:rsidRPr="006F61C3">
        <w:rPr>
          <w:sz w:val="24"/>
          <w:szCs w:val="24"/>
        </w:rPr>
        <w:t xml:space="preserve"> contra </w:t>
      </w:r>
      <w:proofErr w:type="spellStart"/>
      <w:r w:rsidR="00A6186D" w:rsidRPr="006F61C3">
        <w:rPr>
          <w:sz w:val="24"/>
          <w:szCs w:val="24"/>
        </w:rPr>
        <w:t>tyrum</w:t>
      </w:r>
      <w:proofErr w:type="spellEnd"/>
      <w:r w:rsidR="00A6186D" w:rsidRPr="006F61C3">
        <w:rPr>
          <w:sz w:val="24"/>
          <w:szCs w:val="24"/>
        </w:rPr>
        <w:t xml:space="preserve"> </w:t>
      </w:r>
      <w:proofErr w:type="spellStart"/>
      <w:r w:rsidR="00A6186D" w:rsidRPr="006F61C3">
        <w:rPr>
          <w:sz w:val="24"/>
          <w:szCs w:val="24"/>
        </w:rPr>
        <w:t>edificaverat</w:t>
      </w:r>
      <w:proofErr w:type="spellEnd"/>
      <w:r w:rsidR="00A6186D" w:rsidRPr="006F61C3">
        <w:rPr>
          <w:sz w:val="24"/>
          <w:szCs w:val="24"/>
        </w:rPr>
        <w:t xml:space="preserve"> cum </w:t>
      </w:r>
      <w:proofErr w:type="spellStart"/>
      <w:r w:rsidR="00A6186D" w:rsidRPr="006F61C3">
        <w:rPr>
          <w:sz w:val="24"/>
          <w:szCs w:val="24"/>
        </w:rPr>
        <w:t>essent</w:t>
      </w:r>
      <w:proofErr w:type="spellEnd"/>
      <w:r w:rsidR="00A6186D" w:rsidRPr="006F61C3">
        <w:rPr>
          <w:sz w:val="24"/>
          <w:szCs w:val="24"/>
        </w:rPr>
        <w:t xml:space="preserve"> in </w:t>
      </w:r>
      <w:proofErr w:type="spellStart"/>
      <w:r w:rsidR="00A6186D" w:rsidRPr="006F61C3">
        <w:rPr>
          <w:sz w:val="24"/>
          <w:szCs w:val="24"/>
        </w:rPr>
        <w:t>ea</w:t>
      </w:r>
      <w:proofErr w:type="spellEnd"/>
      <w:r w:rsidR="00A6186D" w:rsidRPr="006F61C3">
        <w:rPr>
          <w:sz w:val="24"/>
          <w:szCs w:val="24"/>
        </w:rPr>
        <w:t xml:space="preserve"> </w:t>
      </w:r>
      <w:proofErr w:type="spellStart"/>
      <w:r w:rsidR="00A6186D" w:rsidRPr="006F61C3">
        <w:rPr>
          <w:sz w:val="24"/>
          <w:szCs w:val="24"/>
        </w:rPr>
        <w:t>sarraceni</w:t>
      </w:r>
      <w:proofErr w:type="spellEnd"/>
      <w:r w:rsidR="00147932">
        <w:rPr>
          <w:sz w:val="24"/>
          <w:szCs w:val="24"/>
        </w:rPr>
        <w:t>.</w:t>
      </w:r>
      <w:r w:rsidR="00A6186D" w:rsidRPr="006F61C3">
        <w:rPr>
          <w:sz w:val="24"/>
          <w:szCs w:val="24"/>
        </w:rPr>
        <w:t xml:space="preserve"> </w:t>
      </w:r>
      <w:proofErr w:type="spellStart"/>
      <w:r w:rsidR="00A6186D" w:rsidRPr="006F61C3">
        <w:rPr>
          <w:sz w:val="24"/>
          <w:szCs w:val="24"/>
        </w:rPr>
        <w:t>d</w:t>
      </w:r>
      <w:r w:rsidR="00147932">
        <w:rPr>
          <w:sz w:val="24"/>
          <w:szCs w:val="24"/>
        </w:rPr>
        <w:t>einde</w:t>
      </w:r>
      <w:proofErr w:type="spellEnd"/>
      <w:r w:rsidR="00147932">
        <w:rPr>
          <w:sz w:val="24"/>
          <w:szCs w:val="24"/>
        </w:rPr>
        <w:t xml:space="preserve"> ad </w:t>
      </w:r>
      <w:proofErr w:type="spellStart"/>
      <w:r w:rsidR="00147932">
        <w:rPr>
          <w:sz w:val="24"/>
          <w:szCs w:val="24"/>
        </w:rPr>
        <w:t>tres</w:t>
      </w:r>
      <w:proofErr w:type="spellEnd"/>
      <w:r w:rsidR="00147932">
        <w:rPr>
          <w:sz w:val="24"/>
          <w:szCs w:val="24"/>
        </w:rPr>
        <w:t xml:space="preserve"> leucas civitas </w:t>
      </w:r>
      <w:proofErr w:type="spellStart"/>
      <w:r w:rsidR="00147932">
        <w:rPr>
          <w:sz w:val="24"/>
          <w:szCs w:val="24"/>
        </w:rPr>
        <w:t>an</w:t>
      </w:r>
      <w:r w:rsidR="00A6186D" w:rsidRPr="006F61C3">
        <w:rPr>
          <w:sz w:val="24"/>
          <w:szCs w:val="24"/>
        </w:rPr>
        <w:t>ti</w:t>
      </w:r>
      <w:r w:rsidR="00147932">
        <w:rPr>
          <w:sz w:val="24"/>
          <w:szCs w:val="24"/>
        </w:rPr>
        <w:t>quitus</w:t>
      </w:r>
      <w:proofErr w:type="spellEnd"/>
      <w:r w:rsidR="00147932">
        <w:rPr>
          <w:sz w:val="24"/>
          <w:szCs w:val="24"/>
        </w:rPr>
        <w:t xml:space="preserve"> asor dicta in qua </w:t>
      </w:r>
      <w:proofErr w:type="spellStart"/>
      <w:r w:rsidR="00147932">
        <w:rPr>
          <w:sz w:val="24"/>
          <w:szCs w:val="24"/>
        </w:rPr>
        <w:t>habita</w:t>
      </w:r>
      <w:r w:rsidR="00A6186D" w:rsidRPr="006F61C3">
        <w:rPr>
          <w:sz w:val="24"/>
          <w:szCs w:val="24"/>
        </w:rPr>
        <w:t>vit</w:t>
      </w:r>
      <w:proofErr w:type="spellEnd"/>
      <w:r w:rsidR="00A6186D" w:rsidRPr="006F61C3">
        <w:rPr>
          <w:sz w:val="24"/>
          <w:szCs w:val="24"/>
        </w:rPr>
        <w:t xml:space="preserve"> </w:t>
      </w:r>
      <w:proofErr w:type="spellStart"/>
      <w:r w:rsidR="00A6186D" w:rsidRPr="006F61C3">
        <w:rPr>
          <w:sz w:val="24"/>
          <w:szCs w:val="24"/>
        </w:rPr>
        <w:t>iabin</w:t>
      </w:r>
      <w:proofErr w:type="spellEnd"/>
      <w:r w:rsidR="00A6186D" w:rsidRPr="006F61C3">
        <w:rPr>
          <w:sz w:val="24"/>
          <w:szCs w:val="24"/>
        </w:rPr>
        <w:t xml:space="preserve"> rex </w:t>
      </w:r>
      <w:proofErr w:type="spellStart"/>
      <w:r w:rsidR="00A6186D" w:rsidRPr="006F61C3">
        <w:rPr>
          <w:sz w:val="24"/>
          <w:szCs w:val="24"/>
        </w:rPr>
        <w:t>ille</w:t>
      </w:r>
      <w:proofErr w:type="spellEnd"/>
      <w:r w:rsidR="00A6186D" w:rsidRPr="006F61C3">
        <w:rPr>
          <w:sz w:val="24"/>
          <w:szCs w:val="24"/>
        </w:rPr>
        <w:t xml:space="preserve"> </w:t>
      </w:r>
      <w:proofErr w:type="spellStart"/>
      <w:r w:rsidR="00A6186D" w:rsidRPr="006F61C3">
        <w:rPr>
          <w:sz w:val="24"/>
          <w:szCs w:val="24"/>
        </w:rPr>
        <w:t>potens</w:t>
      </w:r>
      <w:proofErr w:type="spellEnd"/>
      <w:r w:rsidR="00A6186D" w:rsidRPr="006F61C3">
        <w:rPr>
          <w:sz w:val="24"/>
          <w:szCs w:val="24"/>
        </w:rPr>
        <w:t xml:space="preserve"> q</w:t>
      </w:r>
      <w:r w:rsidR="00147932">
        <w:rPr>
          <w:sz w:val="24"/>
          <w:szCs w:val="24"/>
        </w:rPr>
        <w:t xml:space="preserve">ui cum </w:t>
      </w:r>
      <w:proofErr w:type="spellStart"/>
      <w:r w:rsidR="00147932">
        <w:rPr>
          <w:sz w:val="24"/>
          <w:szCs w:val="24"/>
        </w:rPr>
        <w:t>yosue</w:t>
      </w:r>
      <w:proofErr w:type="spellEnd"/>
      <w:r w:rsidR="00147932">
        <w:rPr>
          <w:sz w:val="24"/>
          <w:szCs w:val="24"/>
        </w:rPr>
        <w:t xml:space="preserve"> cum 24 </w:t>
      </w:r>
      <w:proofErr w:type="spellStart"/>
      <w:r w:rsidR="00147932">
        <w:rPr>
          <w:sz w:val="24"/>
          <w:szCs w:val="24"/>
        </w:rPr>
        <w:t>regibus</w:t>
      </w:r>
      <w:proofErr w:type="spellEnd"/>
      <w:r w:rsidR="00147932">
        <w:rPr>
          <w:sz w:val="24"/>
          <w:szCs w:val="24"/>
        </w:rPr>
        <w:t xml:space="preserve"> </w:t>
      </w:r>
      <w:proofErr w:type="spellStart"/>
      <w:r w:rsidR="00147932">
        <w:rPr>
          <w:sz w:val="24"/>
          <w:szCs w:val="24"/>
        </w:rPr>
        <w:t>pug</w:t>
      </w:r>
      <w:r w:rsidR="00A6186D" w:rsidRPr="006F61C3">
        <w:rPr>
          <w:sz w:val="24"/>
          <w:szCs w:val="24"/>
        </w:rPr>
        <w:t>navit</w:t>
      </w:r>
      <w:proofErr w:type="spellEnd"/>
      <w:r w:rsidR="00A6186D" w:rsidRPr="006F61C3">
        <w:rPr>
          <w:sz w:val="24"/>
          <w:szCs w:val="24"/>
        </w:rPr>
        <w:t xml:space="preserve"> ad aquas </w:t>
      </w:r>
      <w:proofErr w:type="spellStart"/>
      <w:r w:rsidR="00A6186D" w:rsidRPr="006F61C3">
        <w:rPr>
          <w:sz w:val="24"/>
          <w:szCs w:val="24"/>
        </w:rPr>
        <w:t>maron</w:t>
      </w:r>
      <w:proofErr w:type="spellEnd"/>
      <w:r w:rsidR="00A6186D" w:rsidRPr="006F61C3">
        <w:rPr>
          <w:sz w:val="24"/>
          <w:szCs w:val="24"/>
        </w:rPr>
        <w:t xml:space="preserve"> de qua </w:t>
      </w:r>
      <w:proofErr w:type="spellStart"/>
      <w:r w:rsidR="00A6186D" w:rsidRPr="006F61C3">
        <w:rPr>
          <w:sz w:val="24"/>
          <w:szCs w:val="24"/>
        </w:rPr>
        <w:t>etiam</w:t>
      </w:r>
      <w:proofErr w:type="spellEnd"/>
      <w:r w:rsidR="00A6186D" w:rsidRPr="006F61C3">
        <w:rPr>
          <w:sz w:val="24"/>
          <w:szCs w:val="24"/>
        </w:rPr>
        <w:t xml:space="preserve"> </w:t>
      </w:r>
      <w:proofErr w:type="spellStart"/>
      <w:r w:rsidR="00A6186D" w:rsidRPr="006F61C3">
        <w:rPr>
          <w:sz w:val="24"/>
          <w:szCs w:val="24"/>
        </w:rPr>
        <w:t>dicitur</w:t>
      </w:r>
      <w:proofErr w:type="spellEnd"/>
      <w:r w:rsidR="00A6186D" w:rsidRPr="006F61C3">
        <w:rPr>
          <w:sz w:val="24"/>
          <w:szCs w:val="24"/>
        </w:rPr>
        <w:t xml:space="preserve"> </w:t>
      </w:r>
      <w:proofErr w:type="spellStart"/>
      <w:r w:rsidR="00A6186D" w:rsidRPr="006F61C3">
        <w:rPr>
          <w:sz w:val="24"/>
          <w:szCs w:val="24"/>
        </w:rPr>
        <w:t>iosue</w:t>
      </w:r>
      <w:proofErr w:type="spellEnd"/>
      <w:r w:rsidR="00A6186D" w:rsidRPr="006F61C3">
        <w:rPr>
          <w:sz w:val="24"/>
          <w:szCs w:val="24"/>
        </w:rPr>
        <w:t xml:space="preserve"> xi </w:t>
      </w:r>
      <w:proofErr w:type="spellStart"/>
      <w:r w:rsidR="00A6186D" w:rsidRPr="006F61C3">
        <w:rPr>
          <w:sz w:val="24"/>
          <w:szCs w:val="24"/>
        </w:rPr>
        <w:t>munitissima</w:t>
      </w:r>
      <w:proofErr w:type="spellEnd"/>
      <w:r w:rsidR="00A6186D" w:rsidRPr="006F61C3">
        <w:rPr>
          <w:sz w:val="24"/>
          <w:szCs w:val="24"/>
        </w:rPr>
        <w:t xml:space="preserve"> </w:t>
      </w:r>
      <w:proofErr w:type="spellStart"/>
      <w:r w:rsidR="00A6186D" w:rsidRPr="006F61C3">
        <w:rPr>
          <w:sz w:val="24"/>
          <w:szCs w:val="24"/>
        </w:rPr>
        <w:t>flamma</w:t>
      </w:r>
      <w:proofErr w:type="spellEnd"/>
      <w:r w:rsidR="00A6186D" w:rsidRPr="006F61C3">
        <w:rPr>
          <w:sz w:val="24"/>
          <w:szCs w:val="24"/>
        </w:rPr>
        <w:t xml:space="preserve"> </w:t>
      </w:r>
      <w:proofErr w:type="spellStart"/>
      <w:r w:rsidR="00A6186D" w:rsidRPr="006F61C3">
        <w:rPr>
          <w:sz w:val="24"/>
          <w:szCs w:val="24"/>
        </w:rPr>
        <w:t>consumpsit</w:t>
      </w:r>
      <w:proofErr w:type="spellEnd"/>
      <w:r w:rsidR="00147932">
        <w:rPr>
          <w:sz w:val="24"/>
          <w:szCs w:val="24"/>
        </w:rPr>
        <w:t>.</w:t>
      </w:r>
      <w:r w:rsidR="004E3D3D">
        <w:rPr>
          <w:rStyle w:val="FootnoteReference"/>
          <w:sz w:val="24"/>
          <w:szCs w:val="24"/>
        </w:rPr>
        <w:footnoteReference w:id="15"/>
      </w:r>
      <w:r w:rsidR="00A6186D" w:rsidRPr="006F61C3">
        <w:rPr>
          <w:sz w:val="24"/>
          <w:szCs w:val="24"/>
        </w:rPr>
        <w:t xml:space="preserve"> </w:t>
      </w:r>
      <w:proofErr w:type="spellStart"/>
      <w:r w:rsidR="00A6186D" w:rsidRPr="006F61C3">
        <w:rPr>
          <w:sz w:val="24"/>
          <w:szCs w:val="24"/>
        </w:rPr>
        <w:t>Ista</w:t>
      </w:r>
      <w:proofErr w:type="spellEnd"/>
      <w:r w:rsidR="00A6186D" w:rsidRPr="006F61C3">
        <w:rPr>
          <w:sz w:val="24"/>
          <w:szCs w:val="24"/>
        </w:rPr>
        <w:t xml:space="preserve"> circa </w:t>
      </w:r>
      <w:proofErr w:type="spellStart"/>
      <w:r w:rsidR="00A6186D" w:rsidRPr="006F61C3">
        <w:rPr>
          <w:sz w:val="24"/>
          <w:szCs w:val="24"/>
        </w:rPr>
        <w:t>tempora</w:t>
      </w:r>
      <w:proofErr w:type="spellEnd"/>
      <w:r w:rsidR="00A6186D" w:rsidRPr="006F61C3">
        <w:rPr>
          <w:sz w:val="24"/>
          <w:szCs w:val="24"/>
        </w:rPr>
        <w:t xml:space="preserve"> </w:t>
      </w:r>
      <w:proofErr w:type="spellStart"/>
      <w:r w:rsidR="00A6186D" w:rsidRPr="006F61C3">
        <w:rPr>
          <w:sz w:val="24"/>
          <w:szCs w:val="24"/>
        </w:rPr>
        <w:t>incarnacionis</w:t>
      </w:r>
      <w:proofErr w:type="spellEnd"/>
      <w:r w:rsidR="00A6186D" w:rsidRPr="006F61C3">
        <w:rPr>
          <w:sz w:val="24"/>
          <w:szCs w:val="24"/>
        </w:rPr>
        <w:t xml:space="preserve"> domini </w:t>
      </w:r>
      <w:proofErr w:type="spellStart"/>
      <w:r w:rsidR="00A6186D" w:rsidRPr="006F61C3">
        <w:rPr>
          <w:sz w:val="24"/>
          <w:szCs w:val="24"/>
        </w:rPr>
        <w:t>dicebatur</w:t>
      </w:r>
      <w:proofErr w:type="spellEnd"/>
      <w:r w:rsidR="00A6186D" w:rsidRPr="006F61C3">
        <w:rPr>
          <w:sz w:val="24"/>
          <w:szCs w:val="24"/>
        </w:rPr>
        <w:t xml:space="preserve"> </w:t>
      </w:r>
      <w:proofErr w:type="spellStart"/>
      <w:r w:rsidR="00A6186D" w:rsidRPr="006F61C3">
        <w:rPr>
          <w:sz w:val="24"/>
          <w:szCs w:val="24"/>
        </w:rPr>
        <w:t>iothapata</w:t>
      </w:r>
      <w:proofErr w:type="spellEnd"/>
      <w:r w:rsidR="007D0C35">
        <w:rPr>
          <w:sz w:val="24"/>
          <w:szCs w:val="24"/>
        </w:rPr>
        <w:t>,</w:t>
      </w:r>
      <w:r w:rsidR="00A6186D" w:rsidRPr="006F61C3">
        <w:rPr>
          <w:sz w:val="24"/>
          <w:szCs w:val="24"/>
        </w:rPr>
        <w:t xml:space="preserve"> et </w:t>
      </w:r>
      <w:proofErr w:type="spellStart"/>
      <w:r w:rsidR="00A6186D" w:rsidRPr="006F61C3">
        <w:rPr>
          <w:sz w:val="24"/>
          <w:szCs w:val="24"/>
        </w:rPr>
        <w:t>est</w:t>
      </w:r>
      <w:proofErr w:type="spellEnd"/>
      <w:r w:rsidR="00A6186D" w:rsidRPr="006F61C3">
        <w:rPr>
          <w:sz w:val="24"/>
          <w:szCs w:val="24"/>
        </w:rPr>
        <w:t xml:space="preserve"> in </w:t>
      </w:r>
      <w:proofErr w:type="spellStart"/>
      <w:r w:rsidR="00A6186D" w:rsidRPr="006F61C3">
        <w:rPr>
          <w:sz w:val="24"/>
          <w:szCs w:val="24"/>
        </w:rPr>
        <w:t>galilea</w:t>
      </w:r>
      <w:proofErr w:type="spellEnd"/>
      <w:r w:rsidR="00A6186D" w:rsidRPr="006F61C3">
        <w:rPr>
          <w:sz w:val="24"/>
          <w:szCs w:val="24"/>
        </w:rPr>
        <w:t xml:space="preserve"> gentium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yturea</w:t>
      </w:r>
      <w:proofErr w:type="spellEnd"/>
      <w:r w:rsidR="004E3D3D">
        <w:rPr>
          <w:sz w:val="24"/>
          <w:szCs w:val="24"/>
        </w:rPr>
        <w:t xml:space="preserve"> </w:t>
      </w:r>
      <w:proofErr w:type="spellStart"/>
      <w:r w:rsidR="00A6186D" w:rsidRPr="006F61C3">
        <w:rPr>
          <w:sz w:val="24"/>
          <w:szCs w:val="24"/>
        </w:rPr>
        <w:t>s</w:t>
      </w:r>
      <w:r w:rsidR="007D0C35">
        <w:rPr>
          <w:sz w:val="24"/>
          <w:szCs w:val="24"/>
        </w:rPr>
        <w:t>icut</w:t>
      </w:r>
      <w:proofErr w:type="spellEnd"/>
      <w:r w:rsidR="007D0C35">
        <w:rPr>
          <w:sz w:val="24"/>
          <w:szCs w:val="24"/>
        </w:rPr>
        <w:t xml:space="preserve"> et </w:t>
      </w:r>
      <w:proofErr w:type="spellStart"/>
      <w:r w:rsidR="007D0C35">
        <w:rPr>
          <w:sz w:val="24"/>
          <w:szCs w:val="24"/>
        </w:rPr>
        <w:t>turonum</w:t>
      </w:r>
      <w:proofErr w:type="spellEnd"/>
      <w:r w:rsidR="007D0C35">
        <w:rPr>
          <w:sz w:val="24"/>
          <w:szCs w:val="24"/>
        </w:rPr>
        <w:t xml:space="preserve">. </w:t>
      </w:r>
      <w:proofErr w:type="spellStart"/>
      <w:r w:rsidR="007D0C35">
        <w:rPr>
          <w:sz w:val="24"/>
          <w:szCs w:val="24"/>
        </w:rPr>
        <w:t>quam</w:t>
      </w:r>
      <w:proofErr w:type="spellEnd"/>
      <w:r w:rsidR="007D0C35">
        <w:rPr>
          <w:sz w:val="24"/>
          <w:szCs w:val="24"/>
        </w:rPr>
        <w:t xml:space="preserve"> </w:t>
      </w:r>
      <w:proofErr w:type="spellStart"/>
      <w:r w:rsidR="007D0C35">
        <w:rPr>
          <w:sz w:val="24"/>
          <w:szCs w:val="24"/>
        </w:rPr>
        <w:t>etiam</w:t>
      </w:r>
      <w:proofErr w:type="spellEnd"/>
      <w:r w:rsidR="007D0C35">
        <w:rPr>
          <w:sz w:val="24"/>
          <w:szCs w:val="24"/>
        </w:rPr>
        <w:t xml:space="preserve"> </w:t>
      </w:r>
      <w:proofErr w:type="spellStart"/>
      <w:r w:rsidR="007D0C35">
        <w:rPr>
          <w:sz w:val="24"/>
          <w:szCs w:val="24"/>
        </w:rPr>
        <w:t>iosephus</w:t>
      </w:r>
      <w:proofErr w:type="spellEnd"/>
      <w:r w:rsidR="007D0C35">
        <w:rPr>
          <w:sz w:val="24"/>
          <w:szCs w:val="24"/>
        </w:rPr>
        <w:t xml:space="preserve"> </w:t>
      </w:r>
      <w:proofErr w:type="spellStart"/>
      <w:r w:rsidR="007D0C35">
        <w:rPr>
          <w:sz w:val="24"/>
          <w:szCs w:val="24"/>
        </w:rPr>
        <w:t>mirat</w:t>
      </w:r>
      <w:proofErr w:type="spellEnd"/>
      <w:r w:rsidR="007D0C35">
        <w:rPr>
          <w:rStyle w:val="FootnoteReference"/>
          <w:sz w:val="24"/>
          <w:szCs w:val="24"/>
        </w:rPr>
        <w:footnoteReference w:id="16"/>
      </w:r>
      <w:r w:rsidR="00A6186D" w:rsidRPr="006F61C3">
        <w:rPr>
          <w:sz w:val="24"/>
          <w:szCs w:val="24"/>
        </w:rPr>
        <w:t xml:space="preserve"> contra </w:t>
      </w:r>
      <w:proofErr w:type="spellStart"/>
      <w:r w:rsidR="00A6186D" w:rsidRPr="006F61C3">
        <w:rPr>
          <w:sz w:val="24"/>
          <w:szCs w:val="24"/>
        </w:rPr>
        <w:t>romanos</w:t>
      </w:r>
      <w:proofErr w:type="spellEnd"/>
      <w:r w:rsidR="007D0C35">
        <w:rPr>
          <w:sz w:val="24"/>
          <w:szCs w:val="24"/>
        </w:rPr>
        <w:t xml:space="preserve"> et in </w:t>
      </w:r>
      <w:proofErr w:type="spellStart"/>
      <w:r w:rsidR="007D0C35">
        <w:rPr>
          <w:sz w:val="24"/>
          <w:szCs w:val="24"/>
        </w:rPr>
        <w:t>ea</w:t>
      </w:r>
      <w:proofErr w:type="spellEnd"/>
      <w:r w:rsidR="007D0C35">
        <w:rPr>
          <w:sz w:val="24"/>
          <w:szCs w:val="24"/>
        </w:rPr>
        <w:t xml:space="preserve"> </w:t>
      </w:r>
      <w:proofErr w:type="spellStart"/>
      <w:r w:rsidR="007D0C35">
        <w:rPr>
          <w:sz w:val="24"/>
          <w:szCs w:val="24"/>
        </w:rPr>
        <w:t>obsessus</w:t>
      </w:r>
      <w:proofErr w:type="spellEnd"/>
      <w:r w:rsidR="007D0C35">
        <w:rPr>
          <w:sz w:val="24"/>
          <w:szCs w:val="24"/>
        </w:rPr>
        <w:t xml:space="preserve"> et </w:t>
      </w:r>
      <w:proofErr w:type="spellStart"/>
      <w:r w:rsidR="007D0C35">
        <w:rPr>
          <w:sz w:val="24"/>
          <w:szCs w:val="24"/>
        </w:rPr>
        <w:t>captus</w:t>
      </w:r>
      <w:proofErr w:type="spellEnd"/>
      <w:r w:rsidR="007D0C35">
        <w:rPr>
          <w:sz w:val="24"/>
          <w:szCs w:val="24"/>
        </w:rPr>
        <w:t xml:space="preserve"> </w:t>
      </w:r>
      <w:proofErr w:type="spellStart"/>
      <w:r w:rsidR="007D0C35">
        <w:rPr>
          <w:sz w:val="24"/>
          <w:szCs w:val="24"/>
        </w:rPr>
        <w:t>fu</w:t>
      </w:r>
      <w:r w:rsidR="00A6186D" w:rsidRPr="006F61C3">
        <w:rPr>
          <w:sz w:val="24"/>
          <w:szCs w:val="24"/>
        </w:rPr>
        <w:t>it</w:t>
      </w:r>
      <w:proofErr w:type="spellEnd"/>
      <w:r w:rsidR="00A6186D" w:rsidRPr="006F61C3">
        <w:rPr>
          <w:sz w:val="24"/>
          <w:szCs w:val="24"/>
        </w:rPr>
        <w:t xml:space="preserve"> </w:t>
      </w:r>
      <w:proofErr w:type="spellStart"/>
      <w:r w:rsidR="00A6186D" w:rsidRPr="006F61C3">
        <w:rPr>
          <w:sz w:val="24"/>
          <w:szCs w:val="24"/>
        </w:rPr>
        <w:t>sicut</w:t>
      </w:r>
      <w:proofErr w:type="spellEnd"/>
      <w:r w:rsidR="00A6186D" w:rsidRPr="006F61C3">
        <w:rPr>
          <w:sz w:val="24"/>
          <w:szCs w:val="24"/>
        </w:rPr>
        <w:t xml:space="preserve"> ipse </w:t>
      </w:r>
      <w:proofErr w:type="spellStart"/>
      <w:r w:rsidR="00A6186D" w:rsidRPr="006F61C3">
        <w:rPr>
          <w:sz w:val="24"/>
          <w:szCs w:val="24"/>
        </w:rPr>
        <w:t>michi</w:t>
      </w:r>
      <w:proofErr w:type="spellEnd"/>
      <w:r w:rsidR="00A6186D" w:rsidRPr="006F61C3">
        <w:rPr>
          <w:sz w:val="24"/>
          <w:szCs w:val="24"/>
        </w:rPr>
        <w:t xml:space="preserve"> </w:t>
      </w:r>
      <w:proofErr w:type="spellStart"/>
      <w:r w:rsidR="00A6186D" w:rsidRPr="006F61C3">
        <w:rPr>
          <w:sz w:val="24"/>
          <w:szCs w:val="24"/>
        </w:rPr>
        <w:t>testatur</w:t>
      </w:r>
      <w:proofErr w:type="spellEnd"/>
      <w:r w:rsidR="007D0C35">
        <w:rPr>
          <w:sz w:val="24"/>
          <w:szCs w:val="24"/>
        </w:rPr>
        <w:t>.</w:t>
      </w:r>
      <w:r w:rsidR="007D0C35">
        <w:rPr>
          <w:rStyle w:val="FootnoteReference"/>
          <w:sz w:val="24"/>
          <w:szCs w:val="24"/>
        </w:rPr>
        <w:footnoteReference w:id="17"/>
      </w:r>
      <w:r w:rsidR="00A6186D" w:rsidRPr="006F61C3">
        <w:rPr>
          <w:sz w:val="24"/>
          <w:szCs w:val="24"/>
        </w:rPr>
        <w:t xml:space="preserve"> </w:t>
      </w:r>
      <w:r w:rsidR="00563E97" w:rsidRPr="006F61C3">
        <w:rPr>
          <w:sz w:val="24"/>
          <w:szCs w:val="24"/>
        </w:rPr>
        <w:t>E</w:t>
      </w:r>
      <w:r w:rsidR="00A6186D" w:rsidRPr="006F61C3">
        <w:rPr>
          <w:sz w:val="24"/>
          <w:szCs w:val="24"/>
        </w:rPr>
        <w:t>t</w:t>
      </w:r>
      <w:r w:rsidR="00563E97">
        <w:rPr>
          <w:sz w:val="24"/>
          <w:szCs w:val="24"/>
        </w:rPr>
        <w:t xml:space="preserve"> </w:t>
      </w:r>
      <w:proofErr w:type="spellStart"/>
      <w:r w:rsidR="00A6186D" w:rsidRPr="006F61C3">
        <w:rPr>
          <w:sz w:val="24"/>
          <w:szCs w:val="24"/>
        </w:rPr>
        <w:t>fuit</w:t>
      </w:r>
      <w:proofErr w:type="spellEnd"/>
      <w:r w:rsidR="00A6186D" w:rsidRPr="006F61C3">
        <w:rPr>
          <w:sz w:val="24"/>
          <w:szCs w:val="24"/>
        </w:rPr>
        <w:t xml:space="preserve"> </w:t>
      </w:r>
      <w:proofErr w:type="spellStart"/>
      <w:r w:rsidR="00A6186D" w:rsidRPr="006F61C3">
        <w:rPr>
          <w:sz w:val="24"/>
          <w:szCs w:val="24"/>
        </w:rPr>
        <w:t>munita</w:t>
      </w:r>
      <w:proofErr w:type="spellEnd"/>
      <w:r w:rsidR="00A6186D" w:rsidRPr="006F61C3">
        <w:rPr>
          <w:sz w:val="24"/>
          <w:szCs w:val="24"/>
        </w:rPr>
        <w:t xml:space="preserve"> </w:t>
      </w:r>
      <w:proofErr w:type="spellStart"/>
      <w:r w:rsidR="00A6186D" w:rsidRPr="006F61C3">
        <w:rPr>
          <w:sz w:val="24"/>
          <w:szCs w:val="24"/>
        </w:rPr>
        <w:t>valde</w:t>
      </w:r>
      <w:proofErr w:type="spellEnd"/>
      <w:r w:rsidR="00A6186D" w:rsidRPr="006F61C3">
        <w:rPr>
          <w:sz w:val="24"/>
          <w:szCs w:val="24"/>
        </w:rPr>
        <w:t xml:space="preserve"> et </w:t>
      </w:r>
      <w:proofErr w:type="spellStart"/>
      <w:r w:rsidR="00A6186D" w:rsidRPr="006F61C3">
        <w:rPr>
          <w:sz w:val="24"/>
          <w:szCs w:val="24"/>
        </w:rPr>
        <w:t>monstrantur</w:t>
      </w:r>
      <w:proofErr w:type="spellEnd"/>
      <w:r w:rsidR="00A6186D" w:rsidRPr="006F61C3">
        <w:rPr>
          <w:sz w:val="24"/>
          <w:szCs w:val="24"/>
        </w:rPr>
        <w:t xml:space="preserve"> </w:t>
      </w:r>
      <w:proofErr w:type="spellStart"/>
      <w:r w:rsidR="00A6186D" w:rsidRPr="006F61C3">
        <w:rPr>
          <w:sz w:val="24"/>
          <w:szCs w:val="24"/>
        </w:rPr>
        <w:t>eius</w:t>
      </w:r>
      <w:proofErr w:type="spellEnd"/>
      <w:r w:rsidR="00A6186D" w:rsidRPr="006F61C3">
        <w:rPr>
          <w:sz w:val="24"/>
          <w:szCs w:val="24"/>
        </w:rPr>
        <w:t xml:space="preserve"> </w:t>
      </w:r>
      <w:proofErr w:type="spellStart"/>
      <w:r w:rsidR="00A6186D" w:rsidRPr="006F61C3">
        <w:rPr>
          <w:sz w:val="24"/>
          <w:szCs w:val="24"/>
        </w:rPr>
        <w:t>ruine</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in </w:t>
      </w:r>
      <w:proofErr w:type="spellStart"/>
      <w:r w:rsidR="00A6186D" w:rsidRPr="006F61C3">
        <w:rPr>
          <w:sz w:val="24"/>
          <w:szCs w:val="24"/>
        </w:rPr>
        <w:t>presentem</w:t>
      </w:r>
      <w:proofErr w:type="spellEnd"/>
      <w:r w:rsidR="00A6186D" w:rsidRPr="006F61C3">
        <w:rPr>
          <w:sz w:val="24"/>
          <w:szCs w:val="24"/>
        </w:rPr>
        <w:t xml:space="preserve"> diem</w:t>
      </w:r>
      <w:r w:rsidR="00563E97">
        <w:rPr>
          <w:sz w:val="24"/>
          <w:szCs w:val="24"/>
        </w:rPr>
        <w:t>.</w:t>
      </w:r>
      <w:r w:rsidR="00A6186D" w:rsidRPr="006F61C3">
        <w:rPr>
          <w:sz w:val="24"/>
          <w:szCs w:val="24"/>
        </w:rPr>
        <w:t xml:space="preserve"> </w:t>
      </w:r>
      <w:proofErr w:type="spellStart"/>
      <w:r w:rsidR="00A6186D" w:rsidRPr="006F61C3">
        <w:rPr>
          <w:sz w:val="24"/>
          <w:szCs w:val="24"/>
        </w:rPr>
        <w:t>Ista</w:t>
      </w:r>
      <w:proofErr w:type="spellEnd"/>
      <w:r w:rsidR="00A6186D" w:rsidRPr="006F61C3">
        <w:rPr>
          <w:sz w:val="24"/>
          <w:szCs w:val="24"/>
        </w:rPr>
        <w:t xml:space="preserve"> </w:t>
      </w:r>
      <w:proofErr w:type="spellStart"/>
      <w:r w:rsidR="00A6186D" w:rsidRPr="006F61C3">
        <w:rPr>
          <w:sz w:val="24"/>
          <w:szCs w:val="24"/>
        </w:rPr>
        <w:t>distat</w:t>
      </w:r>
      <w:proofErr w:type="spellEnd"/>
      <w:r w:rsidR="00A6186D" w:rsidRPr="006F61C3">
        <w:rPr>
          <w:sz w:val="24"/>
          <w:szCs w:val="24"/>
        </w:rPr>
        <w:t xml:space="preserve"> a tyro per vii leucas contra </w:t>
      </w:r>
      <w:proofErr w:type="spellStart"/>
      <w:r w:rsidR="00A6186D" w:rsidRPr="006F61C3">
        <w:rPr>
          <w:sz w:val="24"/>
          <w:szCs w:val="24"/>
        </w:rPr>
        <w:t>orientem</w:t>
      </w:r>
      <w:proofErr w:type="spellEnd"/>
      <w:r w:rsidR="00563E97">
        <w:rPr>
          <w:sz w:val="24"/>
          <w:szCs w:val="24"/>
        </w:rPr>
        <w:t>.</w:t>
      </w:r>
      <w:r w:rsidR="00A6186D" w:rsidRPr="006F61C3">
        <w:rPr>
          <w:sz w:val="24"/>
          <w:szCs w:val="24"/>
        </w:rPr>
        <w:t xml:space="preserve"> </w:t>
      </w:r>
    </w:p>
    <w:p w14:paraId="6EC3545E" w14:textId="77777777" w:rsidR="00563E97" w:rsidRDefault="00A6186D" w:rsidP="00147932">
      <w:pPr>
        <w:ind w:firstLine="720"/>
        <w:rPr>
          <w:sz w:val="24"/>
          <w:szCs w:val="24"/>
        </w:rPr>
      </w:pPr>
      <w:proofErr w:type="spellStart"/>
      <w:r w:rsidRPr="006F61C3">
        <w:rPr>
          <w:sz w:val="24"/>
          <w:szCs w:val="24"/>
        </w:rPr>
        <w:t>deinde</w:t>
      </w:r>
      <w:proofErr w:type="spellEnd"/>
      <w:r w:rsidRPr="006F61C3">
        <w:rPr>
          <w:sz w:val="24"/>
          <w:szCs w:val="24"/>
        </w:rPr>
        <w:t xml:space="preserve"> contra </w:t>
      </w:r>
      <w:proofErr w:type="spellStart"/>
      <w:r w:rsidRPr="006F61C3">
        <w:rPr>
          <w:sz w:val="24"/>
          <w:szCs w:val="24"/>
        </w:rPr>
        <w:t>damascum</w:t>
      </w:r>
      <w:proofErr w:type="spellEnd"/>
      <w:r w:rsidRPr="006F61C3">
        <w:rPr>
          <w:sz w:val="24"/>
          <w:szCs w:val="24"/>
        </w:rPr>
        <w:t xml:space="preserve"> procedendo ad vi leucas </w:t>
      </w:r>
      <w:proofErr w:type="spellStart"/>
      <w:r w:rsidRPr="006F61C3">
        <w:rPr>
          <w:sz w:val="24"/>
          <w:szCs w:val="24"/>
        </w:rPr>
        <w:t>occurit</w:t>
      </w:r>
      <w:proofErr w:type="spellEnd"/>
      <w:r w:rsidRPr="006F61C3">
        <w:rPr>
          <w:sz w:val="24"/>
          <w:szCs w:val="24"/>
        </w:rPr>
        <w:t xml:space="preserve"> </w:t>
      </w:r>
      <w:proofErr w:type="spellStart"/>
      <w:r w:rsidRPr="006F61C3">
        <w:rPr>
          <w:sz w:val="24"/>
          <w:szCs w:val="24"/>
        </w:rPr>
        <w:t>belenas</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lybani</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sita</w:t>
      </w:r>
      <w:proofErr w:type="spellEnd"/>
      <w:r w:rsidR="00563E97">
        <w:rPr>
          <w:sz w:val="24"/>
          <w:szCs w:val="24"/>
        </w:rPr>
        <w:t>,</w:t>
      </w:r>
      <w:r w:rsidRPr="006F61C3">
        <w:rPr>
          <w:sz w:val="24"/>
          <w:szCs w:val="24"/>
        </w:rPr>
        <w:t xml:space="preserve"> que quondam </w:t>
      </w:r>
      <w:proofErr w:type="spellStart"/>
      <w:r w:rsidRPr="006F61C3">
        <w:rPr>
          <w:sz w:val="24"/>
          <w:szCs w:val="24"/>
        </w:rPr>
        <w:t>lesen</w:t>
      </w:r>
      <w:proofErr w:type="spellEnd"/>
      <w:r w:rsidRPr="006F61C3">
        <w:rPr>
          <w:sz w:val="24"/>
          <w:szCs w:val="24"/>
        </w:rPr>
        <w:t xml:space="preserve"> </w:t>
      </w:r>
      <w:proofErr w:type="spellStart"/>
      <w:r w:rsidRPr="006F61C3">
        <w:rPr>
          <w:sz w:val="24"/>
          <w:szCs w:val="24"/>
        </w:rPr>
        <w:t>vocabatur</w:t>
      </w:r>
      <w:proofErr w:type="spellEnd"/>
      <w:r w:rsidRPr="006F61C3">
        <w:rPr>
          <w:sz w:val="24"/>
          <w:szCs w:val="24"/>
        </w:rPr>
        <w:t xml:space="preserve"> et cum </w:t>
      </w:r>
      <w:proofErr w:type="spellStart"/>
      <w:r w:rsidRPr="006F61C3">
        <w:rPr>
          <w:sz w:val="24"/>
          <w:szCs w:val="24"/>
        </w:rPr>
        <w:t>esset</w:t>
      </w:r>
      <w:proofErr w:type="spellEnd"/>
      <w:r w:rsidRPr="006F61C3">
        <w:rPr>
          <w:sz w:val="24"/>
          <w:szCs w:val="24"/>
        </w:rPr>
        <w:t xml:space="preserve"> </w:t>
      </w:r>
      <w:proofErr w:type="spellStart"/>
      <w:r w:rsidRPr="006F61C3">
        <w:rPr>
          <w:sz w:val="24"/>
          <w:szCs w:val="24"/>
        </w:rPr>
        <w:t>procul</w:t>
      </w:r>
      <w:proofErr w:type="spellEnd"/>
      <w:r w:rsidRPr="006F61C3">
        <w:rPr>
          <w:sz w:val="24"/>
          <w:szCs w:val="24"/>
        </w:rPr>
        <w:t xml:space="preserve"> a </w:t>
      </w:r>
      <w:proofErr w:type="spellStart"/>
      <w:r w:rsidRPr="006F61C3">
        <w:rPr>
          <w:sz w:val="24"/>
          <w:szCs w:val="24"/>
        </w:rPr>
        <w:t>sydone</w:t>
      </w:r>
      <w:proofErr w:type="spellEnd"/>
      <w:r w:rsidR="00563E97">
        <w:rPr>
          <w:sz w:val="24"/>
          <w:szCs w:val="24"/>
        </w:rPr>
        <w:t>,</w:t>
      </w:r>
      <w:r w:rsidRPr="006F61C3">
        <w:rPr>
          <w:sz w:val="24"/>
          <w:szCs w:val="24"/>
        </w:rPr>
        <w:t xml:space="preserve"> hoc </w:t>
      </w:r>
      <w:proofErr w:type="spellStart"/>
      <w:r w:rsidRPr="006F61C3">
        <w:rPr>
          <w:sz w:val="24"/>
          <w:szCs w:val="24"/>
        </w:rPr>
        <w:t>est</w:t>
      </w:r>
      <w:proofErr w:type="spellEnd"/>
      <w:r w:rsidRPr="006F61C3">
        <w:rPr>
          <w:sz w:val="24"/>
          <w:szCs w:val="24"/>
        </w:rPr>
        <w:t xml:space="preserve"> fere v </w:t>
      </w:r>
      <w:proofErr w:type="spellStart"/>
      <w:r w:rsidRPr="006F61C3">
        <w:rPr>
          <w:sz w:val="24"/>
          <w:szCs w:val="24"/>
        </w:rPr>
        <w:t>leucis</w:t>
      </w:r>
      <w:proofErr w:type="spellEnd"/>
      <w:r w:rsidR="00563E97">
        <w:rPr>
          <w:sz w:val="24"/>
          <w:szCs w:val="24"/>
        </w:rPr>
        <w:t xml:space="preserve">, et cum nemine </w:t>
      </w:r>
      <w:proofErr w:type="spellStart"/>
      <w:r w:rsidR="00563E97">
        <w:rPr>
          <w:sz w:val="24"/>
          <w:szCs w:val="24"/>
        </w:rPr>
        <w:t>quidquam</w:t>
      </w:r>
      <w:proofErr w:type="spellEnd"/>
      <w:r w:rsidR="00563E97">
        <w:rPr>
          <w:sz w:val="24"/>
          <w:szCs w:val="24"/>
        </w:rPr>
        <w:t xml:space="preserve"> </w:t>
      </w:r>
      <w:proofErr w:type="spellStart"/>
      <w:r w:rsidR="00563E97">
        <w:rPr>
          <w:sz w:val="24"/>
          <w:szCs w:val="24"/>
        </w:rPr>
        <w:t>soci</w:t>
      </w:r>
      <w:r w:rsidRPr="006F61C3">
        <w:rPr>
          <w:sz w:val="24"/>
          <w:szCs w:val="24"/>
        </w:rPr>
        <w:t>etatis</w:t>
      </w:r>
      <w:proofErr w:type="spellEnd"/>
      <w:r w:rsidRPr="006F61C3">
        <w:rPr>
          <w:sz w:val="24"/>
          <w:szCs w:val="24"/>
        </w:rPr>
        <w:t xml:space="preserve"> </w:t>
      </w:r>
      <w:proofErr w:type="spellStart"/>
      <w:r w:rsidRPr="006F61C3">
        <w:rPr>
          <w:sz w:val="24"/>
          <w:szCs w:val="24"/>
        </w:rPr>
        <w:t>haberet</w:t>
      </w:r>
      <w:proofErr w:type="spellEnd"/>
      <w:r w:rsidR="00563E97">
        <w:rPr>
          <w:sz w:val="24"/>
          <w:szCs w:val="24"/>
        </w:rPr>
        <w:t>,</w:t>
      </w:r>
      <w:r w:rsidRPr="006F61C3">
        <w:rPr>
          <w:sz w:val="24"/>
          <w:szCs w:val="24"/>
        </w:rPr>
        <w:t xml:space="preserve"> </w:t>
      </w:r>
      <w:proofErr w:type="spellStart"/>
      <w:r w:rsidRPr="006F61C3">
        <w:rPr>
          <w:sz w:val="24"/>
          <w:szCs w:val="24"/>
        </w:rPr>
        <w:t>sita</w:t>
      </w:r>
      <w:proofErr w:type="spellEnd"/>
      <w:r w:rsidRPr="006F61C3">
        <w:rPr>
          <w:sz w:val="24"/>
          <w:szCs w:val="24"/>
        </w:rPr>
        <w:t xml:space="preserve"> in </w:t>
      </w:r>
      <w:proofErr w:type="spellStart"/>
      <w:r w:rsidRPr="006F61C3">
        <w:rPr>
          <w:sz w:val="24"/>
          <w:szCs w:val="24"/>
        </w:rPr>
        <w:t>regione</w:t>
      </w:r>
      <w:proofErr w:type="spellEnd"/>
      <w:r w:rsidRPr="006F61C3">
        <w:rPr>
          <w:sz w:val="24"/>
          <w:szCs w:val="24"/>
        </w:rPr>
        <w:t xml:space="preserve"> </w:t>
      </w:r>
      <w:proofErr w:type="spellStart"/>
      <w:r w:rsidRPr="006F61C3">
        <w:rPr>
          <w:sz w:val="24"/>
          <w:szCs w:val="24"/>
        </w:rPr>
        <w:t>rocholo</w:t>
      </w:r>
      <w:proofErr w:type="spellEnd"/>
      <w:r w:rsidR="00563E97">
        <w:rPr>
          <w:sz w:val="24"/>
          <w:szCs w:val="24"/>
        </w:rPr>
        <w:t xml:space="preserve">, </w:t>
      </w:r>
      <w:proofErr w:type="spellStart"/>
      <w:r w:rsidR="00563E97">
        <w:rPr>
          <w:sz w:val="24"/>
          <w:szCs w:val="24"/>
        </w:rPr>
        <w:t>ceperun</w:t>
      </w:r>
      <w:r w:rsidRPr="006F61C3">
        <w:rPr>
          <w:sz w:val="24"/>
          <w:szCs w:val="24"/>
        </w:rPr>
        <w:t>t</w:t>
      </w:r>
      <w:proofErr w:type="spellEnd"/>
      <w:r w:rsidRPr="006F61C3">
        <w:rPr>
          <w:sz w:val="24"/>
          <w:szCs w:val="24"/>
        </w:rPr>
        <w:t xml:space="preserve"> </w:t>
      </w:r>
      <w:proofErr w:type="spellStart"/>
      <w:r w:rsidRPr="006F61C3">
        <w:rPr>
          <w:sz w:val="24"/>
          <w:szCs w:val="24"/>
        </w:rPr>
        <w:t>ea</w:t>
      </w:r>
      <w:r w:rsidR="00563E97">
        <w:rPr>
          <w:sz w:val="24"/>
          <w:szCs w:val="24"/>
        </w:rPr>
        <w:t>m</w:t>
      </w:r>
      <w:proofErr w:type="spellEnd"/>
      <w:r w:rsidR="00563E97">
        <w:rPr>
          <w:sz w:val="24"/>
          <w:szCs w:val="24"/>
        </w:rPr>
        <w:t xml:space="preserve"> </w:t>
      </w:r>
      <w:proofErr w:type="spellStart"/>
      <w:r w:rsidR="00563E97">
        <w:rPr>
          <w:sz w:val="24"/>
          <w:szCs w:val="24"/>
        </w:rPr>
        <w:t>filii</w:t>
      </w:r>
      <w:proofErr w:type="spellEnd"/>
      <w:r w:rsidR="00563E97">
        <w:rPr>
          <w:sz w:val="24"/>
          <w:szCs w:val="24"/>
        </w:rPr>
        <w:t xml:space="preserve"> dan et </w:t>
      </w:r>
      <w:proofErr w:type="spellStart"/>
      <w:r w:rsidR="00563E97">
        <w:rPr>
          <w:sz w:val="24"/>
          <w:szCs w:val="24"/>
        </w:rPr>
        <w:t>appellaverunt</w:t>
      </w:r>
      <w:proofErr w:type="spellEnd"/>
      <w:r w:rsidRPr="006F61C3">
        <w:rPr>
          <w:sz w:val="24"/>
          <w:szCs w:val="24"/>
        </w:rPr>
        <w:t xml:space="preserve"> </w:t>
      </w:r>
      <w:proofErr w:type="spellStart"/>
      <w:r w:rsidRPr="006F61C3">
        <w:rPr>
          <w:sz w:val="24"/>
          <w:szCs w:val="24"/>
        </w:rPr>
        <w:t>eam</w:t>
      </w:r>
      <w:proofErr w:type="spellEnd"/>
      <w:r w:rsidRPr="006F61C3">
        <w:rPr>
          <w:sz w:val="24"/>
          <w:szCs w:val="24"/>
        </w:rPr>
        <w:t xml:space="preserve"> dan </w:t>
      </w:r>
      <w:proofErr w:type="spellStart"/>
      <w:r w:rsidRPr="006F61C3">
        <w:rPr>
          <w:sz w:val="24"/>
          <w:szCs w:val="24"/>
        </w:rPr>
        <w:t>nomine</w:t>
      </w:r>
      <w:proofErr w:type="spellEnd"/>
      <w:r w:rsidRPr="006F61C3">
        <w:rPr>
          <w:sz w:val="24"/>
          <w:szCs w:val="24"/>
        </w:rPr>
        <w:t xml:space="preserve"> </w:t>
      </w:r>
      <w:proofErr w:type="spellStart"/>
      <w:r w:rsidRPr="006F61C3">
        <w:rPr>
          <w:sz w:val="24"/>
          <w:szCs w:val="24"/>
        </w:rPr>
        <w:t>patris</w:t>
      </w:r>
      <w:proofErr w:type="spellEnd"/>
      <w:r w:rsidRPr="006F61C3">
        <w:rPr>
          <w:sz w:val="24"/>
          <w:szCs w:val="24"/>
        </w:rPr>
        <w:t xml:space="preserve"> sui</w:t>
      </w:r>
      <w:r w:rsidR="00563E97">
        <w:rPr>
          <w:sz w:val="24"/>
          <w:szCs w:val="24"/>
        </w:rPr>
        <w:t xml:space="preserve">. </w:t>
      </w:r>
      <w:proofErr w:type="spellStart"/>
      <w:r w:rsidR="00563E97">
        <w:rPr>
          <w:sz w:val="24"/>
          <w:szCs w:val="24"/>
        </w:rPr>
        <w:t>Unde</w:t>
      </w:r>
      <w:proofErr w:type="spellEnd"/>
      <w:r w:rsidR="00563E97">
        <w:rPr>
          <w:sz w:val="24"/>
          <w:szCs w:val="24"/>
        </w:rPr>
        <w:t xml:space="preserve"> </w:t>
      </w:r>
      <w:proofErr w:type="spellStart"/>
      <w:r w:rsidR="00563E97">
        <w:rPr>
          <w:sz w:val="24"/>
          <w:szCs w:val="24"/>
        </w:rPr>
        <w:t>dicitur</w:t>
      </w:r>
      <w:proofErr w:type="spellEnd"/>
      <w:r w:rsidR="00563E97">
        <w:rPr>
          <w:sz w:val="24"/>
          <w:szCs w:val="24"/>
        </w:rPr>
        <w:t xml:space="preserve"> </w:t>
      </w:r>
      <w:proofErr w:type="spellStart"/>
      <w:r w:rsidR="00563E97">
        <w:rPr>
          <w:sz w:val="24"/>
          <w:szCs w:val="24"/>
        </w:rPr>
        <w:t>sepe</w:t>
      </w:r>
      <w:proofErr w:type="spellEnd"/>
      <w:r w:rsidR="00563E97">
        <w:rPr>
          <w:sz w:val="24"/>
          <w:szCs w:val="24"/>
        </w:rPr>
        <w:t xml:space="preserve"> </w:t>
      </w:r>
      <w:proofErr w:type="spellStart"/>
      <w:r w:rsidR="00563E97">
        <w:rPr>
          <w:sz w:val="24"/>
          <w:szCs w:val="24"/>
        </w:rPr>
        <w:t>con</w:t>
      </w:r>
      <w:r w:rsidRPr="006F61C3">
        <w:rPr>
          <w:sz w:val="24"/>
          <w:szCs w:val="24"/>
        </w:rPr>
        <w:t>gregatus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omnis</w:t>
      </w:r>
      <w:proofErr w:type="spellEnd"/>
      <w:r w:rsidRPr="006F61C3">
        <w:rPr>
          <w:sz w:val="24"/>
          <w:szCs w:val="24"/>
        </w:rPr>
        <w:t xml:space="preserve"> </w:t>
      </w:r>
      <w:proofErr w:type="spellStart"/>
      <w:r w:rsidRPr="006F61C3">
        <w:rPr>
          <w:sz w:val="24"/>
          <w:szCs w:val="24"/>
        </w:rPr>
        <w:t>populus</w:t>
      </w:r>
      <w:proofErr w:type="spellEnd"/>
      <w:r w:rsidRPr="006F61C3">
        <w:rPr>
          <w:sz w:val="24"/>
          <w:szCs w:val="24"/>
        </w:rPr>
        <w:t xml:space="preserve"> a dan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bersabee</w:t>
      </w:r>
      <w:proofErr w:type="spellEnd"/>
      <w:r w:rsidR="00563E97">
        <w:rPr>
          <w:sz w:val="24"/>
          <w:szCs w:val="24"/>
        </w:rPr>
        <w:t>.</w:t>
      </w:r>
      <w:r w:rsidRPr="006F61C3">
        <w:rPr>
          <w:sz w:val="24"/>
          <w:szCs w:val="24"/>
        </w:rPr>
        <w:t xml:space="preserve"> </w:t>
      </w:r>
      <w:proofErr w:type="spellStart"/>
      <w:r w:rsidRPr="006F61C3">
        <w:rPr>
          <w:sz w:val="24"/>
          <w:szCs w:val="24"/>
        </w:rPr>
        <w:t>postea</w:t>
      </w:r>
      <w:proofErr w:type="spellEnd"/>
      <w:r w:rsidRPr="006F61C3">
        <w:rPr>
          <w:sz w:val="24"/>
          <w:szCs w:val="24"/>
        </w:rPr>
        <w:t xml:space="preserve"> </w:t>
      </w:r>
      <w:proofErr w:type="spellStart"/>
      <w:r w:rsidRPr="006F61C3">
        <w:rPr>
          <w:sz w:val="24"/>
          <w:szCs w:val="24"/>
        </w:rPr>
        <w:t>philippus</w:t>
      </w:r>
      <w:proofErr w:type="spellEnd"/>
      <w:r w:rsidRPr="006F61C3">
        <w:rPr>
          <w:sz w:val="24"/>
          <w:szCs w:val="24"/>
        </w:rPr>
        <w:t xml:space="preserve"> </w:t>
      </w:r>
      <w:proofErr w:type="spellStart"/>
      <w:r w:rsidRPr="006F61C3">
        <w:rPr>
          <w:sz w:val="24"/>
          <w:szCs w:val="24"/>
        </w:rPr>
        <w:t>tetra</w:t>
      </w:r>
      <w:r w:rsidR="00563E97">
        <w:rPr>
          <w:sz w:val="24"/>
          <w:szCs w:val="24"/>
        </w:rPr>
        <w:t>rcha</w:t>
      </w:r>
      <w:proofErr w:type="spellEnd"/>
      <w:r w:rsidR="00563E97">
        <w:rPr>
          <w:sz w:val="24"/>
          <w:szCs w:val="24"/>
        </w:rPr>
        <w:t xml:space="preserve"> </w:t>
      </w:r>
      <w:proofErr w:type="spellStart"/>
      <w:r w:rsidR="00563E97">
        <w:rPr>
          <w:sz w:val="24"/>
          <w:szCs w:val="24"/>
        </w:rPr>
        <w:t>appella</w:t>
      </w:r>
      <w:r w:rsidRPr="006F61C3">
        <w:rPr>
          <w:sz w:val="24"/>
          <w:szCs w:val="24"/>
        </w:rPr>
        <w:t>v</w:t>
      </w:r>
      <w:r w:rsidR="00563E97">
        <w:rPr>
          <w:sz w:val="24"/>
          <w:szCs w:val="24"/>
        </w:rPr>
        <w:t>it</w:t>
      </w:r>
      <w:proofErr w:type="spellEnd"/>
      <w:r w:rsidR="00563E97">
        <w:rPr>
          <w:sz w:val="24"/>
          <w:szCs w:val="24"/>
        </w:rPr>
        <w:t xml:space="preserve"> </w:t>
      </w:r>
      <w:proofErr w:type="spellStart"/>
      <w:r w:rsidR="00563E97">
        <w:rPr>
          <w:sz w:val="24"/>
          <w:szCs w:val="24"/>
        </w:rPr>
        <w:t>eam</w:t>
      </w:r>
      <w:proofErr w:type="spellEnd"/>
      <w:r w:rsidR="00563E97">
        <w:rPr>
          <w:sz w:val="24"/>
          <w:szCs w:val="24"/>
        </w:rPr>
        <w:t xml:space="preserve"> </w:t>
      </w:r>
      <w:proofErr w:type="spellStart"/>
      <w:r w:rsidR="00563E97">
        <w:rPr>
          <w:sz w:val="24"/>
          <w:szCs w:val="24"/>
        </w:rPr>
        <w:t>cesarem</w:t>
      </w:r>
      <w:proofErr w:type="spellEnd"/>
      <w:r w:rsidR="00563E97">
        <w:rPr>
          <w:sz w:val="24"/>
          <w:szCs w:val="24"/>
        </w:rPr>
        <w:t xml:space="preserve"> </w:t>
      </w:r>
      <w:proofErr w:type="spellStart"/>
      <w:r w:rsidR="00563E97">
        <w:rPr>
          <w:sz w:val="24"/>
          <w:szCs w:val="24"/>
        </w:rPr>
        <w:t>philippi</w:t>
      </w:r>
      <w:proofErr w:type="spellEnd"/>
      <w:r w:rsidR="00563E97">
        <w:rPr>
          <w:sz w:val="24"/>
          <w:szCs w:val="24"/>
        </w:rPr>
        <w:t xml:space="preserve"> in memoriam </w:t>
      </w:r>
      <w:r w:rsidR="00563E97" w:rsidRPr="00563E97">
        <w:rPr>
          <w:sz w:val="24"/>
          <w:szCs w:val="24"/>
          <w:highlight w:val="green"/>
        </w:rPr>
        <w:t>scilicet</w:t>
      </w:r>
      <w:r w:rsidRPr="006F61C3">
        <w:rPr>
          <w:sz w:val="24"/>
          <w:szCs w:val="24"/>
        </w:rPr>
        <w:t xml:space="preserve"> sui </w:t>
      </w:r>
      <w:proofErr w:type="spellStart"/>
      <w:r w:rsidRPr="006F61C3">
        <w:rPr>
          <w:sz w:val="24"/>
          <w:szCs w:val="24"/>
        </w:rPr>
        <w:t>nominis</w:t>
      </w:r>
      <w:proofErr w:type="spellEnd"/>
      <w:r w:rsidRPr="006F61C3">
        <w:rPr>
          <w:sz w:val="24"/>
          <w:szCs w:val="24"/>
        </w:rPr>
        <w:t xml:space="preserve"> et honoris </w:t>
      </w:r>
      <w:proofErr w:type="spellStart"/>
      <w:r w:rsidRPr="006F61C3">
        <w:rPr>
          <w:sz w:val="24"/>
          <w:szCs w:val="24"/>
        </w:rPr>
        <w:t>tyberii</w:t>
      </w:r>
      <w:proofErr w:type="spellEnd"/>
      <w:r w:rsidRPr="006F61C3">
        <w:rPr>
          <w:sz w:val="24"/>
          <w:szCs w:val="24"/>
        </w:rPr>
        <w:t xml:space="preserve"> </w:t>
      </w:r>
      <w:proofErr w:type="spellStart"/>
      <w:r w:rsidRPr="006F61C3">
        <w:rPr>
          <w:sz w:val="24"/>
          <w:szCs w:val="24"/>
        </w:rPr>
        <w:t>cesaris</w:t>
      </w:r>
      <w:proofErr w:type="spellEnd"/>
      <w:r w:rsidR="00563E97">
        <w:rPr>
          <w:sz w:val="24"/>
          <w:szCs w:val="24"/>
        </w:rPr>
        <w:t xml:space="preserve">. dicta </w:t>
      </w:r>
      <w:proofErr w:type="spellStart"/>
      <w:r w:rsidR="00563E97">
        <w:rPr>
          <w:sz w:val="24"/>
          <w:szCs w:val="24"/>
        </w:rPr>
        <w:t>est</w:t>
      </w:r>
      <w:proofErr w:type="spellEnd"/>
      <w:r w:rsidR="00563E97">
        <w:rPr>
          <w:sz w:val="24"/>
          <w:szCs w:val="24"/>
        </w:rPr>
        <w:t xml:space="preserve"> </w:t>
      </w:r>
      <w:proofErr w:type="spellStart"/>
      <w:r w:rsidR="00563E97">
        <w:rPr>
          <w:sz w:val="24"/>
          <w:szCs w:val="24"/>
        </w:rPr>
        <w:t>etiam</w:t>
      </w:r>
      <w:proofErr w:type="spellEnd"/>
      <w:r w:rsidR="00563E97">
        <w:rPr>
          <w:sz w:val="24"/>
          <w:szCs w:val="24"/>
        </w:rPr>
        <w:t xml:space="preserve"> </w:t>
      </w:r>
      <w:proofErr w:type="spellStart"/>
      <w:r w:rsidR="00563E97">
        <w:rPr>
          <w:sz w:val="24"/>
          <w:szCs w:val="24"/>
        </w:rPr>
        <w:t>paneas</w:t>
      </w:r>
      <w:proofErr w:type="spellEnd"/>
      <w:r w:rsidR="00563E97">
        <w:rPr>
          <w:sz w:val="24"/>
          <w:szCs w:val="24"/>
        </w:rPr>
        <w:t xml:space="preserve"> </w:t>
      </w:r>
      <w:proofErr w:type="spellStart"/>
      <w:r w:rsidR="00563E97">
        <w:rPr>
          <w:sz w:val="24"/>
          <w:szCs w:val="24"/>
        </w:rPr>
        <w:t>grece</w:t>
      </w:r>
      <w:proofErr w:type="spellEnd"/>
      <w:r w:rsidR="00563E97">
        <w:rPr>
          <w:sz w:val="24"/>
          <w:szCs w:val="24"/>
        </w:rPr>
        <w:t xml:space="preserve">, </w:t>
      </w:r>
      <w:r w:rsidRPr="006F61C3">
        <w:rPr>
          <w:sz w:val="24"/>
          <w:szCs w:val="24"/>
        </w:rPr>
        <w:t xml:space="preserve">sed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communiter</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belenas</w:t>
      </w:r>
      <w:proofErr w:type="spellEnd"/>
      <w:r w:rsidR="00563E97">
        <w:rPr>
          <w:sz w:val="24"/>
          <w:szCs w:val="24"/>
        </w:rPr>
        <w:t>.</w:t>
      </w:r>
      <w:r w:rsidRPr="006F61C3">
        <w:rPr>
          <w:sz w:val="24"/>
          <w:szCs w:val="24"/>
        </w:rPr>
        <w:t xml:space="preserve"> </w:t>
      </w:r>
    </w:p>
    <w:p w14:paraId="56889A5A" w14:textId="77777777" w:rsidR="00E203A6" w:rsidRDefault="00563E97" w:rsidP="00E203A6">
      <w:pPr>
        <w:ind w:firstLine="720"/>
        <w:rPr>
          <w:sz w:val="24"/>
          <w:szCs w:val="24"/>
        </w:rPr>
      </w:pPr>
      <w:r>
        <w:rPr>
          <w:sz w:val="24"/>
          <w:szCs w:val="24"/>
        </w:rPr>
        <w:t xml:space="preserve">Super </w:t>
      </w:r>
      <w:proofErr w:type="spellStart"/>
      <w:r>
        <w:rPr>
          <w:sz w:val="24"/>
          <w:szCs w:val="24"/>
        </w:rPr>
        <w:t>hanc</w:t>
      </w:r>
      <w:proofErr w:type="spellEnd"/>
      <w:r>
        <w:rPr>
          <w:sz w:val="24"/>
          <w:szCs w:val="24"/>
        </w:rPr>
        <w:t xml:space="preserve"> </w:t>
      </w:r>
      <w:proofErr w:type="spellStart"/>
      <w:r>
        <w:rPr>
          <w:sz w:val="24"/>
          <w:szCs w:val="24"/>
        </w:rPr>
        <w:t>hinc</w:t>
      </w:r>
      <w:proofErr w:type="spellEnd"/>
      <w:r>
        <w:rPr>
          <w:sz w:val="24"/>
          <w:szCs w:val="24"/>
        </w:rPr>
        <w:t xml:space="preserve"> </w:t>
      </w:r>
      <w:proofErr w:type="spellStart"/>
      <w:r>
        <w:rPr>
          <w:sz w:val="24"/>
          <w:szCs w:val="24"/>
        </w:rPr>
        <w:t>inde</w:t>
      </w:r>
      <w:proofErr w:type="spellEnd"/>
      <w:r>
        <w:rPr>
          <w:sz w:val="24"/>
          <w:szCs w:val="24"/>
        </w:rPr>
        <w:t xml:space="preserve"> in </w:t>
      </w:r>
      <w:proofErr w:type="spellStart"/>
      <w:r>
        <w:rPr>
          <w:sz w:val="24"/>
          <w:szCs w:val="24"/>
        </w:rPr>
        <w:t>declivi</w:t>
      </w:r>
      <w:proofErr w:type="spellEnd"/>
      <w:r>
        <w:rPr>
          <w:sz w:val="24"/>
          <w:szCs w:val="24"/>
        </w:rPr>
        <w:t xml:space="preserve"> in </w:t>
      </w:r>
      <w:proofErr w:type="spellStart"/>
      <w:r>
        <w:rPr>
          <w:sz w:val="24"/>
          <w:szCs w:val="24"/>
        </w:rPr>
        <w:t>latere</w:t>
      </w:r>
      <w:proofErr w:type="spellEnd"/>
      <w:r>
        <w:rPr>
          <w:sz w:val="24"/>
          <w:szCs w:val="24"/>
        </w:rPr>
        <w:t xml:space="preserve"> </w:t>
      </w:r>
      <w:proofErr w:type="spellStart"/>
      <w:r>
        <w:rPr>
          <w:sz w:val="24"/>
          <w:szCs w:val="24"/>
        </w:rPr>
        <w:t>montis</w:t>
      </w:r>
      <w:proofErr w:type="spellEnd"/>
      <w:r>
        <w:rPr>
          <w:sz w:val="24"/>
          <w:szCs w:val="24"/>
        </w:rPr>
        <w:t xml:space="preserve"> </w:t>
      </w:r>
      <w:proofErr w:type="spellStart"/>
      <w:r>
        <w:rPr>
          <w:sz w:val="24"/>
          <w:szCs w:val="24"/>
        </w:rPr>
        <w:t>lybani</w:t>
      </w:r>
      <w:proofErr w:type="spellEnd"/>
      <w:r>
        <w:rPr>
          <w:sz w:val="24"/>
          <w:szCs w:val="24"/>
        </w:rPr>
        <w:t xml:space="preserve"> </w:t>
      </w:r>
      <w:proofErr w:type="spellStart"/>
      <w:r>
        <w:rPr>
          <w:sz w:val="24"/>
          <w:szCs w:val="24"/>
        </w:rPr>
        <w:t>ori</w:t>
      </w:r>
      <w:r w:rsidR="00A6186D" w:rsidRPr="006F61C3">
        <w:rPr>
          <w:sz w:val="24"/>
          <w:szCs w:val="24"/>
        </w:rPr>
        <w:t>untur</w:t>
      </w:r>
      <w:proofErr w:type="spellEnd"/>
      <w:r w:rsidR="00A6186D" w:rsidRPr="006F61C3">
        <w:rPr>
          <w:sz w:val="24"/>
          <w:szCs w:val="24"/>
        </w:rPr>
        <w:t xml:space="preserve"> duo </w:t>
      </w:r>
      <w:proofErr w:type="spellStart"/>
      <w:r w:rsidR="00A6186D" w:rsidRPr="006F61C3">
        <w:rPr>
          <w:sz w:val="24"/>
          <w:szCs w:val="24"/>
        </w:rPr>
        <w:t>fontes</w:t>
      </w:r>
      <w:proofErr w:type="spellEnd"/>
      <w:r w:rsidR="00A6186D" w:rsidRPr="006F61C3">
        <w:rPr>
          <w:sz w:val="24"/>
          <w:szCs w:val="24"/>
        </w:rPr>
        <w:t xml:space="preserve"> </w:t>
      </w:r>
      <w:proofErr w:type="spellStart"/>
      <w:r w:rsidR="00A6186D" w:rsidRPr="006F61C3">
        <w:rPr>
          <w:sz w:val="24"/>
          <w:szCs w:val="24"/>
        </w:rPr>
        <w:t>yor</w:t>
      </w:r>
      <w:proofErr w:type="spellEnd"/>
      <w:r w:rsidR="00A6186D" w:rsidRPr="006F61C3">
        <w:rPr>
          <w:sz w:val="24"/>
          <w:szCs w:val="24"/>
        </w:rPr>
        <w:t xml:space="preserve"> et dan qui po</w:t>
      </w:r>
      <w:r>
        <w:rPr>
          <w:sz w:val="24"/>
          <w:szCs w:val="24"/>
        </w:rPr>
        <w:t xml:space="preserve">st modicum </w:t>
      </w:r>
      <w:proofErr w:type="spellStart"/>
      <w:r>
        <w:rPr>
          <w:sz w:val="24"/>
          <w:szCs w:val="24"/>
        </w:rPr>
        <w:t>confluentes</w:t>
      </w:r>
      <w:proofErr w:type="spellEnd"/>
      <w:r>
        <w:rPr>
          <w:sz w:val="24"/>
          <w:szCs w:val="24"/>
        </w:rPr>
        <w:t xml:space="preserve"> </w:t>
      </w:r>
      <w:proofErr w:type="spellStart"/>
      <w:r>
        <w:rPr>
          <w:sz w:val="24"/>
          <w:szCs w:val="24"/>
        </w:rPr>
        <w:t>offi</w:t>
      </w:r>
      <w:r w:rsidR="00A6186D" w:rsidRPr="006F61C3">
        <w:rPr>
          <w:sz w:val="24"/>
          <w:szCs w:val="24"/>
        </w:rPr>
        <w:t>ciunt</w:t>
      </w:r>
      <w:proofErr w:type="spellEnd"/>
      <w:r w:rsidR="00A6186D" w:rsidRPr="006F61C3">
        <w:rPr>
          <w:sz w:val="24"/>
          <w:szCs w:val="24"/>
        </w:rPr>
        <w:t xml:space="preserve"> </w:t>
      </w:r>
      <w:proofErr w:type="spellStart"/>
      <w:r w:rsidR="00A6186D" w:rsidRPr="006F61C3">
        <w:rPr>
          <w:sz w:val="24"/>
          <w:szCs w:val="24"/>
        </w:rPr>
        <w:t>yordanem</w:t>
      </w:r>
      <w:proofErr w:type="spellEnd"/>
      <w:r w:rsidR="00A6186D" w:rsidRPr="006F61C3">
        <w:rPr>
          <w:sz w:val="24"/>
          <w:szCs w:val="24"/>
        </w:rPr>
        <w:t xml:space="preserve"> qui post </w:t>
      </w:r>
      <w:proofErr w:type="spellStart"/>
      <w:r w:rsidR="00A6186D" w:rsidRPr="006F61C3">
        <w:rPr>
          <w:sz w:val="24"/>
          <w:szCs w:val="24"/>
        </w:rPr>
        <w:t>longos</w:t>
      </w:r>
      <w:proofErr w:type="spellEnd"/>
      <w:r>
        <w:rPr>
          <w:sz w:val="24"/>
          <w:szCs w:val="24"/>
        </w:rPr>
        <w:t xml:space="preserve"> </w:t>
      </w:r>
      <w:r w:rsidR="009C4A33">
        <w:rPr>
          <w:sz w:val="24"/>
          <w:szCs w:val="24"/>
        </w:rPr>
        <w:t>(</w:t>
      </w:r>
      <w:r w:rsidR="009C4A33" w:rsidRPr="009C4A33">
        <w:rPr>
          <w:b/>
          <w:bCs/>
          <w:sz w:val="24"/>
          <w:szCs w:val="24"/>
        </w:rPr>
        <w:t>234v</w:t>
      </w:r>
      <w:r w:rsidR="009C4A33">
        <w:rPr>
          <w:sz w:val="24"/>
          <w:szCs w:val="24"/>
        </w:rPr>
        <w:t xml:space="preserve">) </w:t>
      </w:r>
      <w:proofErr w:type="spellStart"/>
      <w:r w:rsidR="00A6186D" w:rsidRPr="006F61C3">
        <w:rPr>
          <w:sz w:val="24"/>
          <w:szCs w:val="24"/>
        </w:rPr>
        <w:t>circuitus</w:t>
      </w:r>
      <w:proofErr w:type="spellEnd"/>
      <w:r w:rsidR="00A6186D" w:rsidRPr="006F61C3">
        <w:rPr>
          <w:sz w:val="24"/>
          <w:szCs w:val="24"/>
        </w:rPr>
        <w:t xml:space="preserve"> mare galilee </w:t>
      </w:r>
      <w:proofErr w:type="spellStart"/>
      <w:r w:rsidR="00A6186D" w:rsidRPr="006F61C3">
        <w:rPr>
          <w:sz w:val="24"/>
          <w:szCs w:val="24"/>
        </w:rPr>
        <w:t>ingreditur</w:t>
      </w:r>
      <w:proofErr w:type="spellEnd"/>
      <w:r w:rsidR="009C4A33">
        <w:rPr>
          <w:sz w:val="24"/>
          <w:szCs w:val="24"/>
        </w:rPr>
        <w:t>.</w:t>
      </w:r>
      <w:r w:rsidR="00A6186D" w:rsidRPr="006F61C3">
        <w:rPr>
          <w:sz w:val="24"/>
          <w:szCs w:val="24"/>
        </w:rPr>
        <w:t xml:space="preserve"> medio </w:t>
      </w:r>
      <w:proofErr w:type="spellStart"/>
      <w:r w:rsidR="00A6186D" w:rsidRPr="006F61C3">
        <w:rPr>
          <w:sz w:val="24"/>
          <w:szCs w:val="24"/>
        </w:rPr>
        <w:t>tamen</w:t>
      </w:r>
      <w:proofErr w:type="spellEnd"/>
      <w:r w:rsidR="00A6186D" w:rsidRPr="006F61C3">
        <w:rPr>
          <w:sz w:val="24"/>
          <w:szCs w:val="24"/>
        </w:rPr>
        <w:t xml:space="preserve"> loco inter mare gal</w:t>
      </w:r>
      <w:r w:rsidR="009C4A33">
        <w:rPr>
          <w:sz w:val="24"/>
          <w:szCs w:val="24"/>
        </w:rPr>
        <w:t xml:space="preserve">ilee et </w:t>
      </w:r>
      <w:proofErr w:type="spellStart"/>
      <w:r w:rsidR="009C4A33">
        <w:rPr>
          <w:sz w:val="24"/>
          <w:szCs w:val="24"/>
        </w:rPr>
        <w:t>civitatem</w:t>
      </w:r>
      <w:proofErr w:type="spellEnd"/>
      <w:r w:rsidR="009C4A33">
        <w:rPr>
          <w:sz w:val="24"/>
          <w:szCs w:val="24"/>
        </w:rPr>
        <w:t xml:space="preserve"> </w:t>
      </w:r>
      <w:proofErr w:type="spellStart"/>
      <w:r w:rsidR="009C4A33">
        <w:rPr>
          <w:sz w:val="24"/>
          <w:szCs w:val="24"/>
        </w:rPr>
        <w:t>belenas</w:t>
      </w:r>
      <w:proofErr w:type="spellEnd"/>
      <w:r w:rsidR="009C4A33">
        <w:rPr>
          <w:sz w:val="24"/>
          <w:szCs w:val="24"/>
        </w:rPr>
        <w:t xml:space="preserve"> </w:t>
      </w:r>
      <w:proofErr w:type="spellStart"/>
      <w:r w:rsidR="009C4A33">
        <w:rPr>
          <w:sz w:val="24"/>
          <w:szCs w:val="24"/>
        </w:rPr>
        <w:t>yorda</w:t>
      </w:r>
      <w:r w:rsidR="00A6186D" w:rsidRPr="006F61C3">
        <w:rPr>
          <w:sz w:val="24"/>
          <w:szCs w:val="24"/>
        </w:rPr>
        <w:t>nis</w:t>
      </w:r>
      <w:proofErr w:type="spellEnd"/>
      <w:r w:rsidR="00A6186D" w:rsidRPr="006F61C3">
        <w:rPr>
          <w:sz w:val="24"/>
          <w:szCs w:val="24"/>
        </w:rPr>
        <w:t xml:space="preserve"> </w:t>
      </w:r>
      <w:proofErr w:type="spellStart"/>
      <w:r w:rsidR="00A6186D" w:rsidRPr="006F61C3">
        <w:rPr>
          <w:sz w:val="24"/>
          <w:szCs w:val="24"/>
        </w:rPr>
        <w:t>fluvius</w:t>
      </w:r>
      <w:proofErr w:type="spellEnd"/>
      <w:r w:rsidR="00A6186D" w:rsidRPr="006F61C3">
        <w:rPr>
          <w:sz w:val="24"/>
          <w:szCs w:val="24"/>
        </w:rPr>
        <w:t xml:space="preserve"> </w:t>
      </w:r>
      <w:proofErr w:type="spellStart"/>
      <w:r w:rsidR="00A6186D" w:rsidRPr="006F61C3">
        <w:rPr>
          <w:sz w:val="24"/>
          <w:szCs w:val="24"/>
        </w:rPr>
        <w:t>quandam</w:t>
      </w:r>
      <w:proofErr w:type="spellEnd"/>
      <w:r w:rsidR="00A6186D" w:rsidRPr="006F61C3">
        <w:rPr>
          <w:sz w:val="24"/>
          <w:szCs w:val="24"/>
        </w:rPr>
        <w:t xml:space="preserve"> </w:t>
      </w:r>
      <w:proofErr w:type="spellStart"/>
      <w:r w:rsidR="00A6186D" w:rsidRPr="006F61C3">
        <w:rPr>
          <w:sz w:val="24"/>
          <w:szCs w:val="24"/>
        </w:rPr>
        <w:t>vallem</w:t>
      </w:r>
      <w:proofErr w:type="spellEnd"/>
      <w:r w:rsidR="00A6186D" w:rsidRPr="006F61C3">
        <w:rPr>
          <w:sz w:val="24"/>
          <w:szCs w:val="24"/>
        </w:rPr>
        <w:t xml:space="preserve"> </w:t>
      </w:r>
      <w:proofErr w:type="spellStart"/>
      <w:r w:rsidR="00A6186D" w:rsidRPr="006F61C3">
        <w:rPr>
          <w:sz w:val="24"/>
          <w:szCs w:val="24"/>
        </w:rPr>
        <w:t>ingrediens</w:t>
      </w:r>
      <w:proofErr w:type="spellEnd"/>
      <w:r w:rsidR="00A6186D" w:rsidRPr="006F61C3">
        <w:rPr>
          <w:sz w:val="24"/>
          <w:szCs w:val="24"/>
        </w:rPr>
        <w:t xml:space="preserve"> in </w:t>
      </w:r>
      <w:proofErr w:type="spellStart"/>
      <w:r w:rsidR="00A6186D" w:rsidRPr="006F61C3">
        <w:rPr>
          <w:sz w:val="24"/>
          <w:szCs w:val="24"/>
        </w:rPr>
        <w:t>stagnum</w:t>
      </w:r>
      <w:proofErr w:type="spellEnd"/>
      <w:r w:rsidR="00A6186D" w:rsidRPr="006F61C3">
        <w:rPr>
          <w:sz w:val="24"/>
          <w:szCs w:val="24"/>
        </w:rPr>
        <w:t xml:space="preserve"> </w:t>
      </w:r>
      <w:proofErr w:type="spellStart"/>
      <w:r w:rsidR="00A6186D" w:rsidRPr="006F61C3">
        <w:rPr>
          <w:sz w:val="24"/>
          <w:szCs w:val="24"/>
        </w:rPr>
        <w:t>colligitur</w:t>
      </w:r>
      <w:proofErr w:type="spellEnd"/>
      <w:r w:rsidR="009C4A33">
        <w:rPr>
          <w:sz w:val="24"/>
          <w:szCs w:val="24"/>
        </w:rPr>
        <w:t>,</w:t>
      </w:r>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dicitur</w:t>
      </w:r>
      <w:proofErr w:type="spellEnd"/>
      <w:r w:rsidR="00A6186D" w:rsidRPr="006F61C3">
        <w:rPr>
          <w:sz w:val="24"/>
          <w:szCs w:val="24"/>
        </w:rPr>
        <w:t xml:space="preserve"> ad aquas </w:t>
      </w:r>
      <w:proofErr w:type="spellStart"/>
      <w:r w:rsidR="00A6186D" w:rsidRPr="006F61C3">
        <w:rPr>
          <w:sz w:val="24"/>
          <w:szCs w:val="24"/>
        </w:rPr>
        <w:t>maron</w:t>
      </w:r>
      <w:proofErr w:type="spellEnd"/>
      <w:r w:rsidR="00A6186D" w:rsidRPr="006F61C3">
        <w:rPr>
          <w:sz w:val="24"/>
          <w:szCs w:val="24"/>
        </w:rPr>
        <w:t xml:space="preserve"> ubi </w:t>
      </w:r>
      <w:proofErr w:type="spellStart"/>
      <w:r w:rsidR="00A6186D" w:rsidRPr="006F61C3">
        <w:rPr>
          <w:sz w:val="24"/>
          <w:szCs w:val="24"/>
        </w:rPr>
        <w:t>sicut</w:t>
      </w:r>
      <w:proofErr w:type="spellEnd"/>
      <w:r w:rsidR="00A6186D" w:rsidRPr="006F61C3">
        <w:rPr>
          <w:sz w:val="24"/>
          <w:szCs w:val="24"/>
        </w:rPr>
        <w:t xml:space="preserve"> in </w:t>
      </w:r>
      <w:proofErr w:type="spellStart"/>
      <w:r w:rsidR="00A6186D" w:rsidRPr="006F61C3">
        <w:rPr>
          <w:sz w:val="24"/>
          <w:szCs w:val="24"/>
        </w:rPr>
        <w:t>yosue</w:t>
      </w:r>
      <w:proofErr w:type="spellEnd"/>
      <w:r w:rsidR="00A6186D" w:rsidRPr="006F61C3">
        <w:rPr>
          <w:sz w:val="24"/>
          <w:szCs w:val="24"/>
        </w:rPr>
        <w:t xml:space="preserve"> </w:t>
      </w:r>
      <w:proofErr w:type="spellStart"/>
      <w:r w:rsidR="00A6186D" w:rsidRPr="006F61C3">
        <w:rPr>
          <w:sz w:val="24"/>
          <w:szCs w:val="24"/>
        </w:rPr>
        <w:t>dicitur</w:t>
      </w:r>
      <w:proofErr w:type="spellEnd"/>
      <w:r w:rsidR="00A6186D" w:rsidRPr="006F61C3">
        <w:rPr>
          <w:sz w:val="24"/>
          <w:szCs w:val="24"/>
        </w:rPr>
        <w:t xml:space="preserve"> </w:t>
      </w:r>
      <w:proofErr w:type="spellStart"/>
      <w:r w:rsidR="00A6186D" w:rsidRPr="006F61C3">
        <w:rPr>
          <w:sz w:val="24"/>
          <w:szCs w:val="24"/>
        </w:rPr>
        <w:t>yosue</w:t>
      </w:r>
      <w:proofErr w:type="spellEnd"/>
      <w:r w:rsidR="00A6186D" w:rsidRPr="006F61C3">
        <w:rPr>
          <w:sz w:val="24"/>
          <w:szCs w:val="24"/>
        </w:rPr>
        <w:t xml:space="preserve"> cum </w:t>
      </w:r>
      <w:proofErr w:type="spellStart"/>
      <w:r w:rsidR="00A6186D" w:rsidRPr="006F61C3">
        <w:rPr>
          <w:sz w:val="24"/>
          <w:szCs w:val="24"/>
        </w:rPr>
        <w:t>iabin</w:t>
      </w:r>
      <w:proofErr w:type="spellEnd"/>
      <w:r w:rsidR="009C4A33">
        <w:rPr>
          <w:sz w:val="24"/>
          <w:szCs w:val="24"/>
        </w:rPr>
        <w:t xml:space="preserve"> </w:t>
      </w:r>
      <w:proofErr w:type="spellStart"/>
      <w:r w:rsidR="009C4A33">
        <w:rPr>
          <w:sz w:val="24"/>
          <w:szCs w:val="24"/>
        </w:rPr>
        <w:t>rege</w:t>
      </w:r>
      <w:proofErr w:type="spellEnd"/>
      <w:r w:rsidR="009C4A33">
        <w:rPr>
          <w:sz w:val="24"/>
          <w:szCs w:val="24"/>
        </w:rPr>
        <w:t xml:space="preserve"> asor et </w:t>
      </w:r>
      <w:proofErr w:type="spellStart"/>
      <w:r w:rsidR="009C4A33">
        <w:rPr>
          <w:sz w:val="24"/>
          <w:szCs w:val="24"/>
        </w:rPr>
        <w:t>aliis</w:t>
      </w:r>
      <w:proofErr w:type="spellEnd"/>
      <w:r w:rsidR="009C4A33">
        <w:rPr>
          <w:sz w:val="24"/>
          <w:szCs w:val="24"/>
        </w:rPr>
        <w:t xml:space="preserve"> 24 </w:t>
      </w:r>
      <w:proofErr w:type="spellStart"/>
      <w:r w:rsidR="009C4A33">
        <w:rPr>
          <w:sz w:val="24"/>
          <w:szCs w:val="24"/>
        </w:rPr>
        <w:t>regibus</w:t>
      </w:r>
      <w:proofErr w:type="spellEnd"/>
      <w:r w:rsidR="009C4A33">
        <w:rPr>
          <w:sz w:val="24"/>
          <w:szCs w:val="24"/>
        </w:rPr>
        <w:t xml:space="preserve"> </w:t>
      </w:r>
      <w:proofErr w:type="spellStart"/>
      <w:r w:rsidR="00A6186D" w:rsidRPr="006F61C3">
        <w:rPr>
          <w:sz w:val="24"/>
          <w:szCs w:val="24"/>
        </w:rPr>
        <w:t>reflexit</w:t>
      </w:r>
      <w:proofErr w:type="spellEnd"/>
      <w:r w:rsidR="009C4A33">
        <w:rPr>
          <w:rStyle w:val="FootnoteReference"/>
          <w:sz w:val="24"/>
          <w:szCs w:val="24"/>
        </w:rPr>
        <w:footnoteReference w:id="18"/>
      </w:r>
      <w:r w:rsidR="009C4A33">
        <w:rPr>
          <w:sz w:val="24"/>
          <w:szCs w:val="24"/>
        </w:rPr>
        <w:t xml:space="preserve"> </w:t>
      </w:r>
      <w:r w:rsidR="00A6186D" w:rsidRPr="006F61C3">
        <w:rPr>
          <w:sz w:val="24"/>
          <w:szCs w:val="24"/>
        </w:rPr>
        <w:t xml:space="preserve">et victor </w:t>
      </w:r>
      <w:proofErr w:type="spellStart"/>
      <w:r w:rsidR="00A6186D" w:rsidRPr="006F61C3">
        <w:rPr>
          <w:sz w:val="24"/>
          <w:szCs w:val="24"/>
        </w:rPr>
        <w:t>existen</w:t>
      </w:r>
      <w:r w:rsidR="009C4A33">
        <w:rPr>
          <w:sz w:val="24"/>
          <w:szCs w:val="24"/>
        </w:rPr>
        <w:t>s</w:t>
      </w:r>
      <w:proofErr w:type="spellEnd"/>
      <w:r w:rsidR="009C4A33">
        <w:rPr>
          <w:sz w:val="24"/>
          <w:szCs w:val="24"/>
        </w:rPr>
        <w:t xml:space="preserve"> </w:t>
      </w:r>
      <w:proofErr w:type="spellStart"/>
      <w:r w:rsidR="009C4A33">
        <w:rPr>
          <w:sz w:val="24"/>
          <w:szCs w:val="24"/>
        </w:rPr>
        <w:t>persecutus</w:t>
      </w:r>
      <w:proofErr w:type="spellEnd"/>
      <w:r w:rsidR="009C4A33">
        <w:rPr>
          <w:sz w:val="24"/>
          <w:szCs w:val="24"/>
        </w:rPr>
        <w:t xml:space="preserve"> </w:t>
      </w:r>
      <w:proofErr w:type="spellStart"/>
      <w:r w:rsidR="009C4A33">
        <w:rPr>
          <w:sz w:val="24"/>
          <w:szCs w:val="24"/>
        </w:rPr>
        <w:t>est</w:t>
      </w:r>
      <w:proofErr w:type="spellEnd"/>
      <w:r w:rsidR="009C4A33">
        <w:rPr>
          <w:sz w:val="24"/>
          <w:szCs w:val="24"/>
        </w:rPr>
        <w:t xml:space="preserve"> </w:t>
      </w:r>
      <w:proofErr w:type="spellStart"/>
      <w:r w:rsidR="009C4A33">
        <w:rPr>
          <w:sz w:val="24"/>
          <w:szCs w:val="24"/>
        </w:rPr>
        <w:t>eos</w:t>
      </w:r>
      <w:proofErr w:type="spellEnd"/>
      <w:r w:rsidR="009C4A33">
        <w:rPr>
          <w:sz w:val="24"/>
          <w:szCs w:val="24"/>
        </w:rPr>
        <w:t xml:space="preserve"> </w:t>
      </w:r>
      <w:proofErr w:type="spellStart"/>
      <w:r w:rsidR="009C4A33">
        <w:rPr>
          <w:sz w:val="24"/>
          <w:szCs w:val="24"/>
        </w:rPr>
        <w:t>usque</w:t>
      </w:r>
      <w:proofErr w:type="spellEnd"/>
      <w:r w:rsidR="009C4A33">
        <w:rPr>
          <w:sz w:val="24"/>
          <w:szCs w:val="24"/>
        </w:rPr>
        <w:t xml:space="preserve"> ad aquas </w:t>
      </w:r>
      <w:proofErr w:type="spellStart"/>
      <w:r w:rsidR="009C4A33">
        <w:rPr>
          <w:sz w:val="24"/>
          <w:szCs w:val="24"/>
        </w:rPr>
        <w:t>masrepha</w:t>
      </w:r>
      <w:proofErr w:type="spellEnd"/>
      <w:r w:rsidR="009C4A33">
        <w:rPr>
          <w:sz w:val="24"/>
          <w:szCs w:val="24"/>
        </w:rPr>
        <w:t xml:space="preserve"> et </w:t>
      </w:r>
      <w:proofErr w:type="spellStart"/>
      <w:r w:rsidR="009C4A33">
        <w:rPr>
          <w:sz w:val="24"/>
          <w:szCs w:val="24"/>
        </w:rPr>
        <w:t>usque</w:t>
      </w:r>
      <w:proofErr w:type="spellEnd"/>
      <w:r w:rsidR="009C4A33">
        <w:rPr>
          <w:sz w:val="24"/>
          <w:szCs w:val="24"/>
        </w:rPr>
        <w:t xml:space="preserve"> </w:t>
      </w:r>
      <w:proofErr w:type="spellStart"/>
      <w:r w:rsidR="009C4A33">
        <w:rPr>
          <w:sz w:val="24"/>
          <w:szCs w:val="24"/>
        </w:rPr>
        <w:t>ad</w:t>
      </w:r>
      <w:proofErr w:type="spellEnd"/>
      <w:r w:rsidR="009C4A33">
        <w:rPr>
          <w:sz w:val="24"/>
          <w:szCs w:val="24"/>
        </w:rPr>
        <w:t xml:space="preserve"> </w:t>
      </w:r>
      <w:proofErr w:type="spellStart"/>
      <w:r w:rsidR="009C4A33">
        <w:rPr>
          <w:sz w:val="24"/>
          <w:szCs w:val="24"/>
        </w:rPr>
        <w:t>sydonem</w:t>
      </w:r>
      <w:proofErr w:type="spellEnd"/>
      <w:r w:rsidR="009C4A33">
        <w:rPr>
          <w:sz w:val="24"/>
          <w:szCs w:val="24"/>
        </w:rPr>
        <w:t xml:space="preserve"> </w:t>
      </w:r>
      <w:proofErr w:type="spellStart"/>
      <w:r w:rsidR="009C4A33">
        <w:rPr>
          <w:sz w:val="24"/>
          <w:szCs w:val="24"/>
        </w:rPr>
        <w:t>magullin</w:t>
      </w:r>
      <w:proofErr w:type="spellEnd"/>
      <w:r w:rsidR="009C4A33">
        <w:rPr>
          <w:rStyle w:val="FootnoteReference"/>
          <w:sz w:val="24"/>
          <w:szCs w:val="24"/>
        </w:rPr>
        <w:footnoteReference w:id="19"/>
      </w:r>
      <w:r w:rsidR="009C4A33">
        <w:rPr>
          <w:sz w:val="24"/>
          <w:szCs w:val="24"/>
        </w:rPr>
        <w:t>.</w:t>
      </w:r>
      <w:r w:rsidR="00A6186D" w:rsidRPr="006F61C3">
        <w:rPr>
          <w:sz w:val="24"/>
          <w:szCs w:val="24"/>
        </w:rPr>
        <w:t xml:space="preserve"> </w:t>
      </w:r>
      <w:proofErr w:type="spellStart"/>
      <w:r w:rsidR="00A6186D" w:rsidRPr="006F61C3">
        <w:rPr>
          <w:sz w:val="24"/>
          <w:szCs w:val="24"/>
        </w:rPr>
        <w:t>hec</w:t>
      </w:r>
      <w:proofErr w:type="spellEnd"/>
      <w:r w:rsidR="00A6186D" w:rsidRPr="006F61C3">
        <w:rPr>
          <w:sz w:val="24"/>
          <w:szCs w:val="24"/>
        </w:rPr>
        <w:t xml:space="preserve"> aqua tempore </w:t>
      </w:r>
      <w:proofErr w:type="spellStart"/>
      <w:r w:rsidR="00A6186D" w:rsidRPr="006F61C3">
        <w:rPr>
          <w:sz w:val="24"/>
          <w:szCs w:val="24"/>
        </w:rPr>
        <w:t>esti</w:t>
      </w:r>
      <w:proofErr w:type="spellEnd"/>
      <w:r w:rsidR="00E203A6">
        <w:rPr>
          <w:sz w:val="24"/>
          <w:szCs w:val="24"/>
        </w:rPr>
        <w:t xml:space="preserve"> </w:t>
      </w:r>
      <w:r w:rsidR="00A6186D" w:rsidRPr="006F61C3">
        <w:rPr>
          <w:sz w:val="24"/>
          <w:szCs w:val="24"/>
        </w:rPr>
        <w:t xml:space="preserve">pro magna </w:t>
      </w:r>
      <w:proofErr w:type="spellStart"/>
      <w:r w:rsidR="00A6186D" w:rsidRPr="006F61C3">
        <w:rPr>
          <w:sz w:val="24"/>
          <w:szCs w:val="24"/>
        </w:rPr>
        <w:t>parte</w:t>
      </w:r>
      <w:proofErr w:type="spellEnd"/>
      <w:r w:rsidR="00A6186D" w:rsidRPr="006F61C3">
        <w:rPr>
          <w:sz w:val="24"/>
          <w:szCs w:val="24"/>
        </w:rPr>
        <w:t xml:space="preserve"> </w:t>
      </w:r>
      <w:proofErr w:type="spellStart"/>
      <w:r w:rsidR="00A6186D" w:rsidRPr="006F61C3">
        <w:rPr>
          <w:sz w:val="24"/>
          <w:szCs w:val="24"/>
        </w:rPr>
        <w:t>exiccatur</w:t>
      </w:r>
      <w:proofErr w:type="spellEnd"/>
      <w:r w:rsidR="00A6186D" w:rsidRPr="006F61C3">
        <w:rPr>
          <w:sz w:val="24"/>
          <w:szCs w:val="24"/>
        </w:rPr>
        <w:t xml:space="preserve"> et </w:t>
      </w:r>
      <w:proofErr w:type="spellStart"/>
      <w:r w:rsidR="00A6186D" w:rsidRPr="006F61C3">
        <w:rPr>
          <w:sz w:val="24"/>
          <w:szCs w:val="24"/>
        </w:rPr>
        <w:t>cresunt</w:t>
      </w:r>
      <w:proofErr w:type="spellEnd"/>
      <w:r w:rsidR="00A6186D" w:rsidRPr="006F61C3">
        <w:rPr>
          <w:sz w:val="24"/>
          <w:szCs w:val="24"/>
        </w:rPr>
        <w:t xml:space="preserve"> ibidem </w:t>
      </w:r>
      <w:proofErr w:type="spellStart"/>
      <w:r w:rsidR="00A6186D" w:rsidRPr="006F61C3">
        <w:rPr>
          <w:sz w:val="24"/>
          <w:szCs w:val="24"/>
        </w:rPr>
        <w:t>herbe</w:t>
      </w:r>
      <w:proofErr w:type="spellEnd"/>
      <w:r w:rsidR="00A6186D" w:rsidRPr="006F61C3">
        <w:rPr>
          <w:sz w:val="24"/>
          <w:szCs w:val="24"/>
        </w:rPr>
        <w:t xml:space="preserve"> et arbusta et </w:t>
      </w:r>
      <w:proofErr w:type="spellStart"/>
      <w:r w:rsidR="00A6186D" w:rsidRPr="006F61C3">
        <w:rPr>
          <w:sz w:val="24"/>
          <w:szCs w:val="24"/>
        </w:rPr>
        <w:t>herbe</w:t>
      </w:r>
      <w:proofErr w:type="spellEnd"/>
      <w:r w:rsidR="00A6186D" w:rsidRPr="006F61C3">
        <w:rPr>
          <w:sz w:val="24"/>
          <w:szCs w:val="24"/>
        </w:rPr>
        <w:t xml:space="preserve"> multum condense et </w:t>
      </w:r>
      <w:proofErr w:type="spellStart"/>
      <w:r w:rsidR="00A6186D" w:rsidRPr="006F61C3">
        <w:rPr>
          <w:sz w:val="24"/>
          <w:szCs w:val="24"/>
        </w:rPr>
        <w:t>tunc</w:t>
      </w:r>
      <w:proofErr w:type="spellEnd"/>
      <w:r w:rsidR="00A6186D" w:rsidRPr="006F61C3">
        <w:rPr>
          <w:sz w:val="24"/>
          <w:szCs w:val="24"/>
        </w:rPr>
        <w:t xml:space="preserve"> </w:t>
      </w:r>
      <w:proofErr w:type="spellStart"/>
      <w:r w:rsidR="00A6186D" w:rsidRPr="006F61C3">
        <w:rPr>
          <w:sz w:val="24"/>
          <w:szCs w:val="24"/>
        </w:rPr>
        <w:t>latitat</w:t>
      </w:r>
      <w:proofErr w:type="spellEnd"/>
      <w:r w:rsidR="00A6186D" w:rsidRPr="006F61C3">
        <w:rPr>
          <w:sz w:val="24"/>
          <w:szCs w:val="24"/>
        </w:rPr>
        <w:t xml:space="preserve">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t>multitudo</w:t>
      </w:r>
      <w:proofErr w:type="spellEnd"/>
      <w:r w:rsidR="00A6186D" w:rsidRPr="006F61C3">
        <w:rPr>
          <w:sz w:val="24"/>
          <w:szCs w:val="24"/>
        </w:rPr>
        <w:t xml:space="preserve"> </w:t>
      </w:r>
      <w:proofErr w:type="spellStart"/>
      <w:r w:rsidR="00A6186D" w:rsidRPr="006F61C3">
        <w:rPr>
          <w:sz w:val="24"/>
          <w:szCs w:val="24"/>
        </w:rPr>
        <w:t>leonum</w:t>
      </w:r>
      <w:proofErr w:type="spellEnd"/>
      <w:r w:rsidR="00A6186D" w:rsidRPr="006F61C3">
        <w:rPr>
          <w:sz w:val="24"/>
          <w:szCs w:val="24"/>
        </w:rPr>
        <w:t xml:space="preserve"> </w:t>
      </w:r>
      <w:proofErr w:type="spellStart"/>
      <w:r w:rsidR="00A6186D" w:rsidRPr="006F61C3">
        <w:rPr>
          <w:sz w:val="24"/>
          <w:szCs w:val="24"/>
        </w:rPr>
        <w:t>ursorum</w:t>
      </w:r>
      <w:proofErr w:type="spellEnd"/>
      <w:r w:rsidR="00A6186D" w:rsidRPr="006F61C3">
        <w:rPr>
          <w:sz w:val="24"/>
          <w:szCs w:val="24"/>
        </w:rPr>
        <w:t xml:space="preserve"> et </w:t>
      </w:r>
      <w:proofErr w:type="spellStart"/>
      <w:r w:rsidR="00A6186D" w:rsidRPr="006F61C3">
        <w:rPr>
          <w:sz w:val="24"/>
          <w:szCs w:val="24"/>
        </w:rPr>
        <w:t>aprorum</w:t>
      </w:r>
      <w:proofErr w:type="spellEnd"/>
      <w:r w:rsidR="00E203A6">
        <w:rPr>
          <w:sz w:val="24"/>
          <w:szCs w:val="24"/>
        </w:rPr>
        <w:t>,</w:t>
      </w:r>
      <w:r w:rsidR="00A6186D" w:rsidRPr="006F61C3">
        <w:rPr>
          <w:sz w:val="24"/>
          <w:szCs w:val="24"/>
        </w:rPr>
        <w:t xml:space="preserve"> et sunt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lastRenderedPageBreak/>
        <w:t>venaciones</w:t>
      </w:r>
      <w:proofErr w:type="spellEnd"/>
      <w:r w:rsidR="00A6186D" w:rsidRPr="006F61C3">
        <w:rPr>
          <w:sz w:val="24"/>
          <w:szCs w:val="24"/>
        </w:rPr>
        <w:t xml:space="preserve"> regie</w:t>
      </w:r>
      <w:r w:rsidR="00E203A6">
        <w:rPr>
          <w:sz w:val="24"/>
          <w:szCs w:val="24"/>
        </w:rPr>
        <w:t>.</w:t>
      </w:r>
      <w:r w:rsidR="00E203A6">
        <w:rPr>
          <w:rStyle w:val="FootnoteReference"/>
          <w:sz w:val="24"/>
          <w:szCs w:val="24"/>
        </w:rPr>
        <w:footnoteReference w:id="20"/>
      </w:r>
      <w:r w:rsidR="00E203A6">
        <w:rPr>
          <w:sz w:val="24"/>
          <w:szCs w:val="24"/>
        </w:rPr>
        <w:t xml:space="preserve"> </w:t>
      </w:r>
      <w:proofErr w:type="spellStart"/>
      <w:r w:rsidR="00E203A6">
        <w:rPr>
          <w:sz w:val="24"/>
          <w:szCs w:val="24"/>
        </w:rPr>
        <w:t>Medi</w:t>
      </w:r>
      <w:r w:rsidR="00A6186D" w:rsidRPr="006F61C3">
        <w:rPr>
          <w:sz w:val="24"/>
          <w:szCs w:val="24"/>
        </w:rPr>
        <w:t>etas</w:t>
      </w:r>
      <w:proofErr w:type="spellEnd"/>
      <w:r w:rsidR="00A6186D" w:rsidRPr="006F61C3">
        <w:rPr>
          <w:sz w:val="24"/>
          <w:szCs w:val="24"/>
        </w:rPr>
        <w:t xml:space="preserve"> </w:t>
      </w:r>
      <w:proofErr w:type="spellStart"/>
      <w:r w:rsidR="00A6186D" w:rsidRPr="006F61C3">
        <w:rPr>
          <w:sz w:val="24"/>
          <w:szCs w:val="24"/>
        </w:rPr>
        <w:t>huius</w:t>
      </w:r>
      <w:proofErr w:type="spellEnd"/>
      <w:r w:rsidR="00A6186D" w:rsidRPr="006F61C3">
        <w:rPr>
          <w:sz w:val="24"/>
          <w:szCs w:val="24"/>
        </w:rPr>
        <w:t xml:space="preserve"> </w:t>
      </w:r>
      <w:proofErr w:type="spellStart"/>
      <w:r w:rsidR="00A6186D" w:rsidRPr="006F61C3">
        <w:rPr>
          <w:sz w:val="24"/>
          <w:szCs w:val="24"/>
        </w:rPr>
        <w:t>vallis</w:t>
      </w:r>
      <w:proofErr w:type="spellEnd"/>
      <w:r w:rsidR="00A6186D" w:rsidRPr="006F61C3">
        <w:rPr>
          <w:sz w:val="24"/>
          <w:szCs w:val="24"/>
        </w:rPr>
        <w:t xml:space="preserve"> </w:t>
      </w:r>
      <w:proofErr w:type="spellStart"/>
      <w:r w:rsidR="00A6186D" w:rsidRPr="006F61C3">
        <w:rPr>
          <w:sz w:val="24"/>
          <w:szCs w:val="24"/>
        </w:rPr>
        <w:t>constituta</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in </w:t>
      </w:r>
      <w:proofErr w:type="spellStart"/>
      <w:r w:rsidR="00A6186D" w:rsidRPr="006F61C3">
        <w:rPr>
          <w:sz w:val="24"/>
          <w:szCs w:val="24"/>
        </w:rPr>
        <w:t>hac</w:t>
      </w:r>
      <w:proofErr w:type="spellEnd"/>
      <w:r w:rsidR="00A6186D" w:rsidRPr="006F61C3">
        <w:rPr>
          <w:sz w:val="24"/>
          <w:szCs w:val="24"/>
        </w:rPr>
        <w:t xml:space="preserve"> </w:t>
      </w:r>
      <w:proofErr w:type="spellStart"/>
      <w:r w:rsidR="00A6186D" w:rsidRPr="006F61C3">
        <w:rPr>
          <w:sz w:val="24"/>
          <w:szCs w:val="24"/>
        </w:rPr>
        <w:t>secunda</w:t>
      </w:r>
      <w:proofErr w:type="spellEnd"/>
      <w:r w:rsidR="00A6186D" w:rsidRPr="006F61C3">
        <w:rPr>
          <w:sz w:val="24"/>
          <w:szCs w:val="24"/>
        </w:rPr>
        <w:t xml:space="preserve"> </w:t>
      </w:r>
      <w:proofErr w:type="spellStart"/>
      <w:r w:rsidR="00A6186D" w:rsidRPr="006F61C3">
        <w:rPr>
          <w:sz w:val="24"/>
          <w:szCs w:val="24"/>
        </w:rPr>
        <w:t>distinctione</w:t>
      </w:r>
      <w:proofErr w:type="spellEnd"/>
      <w:r w:rsidR="00E203A6">
        <w:rPr>
          <w:sz w:val="24"/>
          <w:szCs w:val="24"/>
        </w:rPr>
        <w:t>,</w:t>
      </w:r>
      <w:r w:rsidR="00A6186D" w:rsidRPr="006F61C3">
        <w:rPr>
          <w:sz w:val="24"/>
          <w:szCs w:val="24"/>
        </w:rPr>
        <w:t xml:space="preserve"> alia </w:t>
      </w:r>
      <w:proofErr w:type="spellStart"/>
      <w:r w:rsidR="00A6186D" w:rsidRPr="006F61C3">
        <w:rPr>
          <w:sz w:val="24"/>
          <w:szCs w:val="24"/>
        </w:rPr>
        <w:t>medietas</w:t>
      </w:r>
      <w:proofErr w:type="spellEnd"/>
      <w:r w:rsidR="00A6186D" w:rsidRPr="006F61C3">
        <w:rPr>
          <w:sz w:val="24"/>
          <w:szCs w:val="24"/>
        </w:rPr>
        <w:t xml:space="preserve"> in </w:t>
      </w:r>
      <w:proofErr w:type="spellStart"/>
      <w:r w:rsidR="00A6186D" w:rsidRPr="006F61C3">
        <w:rPr>
          <w:sz w:val="24"/>
          <w:szCs w:val="24"/>
        </w:rPr>
        <w:t>sequenti</w:t>
      </w:r>
      <w:proofErr w:type="spellEnd"/>
      <w:r w:rsidR="00E203A6">
        <w:rPr>
          <w:sz w:val="24"/>
          <w:szCs w:val="24"/>
        </w:rPr>
        <w:t>,</w:t>
      </w:r>
      <w:r w:rsidR="00A6186D" w:rsidRPr="006F61C3">
        <w:rPr>
          <w:sz w:val="24"/>
          <w:szCs w:val="24"/>
        </w:rPr>
        <w:t xml:space="preserve"> </w:t>
      </w:r>
      <w:proofErr w:type="spellStart"/>
      <w:r w:rsidR="00A6186D" w:rsidRPr="006F61C3">
        <w:rPr>
          <w:sz w:val="24"/>
          <w:szCs w:val="24"/>
        </w:rPr>
        <w:t>tercia</w:t>
      </w:r>
      <w:proofErr w:type="spellEnd"/>
      <w:r w:rsidR="00A6186D" w:rsidRPr="006F61C3">
        <w:rPr>
          <w:sz w:val="24"/>
          <w:szCs w:val="24"/>
        </w:rPr>
        <w:t xml:space="preserve"> videlicet de qua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t>dicam</w:t>
      </w:r>
      <w:proofErr w:type="spellEnd"/>
      <w:r w:rsidR="00E203A6">
        <w:rPr>
          <w:sz w:val="24"/>
          <w:szCs w:val="24"/>
        </w:rPr>
        <w:t>.</w:t>
      </w:r>
      <w:r w:rsidR="00A6186D" w:rsidRPr="006F61C3">
        <w:rPr>
          <w:sz w:val="24"/>
          <w:szCs w:val="24"/>
        </w:rPr>
        <w:t xml:space="preserve"> Terra </w:t>
      </w:r>
      <w:proofErr w:type="spellStart"/>
      <w:r w:rsidR="00A6186D" w:rsidRPr="006F61C3">
        <w:rPr>
          <w:sz w:val="24"/>
          <w:szCs w:val="24"/>
        </w:rPr>
        <w:t>autem</w:t>
      </w:r>
      <w:proofErr w:type="spellEnd"/>
      <w:r w:rsidR="00A6186D" w:rsidRPr="006F61C3">
        <w:rPr>
          <w:sz w:val="24"/>
          <w:szCs w:val="24"/>
        </w:rPr>
        <w:t xml:space="preserve"> que </w:t>
      </w:r>
      <w:proofErr w:type="spellStart"/>
      <w:r w:rsidR="00A6186D" w:rsidRPr="006F61C3">
        <w:rPr>
          <w:sz w:val="24"/>
          <w:szCs w:val="24"/>
        </w:rPr>
        <w:t>est</w:t>
      </w:r>
      <w:proofErr w:type="spellEnd"/>
      <w:r w:rsidR="00A6186D" w:rsidRPr="006F61C3">
        <w:rPr>
          <w:sz w:val="24"/>
          <w:szCs w:val="24"/>
        </w:rPr>
        <w:t xml:space="preserve"> ultra has aquas et </w:t>
      </w:r>
      <w:proofErr w:type="spellStart"/>
      <w:r w:rsidR="00A6186D" w:rsidRPr="006F61C3">
        <w:rPr>
          <w:sz w:val="24"/>
          <w:szCs w:val="24"/>
        </w:rPr>
        <w:t>etiam</w:t>
      </w:r>
      <w:proofErr w:type="spellEnd"/>
      <w:r w:rsidR="00A6186D" w:rsidRPr="006F61C3">
        <w:rPr>
          <w:sz w:val="24"/>
          <w:szCs w:val="24"/>
        </w:rPr>
        <w:t xml:space="preserve"> ultra </w:t>
      </w:r>
      <w:proofErr w:type="spellStart"/>
      <w:r w:rsidR="00A6186D" w:rsidRPr="006F61C3">
        <w:rPr>
          <w:sz w:val="24"/>
          <w:szCs w:val="24"/>
        </w:rPr>
        <w:t>yordanem</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lybanum</w:t>
      </w:r>
      <w:proofErr w:type="spellEnd"/>
      <w:r w:rsidR="00A6186D" w:rsidRPr="006F61C3">
        <w:rPr>
          <w:sz w:val="24"/>
          <w:szCs w:val="24"/>
        </w:rPr>
        <w:t xml:space="preserve"> qui </w:t>
      </w:r>
      <w:proofErr w:type="spellStart"/>
      <w:r w:rsidR="00A6186D" w:rsidRPr="006F61C3">
        <w:rPr>
          <w:sz w:val="24"/>
          <w:szCs w:val="24"/>
        </w:rPr>
        <w:t>heret</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sinistr</w:t>
      </w:r>
      <w:r w:rsidR="00E203A6">
        <w:rPr>
          <w:sz w:val="24"/>
          <w:szCs w:val="24"/>
        </w:rPr>
        <w:t>am</w:t>
      </w:r>
      <w:proofErr w:type="spellEnd"/>
      <w:r w:rsidR="00E203A6">
        <w:rPr>
          <w:sz w:val="24"/>
          <w:szCs w:val="24"/>
        </w:rPr>
        <w:t xml:space="preserve"> et </w:t>
      </w:r>
      <w:proofErr w:type="spellStart"/>
      <w:r w:rsidR="00E203A6">
        <w:rPr>
          <w:sz w:val="24"/>
          <w:szCs w:val="24"/>
        </w:rPr>
        <w:t>usque</w:t>
      </w:r>
      <w:proofErr w:type="spellEnd"/>
      <w:r w:rsidR="00E203A6">
        <w:rPr>
          <w:sz w:val="24"/>
          <w:szCs w:val="24"/>
        </w:rPr>
        <w:t xml:space="preserve"> </w:t>
      </w:r>
      <w:proofErr w:type="spellStart"/>
      <w:r w:rsidR="00E203A6">
        <w:rPr>
          <w:sz w:val="24"/>
          <w:szCs w:val="24"/>
        </w:rPr>
        <w:t>ad</w:t>
      </w:r>
      <w:proofErr w:type="spellEnd"/>
      <w:r w:rsidR="00E203A6">
        <w:rPr>
          <w:sz w:val="24"/>
          <w:szCs w:val="24"/>
        </w:rPr>
        <w:t xml:space="preserve"> </w:t>
      </w:r>
      <w:proofErr w:type="spellStart"/>
      <w:r w:rsidR="00E203A6">
        <w:rPr>
          <w:sz w:val="24"/>
          <w:szCs w:val="24"/>
        </w:rPr>
        <w:t>montem</w:t>
      </w:r>
      <w:proofErr w:type="spellEnd"/>
      <w:r w:rsidR="00E203A6">
        <w:rPr>
          <w:sz w:val="24"/>
          <w:szCs w:val="24"/>
        </w:rPr>
        <w:t xml:space="preserve"> </w:t>
      </w:r>
      <w:proofErr w:type="spellStart"/>
      <w:r w:rsidR="00E203A6">
        <w:rPr>
          <w:sz w:val="24"/>
          <w:szCs w:val="24"/>
        </w:rPr>
        <w:t>hermon</w:t>
      </w:r>
      <w:proofErr w:type="spellEnd"/>
      <w:r w:rsidR="00E203A6">
        <w:rPr>
          <w:sz w:val="24"/>
          <w:szCs w:val="24"/>
        </w:rPr>
        <w:t xml:space="preserve"> </w:t>
      </w:r>
      <w:proofErr w:type="spellStart"/>
      <w:r w:rsidR="00E203A6">
        <w:rPr>
          <w:sz w:val="24"/>
          <w:szCs w:val="24"/>
        </w:rPr>
        <w:t>ap</w:t>
      </w:r>
      <w:r w:rsidR="00A6186D" w:rsidRPr="006F61C3">
        <w:rPr>
          <w:sz w:val="24"/>
          <w:szCs w:val="24"/>
        </w:rPr>
        <w:t>pellatur</w:t>
      </w:r>
      <w:proofErr w:type="spellEnd"/>
      <w:r w:rsidR="00E203A6">
        <w:rPr>
          <w:sz w:val="24"/>
          <w:szCs w:val="24"/>
        </w:rPr>
        <w:t>,</w:t>
      </w:r>
      <w:r w:rsidR="00A6186D" w:rsidRPr="006F61C3">
        <w:rPr>
          <w:sz w:val="24"/>
          <w:szCs w:val="24"/>
        </w:rPr>
        <w:t xml:space="preserve"> in </w:t>
      </w:r>
      <w:proofErr w:type="spellStart"/>
      <w:r w:rsidR="00A6186D" w:rsidRPr="006F61C3">
        <w:rPr>
          <w:sz w:val="24"/>
          <w:szCs w:val="24"/>
        </w:rPr>
        <w:t>yosue</w:t>
      </w:r>
      <w:proofErr w:type="spellEnd"/>
      <w:r w:rsidR="00A6186D" w:rsidRPr="006F61C3">
        <w:rPr>
          <w:sz w:val="24"/>
          <w:szCs w:val="24"/>
        </w:rPr>
        <w:t xml:space="preserve"> </w:t>
      </w:r>
      <w:proofErr w:type="spellStart"/>
      <w:r w:rsidR="00A6186D" w:rsidRPr="006F61C3">
        <w:rPr>
          <w:sz w:val="24"/>
          <w:szCs w:val="24"/>
        </w:rPr>
        <w:t>planicies</w:t>
      </w:r>
      <w:proofErr w:type="spellEnd"/>
      <w:r w:rsidR="00A6186D" w:rsidRPr="006F61C3">
        <w:rPr>
          <w:sz w:val="24"/>
          <w:szCs w:val="24"/>
        </w:rPr>
        <w:t xml:space="preserve"> </w:t>
      </w:r>
      <w:proofErr w:type="spellStart"/>
      <w:r w:rsidR="00A6186D" w:rsidRPr="006F61C3">
        <w:rPr>
          <w:sz w:val="24"/>
          <w:szCs w:val="24"/>
        </w:rPr>
        <w:t>libani</w:t>
      </w:r>
      <w:proofErr w:type="spellEnd"/>
      <w:r w:rsidR="00E203A6">
        <w:rPr>
          <w:sz w:val="24"/>
          <w:szCs w:val="24"/>
        </w:rPr>
        <w:t>,</w:t>
      </w:r>
      <w:r w:rsidR="00A6186D" w:rsidRPr="006F61C3">
        <w:rPr>
          <w:sz w:val="24"/>
          <w:szCs w:val="24"/>
        </w:rPr>
        <w:t xml:space="preserve"> alias </w:t>
      </w:r>
      <w:proofErr w:type="spellStart"/>
      <w:r w:rsidR="00A6186D" w:rsidRPr="006F61C3">
        <w:rPr>
          <w:sz w:val="24"/>
          <w:szCs w:val="24"/>
        </w:rPr>
        <w:t>autem</w:t>
      </w:r>
      <w:proofErr w:type="spellEnd"/>
      <w:r w:rsidR="00A6186D" w:rsidRPr="006F61C3">
        <w:rPr>
          <w:sz w:val="24"/>
          <w:szCs w:val="24"/>
        </w:rPr>
        <w:t xml:space="preserve"> pars </w:t>
      </w:r>
      <w:proofErr w:type="spellStart"/>
      <w:r w:rsidR="00A6186D" w:rsidRPr="006F61C3">
        <w:rPr>
          <w:sz w:val="24"/>
          <w:szCs w:val="24"/>
        </w:rPr>
        <w:t>traconitidis</w:t>
      </w:r>
      <w:proofErr w:type="spellEnd"/>
      <w:r w:rsidR="00A6186D" w:rsidRPr="006F61C3">
        <w:rPr>
          <w:sz w:val="24"/>
          <w:szCs w:val="24"/>
        </w:rPr>
        <w:t xml:space="preserve"> </w:t>
      </w:r>
      <w:proofErr w:type="spellStart"/>
      <w:r w:rsidR="00A6186D" w:rsidRPr="006F61C3">
        <w:rPr>
          <w:sz w:val="24"/>
          <w:szCs w:val="24"/>
        </w:rPr>
        <w:t>regionis</w:t>
      </w:r>
      <w:proofErr w:type="spellEnd"/>
      <w:r w:rsidR="00E203A6">
        <w:rPr>
          <w:sz w:val="24"/>
          <w:szCs w:val="24"/>
        </w:rPr>
        <w:t>.</w:t>
      </w:r>
      <w:r w:rsidR="00A6186D" w:rsidRPr="006F61C3">
        <w:rPr>
          <w:sz w:val="24"/>
          <w:szCs w:val="24"/>
        </w:rPr>
        <w:t xml:space="preserve"> </w:t>
      </w:r>
      <w:r w:rsidR="00A6186D" w:rsidRPr="00E203A6">
        <w:rPr>
          <w:sz w:val="24"/>
          <w:szCs w:val="24"/>
          <w:highlight w:val="green"/>
        </w:rPr>
        <w:t>e</w:t>
      </w:r>
      <w:r w:rsidR="00E203A6" w:rsidRPr="00E203A6">
        <w:rPr>
          <w:sz w:val="24"/>
          <w:szCs w:val="24"/>
          <w:highlight w:val="green"/>
        </w:rPr>
        <w:t>t</w:t>
      </w:r>
      <w:r w:rsidR="00A6186D" w:rsidRPr="006F61C3">
        <w:rPr>
          <w:sz w:val="24"/>
          <w:szCs w:val="24"/>
        </w:rPr>
        <w:t xml:space="preserve"> </w:t>
      </w:r>
      <w:proofErr w:type="spellStart"/>
      <w:r w:rsidR="00A6186D" w:rsidRPr="006F61C3">
        <w:rPr>
          <w:sz w:val="24"/>
          <w:szCs w:val="24"/>
        </w:rPr>
        <w:t>hec</w:t>
      </w:r>
      <w:proofErr w:type="spellEnd"/>
      <w:r w:rsidR="00A6186D" w:rsidRPr="006F61C3">
        <w:rPr>
          <w:sz w:val="24"/>
          <w:szCs w:val="24"/>
        </w:rPr>
        <w:t xml:space="preserve"> </w:t>
      </w:r>
      <w:proofErr w:type="spellStart"/>
      <w:r w:rsidR="00A6186D" w:rsidRPr="006F61C3">
        <w:rPr>
          <w:sz w:val="24"/>
          <w:szCs w:val="24"/>
        </w:rPr>
        <w:t>sufficiant</w:t>
      </w:r>
      <w:proofErr w:type="spellEnd"/>
      <w:r w:rsidR="00A6186D" w:rsidRPr="006F61C3">
        <w:rPr>
          <w:sz w:val="24"/>
          <w:szCs w:val="24"/>
        </w:rPr>
        <w:t xml:space="preserve"> de </w:t>
      </w:r>
      <w:proofErr w:type="spellStart"/>
      <w:r w:rsidR="00A6186D" w:rsidRPr="006F61C3">
        <w:rPr>
          <w:sz w:val="24"/>
          <w:szCs w:val="24"/>
        </w:rPr>
        <w:t>hac</w:t>
      </w:r>
      <w:proofErr w:type="spellEnd"/>
      <w:r w:rsidR="00A6186D" w:rsidRPr="006F61C3">
        <w:rPr>
          <w:sz w:val="24"/>
          <w:szCs w:val="24"/>
        </w:rPr>
        <w:t xml:space="preserve"> </w:t>
      </w:r>
      <w:proofErr w:type="spellStart"/>
      <w:r w:rsidR="00A6186D" w:rsidRPr="006F61C3">
        <w:rPr>
          <w:sz w:val="24"/>
          <w:szCs w:val="24"/>
        </w:rPr>
        <w:t>distinctione</w:t>
      </w:r>
      <w:proofErr w:type="spellEnd"/>
      <w:r w:rsidR="00A6186D" w:rsidRPr="006F61C3">
        <w:rPr>
          <w:sz w:val="24"/>
          <w:szCs w:val="24"/>
        </w:rPr>
        <w:t xml:space="preserve"> </w:t>
      </w:r>
      <w:proofErr w:type="spellStart"/>
      <w:r w:rsidR="00E203A6" w:rsidRPr="00E203A6">
        <w:rPr>
          <w:sz w:val="24"/>
          <w:szCs w:val="24"/>
          <w:highlight w:val="green"/>
        </w:rPr>
        <w:t>secunda</w:t>
      </w:r>
      <w:proofErr w:type="spellEnd"/>
      <w:r w:rsidR="00E203A6">
        <w:rPr>
          <w:sz w:val="24"/>
          <w:szCs w:val="24"/>
        </w:rPr>
        <w:t>.</w:t>
      </w:r>
      <w:r w:rsidR="00A6186D" w:rsidRPr="006F61C3">
        <w:rPr>
          <w:sz w:val="24"/>
          <w:szCs w:val="24"/>
        </w:rPr>
        <w:t xml:space="preserve">  </w:t>
      </w:r>
    </w:p>
    <w:p w14:paraId="2780D861" w14:textId="77777777" w:rsidR="00D26CA0" w:rsidRDefault="00A6186D" w:rsidP="00D26CA0">
      <w:pPr>
        <w:ind w:firstLine="720"/>
        <w:rPr>
          <w:sz w:val="24"/>
          <w:szCs w:val="24"/>
        </w:rPr>
      </w:pPr>
      <w:r w:rsidRPr="006F61C3">
        <w:rPr>
          <w:sz w:val="24"/>
          <w:szCs w:val="24"/>
        </w:rPr>
        <w:t xml:space="preserve">In </w:t>
      </w:r>
      <w:proofErr w:type="spellStart"/>
      <w:r w:rsidRPr="006F61C3">
        <w:rPr>
          <w:sz w:val="24"/>
          <w:szCs w:val="24"/>
        </w:rPr>
        <w:t>tercia</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distinctione</w:t>
      </w:r>
      <w:proofErr w:type="spellEnd"/>
      <w:r w:rsidRPr="006F61C3">
        <w:rPr>
          <w:sz w:val="24"/>
          <w:szCs w:val="24"/>
        </w:rPr>
        <w:t xml:space="preserve"> </w:t>
      </w:r>
      <w:proofErr w:type="spellStart"/>
      <w:r w:rsidRPr="006F61C3">
        <w:rPr>
          <w:sz w:val="24"/>
          <w:szCs w:val="24"/>
        </w:rPr>
        <w:t>huius</w:t>
      </w:r>
      <w:proofErr w:type="spellEnd"/>
      <w:r w:rsidRPr="006F61C3">
        <w:rPr>
          <w:sz w:val="24"/>
          <w:szCs w:val="24"/>
        </w:rPr>
        <w:t xml:space="preserve"> quarte </w:t>
      </w:r>
      <w:proofErr w:type="spellStart"/>
      <w:r w:rsidRPr="006F61C3">
        <w:rPr>
          <w:sz w:val="24"/>
          <w:szCs w:val="24"/>
        </w:rPr>
        <w:t>aquilonaris</w:t>
      </w:r>
      <w:proofErr w:type="spellEnd"/>
      <w:r w:rsidRPr="006F61C3">
        <w:rPr>
          <w:sz w:val="24"/>
          <w:szCs w:val="24"/>
        </w:rPr>
        <w:t xml:space="preserve"> que </w:t>
      </w:r>
      <w:proofErr w:type="spellStart"/>
      <w:r w:rsidRPr="006F61C3">
        <w:rPr>
          <w:sz w:val="24"/>
          <w:szCs w:val="24"/>
        </w:rPr>
        <w:t>terminatur</w:t>
      </w:r>
      <w:proofErr w:type="spellEnd"/>
      <w:r w:rsidRPr="006F61C3">
        <w:rPr>
          <w:sz w:val="24"/>
          <w:szCs w:val="24"/>
        </w:rPr>
        <w:t xml:space="preserve"> in </w:t>
      </w:r>
      <w:proofErr w:type="spellStart"/>
      <w:r w:rsidRPr="006F61C3">
        <w:rPr>
          <w:sz w:val="24"/>
          <w:szCs w:val="24"/>
        </w:rPr>
        <w:t>ipsa</w:t>
      </w:r>
      <w:proofErr w:type="spellEnd"/>
      <w:r w:rsidRPr="006F61C3">
        <w:rPr>
          <w:sz w:val="24"/>
          <w:szCs w:val="24"/>
        </w:rPr>
        <w:t xml:space="preserve"> </w:t>
      </w:r>
      <w:proofErr w:type="spellStart"/>
      <w:r w:rsidRPr="006F61C3">
        <w:rPr>
          <w:sz w:val="24"/>
          <w:szCs w:val="24"/>
        </w:rPr>
        <w:t>linea</w:t>
      </w:r>
      <w:proofErr w:type="spellEnd"/>
      <w:r w:rsidRPr="006F61C3">
        <w:rPr>
          <w:sz w:val="24"/>
          <w:szCs w:val="24"/>
        </w:rPr>
        <w:t xml:space="preserve"> </w:t>
      </w:r>
      <w:proofErr w:type="spellStart"/>
      <w:r w:rsidRPr="006F61C3">
        <w:rPr>
          <w:sz w:val="24"/>
          <w:szCs w:val="24"/>
        </w:rPr>
        <w:t>orientis</w:t>
      </w:r>
      <w:proofErr w:type="spellEnd"/>
      <w:r w:rsidR="00E203A6">
        <w:rPr>
          <w:sz w:val="24"/>
          <w:szCs w:val="24"/>
        </w:rPr>
        <w:t>,</w:t>
      </w:r>
      <w:r w:rsidRPr="006F61C3">
        <w:rPr>
          <w:sz w:val="24"/>
          <w:szCs w:val="24"/>
        </w:rPr>
        <w:t xml:space="preserve"> </w:t>
      </w:r>
      <w:proofErr w:type="spellStart"/>
      <w:r w:rsidRPr="006F61C3">
        <w:rPr>
          <w:sz w:val="24"/>
          <w:szCs w:val="24"/>
        </w:rPr>
        <w:t>inci</w:t>
      </w:r>
      <w:r w:rsidR="00EC1E31">
        <w:rPr>
          <w:sz w:val="24"/>
          <w:szCs w:val="24"/>
        </w:rPr>
        <w:t>piendo</w:t>
      </w:r>
      <w:proofErr w:type="spellEnd"/>
      <w:r w:rsidR="00EC1E31">
        <w:rPr>
          <w:sz w:val="24"/>
          <w:szCs w:val="24"/>
        </w:rPr>
        <w:t xml:space="preserve"> ab </w:t>
      </w:r>
      <w:proofErr w:type="spellStart"/>
      <w:r w:rsidR="00EC1E31">
        <w:rPr>
          <w:sz w:val="24"/>
          <w:szCs w:val="24"/>
        </w:rPr>
        <w:t>accon</w:t>
      </w:r>
      <w:proofErr w:type="spellEnd"/>
      <w:r w:rsidR="00EC1E31">
        <w:rPr>
          <w:sz w:val="24"/>
          <w:szCs w:val="24"/>
        </w:rPr>
        <w:t xml:space="preserve"> primo </w:t>
      </w:r>
      <w:proofErr w:type="spellStart"/>
      <w:r w:rsidR="00EC1E31">
        <w:rPr>
          <w:sz w:val="24"/>
          <w:szCs w:val="24"/>
        </w:rPr>
        <w:t>occurrit</w:t>
      </w:r>
      <w:proofErr w:type="spellEnd"/>
      <w:r w:rsidR="00EC1E31">
        <w:rPr>
          <w:sz w:val="24"/>
          <w:szCs w:val="24"/>
        </w:rPr>
        <w:t xml:space="preserve"> </w:t>
      </w:r>
      <w:proofErr w:type="spellStart"/>
      <w:r w:rsidR="00EC1E31">
        <w:rPr>
          <w:sz w:val="24"/>
          <w:szCs w:val="24"/>
        </w:rPr>
        <w:t>terminum</w:t>
      </w:r>
      <w:proofErr w:type="spellEnd"/>
      <w:r w:rsidRPr="006F61C3">
        <w:rPr>
          <w:sz w:val="24"/>
          <w:szCs w:val="24"/>
        </w:rPr>
        <w:t xml:space="preserve"> </w:t>
      </w:r>
      <w:proofErr w:type="spellStart"/>
      <w:r w:rsidRPr="006F61C3">
        <w:rPr>
          <w:sz w:val="24"/>
          <w:szCs w:val="24"/>
        </w:rPr>
        <w:t>casteli</w:t>
      </w:r>
      <w:proofErr w:type="spellEnd"/>
      <w:r w:rsidRPr="006F61C3">
        <w:rPr>
          <w:sz w:val="24"/>
          <w:szCs w:val="24"/>
        </w:rPr>
        <w:t xml:space="preserve"> </w:t>
      </w:r>
      <w:proofErr w:type="spellStart"/>
      <w:r w:rsidRPr="006F61C3">
        <w:rPr>
          <w:sz w:val="24"/>
          <w:szCs w:val="24"/>
        </w:rPr>
        <w:t>dicti</w:t>
      </w:r>
      <w:proofErr w:type="spellEnd"/>
      <w:r w:rsidRPr="006F61C3">
        <w:rPr>
          <w:sz w:val="24"/>
          <w:szCs w:val="24"/>
        </w:rPr>
        <w:t xml:space="preserve"> </w:t>
      </w:r>
      <w:proofErr w:type="spellStart"/>
      <w:r w:rsidRPr="006F61C3">
        <w:rPr>
          <w:sz w:val="24"/>
          <w:szCs w:val="24"/>
        </w:rPr>
        <w:t>Iudith</w:t>
      </w:r>
      <w:proofErr w:type="spellEnd"/>
      <w:r w:rsidR="00EC1E31">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distat</w:t>
      </w:r>
      <w:proofErr w:type="spellEnd"/>
      <w:r w:rsidRPr="006F61C3">
        <w:rPr>
          <w:sz w:val="24"/>
          <w:szCs w:val="24"/>
        </w:rPr>
        <w:t xml:space="preserve"> ab </w:t>
      </w:r>
      <w:proofErr w:type="spellStart"/>
      <w:r w:rsidRPr="006F61C3">
        <w:rPr>
          <w:sz w:val="24"/>
          <w:szCs w:val="24"/>
        </w:rPr>
        <w:t>accon</w:t>
      </w:r>
      <w:proofErr w:type="spellEnd"/>
      <w:r w:rsidRPr="006F61C3">
        <w:rPr>
          <w:sz w:val="24"/>
          <w:szCs w:val="24"/>
        </w:rPr>
        <w:t xml:space="preserve"> 4 leucas</w:t>
      </w:r>
      <w:r w:rsidR="00EC1E31">
        <w:rPr>
          <w:sz w:val="24"/>
          <w:szCs w:val="24"/>
        </w:rPr>
        <w:t xml:space="preserve">, </w:t>
      </w:r>
      <w:proofErr w:type="spellStart"/>
      <w:r w:rsidR="00EC1E31">
        <w:rPr>
          <w:sz w:val="24"/>
          <w:szCs w:val="24"/>
        </w:rPr>
        <w:t>d</w:t>
      </w:r>
      <w:r w:rsidRPr="006F61C3">
        <w:rPr>
          <w:sz w:val="24"/>
          <w:szCs w:val="24"/>
        </w:rPr>
        <w:t>einde</w:t>
      </w:r>
      <w:proofErr w:type="spellEnd"/>
      <w:r w:rsidRPr="006F61C3">
        <w:rPr>
          <w:sz w:val="24"/>
          <w:szCs w:val="24"/>
        </w:rPr>
        <w:t xml:space="preserve"> castellum regium ad iii leucas</w:t>
      </w:r>
      <w:r w:rsidR="00EC1E31">
        <w:rPr>
          <w:sz w:val="24"/>
          <w:szCs w:val="24"/>
        </w:rPr>
        <w:t>.</w:t>
      </w:r>
      <w:r w:rsidRPr="006F61C3">
        <w:rPr>
          <w:sz w:val="24"/>
          <w:szCs w:val="24"/>
        </w:rPr>
        <w:t xml:space="preserve"> post hoc</w:t>
      </w:r>
      <w:r w:rsidR="00EC1E31">
        <w:rPr>
          <w:sz w:val="24"/>
          <w:szCs w:val="24"/>
        </w:rPr>
        <w:t>,</w:t>
      </w:r>
      <w:r w:rsidRPr="006F61C3">
        <w:rPr>
          <w:sz w:val="24"/>
          <w:szCs w:val="24"/>
        </w:rPr>
        <w:t xml:space="preserve"> ad 4 leucas</w:t>
      </w:r>
      <w:r w:rsidR="00EC1E31">
        <w:rPr>
          <w:sz w:val="24"/>
          <w:szCs w:val="24"/>
        </w:rPr>
        <w:t>,</w:t>
      </w:r>
      <w:r w:rsidRPr="006F61C3">
        <w:rPr>
          <w:sz w:val="24"/>
          <w:szCs w:val="24"/>
        </w:rPr>
        <w:t xml:space="preserve"> </w:t>
      </w:r>
      <w:proofErr w:type="spellStart"/>
      <w:r w:rsidRPr="006F61C3">
        <w:rPr>
          <w:sz w:val="24"/>
          <w:szCs w:val="24"/>
        </w:rPr>
        <w:t>vallis</w:t>
      </w:r>
      <w:proofErr w:type="spellEnd"/>
      <w:r w:rsidRPr="006F61C3">
        <w:rPr>
          <w:sz w:val="24"/>
          <w:szCs w:val="24"/>
        </w:rPr>
        <w:t xml:space="preserve"> </w:t>
      </w:r>
      <w:proofErr w:type="spellStart"/>
      <w:r w:rsidRPr="006F61C3">
        <w:rPr>
          <w:sz w:val="24"/>
          <w:szCs w:val="24"/>
        </w:rPr>
        <w:t>semini</w:t>
      </w:r>
      <w:proofErr w:type="spellEnd"/>
      <w:r w:rsidRPr="006F61C3">
        <w:rPr>
          <w:sz w:val="24"/>
          <w:szCs w:val="24"/>
        </w:rPr>
        <w:t xml:space="preserve"> ubi </w:t>
      </w:r>
      <w:proofErr w:type="spellStart"/>
      <w:r w:rsidRPr="006F61C3">
        <w:rPr>
          <w:sz w:val="24"/>
          <w:szCs w:val="24"/>
        </w:rPr>
        <w:t>abir</w:t>
      </w:r>
      <w:proofErr w:type="spellEnd"/>
      <w:r w:rsidRPr="006F61C3">
        <w:rPr>
          <w:sz w:val="24"/>
          <w:szCs w:val="24"/>
        </w:rPr>
        <w:t xml:space="preserve"> </w:t>
      </w:r>
      <w:proofErr w:type="spellStart"/>
      <w:r w:rsidRPr="006F61C3">
        <w:rPr>
          <w:sz w:val="24"/>
          <w:szCs w:val="24"/>
        </w:rPr>
        <w:t>cyneus</w:t>
      </w:r>
      <w:proofErr w:type="spellEnd"/>
      <w:r w:rsidRPr="006F61C3">
        <w:rPr>
          <w:sz w:val="24"/>
          <w:szCs w:val="24"/>
        </w:rPr>
        <w:t xml:space="preserve"> </w:t>
      </w:r>
      <w:proofErr w:type="spellStart"/>
      <w:r w:rsidRPr="006F61C3">
        <w:rPr>
          <w:sz w:val="24"/>
          <w:szCs w:val="24"/>
        </w:rPr>
        <w:t>extende</w:t>
      </w:r>
      <w:r w:rsidR="00EC1E31">
        <w:rPr>
          <w:sz w:val="24"/>
          <w:szCs w:val="24"/>
        </w:rPr>
        <w:t>rat</w:t>
      </w:r>
      <w:proofErr w:type="spellEnd"/>
      <w:r w:rsidR="00EC1E31">
        <w:rPr>
          <w:sz w:val="24"/>
          <w:szCs w:val="24"/>
        </w:rPr>
        <w:t xml:space="preserve"> </w:t>
      </w:r>
      <w:proofErr w:type="spellStart"/>
      <w:r w:rsidR="00EC1E31">
        <w:rPr>
          <w:sz w:val="24"/>
          <w:szCs w:val="24"/>
        </w:rPr>
        <w:t>thabernaculum</w:t>
      </w:r>
      <w:proofErr w:type="spellEnd"/>
      <w:r w:rsidR="00EC1E31">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uxor </w:t>
      </w:r>
      <w:proofErr w:type="spellStart"/>
      <w:r w:rsidRPr="006F61C3">
        <w:rPr>
          <w:sz w:val="24"/>
          <w:szCs w:val="24"/>
        </w:rPr>
        <w:t>iahel</w:t>
      </w:r>
      <w:proofErr w:type="spellEnd"/>
      <w:r w:rsidRPr="006F61C3">
        <w:rPr>
          <w:sz w:val="24"/>
          <w:szCs w:val="24"/>
        </w:rPr>
        <w:t xml:space="preserve"> ibidem </w:t>
      </w:r>
      <w:proofErr w:type="spellStart"/>
      <w:r w:rsidRPr="006F61C3">
        <w:rPr>
          <w:sz w:val="24"/>
          <w:szCs w:val="24"/>
        </w:rPr>
        <w:t>sysaram</w:t>
      </w:r>
      <w:proofErr w:type="spellEnd"/>
      <w:r w:rsidRPr="006F61C3">
        <w:rPr>
          <w:sz w:val="24"/>
          <w:szCs w:val="24"/>
        </w:rPr>
        <w:t xml:space="preserve"> </w:t>
      </w:r>
      <w:proofErr w:type="spellStart"/>
      <w:r w:rsidR="00EC1E31">
        <w:rPr>
          <w:sz w:val="24"/>
          <w:szCs w:val="24"/>
        </w:rPr>
        <w:t>clavo</w:t>
      </w:r>
      <w:proofErr w:type="spellEnd"/>
      <w:r w:rsidR="00EC1E31">
        <w:rPr>
          <w:sz w:val="24"/>
          <w:szCs w:val="24"/>
        </w:rPr>
        <w:t xml:space="preserve"> </w:t>
      </w:r>
      <w:proofErr w:type="spellStart"/>
      <w:r w:rsidR="00EC1E31">
        <w:rPr>
          <w:sz w:val="24"/>
          <w:szCs w:val="24"/>
        </w:rPr>
        <w:t>thabernaculi</w:t>
      </w:r>
      <w:proofErr w:type="spellEnd"/>
      <w:r w:rsidR="00EC1E31">
        <w:rPr>
          <w:sz w:val="24"/>
          <w:szCs w:val="24"/>
        </w:rPr>
        <w:t xml:space="preserve"> in </w:t>
      </w:r>
      <w:proofErr w:type="spellStart"/>
      <w:r w:rsidR="00EC1E31">
        <w:rPr>
          <w:sz w:val="24"/>
          <w:szCs w:val="24"/>
        </w:rPr>
        <w:t>terram</w:t>
      </w:r>
      <w:proofErr w:type="spellEnd"/>
      <w:r w:rsidR="00EC1E31">
        <w:rPr>
          <w:sz w:val="24"/>
          <w:szCs w:val="24"/>
        </w:rPr>
        <w:t xml:space="preserve"> </w:t>
      </w:r>
      <w:proofErr w:type="spellStart"/>
      <w:r w:rsidR="00EC1E31">
        <w:rPr>
          <w:sz w:val="24"/>
          <w:szCs w:val="24"/>
        </w:rPr>
        <w:t>de</w:t>
      </w:r>
      <w:r w:rsidRPr="006F61C3">
        <w:rPr>
          <w:sz w:val="24"/>
          <w:szCs w:val="24"/>
        </w:rPr>
        <w:t>fixit</w:t>
      </w:r>
      <w:proofErr w:type="spellEnd"/>
      <w:r w:rsidR="00EC1E31">
        <w:rPr>
          <w:sz w:val="24"/>
          <w:szCs w:val="24"/>
        </w:rPr>
        <w:t>.</w:t>
      </w:r>
      <w:r w:rsidRPr="006F61C3">
        <w:rPr>
          <w:sz w:val="24"/>
          <w:szCs w:val="24"/>
        </w:rPr>
        <w:t xml:space="preserve"> </w:t>
      </w:r>
    </w:p>
    <w:p w14:paraId="14F9C9B2" w14:textId="77777777" w:rsidR="00D26CA0" w:rsidRPr="00B73D81" w:rsidRDefault="00A6186D" w:rsidP="00D26CA0">
      <w:pPr>
        <w:ind w:firstLine="720"/>
        <w:rPr>
          <w:sz w:val="24"/>
          <w:szCs w:val="24"/>
          <w:lang w:val="de-DE"/>
        </w:rPr>
      </w:pPr>
      <w:r w:rsidRPr="006F61C3">
        <w:rPr>
          <w:sz w:val="24"/>
          <w:szCs w:val="24"/>
        </w:rPr>
        <w:t xml:space="preserve">ab </w:t>
      </w:r>
      <w:proofErr w:type="spellStart"/>
      <w:r w:rsidRPr="006F61C3">
        <w:rPr>
          <w:sz w:val="24"/>
          <w:szCs w:val="24"/>
        </w:rPr>
        <w:t>isto</w:t>
      </w:r>
      <w:proofErr w:type="spellEnd"/>
      <w:r w:rsidRPr="006F61C3">
        <w:rPr>
          <w:sz w:val="24"/>
          <w:szCs w:val="24"/>
        </w:rPr>
        <w:t xml:space="preserve"> loco contra </w:t>
      </w:r>
      <w:proofErr w:type="spellStart"/>
      <w:r w:rsidRPr="006F61C3">
        <w:rPr>
          <w:sz w:val="24"/>
          <w:szCs w:val="24"/>
        </w:rPr>
        <w:t>austrum</w:t>
      </w:r>
      <w:proofErr w:type="spellEnd"/>
      <w:r w:rsidRPr="006F61C3">
        <w:rPr>
          <w:sz w:val="24"/>
          <w:szCs w:val="24"/>
        </w:rPr>
        <w:t xml:space="preserve"> fere ad 4 leucas </w:t>
      </w:r>
      <w:proofErr w:type="spellStart"/>
      <w:r w:rsidRPr="006F61C3">
        <w:rPr>
          <w:sz w:val="24"/>
          <w:szCs w:val="24"/>
        </w:rPr>
        <w:t>est</w:t>
      </w:r>
      <w:proofErr w:type="spellEnd"/>
      <w:r w:rsidRPr="006F61C3">
        <w:rPr>
          <w:sz w:val="24"/>
          <w:szCs w:val="24"/>
        </w:rPr>
        <w:t xml:space="preserve"> civitas </w:t>
      </w:r>
      <w:proofErr w:type="spellStart"/>
      <w:r w:rsidRPr="006F61C3">
        <w:rPr>
          <w:sz w:val="24"/>
          <w:szCs w:val="24"/>
        </w:rPr>
        <w:t>sepheth</w:t>
      </w:r>
      <w:proofErr w:type="spellEnd"/>
      <w:r w:rsidRPr="006F61C3">
        <w:rPr>
          <w:sz w:val="24"/>
          <w:szCs w:val="24"/>
        </w:rPr>
        <w:t xml:space="preserve"> et castrum </w:t>
      </w:r>
      <w:proofErr w:type="spellStart"/>
      <w:r w:rsidRPr="006F61C3">
        <w:rPr>
          <w:sz w:val="24"/>
          <w:szCs w:val="24"/>
        </w:rPr>
        <w:t>munitissimum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milicie</w:t>
      </w:r>
      <w:proofErr w:type="spellEnd"/>
      <w:r w:rsidRPr="006F61C3">
        <w:rPr>
          <w:sz w:val="24"/>
          <w:szCs w:val="24"/>
        </w:rPr>
        <w:t xml:space="preserve"> </w:t>
      </w:r>
      <w:proofErr w:type="spellStart"/>
      <w:r w:rsidRPr="006F61C3">
        <w:rPr>
          <w:sz w:val="24"/>
          <w:szCs w:val="24"/>
        </w:rPr>
        <w:t>templi</w:t>
      </w:r>
      <w:proofErr w:type="spellEnd"/>
      <w:r w:rsidR="00D26CA0">
        <w:rPr>
          <w:sz w:val="24"/>
          <w:szCs w:val="24"/>
        </w:rPr>
        <w:t>,</w:t>
      </w:r>
      <w:r w:rsidRPr="006F61C3">
        <w:rPr>
          <w:sz w:val="24"/>
          <w:szCs w:val="24"/>
        </w:rPr>
        <w:t xml:space="preserve"> sed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soldanus</w:t>
      </w:r>
      <w:proofErr w:type="spellEnd"/>
      <w:r w:rsidRPr="006F61C3">
        <w:rPr>
          <w:sz w:val="24"/>
          <w:szCs w:val="24"/>
        </w:rPr>
        <w:t xml:space="preserve"> </w:t>
      </w:r>
      <w:proofErr w:type="spellStart"/>
      <w:r w:rsidRPr="006F61C3">
        <w:rPr>
          <w:sz w:val="24"/>
          <w:szCs w:val="24"/>
        </w:rPr>
        <w:t>possidet</w:t>
      </w:r>
      <w:proofErr w:type="spellEnd"/>
      <w:r w:rsidRPr="006F61C3">
        <w:rPr>
          <w:sz w:val="24"/>
          <w:szCs w:val="24"/>
        </w:rPr>
        <w:t xml:space="preserve"> </w:t>
      </w:r>
      <w:proofErr w:type="spellStart"/>
      <w:r w:rsidRPr="006F61C3">
        <w:rPr>
          <w:sz w:val="24"/>
          <w:szCs w:val="24"/>
        </w:rPr>
        <w:t>illud</w:t>
      </w:r>
      <w:proofErr w:type="spellEnd"/>
      <w:r w:rsidRPr="006F61C3">
        <w:rPr>
          <w:sz w:val="24"/>
          <w:szCs w:val="24"/>
        </w:rPr>
        <w:t xml:space="preserve">. </w:t>
      </w:r>
      <w:proofErr w:type="spellStart"/>
      <w:r w:rsidRPr="006F61C3">
        <w:rPr>
          <w:sz w:val="24"/>
          <w:szCs w:val="24"/>
        </w:rPr>
        <w:t>Inde</w:t>
      </w:r>
      <w:proofErr w:type="spellEnd"/>
      <w:r w:rsidRPr="006F61C3">
        <w:rPr>
          <w:sz w:val="24"/>
          <w:szCs w:val="24"/>
        </w:rPr>
        <w:t xml:space="preserve"> fere contra </w:t>
      </w:r>
      <w:proofErr w:type="spellStart"/>
      <w:r w:rsidRPr="006F61C3">
        <w:rPr>
          <w:sz w:val="24"/>
          <w:szCs w:val="24"/>
        </w:rPr>
        <w:t>aquilonem</w:t>
      </w:r>
      <w:proofErr w:type="spellEnd"/>
      <w:r w:rsidRPr="006F61C3">
        <w:rPr>
          <w:sz w:val="24"/>
          <w:szCs w:val="24"/>
        </w:rPr>
        <w:t xml:space="preserve"> ad </w:t>
      </w:r>
      <w:proofErr w:type="spellStart"/>
      <w:r w:rsidRPr="006F61C3">
        <w:rPr>
          <w:sz w:val="24"/>
          <w:szCs w:val="24"/>
        </w:rPr>
        <w:t>quinque</w:t>
      </w:r>
      <w:proofErr w:type="spellEnd"/>
      <w:r w:rsidRPr="006F61C3">
        <w:rPr>
          <w:sz w:val="24"/>
          <w:szCs w:val="24"/>
        </w:rPr>
        <w:t xml:space="preserve"> leucas contra </w:t>
      </w:r>
      <w:proofErr w:type="spellStart"/>
      <w:r w:rsidRPr="006F61C3">
        <w:rPr>
          <w:sz w:val="24"/>
          <w:szCs w:val="24"/>
        </w:rPr>
        <w:t>vallem</w:t>
      </w:r>
      <w:proofErr w:type="spellEnd"/>
      <w:r w:rsidRPr="006F61C3">
        <w:rPr>
          <w:sz w:val="24"/>
          <w:szCs w:val="24"/>
        </w:rPr>
        <w:t xml:space="preserve"> </w:t>
      </w:r>
      <w:proofErr w:type="spellStart"/>
      <w:r w:rsidRPr="006F61C3">
        <w:rPr>
          <w:sz w:val="24"/>
          <w:szCs w:val="24"/>
        </w:rPr>
        <w:t>semini</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codes </w:t>
      </w:r>
      <w:proofErr w:type="spellStart"/>
      <w:r w:rsidRPr="006F61C3">
        <w:rPr>
          <w:sz w:val="24"/>
          <w:szCs w:val="24"/>
        </w:rPr>
        <w:t>neptalim</w:t>
      </w:r>
      <w:proofErr w:type="spellEnd"/>
      <w:r w:rsidR="00D26CA0">
        <w:rPr>
          <w:sz w:val="24"/>
          <w:szCs w:val="24"/>
        </w:rPr>
        <w:t>,</w:t>
      </w:r>
      <w:r w:rsidRPr="006F61C3">
        <w:rPr>
          <w:sz w:val="24"/>
          <w:szCs w:val="24"/>
        </w:rPr>
        <w:t xml:space="preserve"> de qua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barach</w:t>
      </w:r>
      <w:proofErr w:type="spellEnd"/>
      <w:r w:rsidR="00D26CA0">
        <w:rPr>
          <w:sz w:val="24"/>
          <w:szCs w:val="24"/>
        </w:rPr>
        <w:t>,</w:t>
      </w:r>
      <w:r w:rsidRPr="006F61C3">
        <w:rPr>
          <w:sz w:val="24"/>
          <w:szCs w:val="24"/>
        </w:rPr>
        <w:t xml:space="preserve"> civitas </w:t>
      </w:r>
      <w:proofErr w:type="spellStart"/>
      <w:r w:rsidRPr="006F61C3">
        <w:rPr>
          <w:sz w:val="24"/>
          <w:szCs w:val="24"/>
        </w:rPr>
        <w:t>fugitivorum</w:t>
      </w:r>
      <w:proofErr w:type="spellEnd"/>
      <w:r w:rsidRPr="006F61C3">
        <w:rPr>
          <w:sz w:val="24"/>
          <w:szCs w:val="24"/>
        </w:rPr>
        <w:t xml:space="preserve"> nobilis </w:t>
      </w:r>
      <w:proofErr w:type="spellStart"/>
      <w:r w:rsidRPr="006F61C3">
        <w:rPr>
          <w:sz w:val="24"/>
          <w:szCs w:val="24"/>
        </w:rPr>
        <w:t>valde</w:t>
      </w:r>
      <w:proofErr w:type="spellEnd"/>
      <w:r w:rsidRPr="006F61C3">
        <w:rPr>
          <w:sz w:val="24"/>
          <w:szCs w:val="24"/>
        </w:rPr>
        <w:t xml:space="preserve"> et </w:t>
      </w:r>
      <w:proofErr w:type="spellStart"/>
      <w:r w:rsidRPr="006F61C3">
        <w:rPr>
          <w:sz w:val="24"/>
          <w:szCs w:val="24"/>
        </w:rPr>
        <w:t>habundans</w:t>
      </w:r>
      <w:proofErr w:type="spellEnd"/>
      <w:r w:rsidRPr="006F61C3">
        <w:rPr>
          <w:sz w:val="24"/>
          <w:szCs w:val="24"/>
        </w:rPr>
        <w:t xml:space="preserve"> omnibus </w:t>
      </w:r>
      <w:proofErr w:type="spellStart"/>
      <w:r w:rsidRPr="006F61C3">
        <w:rPr>
          <w:sz w:val="24"/>
          <w:szCs w:val="24"/>
        </w:rPr>
        <w:t>bonis</w:t>
      </w:r>
      <w:proofErr w:type="spellEnd"/>
      <w:r w:rsidR="00D26CA0">
        <w:rPr>
          <w:sz w:val="24"/>
          <w:szCs w:val="24"/>
        </w:rPr>
        <w:t>.</w:t>
      </w:r>
      <w:r w:rsidRPr="006F61C3">
        <w:rPr>
          <w:sz w:val="24"/>
          <w:szCs w:val="24"/>
        </w:rPr>
        <w:t xml:space="preserve"> </w:t>
      </w:r>
      <w:r w:rsidRPr="00B73D81">
        <w:rPr>
          <w:sz w:val="24"/>
          <w:szCs w:val="24"/>
          <w:lang w:val="de-DE"/>
        </w:rPr>
        <w:t>In ista etiam adhuc o</w:t>
      </w:r>
      <w:r w:rsidR="00D26CA0" w:rsidRPr="00B73D81">
        <w:rPr>
          <w:sz w:val="24"/>
          <w:szCs w:val="24"/>
          <w:lang w:val="de-DE"/>
        </w:rPr>
        <w:t>stenduntur magne ruine et sepul</w:t>
      </w:r>
      <w:r w:rsidRPr="00B73D81">
        <w:rPr>
          <w:sz w:val="24"/>
          <w:szCs w:val="24"/>
          <w:lang w:val="de-DE"/>
        </w:rPr>
        <w:t>tra gloriosissima antiquorum</w:t>
      </w:r>
      <w:r w:rsidR="00D26CA0" w:rsidRPr="00B73D81">
        <w:rPr>
          <w:sz w:val="24"/>
          <w:szCs w:val="24"/>
          <w:lang w:val="de-DE"/>
        </w:rPr>
        <w:t xml:space="preserve">. </w:t>
      </w:r>
    </w:p>
    <w:p w14:paraId="4DBB7DF1" w14:textId="77777777" w:rsidR="00D4599B" w:rsidRDefault="00D26CA0" w:rsidP="00EB25CB">
      <w:pPr>
        <w:ind w:firstLine="720"/>
        <w:rPr>
          <w:sz w:val="24"/>
          <w:szCs w:val="24"/>
        </w:rPr>
      </w:pPr>
      <w:r>
        <w:rPr>
          <w:sz w:val="24"/>
          <w:szCs w:val="24"/>
        </w:rPr>
        <w:t>De</w:t>
      </w:r>
      <w:r w:rsidR="00A6186D" w:rsidRPr="006F61C3">
        <w:rPr>
          <w:sz w:val="24"/>
          <w:szCs w:val="24"/>
        </w:rPr>
        <w:t xml:space="preserve"> </w:t>
      </w:r>
      <w:proofErr w:type="spellStart"/>
      <w:r w:rsidR="00A6186D" w:rsidRPr="006F61C3">
        <w:rPr>
          <w:sz w:val="24"/>
          <w:szCs w:val="24"/>
        </w:rPr>
        <w:t>sapheth</w:t>
      </w:r>
      <w:proofErr w:type="spellEnd"/>
      <w:r>
        <w:rPr>
          <w:rStyle w:val="FootnoteReference"/>
          <w:sz w:val="24"/>
          <w:szCs w:val="24"/>
        </w:rPr>
        <w:footnoteReference w:id="21"/>
      </w:r>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duas</w:t>
      </w:r>
      <w:proofErr w:type="spellEnd"/>
      <w:r w:rsidR="00A6186D" w:rsidRPr="006F61C3">
        <w:rPr>
          <w:sz w:val="24"/>
          <w:szCs w:val="24"/>
        </w:rPr>
        <w:t xml:space="preserve"> leucas contra </w:t>
      </w:r>
      <w:proofErr w:type="spellStart"/>
      <w:r w:rsidR="00A6186D" w:rsidRPr="006F61C3">
        <w:rPr>
          <w:sz w:val="24"/>
          <w:szCs w:val="24"/>
        </w:rPr>
        <w:t>orietem</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mare galilee </w:t>
      </w:r>
      <w:proofErr w:type="spellStart"/>
      <w:r w:rsidR="00A6186D" w:rsidRPr="006F61C3">
        <w:rPr>
          <w:sz w:val="24"/>
          <w:szCs w:val="24"/>
        </w:rPr>
        <w:t>modico</w:t>
      </w:r>
      <w:proofErr w:type="spellEnd"/>
      <w:r w:rsidR="00A6186D" w:rsidRPr="006F61C3">
        <w:rPr>
          <w:sz w:val="24"/>
          <w:szCs w:val="24"/>
        </w:rPr>
        <w:t xml:space="preserve"> intervallo </w:t>
      </w:r>
      <w:proofErr w:type="spellStart"/>
      <w:r w:rsidR="00A6186D" w:rsidRPr="006F61C3">
        <w:rPr>
          <w:sz w:val="24"/>
          <w:szCs w:val="24"/>
        </w:rPr>
        <w:t>ostenditur</w:t>
      </w:r>
      <w:proofErr w:type="spellEnd"/>
      <w:r>
        <w:rPr>
          <w:sz w:val="24"/>
          <w:szCs w:val="24"/>
        </w:rPr>
        <w:t xml:space="preserve"> </w:t>
      </w:r>
      <w:r w:rsidR="00A6186D" w:rsidRPr="006F61C3">
        <w:rPr>
          <w:sz w:val="24"/>
          <w:szCs w:val="24"/>
        </w:rPr>
        <w:t xml:space="preserve">mons in quo dominus </w:t>
      </w:r>
      <w:proofErr w:type="spellStart"/>
      <w:r w:rsidR="00A6186D" w:rsidRPr="006F61C3">
        <w:rPr>
          <w:sz w:val="24"/>
          <w:szCs w:val="24"/>
        </w:rPr>
        <w:t>pavit</w:t>
      </w:r>
      <w:proofErr w:type="spellEnd"/>
      <w:r w:rsidR="00A6186D" w:rsidRPr="006F61C3">
        <w:rPr>
          <w:sz w:val="24"/>
          <w:szCs w:val="24"/>
        </w:rPr>
        <w:t xml:space="preserve"> </w:t>
      </w:r>
      <w:proofErr w:type="spellStart"/>
      <w:r w:rsidR="00A6186D" w:rsidRPr="006F61C3">
        <w:rPr>
          <w:sz w:val="24"/>
          <w:szCs w:val="24"/>
        </w:rPr>
        <w:t>quinque</w:t>
      </w:r>
      <w:proofErr w:type="spellEnd"/>
      <w:r w:rsidR="00A6186D" w:rsidRPr="006F61C3">
        <w:rPr>
          <w:sz w:val="24"/>
          <w:szCs w:val="24"/>
        </w:rPr>
        <w:t xml:space="preserve"> milia </w:t>
      </w:r>
      <w:proofErr w:type="spellStart"/>
      <w:r w:rsidR="00A6186D" w:rsidRPr="006F61C3">
        <w:rPr>
          <w:sz w:val="24"/>
          <w:szCs w:val="24"/>
        </w:rPr>
        <w:t>hominum</w:t>
      </w:r>
      <w:proofErr w:type="spellEnd"/>
      <w:r>
        <w:rPr>
          <w:sz w:val="24"/>
          <w:szCs w:val="24"/>
        </w:rPr>
        <w:t>,</w:t>
      </w:r>
      <w:r w:rsidR="00A6186D" w:rsidRPr="006F61C3">
        <w:rPr>
          <w:sz w:val="24"/>
          <w:szCs w:val="24"/>
        </w:rPr>
        <w:t xml:space="preserve"> et </w:t>
      </w:r>
      <w:proofErr w:type="spellStart"/>
      <w:r w:rsidR="00A6186D" w:rsidRPr="006F61C3">
        <w:rPr>
          <w:sz w:val="24"/>
          <w:szCs w:val="24"/>
        </w:rPr>
        <w:t>fecit</w:t>
      </w:r>
      <w:proofErr w:type="spellEnd"/>
      <w:r w:rsidR="00A6186D" w:rsidRPr="006F61C3">
        <w:rPr>
          <w:sz w:val="24"/>
          <w:szCs w:val="24"/>
        </w:rPr>
        <w:t xml:space="preserve"> </w:t>
      </w:r>
      <w:proofErr w:type="spellStart"/>
      <w:r w:rsidR="00A6186D" w:rsidRPr="006F61C3">
        <w:rPr>
          <w:sz w:val="24"/>
          <w:szCs w:val="24"/>
        </w:rPr>
        <w:t>sermonem</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discipulos</w:t>
      </w:r>
      <w:proofErr w:type="spellEnd"/>
      <w:r>
        <w:rPr>
          <w:sz w:val="24"/>
          <w:szCs w:val="24"/>
        </w:rPr>
        <w:t>,</w:t>
      </w:r>
      <w:r w:rsidR="00A6186D" w:rsidRPr="006F61C3">
        <w:rPr>
          <w:sz w:val="24"/>
          <w:szCs w:val="24"/>
        </w:rPr>
        <w:t xml:space="preserve"> et </w:t>
      </w:r>
      <w:proofErr w:type="spellStart"/>
      <w:r w:rsidR="00A6186D" w:rsidRPr="006F61C3">
        <w:rPr>
          <w:sz w:val="24"/>
          <w:szCs w:val="24"/>
        </w:rPr>
        <w:t>descendens</w:t>
      </w:r>
      <w:proofErr w:type="spellEnd"/>
      <w:r w:rsidR="00A6186D" w:rsidRPr="006F61C3">
        <w:rPr>
          <w:sz w:val="24"/>
          <w:szCs w:val="24"/>
        </w:rPr>
        <w:t xml:space="preserve"> </w:t>
      </w:r>
      <w:proofErr w:type="spellStart"/>
      <w:r w:rsidR="00A6186D" w:rsidRPr="006F61C3">
        <w:rPr>
          <w:sz w:val="24"/>
          <w:szCs w:val="24"/>
        </w:rPr>
        <w:t>tetigit</w:t>
      </w:r>
      <w:proofErr w:type="spellEnd"/>
      <w:r w:rsidR="00A6186D" w:rsidRPr="006F61C3">
        <w:rPr>
          <w:sz w:val="24"/>
          <w:szCs w:val="24"/>
        </w:rPr>
        <w:t xml:space="preserve"> </w:t>
      </w:r>
      <w:proofErr w:type="spellStart"/>
      <w:r w:rsidR="00A6186D" w:rsidRPr="006F61C3">
        <w:rPr>
          <w:sz w:val="24"/>
          <w:szCs w:val="24"/>
        </w:rPr>
        <w:t>leprosum</w:t>
      </w:r>
      <w:proofErr w:type="spellEnd"/>
      <w:r>
        <w:rPr>
          <w:sz w:val="24"/>
          <w:szCs w:val="24"/>
        </w:rPr>
        <w:t>.</w:t>
      </w:r>
      <w:r w:rsidR="00A6186D" w:rsidRPr="006F61C3">
        <w:rPr>
          <w:sz w:val="24"/>
          <w:szCs w:val="24"/>
        </w:rPr>
        <w:t xml:space="preserve"> De cedes ad </w:t>
      </w:r>
      <w:proofErr w:type="spellStart"/>
      <w:r w:rsidR="00A6186D" w:rsidRPr="006F61C3">
        <w:rPr>
          <w:sz w:val="24"/>
          <w:szCs w:val="24"/>
        </w:rPr>
        <w:t>duas</w:t>
      </w:r>
      <w:proofErr w:type="spellEnd"/>
      <w:r w:rsidR="00A6186D" w:rsidRPr="006F61C3">
        <w:rPr>
          <w:sz w:val="24"/>
          <w:szCs w:val="24"/>
        </w:rPr>
        <w:t xml:space="preserve"> leucas alia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medietas</w:t>
      </w:r>
      <w:proofErr w:type="spellEnd"/>
      <w:r w:rsidR="00A6186D" w:rsidRPr="006F61C3">
        <w:rPr>
          <w:sz w:val="24"/>
          <w:szCs w:val="24"/>
        </w:rPr>
        <w:t xml:space="preserve"> </w:t>
      </w:r>
      <w:proofErr w:type="spellStart"/>
      <w:r w:rsidR="00A6186D" w:rsidRPr="006F61C3">
        <w:rPr>
          <w:sz w:val="24"/>
          <w:szCs w:val="24"/>
        </w:rPr>
        <w:t>vallis</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aquarum</w:t>
      </w:r>
      <w:proofErr w:type="spellEnd"/>
      <w:r w:rsidR="00A6186D" w:rsidRPr="006F61C3">
        <w:rPr>
          <w:sz w:val="24"/>
          <w:szCs w:val="24"/>
        </w:rPr>
        <w:t xml:space="preserve"> </w:t>
      </w:r>
      <w:proofErr w:type="spellStart"/>
      <w:r w:rsidR="00A6186D" w:rsidRPr="006F61C3">
        <w:rPr>
          <w:sz w:val="24"/>
          <w:szCs w:val="24"/>
        </w:rPr>
        <w:t>maron</w:t>
      </w:r>
      <w:proofErr w:type="spellEnd"/>
      <w:r w:rsidR="00A6186D" w:rsidRPr="006F61C3">
        <w:rPr>
          <w:sz w:val="24"/>
          <w:szCs w:val="24"/>
        </w:rPr>
        <w:t xml:space="preserve"> de qua dictum </w:t>
      </w:r>
      <w:proofErr w:type="spellStart"/>
      <w:r w:rsidR="00A6186D" w:rsidRPr="006F61C3">
        <w:rPr>
          <w:sz w:val="24"/>
          <w:szCs w:val="24"/>
        </w:rPr>
        <w:t>est</w:t>
      </w:r>
      <w:proofErr w:type="spellEnd"/>
      <w:r w:rsidR="00A6186D" w:rsidRPr="006F61C3">
        <w:rPr>
          <w:sz w:val="24"/>
          <w:szCs w:val="24"/>
        </w:rPr>
        <w:t xml:space="preserve"> supra</w:t>
      </w:r>
      <w:r>
        <w:rPr>
          <w:sz w:val="24"/>
          <w:szCs w:val="24"/>
        </w:rPr>
        <w:t>.</w:t>
      </w:r>
      <w:r w:rsidR="00A6186D" w:rsidRPr="006F61C3">
        <w:rPr>
          <w:sz w:val="24"/>
          <w:szCs w:val="24"/>
        </w:rPr>
        <w:t xml:space="preserve"> Transit </w:t>
      </w:r>
      <w:proofErr w:type="spellStart"/>
      <w:r w:rsidR="00A6186D" w:rsidRPr="006F61C3">
        <w:rPr>
          <w:sz w:val="24"/>
          <w:szCs w:val="24"/>
        </w:rPr>
        <w:t>autem</w:t>
      </w:r>
      <w:proofErr w:type="spellEnd"/>
      <w:r w:rsidR="00A6186D" w:rsidRPr="006F61C3">
        <w:rPr>
          <w:sz w:val="24"/>
          <w:szCs w:val="24"/>
        </w:rPr>
        <w:t xml:space="preserve"> </w:t>
      </w:r>
      <w:proofErr w:type="spellStart"/>
      <w:r w:rsidR="00A6186D" w:rsidRPr="006F61C3">
        <w:rPr>
          <w:sz w:val="24"/>
          <w:szCs w:val="24"/>
        </w:rPr>
        <w:t>Iordanis</w:t>
      </w:r>
      <w:proofErr w:type="spellEnd"/>
      <w:r w:rsidR="00A6186D" w:rsidRPr="006F61C3">
        <w:rPr>
          <w:sz w:val="24"/>
          <w:szCs w:val="24"/>
        </w:rPr>
        <w:t xml:space="preserve"> per medium </w:t>
      </w:r>
      <w:proofErr w:type="spellStart"/>
      <w:r w:rsidR="00A6186D" w:rsidRPr="006F61C3">
        <w:rPr>
          <w:sz w:val="24"/>
          <w:szCs w:val="24"/>
        </w:rPr>
        <w:t>huius</w:t>
      </w:r>
      <w:proofErr w:type="spellEnd"/>
      <w:r w:rsidR="00A6186D" w:rsidRPr="006F61C3">
        <w:rPr>
          <w:sz w:val="24"/>
          <w:szCs w:val="24"/>
        </w:rPr>
        <w:t xml:space="preserve"> </w:t>
      </w:r>
      <w:proofErr w:type="spellStart"/>
      <w:r w:rsidR="00A6186D" w:rsidRPr="006F61C3">
        <w:rPr>
          <w:sz w:val="24"/>
          <w:szCs w:val="24"/>
        </w:rPr>
        <w:t>vallis</w:t>
      </w:r>
      <w:proofErr w:type="spellEnd"/>
      <w:r w:rsidR="00A6186D" w:rsidRPr="006F61C3">
        <w:rPr>
          <w:sz w:val="24"/>
          <w:szCs w:val="24"/>
        </w:rPr>
        <w:t xml:space="preserve"> et </w:t>
      </w:r>
      <w:proofErr w:type="spellStart"/>
      <w:r w:rsidR="00A6186D" w:rsidRPr="006F61C3">
        <w:rPr>
          <w:sz w:val="24"/>
          <w:szCs w:val="24"/>
        </w:rPr>
        <w:t>egr</w:t>
      </w:r>
      <w:r>
        <w:rPr>
          <w:sz w:val="24"/>
          <w:szCs w:val="24"/>
        </w:rPr>
        <w:t>ediens</w:t>
      </w:r>
      <w:proofErr w:type="spellEnd"/>
      <w:r>
        <w:rPr>
          <w:sz w:val="24"/>
          <w:szCs w:val="24"/>
        </w:rPr>
        <w:t xml:space="preserve"> de </w:t>
      </w:r>
      <w:proofErr w:type="spellStart"/>
      <w:r>
        <w:rPr>
          <w:sz w:val="24"/>
          <w:szCs w:val="24"/>
        </w:rPr>
        <w:t>ipsa</w:t>
      </w:r>
      <w:proofErr w:type="spellEnd"/>
      <w:r>
        <w:rPr>
          <w:sz w:val="24"/>
          <w:szCs w:val="24"/>
        </w:rPr>
        <w:t xml:space="preserve"> </w:t>
      </w:r>
      <w:proofErr w:type="spellStart"/>
      <w:r>
        <w:rPr>
          <w:sz w:val="24"/>
          <w:szCs w:val="24"/>
        </w:rPr>
        <w:t>ripa</w:t>
      </w:r>
      <w:proofErr w:type="spellEnd"/>
      <w:r>
        <w:rPr>
          <w:sz w:val="24"/>
          <w:szCs w:val="24"/>
        </w:rPr>
        <w:t xml:space="preserve"> con</w:t>
      </w:r>
      <w:r w:rsidR="00A6186D" w:rsidRPr="006F61C3">
        <w:rPr>
          <w:sz w:val="24"/>
          <w:szCs w:val="24"/>
        </w:rPr>
        <w:t xml:space="preserve">tra </w:t>
      </w:r>
      <w:proofErr w:type="spellStart"/>
      <w:r w:rsidR="00A6186D" w:rsidRPr="006F61C3">
        <w:rPr>
          <w:sz w:val="24"/>
          <w:szCs w:val="24"/>
        </w:rPr>
        <w:t>orientem</w:t>
      </w:r>
      <w:proofErr w:type="spellEnd"/>
      <w:r w:rsidR="00A6186D" w:rsidRPr="006F61C3">
        <w:rPr>
          <w:sz w:val="24"/>
          <w:szCs w:val="24"/>
        </w:rPr>
        <w:t xml:space="preserve"> </w:t>
      </w:r>
      <w:proofErr w:type="spellStart"/>
      <w:r w:rsidR="00A6186D" w:rsidRPr="006F61C3">
        <w:rPr>
          <w:sz w:val="24"/>
          <w:szCs w:val="24"/>
        </w:rPr>
        <w:t>dirigit</w:t>
      </w:r>
      <w:proofErr w:type="spellEnd"/>
      <w:r w:rsidR="00A6186D" w:rsidRPr="006F61C3">
        <w:rPr>
          <w:sz w:val="24"/>
          <w:szCs w:val="24"/>
        </w:rPr>
        <w:t xml:space="preserve"> </w:t>
      </w:r>
      <w:proofErr w:type="spellStart"/>
      <w:r w:rsidR="00A6186D" w:rsidRPr="006F61C3">
        <w:rPr>
          <w:sz w:val="24"/>
          <w:szCs w:val="24"/>
        </w:rPr>
        <w:t>cursum</w:t>
      </w:r>
      <w:proofErr w:type="spellEnd"/>
      <w:r w:rsidR="00A6186D" w:rsidRPr="006F61C3">
        <w:rPr>
          <w:sz w:val="24"/>
          <w:szCs w:val="24"/>
        </w:rPr>
        <w:t xml:space="preserve"> </w:t>
      </w:r>
      <w:proofErr w:type="spellStart"/>
      <w:r w:rsidR="00A6186D" w:rsidRPr="006F61C3">
        <w:rPr>
          <w:sz w:val="24"/>
          <w:szCs w:val="24"/>
        </w:rPr>
        <w:t>suum</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civitatem</w:t>
      </w:r>
      <w:proofErr w:type="spellEnd"/>
      <w:r w:rsidR="00A6186D" w:rsidRPr="006F61C3">
        <w:rPr>
          <w:sz w:val="24"/>
          <w:szCs w:val="24"/>
        </w:rPr>
        <w:t xml:space="preserve"> </w:t>
      </w:r>
      <w:proofErr w:type="spellStart"/>
      <w:r w:rsidR="00A6186D" w:rsidRPr="006F61C3">
        <w:rPr>
          <w:sz w:val="24"/>
          <w:szCs w:val="24"/>
        </w:rPr>
        <w:t>corrosaim</w:t>
      </w:r>
      <w:proofErr w:type="spellEnd"/>
      <w:r>
        <w:rPr>
          <w:sz w:val="24"/>
          <w:szCs w:val="24"/>
        </w:rPr>
        <w:t>,</w:t>
      </w:r>
      <w:r w:rsidR="00A6186D" w:rsidRPr="006F61C3">
        <w:rPr>
          <w:sz w:val="24"/>
          <w:szCs w:val="24"/>
        </w:rPr>
        <w:t xml:space="preserve"> et </w:t>
      </w:r>
      <w:proofErr w:type="spellStart"/>
      <w:r w:rsidR="00A6186D" w:rsidRPr="006F61C3">
        <w:rPr>
          <w:sz w:val="24"/>
          <w:szCs w:val="24"/>
        </w:rPr>
        <w:t>ibi</w:t>
      </w:r>
      <w:proofErr w:type="spellEnd"/>
      <w:r w:rsidR="00A6186D" w:rsidRPr="006F61C3">
        <w:rPr>
          <w:sz w:val="24"/>
          <w:szCs w:val="24"/>
        </w:rPr>
        <w:t xml:space="preserve"> mare </w:t>
      </w:r>
      <w:proofErr w:type="spellStart"/>
      <w:r w:rsidR="00A6186D" w:rsidRPr="006F61C3">
        <w:rPr>
          <w:sz w:val="24"/>
          <w:szCs w:val="24"/>
        </w:rPr>
        <w:t>ingreditur</w:t>
      </w:r>
      <w:proofErr w:type="spellEnd"/>
      <w:r w:rsidR="00A6186D" w:rsidRPr="006F61C3">
        <w:rPr>
          <w:sz w:val="24"/>
          <w:szCs w:val="24"/>
        </w:rPr>
        <w:t xml:space="preserve"> galilee</w:t>
      </w:r>
      <w:r>
        <w:rPr>
          <w:sz w:val="24"/>
          <w:szCs w:val="24"/>
        </w:rPr>
        <w:t>.</w:t>
      </w:r>
      <w:r w:rsidR="00A6186D" w:rsidRPr="006F61C3">
        <w:rPr>
          <w:sz w:val="24"/>
          <w:szCs w:val="24"/>
        </w:rPr>
        <w:t xml:space="preserve"> </w:t>
      </w:r>
      <w:proofErr w:type="spellStart"/>
      <w:r w:rsidR="00A6186D" w:rsidRPr="006F61C3">
        <w:rPr>
          <w:sz w:val="24"/>
          <w:szCs w:val="24"/>
        </w:rPr>
        <w:t>Tota</w:t>
      </w:r>
      <w:proofErr w:type="spellEnd"/>
      <w:r w:rsidR="00A6186D" w:rsidRPr="006F61C3">
        <w:rPr>
          <w:sz w:val="24"/>
          <w:szCs w:val="24"/>
        </w:rPr>
        <w:t xml:space="preserve"> </w:t>
      </w:r>
      <w:proofErr w:type="spellStart"/>
      <w:r w:rsidR="00A6186D" w:rsidRPr="006F61C3">
        <w:rPr>
          <w:sz w:val="24"/>
          <w:szCs w:val="24"/>
        </w:rPr>
        <w:t>autem</w:t>
      </w:r>
      <w:proofErr w:type="spellEnd"/>
      <w:r w:rsidR="00A6186D" w:rsidRPr="006F61C3">
        <w:rPr>
          <w:sz w:val="24"/>
          <w:szCs w:val="24"/>
        </w:rPr>
        <w:t xml:space="preserve"> </w:t>
      </w:r>
      <w:proofErr w:type="spellStart"/>
      <w:r w:rsidR="00A6186D" w:rsidRPr="006F61C3">
        <w:rPr>
          <w:sz w:val="24"/>
          <w:szCs w:val="24"/>
        </w:rPr>
        <w:t>hec</w:t>
      </w:r>
      <w:proofErr w:type="spellEnd"/>
      <w:r w:rsidR="00A6186D" w:rsidRPr="006F61C3">
        <w:rPr>
          <w:sz w:val="24"/>
          <w:szCs w:val="24"/>
        </w:rPr>
        <w:t xml:space="preserve"> </w:t>
      </w:r>
      <w:proofErr w:type="spellStart"/>
      <w:r w:rsidR="00A6186D" w:rsidRPr="006F61C3">
        <w:rPr>
          <w:sz w:val="24"/>
          <w:szCs w:val="24"/>
        </w:rPr>
        <w:t>regio</w:t>
      </w:r>
      <w:proofErr w:type="spellEnd"/>
      <w:r w:rsidR="00A6186D" w:rsidRPr="006F61C3">
        <w:rPr>
          <w:sz w:val="24"/>
          <w:szCs w:val="24"/>
        </w:rPr>
        <w:t xml:space="preserve"> que </w:t>
      </w:r>
      <w:proofErr w:type="spellStart"/>
      <w:r w:rsidR="00A6186D" w:rsidRPr="006F61C3">
        <w:rPr>
          <w:sz w:val="24"/>
          <w:szCs w:val="24"/>
        </w:rPr>
        <w:t>littus</w:t>
      </w:r>
      <w:proofErr w:type="spellEnd"/>
      <w:r w:rsidR="00A6186D" w:rsidRPr="006F61C3">
        <w:rPr>
          <w:sz w:val="24"/>
          <w:szCs w:val="24"/>
        </w:rPr>
        <w:t xml:space="preserve"> </w:t>
      </w:r>
      <w:proofErr w:type="spellStart"/>
      <w:r w:rsidR="00A6186D" w:rsidRPr="006F61C3">
        <w:rPr>
          <w:sz w:val="24"/>
          <w:szCs w:val="24"/>
        </w:rPr>
        <w:t>iordanis</w:t>
      </w:r>
      <w:proofErr w:type="spellEnd"/>
      <w:r w:rsidR="00A6186D" w:rsidRPr="006F61C3">
        <w:rPr>
          <w:sz w:val="24"/>
          <w:szCs w:val="24"/>
        </w:rPr>
        <w:t xml:space="preserve"> occidentale </w:t>
      </w:r>
      <w:proofErr w:type="spellStart"/>
      <w:r w:rsidR="00A6186D" w:rsidRPr="006F61C3">
        <w:rPr>
          <w:sz w:val="24"/>
          <w:szCs w:val="24"/>
        </w:rPr>
        <w:t>occupat</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ad </w:t>
      </w:r>
      <w:proofErr w:type="spellStart"/>
      <w:r w:rsidR="00A6186D" w:rsidRPr="006F61C3">
        <w:rPr>
          <w:sz w:val="24"/>
          <w:szCs w:val="24"/>
        </w:rPr>
        <w:t>montes</w:t>
      </w:r>
      <w:proofErr w:type="spellEnd"/>
      <w:r w:rsidR="00A6186D" w:rsidRPr="006F61C3">
        <w:rPr>
          <w:sz w:val="24"/>
          <w:szCs w:val="24"/>
        </w:rPr>
        <w:t xml:space="preserve"> </w:t>
      </w:r>
      <w:proofErr w:type="spellStart"/>
      <w:r w:rsidR="00A6186D" w:rsidRPr="006F61C3">
        <w:rPr>
          <w:sz w:val="24"/>
          <w:szCs w:val="24"/>
        </w:rPr>
        <w:t>tyriorum</w:t>
      </w:r>
      <w:proofErr w:type="spellEnd"/>
      <w:r w:rsidR="00A6186D" w:rsidRPr="006F61C3">
        <w:rPr>
          <w:sz w:val="24"/>
          <w:szCs w:val="24"/>
        </w:rPr>
        <w:t xml:space="preserve"> et </w:t>
      </w:r>
      <w:proofErr w:type="spellStart"/>
      <w:r w:rsidR="00A6186D" w:rsidRPr="006F61C3">
        <w:rPr>
          <w:sz w:val="24"/>
          <w:szCs w:val="24"/>
        </w:rPr>
        <w:t>sydoniorum</w:t>
      </w:r>
      <w:proofErr w:type="spellEnd"/>
      <w:r w:rsidR="00A6186D" w:rsidRPr="006F61C3">
        <w:rPr>
          <w:sz w:val="24"/>
          <w:szCs w:val="24"/>
        </w:rPr>
        <w:t xml:space="preserve"> et </w:t>
      </w:r>
      <w:proofErr w:type="spellStart"/>
      <w:r w:rsidR="00A6186D" w:rsidRPr="006F61C3">
        <w:rPr>
          <w:sz w:val="24"/>
          <w:szCs w:val="24"/>
        </w:rPr>
        <w:t>acconeum</w:t>
      </w:r>
      <w:proofErr w:type="spellEnd"/>
      <w:r>
        <w:rPr>
          <w:sz w:val="24"/>
          <w:szCs w:val="24"/>
        </w:rPr>
        <w:t>,</w:t>
      </w:r>
      <w:r w:rsidR="00A6186D" w:rsidRPr="006F61C3">
        <w:rPr>
          <w:sz w:val="24"/>
          <w:szCs w:val="24"/>
        </w:rPr>
        <w:t xml:space="preserve"> qui </w:t>
      </w:r>
      <w:proofErr w:type="spellStart"/>
      <w:r w:rsidR="00A6186D" w:rsidRPr="006F61C3">
        <w:rPr>
          <w:sz w:val="24"/>
          <w:szCs w:val="24"/>
        </w:rPr>
        <w:t>pheniciam</w:t>
      </w:r>
      <w:proofErr w:type="spellEnd"/>
      <w:r w:rsidR="00A6186D" w:rsidRPr="006F61C3">
        <w:rPr>
          <w:sz w:val="24"/>
          <w:szCs w:val="24"/>
        </w:rPr>
        <w:t xml:space="preserve"> ab </w:t>
      </w:r>
      <w:proofErr w:type="spellStart"/>
      <w:r w:rsidR="00A6186D" w:rsidRPr="006F61C3">
        <w:rPr>
          <w:sz w:val="24"/>
          <w:szCs w:val="24"/>
        </w:rPr>
        <w:t>ipsa</w:t>
      </w:r>
      <w:proofErr w:type="spellEnd"/>
      <w:r w:rsidR="00A6186D" w:rsidRPr="006F61C3">
        <w:rPr>
          <w:sz w:val="24"/>
          <w:szCs w:val="24"/>
        </w:rPr>
        <w:t xml:space="preserve"> </w:t>
      </w:r>
      <w:proofErr w:type="spellStart"/>
      <w:r w:rsidR="00A6186D" w:rsidRPr="006F61C3">
        <w:rPr>
          <w:sz w:val="24"/>
          <w:szCs w:val="24"/>
        </w:rPr>
        <w:t>seperat</w:t>
      </w:r>
      <w:proofErr w:type="spellEnd"/>
      <w:r w:rsidR="00A6186D" w:rsidRPr="006F61C3">
        <w:rPr>
          <w:sz w:val="24"/>
          <w:szCs w:val="24"/>
        </w:rPr>
        <w:t xml:space="preserve"> tam</w:t>
      </w:r>
      <w:r w:rsidR="00EB25CB">
        <w:rPr>
          <w:sz w:val="24"/>
          <w:szCs w:val="24"/>
        </w:rPr>
        <w:t xml:space="preserve"> </w:t>
      </w:r>
      <w:r w:rsidR="00A6186D" w:rsidRPr="006F61C3">
        <w:rPr>
          <w:sz w:val="24"/>
          <w:szCs w:val="24"/>
        </w:rPr>
        <w:t xml:space="preserve">in </w:t>
      </w:r>
      <w:proofErr w:type="spellStart"/>
      <w:r w:rsidR="00A6186D" w:rsidRPr="006F61C3">
        <w:rPr>
          <w:sz w:val="24"/>
          <w:szCs w:val="24"/>
        </w:rPr>
        <w:t>ista</w:t>
      </w:r>
      <w:proofErr w:type="spellEnd"/>
      <w:r w:rsidR="00A6186D" w:rsidRPr="006F61C3">
        <w:rPr>
          <w:sz w:val="24"/>
          <w:szCs w:val="24"/>
        </w:rPr>
        <w:t xml:space="preserve"> tertia </w:t>
      </w:r>
      <w:proofErr w:type="spellStart"/>
      <w:r w:rsidR="00A6186D" w:rsidRPr="006F61C3">
        <w:rPr>
          <w:sz w:val="24"/>
          <w:szCs w:val="24"/>
        </w:rPr>
        <w:t>divisione</w:t>
      </w:r>
      <w:proofErr w:type="spellEnd"/>
      <w:r w:rsidR="00A6186D" w:rsidRPr="006F61C3">
        <w:rPr>
          <w:sz w:val="24"/>
          <w:szCs w:val="24"/>
        </w:rPr>
        <w:t xml:space="preserve"> </w:t>
      </w:r>
      <w:proofErr w:type="spellStart"/>
      <w:r w:rsidR="00A6186D" w:rsidRPr="006F61C3">
        <w:rPr>
          <w:sz w:val="24"/>
          <w:szCs w:val="24"/>
        </w:rPr>
        <w:t>huius</w:t>
      </w:r>
      <w:proofErr w:type="spellEnd"/>
      <w:r w:rsidR="00A6186D" w:rsidRPr="006F61C3">
        <w:rPr>
          <w:sz w:val="24"/>
          <w:szCs w:val="24"/>
        </w:rPr>
        <w:t xml:space="preserve"> quarte </w:t>
      </w:r>
      <w:proofErr w:type="spellStart"/>
      <w:r w:rsidR="00A6186D" w:rsidRPr="006F61C3">
        <w:rPr>
          <w:sz w:val="24"/>
          <w:szCs w:val="24"/>
        </w:rPr>
        <w:t>aquilonaris</w:t>
      </w:r>
      <w:proofErr w:type="spellEnd"/>
      <w:r w:rsidR="00A6186D" w:rsidRPr="006F61C3">
        <w:rPr>
          <w:sz w:val="24"/>
          <w:szCs w:val="24"/>
        </w:rPr>
        <w:t xml:space="preserve"> </w:t>
      </w:r>
      <w:proofErr w:type="spellStart"/>
      <w:r w:rsidR="00A6186D" w:rsidRPr="006F61C3">
        <w:rPr>
          <w:sz w:val="24"/>
          <w:szCs w:val="24"/>
        </w:rPr>
        <w:t>quam</w:t>
      </w:r>
      <w:proofErr w:type="spellEnd"/>
      <w:r w:rsidR="00A6186D" w:rsidRPr="006F61C3">
        <w:rPr>
          <w:sz w:val="24"/>
          <w:szCs w:val="24"/>
        </w:rPr>
        <w:t xml:space="preserve"> in</w:t>
      </w:r>
      <w:r w:rsidR="00EB25CB">
        <w:rPr>
          <w:sz w:val="24"/>
          <w:szCs w:val="24"/>
        </w:rPr>
        <w:t xml:space="preserve"> </w:t>
      </w:r>
      <w:proofErr w:type="spellStart"/>
      <w:r w:rsidR="00A6186D" w:rsidRPr="006F61C3">
        <w:rPr>
          <w:sz w:val="24"/>
          <w:szCs w:val="24"/>
        </w:rPr>
        <w:t>secunda</w:t>
      </w:r>
      <w:proofErr w:type="spellEnd"/>
      <w:r w:rsidR="00A6186D" w:rsidRPr="006F61C3">
        <w:rPr>
          <w:sz w:val="24"/>
          <w:szCs w:val="24"/>
        </w:rPr>
        <w:t xml:space="preserve"> </w:t>
      </w:r>
      <w:proofErr w:type="spellStart"/>
      <w:r w:rsidR="00A6186D" w:rsidRPr="006F61C3">
        <w:rPr>
          <w:sz w:val="24"/>
          <w:szCs w:val="24"/>
        </w:rPr>
        <w:t>yturea</w:t>
      </w:r>
      <w:proofErr w:type="spellEnd"/>
      <w:r w:rsidR="00A6186D" w:rsidRPr="006F61C3">
        <w:rPr>
          <w:sz w:val="24"/>
          <w:szCs w:val="24"/>
        </w:rPr>
        <w:t xml:space="preserve"> </w:t>
      </w:r>
      <w:proofErr w:type="spellStart"/>
      <w:r w:rsidR="00A6186D" w:rsidRPr="006F61C3">
        <w:rPr>
          <w:sz w:val="24"/>
          <w:szCs w:val="24"/>
        </w:rPr>
        <w:t>dicitur</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galilea</w:t>
      </w:r>
      <w:proofErr w:type="spellEnd"/>
      <w:r w:rsidR="00A6186D" w:rsidRPr="006F61C3">
        <w:rPr>
          <w:sz w:val="24"/>
          <w:szCs w:val="24"/>
        </w:rPr>
        <w:t xml:space="preserve"> gentium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kabul</w:t>
      </w:r>
      <w:proofErr w:type="spellEnd"/>
      <w:r w:rsidR="00EB25CB">
        <w:rPr>
          <w:sz w:val="24"/>
          <w:szCs w:val="24"/>
        </w:rPr>
        <w:t xml:space="preserve">. </w:t>
      </w:r>
      <w:r w:rsidR="00EB25CB" w:rsidRPr="00EB25CB">
        <w:rPr>
          <w:sz w:val="24"/>
          <w:szCs w:val="24"/>
          <w:highlight w:val="green"/>
        </w:rPr>
        <w:t>Regio</w:t>
      </w:r>
      <w:r w:rsidR="00A6186D" w:rsidRPr="006F61C3">
        <w:rPr>
          <w:sz w:val="24"/>
          <w:szCs w:val="24"/>
        </w:rPr>
        <w:t xml:space="preserve"> </w:t>
      </w:r>
      <w:proofErr w:type="spellStart"/>
      <w:r w:rsidR="00A6186D" w:rsidRPr="006F61C3">
        <w:rPr>
          <w:sz w:val="24"/>
          <w:szCs w:val="24"/>
        </w:rPr>
        <w:t>vero</w:t>
      </w:r>
      <w:proofErr w:type="spellEnd"/>
      <w:r w:rsidR="00A6186D" w:rsidRPr="006F61C3">
        <w:rPr>
          <w:sz w:val="24"/>
          <w:szCs w:val="24"/>
        </w:rPr>
        <w:t xml:space="preserve"> que </w:t>
      </w:r>
      <w:proofErr w:type="spellStart"/>
      <w:r w:rsidR="00A6186D" w:rsidRPr="006F61C3">
        <w:rPr>
          <w:sz w:val="24"/>
          <w:szCs w:val="24"/>
        </w:rPr>
        <w:t>est</w:t>
      </w:r>
      <w:proofErr w:type="spellEnd"/>
      <w:r w:rsidR="00A6186D" w:rsidRPr="006F61C3">
        <w:rPr>
          <w:sz w:val="24"/>
          <w:szCs w:val="24"/>
        </w:rPr>
        <w:t xml:space="preserve"> ultra </w:t>
      </w:r>
      <w:proofErr w:type="spellStart"/>
      <w:r w:rsidR="00A6186D" w:rsidRPr="006F61C3">
        <w:rPr>
          <w:sz w:val="24"/>
          <w:szCs w:val="24"/>
        </w:rPr>
        <w:t>iordanem</w:t>
      </w:r>
      <w:proofErr w:type="spellEnd"/>
      <w:r w:rsidR="00A6186D" w:rsidRPr="006F61C3">
        <w:rPr>
          <w:sz w:val="24"/>
          <w:szCs w:val="24"/>
        </w:rPr>
        <w:t xml:space="preserve"> </w:t>
      </w:r>
      <w:proofErr w:type="spellStart"/>
      <w:r w:rsidR="00A6186D" w:rsidRPr="006F61C3">
        <w:rPr>
          <w:sz w:val="24"/>
          <w:szCs w:val="24"/>
        </w:rPr>
        <w:t>etiam</w:t>
      </w:r>
      <w:proofErr w:type="spellEnd"/>
      <w:r w:rsidR="00A6186D" w:rsidRPr="006F61C3">
        <w:rPr>
          <w:sz w:val="24"/>
          <w:szCs w:val="24"/>
        </w:rPr>
        <w:t xml:space="preserve"> aquas </w:t>
      </w:r>
      <w:proofErr w:type="spellStart"/>
      <w:r w:rsidR="00A6186D" w:rsidRPr="006F61C3">
        <w:rPr>
          <w:sz w:val="24"/>
          <w:szCs w:val="24"/>
        </w:rPr>
        <w:t>maron</w:t>
      </w:r>
      <w:proofErr w:type="spellEnd"/>
      <w:r w:rsidR="00A6186D" w:rsidRPr="006F61C3">
        <w:rPr>
          <w:sz w:val="24"/>
          <w:szCs w:val="24"/>
        </w:rPr>
        <w:t xml:space="preserve"> et </w:t>
      </w:r>
      <w:proofErr w:type="spellStart"/>
      <w:r w:rsidR="00A6186D" w:rsidRPr="006F61C3">
        <w:rPr>
          <w:sz w:val="24"/>
          <w:szCs w:val="24"/>
        </w:rPr>
        <w:t>occupat</w:t>
      </w:r>
      <w:proofErr w:type="spellEnd"/>
      <w:r w:rsidR="00A6186D" w:rsidRPr="006F61C3">
        <w:rPr>
          <w:sz w:val="24"/>
          <w:szCs w:val="24"/>
        </w:rPr>
        <w:t xml:space="preserve"> </w:t>
      </w:r>
      <w:proofErr w:type="spellStart"/>
      <w:r w:rsidR="00A6186D" w:rsidRPr="006F61C3">
        <w:rPr>
          <w:sz w:val="24"/>
          <w:szCs w:val="24"/>
        </w:rPr>
        <w:t>littus</w:t>
      </w:r>
      <w:proofErr w:type="spellEnd"/>
      <w:r w:rsidR="00A6186D" w:rsidRPr="006F61C3">
        <w:rPr>
          <w:sz w:val="24"/>
          <w:szCs w:val="24"/>
        </w:rPr>
        <w:t xml:space="preserve"> </w:t>
      </w:r>
      <w:proofErr w:type="spellStart"/>
      <w:r w:rsidR="00A6186D" w:rsidRPr="006F61C3">
        <w:rPr>
          <w:sz w:val="24"/>
          <w:szCs w:val="24"/>
        </w:rPr>
        <w:t>iordanis</w:t>
      </w:r>
      <w:proofErr w:type="spellEnd"/>
      <w:r w:rsidR="00A6186D" w:rsidRPr="006F61C3">
        <w:rPr>
          <w:sz w:val="24"/>
          <w:szCs w:val="24"/>
        </w:rPr>
        <w:t xml:space="preserve"> </w:t>
      </w:r>
      <w:proofErr w:type="spellStart"/>
      <w:r w:rsidR="00A6186D" w:rsidRPr="006F61C3">
        <w:rPr>
          <w:sz w:val="24"/>
          <w:szCs w:val="24"/>
        </w:rPr>
        <w:t>orientale</w:t>
      </w:r>
      <w:proofErr w:type="spellEnd"/>
      <w:r w:rsidR="00A6186D" w:rsidRPr="006F61C3">
        <w:rPr>
          <w:sz w:val="24"/>
          <w:szCs w:val="24"/>
        </w:rPr>
        <w:t xml:space="preserve"> a </w:t>
      </w:r>
      <w:proofErr w:type="spellStart"/>
      <w:r w:rsidR="00A6186D" w:rsidRPr="006F61C3">
        <w:rPr>
          <w:sz w:val="24"/>
          <w:szCs w:val="24"/>
        </w:rPr>
        <w:t>civitate</w:t>
      </w:r>
      <w:proofErr w:type="spellEnd"/>
      <w:r w:rsidR="00A6186D" w:rsidRPr="006F61C3">
        <w:rPr>
          <w:sz w:val="24"/>
          <w:szCs w:val="24"/>
        </w:rPr>
        <w:t xml:space="preserve"> </w:t>
      </w:r>
      <w:proofErr w:type="spellStart"/>
      <w:r w:rsidR="00A6186D" w:rsidRPr="006F61C3">
        <w:rPr>
          <w:sz w:val="24"/>
          <w:szCs w:val="24"/>
        </w:rPr>
        <w:t>belenas</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cesarea</w:t>
      </w:r>
      <w:proofErr w:type="spellEnd"/>
      <w:r w:rsidR="00A6186D" w:rsidRPr="006F61C3">
        <w:rPr>
          <w:sz w:val="24"/>
          <w:szCs w:val="24"/>
        </w:rPr>
        <w:t xml:space="preserve"> </w:t>
      </w:r>
      <w:proofErr w:type="spellStart"/>
      <w:r w:rsidR="00A6186D" w:rsidRPr="006F61C3">
        <w:rPr>
          <w:sz w:val="24"/>
          <w:szCs w:val="24"/>
        </w:rPr>
        <w:t>philippi</w:t>
      </w:r>
      <w:proofErr w:type="spellEnd"/>
      <w:r w:rsidR="00A6186D" w:rsidRPr="006F61C3">
        <w:rPr>
          <w:sz w:val="24"/>
          <w:szCs w:val="24"/>
        </w:rPr>
        <w:t xml:space="preserve"> per </w:t>
      </w:r>
      <w:proofErr w:type="spellStart"/>
      <w:r w:rsidR="00A6186D" w:rsidRPr="006F61C3">
        <w:rPr>
          <w:sz w:val="24"/>
          <w:szCs w:val="24"/>
        </w:rPr>
        <w:t>planiciem</w:t>
      </w:r>
      <w:proofErr w:type="spellEnd"/>
      <w:r w:rsidR="00A6186D" w:rsidRPr="006F61C3">
        <w:rPr>
          <w:sz w:val="24"/>
          <w:szCs w:val="24"/>
        </w:rPr>
        <w:t xml:space="preserve"> </w:t>
      </w:r>
      <w:proofErr w:type="spellStart"/>
      <w:r w:rsidR="00A6186D" w:rsidRPr="006F61C3">
        <w:rPr>
          <w:sz w:val="24"/>
          <w:szCs w:val="24"/>
        </w:rPr>
        <w:t>libani</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montem</w:t>
      </w:r>
      <w:proofErr w:type="spellEnd"/>
      <w:r w:rsidR="00A6186D" w:rsidRPr="006F61C3">
        <w:rPr>
          <w:sz w:val="24"/>
          <w:szCs w:val="24"/>
        </w:rPr>
        <w:t xml:space="preserve"> </w:t>
      </w:r>
      <w:proofErr w:type="spellStart"/>
      <w:r w:rsidR="00A6186D" w:rsidRPr="006F61C3">
        <w:rPr>
          <w:sz w:val="24"/>
          <w:szCs w:val="24"/>
        </w:rPr>
        <w:t>hermon</w:t>
      </w:r>
      <w:proofErr w:type="spellEnd"/>
      <w:r w:rsidR="00A6186D" w:rsidRPr="006F61C3">
        <w:rPr>
          <w:sz w:val="24"/>
          <w:szCs w:val="24"/>
        </w:rPr>
        <w:t xml:space="preserve"> et </w:t>
      </w:r>
      <w:proofErr w:type="spellStart"/>
      <w:r w:rsidR="00A6186D" w:rsidRPr="006F61C3">
        <w:rPr>
          <w:sz w:val="24"/>
          <w:szCs w:val="24"/>
        </w:rPr>
        <w:t>civitate</w:t>
      </w:r>
      <w:proofErr w:type="spellEnd"/>
      <w:r w:rsidR="00A6186D" w:rsidRPr="006F61C3">
        <w:rPr>
          <w:sz w:val="24"/>
          <w:szCs w:val="24"/>
        </w:rPr>
        <w:t xml:space="preserve"> </w:t>
      </w:r>
      <w:proofErr w:type="spellStart"/>
      <w:r w:rsidR="00A6186D" w:rsidRPr="006F61C3">
        <w:rPr>
          <w:sz w:val="24"/>
          <w:szCs w:val="24"/>
        </w:rPr>
        <w:t>baalgat</w:t>
      </w:r>
      <w:proofErr w:type="spellEnd"/>
      <w:r w:rsidR="00A6186D" w:rsidRPr="006F61C3">
        <w:rPr>
          <w:sz w:val="24"/>
          <w:szCs w:val="24"/>
        </w:rPr>
        <w:t xml:space="preserve"> et </w:t>
      </w:r>
      <w:proofErr w:type="spellStart"/>
      <w:r w:rsidR="00A6186D" w:rsidRPr="006F61C3">
        <w:rPr>
          <w:sz w:val="24"/>
          <w:szCs w:val="24"/>
        </w:rPr>
        <w:t>inde</w:t>
      </w:r>
      <w:proofErr w:type="spellEnd"/>
      <w:r w:rsidR="00A6186D" w:rsidRPr="006F61C3">
        <w:rPr>
          <w:sz w:val="24"/>
          <w:szCs w:val="24"/>
        </w:rPr>
        <w:t xml:space="preserve"> contra </w:t>
      </w:r>
      <w:proofErr w:type="spellStart"/>
      <w:r w:rsidR="00A6186D" w:rsidRPr="006F61C3">
        <w:rPr>
          <w:sz w:val="24"/>
          <w:szCs w:val="24"/>
        </w:rPr>
        <w:t>austrum</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terminos</w:t>
      </w:r>
      <w:proofErr w:type="spellEnd"/>
      <w:r w:rsidR="00A6186D" w:rsidRPr="006F61C3">
        <w:rPr>
          <w:sz w:val="24"/>
          <w:szCs w:val="24"/>
        </w:rPr>
        <w:t xml:space="preserve"> </w:t>
      </w:r>
      <w:proofErr w:type="spellStart"/>
      <w:r w:rsidR="00A6186D" w:rsidRPr="006F61C3">
        <w:rPr>
          <w:sz w:val="24"/>
          <w:szCs w:val="24"/>
        </w:rPr>
        <w:t>bostron</w:t>
      </w:r>
      <w:proofErr w:type="spellEnd"/>
      <w:r w:rsidR="00A6186D" w:rsidRPr="006F61C3">
        <w:rPr>
          <w:sz w:val="24"/>
          <w:szCs w:val="24"/>
        </w:rPr>
        <w:t xml:space="preserve"> et mare galilee per </w:t>
      </w:r>
      <w:proofErr w:type="spellStart"/>
      <w:r w:rsidR="00A6186D" w:rsidRPr="006F61C3">
        <w:rPr>
          <w:sz w:val="24"/>
          <w:szCs w:val="24"/>
        </w:rPr>
        <w:t>viam</w:t>
      </w:r>
      <w:proofErr w:type="spellEnd"/>
      <w:r w:rsidR="00A6186D" w:rsidRPr="006F61C3">
        <w:rPr>
          <w:sz w:val="24"/>
          <w:szCs w:val="24"/>
        </w:rPr>
        <w:t xml:space="preserve"> que </w:t>
      </w:r>
      <w:proofErr w:type="spellStart"/>
      <w:r w:rsidR="00A6186D" w:rsidRPr="006F61C3">
        <w:rPr>
          <w:sz w:val="24"/>
          <w:szCs w:val="24"/>
        </w:rPr>
        <w:t>ducit</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occidentem</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corrozaym</w:t>
      </w:r>
      <w:proofErr w:type="spellEnd"/>
      <w:r w:rsidR="00A6186D" w:rsidRPr="006F61C3">
        <w:rPr>
          <w:sz w:val="24"/>
          <w:szCs w:val="24"/>
        </w:rPr>
        <w:t xml:space="preserve"> </w:t>
      </w:r>
      <w:proofErr w:type="spellStart"/>
      <w:r w:rsidR="00A6186D" w:rsidRPr="006F61C3">
        <w:rPr>
          <w:sz w:val="24"/>
          <w:szCs w:val="24"/>
        </w:rPr>
        <w:t>appellatur</w:t>
      </w:r>
      <w:proofErr w:type="spellEnd"/>
      <w:r w:rsidR="00A6186D" w:rsidRPr="006F61C3">
        <w:rPr>
          <w:sz w:val="24"/>
          <w:szCs w:val="24"/>
        </w:rPr>
        <w:t xml:space="preserve"> </w:t>
      </w:r>
      <w:proofErr w:type="spellStart"/>
      <w:r w:rsidR="00A6186D" w:rsidRPr="006F61C3">
        <w:rPr>
          <w:sz w:val="24"/>
          <w:szCs w:val="24"/>
        </w:rPr>
        <w:t>traconitidis</w:t>
      </w:r>
      <w:proofErr w:type="spellEnd"/>
      <w:r w:rsidR="00EB25CB">
        <w:rPr>
          <w:sz w:val="24"/>
          <w:szCs w:val="24"/>
        </w:rPr>
        <w:t>,</w:t>
      </w:r>
      <w:r w:rsidR="00A6186D" w:rsidRPr="006F61C3">
        <w:rPr>
          <w:sz w:val="24"/>
          <w:szCs w:val="24"/>
        </w:rPr>
        <w:t xml:space="preserve"> </w:t>
      </w:r>
      <w:proofErr w:type="spellStart"/>
      <w:r w:rsidR="00A6186D" w:rsidRPr="006F61C3">
        <w:rPr>
          <w:sz w:val="24"/>
          <w:szCs w:val="24"/>
        </w:rPr>
        <w:t>eo</w:t>
      </w:r>
      <w:proofErr w:type="spellEnd"/>
      <w:r w:rsidR="00A6186D" w:rsidRPr="006F61C3">
        <w:rPr>
          <w:sz w:val="24"/>
          <w:szCs w:val="24"/>
        </w:rPr>
        <w:t xml:space="preserve"> </w:t>
      </w:r>
      <w:proofErr w:type="spellStart"/>
      <w:r w:rsidR="00A6186D" w:rsidRPr="006F61C3">
        <w:rPr>
          <w:sz w:val="24"/>
          <w:szCs w:val="24"/>
        </w:rPr>
        <w:t>quod</w:t>
      </w:r>
      <w:proofErr w:type="spellEnd"/>
      <w:r w:rsidR="00EB25CB">
        <w:rPr>
          <w:sz w:val="24"/>
          <w:szCs w:val="24"/>
        </w:rPr>
        <w:t xml:space="preserve"> </w:t>
      </w:r>
      <w:r w:rsidR="00A6186D" w:rsidRPr="006F61C3">
        <w:rPr>
          <w:sz w:val="24"/>
          <w:szCs w:val="24"/>
        </w:rPr>
        <w:t>te</w:t>
      </w:r>
      <w:r w:rsidR="00EB25CB">
        <w:rPr>
          <w:sz w:val="24"/>
          <w:szCs w:val="24"/>
        </w:rPr>
        <w:t>r</w:t>
      </w:r>
      <w:r w:rsidR="00A6186D" w:rsidRPr="006F61C3">
        <w:rPr>
          <w:sz w:val="24"/>
          <w:szCs w:val="24"/>
        </w:rPr>
        <w:t xml:space="preserve">ra </w:t>
      </w:r>
      <w:proofErr w:type="spellStart"/>
      <w:r w:rsidR="00A6186D" w:rsidRPr="006F61C3">
        <w:rPr>
          <w:sz w:val="24"/>
          <w:szCs w:val="24"/>
        </w:rPr>
        <w:t>illa</w:t>
      </w:r>
      <w:proofErr w:type="spellEnd"/>
      <w:r w:rsidR="00A6186D" w:rsidRPr="006F61C3">
        <w:rPr>
          <w:sz w:val="24"/>
          <w:szCs w:val="24"/>
        </w:rPr>
        <w:t xml:space="preserve"> </w:t>
      </w:r>
      <w:proofErr w:type="spellStart"/>
      <w:r w:rsidR="00A6186D" w:rsidRPr="006F61C3">
        <w:rPr>
          <w:sz w:val="24"/>
          <w:szCs w:val="24"/>
        </w:rPr>
        <w:t>omnino</w:t>
      </w:r>
      <w:proofErr w:type="spellEnd"/>
      <w:r w:rsidR="00A6186D" w:rsidRPr="006F61C3">
        <w:rPr>
          <w:sz w:val="24"/>
          <w:szCs w:val="24"/>
        </w:rPr>
        <w:t xml:space="preserve"> </w:t>
      </w:r>
      <w:proofErr w:type="spellStart"/>
      <w:r w:rsidR="00A6186D" w:rsidRPr="006F61C3">
        <w:rPr>
          <w:sz w:val="24"/>
          <w:szCs w:val="24"/>
        </w:rPr>
        <w:t>aquis</w:t>
      </w:r>
      <w:proofErr w:type="spellEnd"/>
      <w:r w:rsidR="00A6186D" w:rsidRPr="006F61C3">
        <w:rPr>
          <w:sz w:val="24"/>
          <w:szCs w:val="24"/>
        </w:rPr>
        <w:t xml:space="preserve"> </w:t>
      </w:r>
      <w:proofErr w:type="spellStart"/>
      <w:r w:rsidR="00A6186D" w:rsidRPr="006F61C3">
        <w:rPr>
          <w:sz w:val="24"/>
          <w:szCs w:val="24"/>
        </w:rPr>
        <w:t>fluvialibus</w:t>
      </w:r>
      <w:proofErr w:type="spellEnd"/>
      <w:r w:rsidR="00A6186D" w:rsidRPr="006F61C3">
        <w:rPr>
          <w:sz w:val="24"/>
          <w:szCs w:val="24"/>
        </w:rPr>
        <w:t xml:space="preserve"> </w:t>
      </w:r>
      <w:proofErr w:type="spellStart"/>
      <w:r w:rsidR="00A6186D" w:rsidRPr="006F61C3">
        <w:rPr>
          <w:sz w:val="24"/>
          <w:szCs w:val="24"/>
        </w:rPr>
        <w:t>careat</w:t>
      </w:r>
      <w:proofErr w:type="spellEnd"/>
      <w:r w:rsidR="00A6186D" w:rsidRPr="006F61C3">
        <w:rPr>
          <w:sz w:val="24"/>
          <w:szCs w:val="24"/>
        </w:rPr>
        <w:t xml:space="preserve"> et indigene</w:t>
      </w:r>
      <w:r w:rsidR="00EB25CB">
        <w:rPr>
          <w:sz w:val="24"/>
          <w:szCs w:val="24"/>
        </w:rPr>
        <w:t xml:space="preserve"> </w:t>
      </w:r>
      <w:r w:rsidR="00A6186D" w:rsidRPr="006F61C3">
        <w:rPr>
          <w:sz w:val="24"/>
          <w:szCs w:val="24"/>
        </w:rPr>
        <w:t xml:space="preserve">de </w:t>
      </w:r>
      <w:proofErr w:type="spellStart"/>
      <w:r w:rsidR="00A6186D" w:rsidRPr="006F61C3">
        <w:rPr>
          <w:sz w:val="24"/>
          <w:szCs w:val="24"/>
        </w:rPr>
        <w:t>aquis</w:t>
      </w:r>
      <w:proofErr w:type="spellEnd"/>
      <w:r w:rsidR="00A6186D" w:rsidRPr="006F61C3">
        <w:rPr>
          <w:sz w:val="24"/>
          <w:szCs w:val="24"/>
        </w:rPr>
        <w:t xml:space="preserve"> </w:t>
      </w:r>
      <w:proofErr w:type="spellStart"/>
      <w:r w:rsidR="00A6186D" w:rsidRPr="006F61C3">
        <w:rPr>
          <w:sz w:val="24"/>
          <w:szCs w:val="24"/>
        </w:rPr>
        <w:t>pluvialibs</w:t>
      </w:r>
      <w:proofErr w:type="spellEnd"/>
      <w:r w:rsidR="00A6186D" w:rsidRPr="006F61C3">
        <w:rPr>
          <w:sz w:val="24"/>
          <w:szCs w:val="24"/>
        </w:rPr>
        <w:t xml:space="preserve"> </w:t>
      </w:r>
      <w:proofErr w:type="spellStart"/>
      <w:r w:rsidR="00A6186D" w:rsidRPr="006F61C3">
        <w:rPr>
          <w:sz w:val="24"/>
          <w:szCs w:val="24"/>
        </w:rPr>
        <w:t>collectis</w:t>
      </w:r>
      <w:proofErr w:type="spellEnd"/>
      <w:r w:rsidR="00A6186D" w:rsidRPr="006F61C3">
        <w:rPr>
          <w:sz w:val="24"/>
          <w:szCs w:val="24"/>
        </w:rPr>
        <w:t xml:space="preserve"> in </w:t>
      </w:r>
      <w:proofErr w:type="spellStart"/>
      <w:r w:rsidR="00A6186D" w:rsidRPr="006F61C3">
        <w:rPr>
          <w:sz w:val="24"/>
          <w:szCs w:val="24"/>
        </w:rPr>
        <w:t>cisternis</w:t>
      </w:r>
      <w:proofErr w:type="spellEnd"/>
      <w:r w:rsidR="00A6186D" w:rsidRPr="006F61C3">
        <w:rPr>
          <w:sz w:val="24"/>
          <w:szCs w:val="24"/>
        </w:rPr>
        <w:t xml:space="preserve"> per </w:t>
      </w:r>
      <w:proofErr w:type="spellStart"/>
      <w:r w:rsidR="00A6186D" w:rsidRPr="006F61C3">
        <w:rPr>
          <w:sz w:val="24"/>
          <w:szCs w:val="24"/>
        </w:rPr>
        <w:t>tracones</w:t>
      </w:r>
      <w:proofErr w:type="spellEnd"/>
      <w:r w:rsidR="00A6186D" w:rsidRPr="006F61C3">
        <w:rPr>
          <w:sz w:val="24"/>
          <w:szCs w:val="24"/>
        </w:rPr>
        <w:t xml:space="preserve"> </w:t>
      </w:r>
      <w:r w:rsidR="00EB25CB">
        <w:rPr>
          <w:sz w:val="24"/>
          <w:szCs w:val="24"/>
        </w:rPr>
        <w:t xml:space="preserve">aquas de loco ad locum </w:t>
      </w:r>
      <w:proofErr w:type="spellStart"/>
      <w:r w:rsidR="00EB25CB">
        <w:rPr>
          <w:sz w:val="24"/>
          <w:szCs w:val="24"/>
        </w:rPr>
        <w:t>opo</w:t>
      </w:r>
      <w:r w:rsidR="00A6186D" w:rsidRPr="006F61C3">
        <w:rPr>
          <w:sz w:val="24"/>
          <w:szCs w:val="24"/>
        </w:rPr>
        <w:t>rtunum</w:t>
      </w:r>
      <w:proofErr w:type="spellEnd"/>
      <w:r w:rsidR="00A6186D" w:rsidRPr="006F61C3">
        <w:rPr>
          <w:sz w:val="24"/>
          <w:szCs w:val="24"/>
        </w:rPr>
        <w:t xml:space="preserve"> </w:t>
      </w:r>
      <w:proofErr w:type="spellStart"/>
      <w:r w:rsidR="00A6186D" w:rsidRPr="006F61C3">
        <w:rPr>
          <w:sz w:val="24"/>
          <w:szCs w:val="24"/>
        </w:rPr>
        <w:t>ducant</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et se et </w:t>
      </w:r>
      <w:proofErr w:type="spellStart"/>
      <w:r w:rsidR="00A6186D" w:rsidRPr="006F61C3">
        <w:rPr>
          <w:sz w:val="24"/>
          <w:szCs w:val="24"/>
        </w:rPr>
        <w:t>pecora</w:t>
      </w:r>
      <w:proofErr w:type="spellEnd"/>
      <w:r w:rsidR="00A6186D" w:rsidRPr="006F61C3">
        <w:rPr>
          <w:sz w:val="24"/>
          <w:szCs w:val="24"/>
        </w:rPr>
        <w:t xml:space="preserve"> </w:t>
      </w:r>
      <w:proofErr w:type="spellStart"/>
      <w:r w:rsidR="00A6186D" w:rsidRPr="006F61C3">
        <w:rPr>
          <w:sz w:val="24"/>
          <w:szCs w:val="24"/>
        </w:rPr>
        <w:t>sua</w:t>
      </w:r>
      <w:proofErr w:type="spellEnd"/>
      <w:r w:rsidR="00A6186D" w:rsidRPr="006F61C3">
        <w:rPr>
          <w:sz w:val="24"/>
          <w:szCs w:val="24"/>
        </w:rPr>
        <w:t xml:space="preserve"> alant</w:t>
      </w:r>
      <w:r w:rsidR="00EB25CB">
        <w:rPr>
          <w:sz w:val="24"/>
          <w:szCs w:val="24"/>
        </w:rPr>
        <w:t xml:space="preserve">. </w:t>
      </w:r>
      <w:proofErr w:type="spellStart"/>
      <w:r w:rsidR="00EB25CB">
        <w:rPr>
          <w:sz w:val="24"/>
          <w:szCs w:val="24"/>
        </w:rPr>
        <w:t>Hec</w:t>
      </w:r>
      <w:proofErr w:type="spellEnd"/>
      <w:r w:rsidR="00EB25CB">
        <w:rPr>
          <w:sz w:val="24"/>
          <w:szCs w:val="24"/>
        </w:rPr>
        <w:t xml:space="preserve"> ergo dicta </w:t>
      </w:r>
      <w:proofErr w:type="spellStart"/>
      <w:r w:rsidR="00EB25CB">
        <w:rPr>
          <w:sz w:val="24"/>
          <w:szCs w:val="24"/>
        </w:rPr>
        <w:t>sufficiant</w:t>
      </w:r>
      <w:proofErr w:type="spellEnd"/>
      <w:r w:rsidR="00EB25CB">
        <w:rPr>
          <w:sz w:val="24"/>
          <w:szCs w:val="24"/>
        </w:rPr>
        <w:t xml:space="preserve"> de </w:t>
      </w:r>
      <w:proofErr w:type="spellStart"/>
      <w:r w:rsidR="00EB25CB" w:rsidRPr="00EB25CB">
        <w:rPr>
          <w:sz w:val="24"/>
          <w:szCs w:val="24"/>
          <w:highlight w:val="green"/>
        </w:rPr>
        <w:t>quarta</w:t>
      </w:r>
      <w:proofErr w:type="spellEnd"/>
      <w:r w:rsidR="00A6186D" w:rsidRPr="006F61C3">
        <w:rPr>
          <w:sz w:val="24"/>
          <w:szCs w:val="24"/>
        </w:rPr>
        <w:t xml:space="preserve"> </w:t>
      </w:r>
      <w:proofErr w:type="spellStart"/>
      <w:r w:rsidR="00A6186D" w:rsidRPr="006F61C3">
        <w:rPr>
          <w:sz w:val="24"/>
          <w:szCs w:val="24"/>
        </w:rPr>
        <w:t>septem</w:t>
      </w:r>
      <w:r w:rsidR="00A6186D" w:rsidRPr="00EB25CB">
        <w:rPr>
          <w:sz w:val="24"/>
          <w:szCs w:val="24"/>
          <w:highlight w:val="green"/>
        </w:rPr>
        <w:t>t</w:t>
      </w:r>
      <w:r w:rsidR="00EB25CB" w:rsidRPr="00EB25CB">
        <w:rPr>
          <w:sz w:val="24"/>
          <w:szCs w:val="24"/>
          <w:highlight w:val="green"/>
        </w:rPr>
        <w:t>ri</w:t>
      </w:r>
      <w:r w:rsidR="00A6186D" w:rsidRPr="00EB25CB">
        <w:rPr>
          <w:sz w:val="24"/>
          <w:szCs w:val="24"/>
          <w:highlight w:val="green"/>
        </w:rPr>
        <w:t>o</w:t>
      </w:r>
      <w:r w:rsidR="00A6186D" w:rsidRPr="006F61C3">
        <w:rPr>
          <w:sz w:val="24"/>
          <w:szCs w:val="24"/>
        </w:rPr>
        <w:t>nali</w:t>
      </w:r>
      <w:proofErr w:type="spellEnd"/>
      <w:r w:rsidR="00EB25CB">
        <w:rPr>
          <w:sz w:val="24"/>
          <w:szCs w:val="24"/>
        </w:rPr>
        <w:t xml:space="preserve">. </w:t>
      </w:r>
    </w:p>
    <w:p w14:paraId="768973F2" w14:textId="77777777" w:rsidR="00472CE8" w:rsidRDefault="00D4599B" w:rsidP="00FB749A">
      <w:pPr>
        <w:ind w:firstLine="720"/>
        <w:rPr>
          <w:sz w:val="24"/>
          <w:szCs w:val="24"/>
        </w:rPr>
      </w:pPr>
      <w:r>
        <w:rPr>
          <w:sz w:val="24"/>
          <w:szCs w:val="24"/>
        </w:rPr>
        <w:t xml:space="preserve">Sequitur de </w:t>
      </w:r>
      <w:proofErr w:type="spellStart"/>
      <w:r>
        <w:rPr>
          <w:sz w:val="24"/>
          <w:szCs w:val="24"/>
        </w:rPr>
        <w:t>quarta</w:t>
      </w:r>
      <w:proofErr w:type="spellEnd"/>
      <w:r w:rsidR="00A6186D" w:rsidRPr="006F61C3">
        <w:rPr>
          <w:sz w:val="24"/>
          <w:szCs w:val="24"/>
        </w:rPr>
        <w:t xml:space="preserve"> </w:t>
      </w:r>
      <w:proofErr w:type="spellStart"/>
      <w:r w:rsidR="00A6186D" w:rsidRPr="006F61C3">
        <w:rPr>
          <w:sz w:val="24"/>
          <w:szCs w:val="24"/>
        </w:rPr>
        <w:t>orientali</w:t>
      </w:r>
      <w:proofErr w:type="spellEnd"/>
      <w:r>
        <w:rPr>
          <w:sz w:val="24"/>
          <w:szCs w:val="24"/>
        </w:rPr>
        <w:t>.</w:t>
      </w:r>
      <w:r w:rsidR="00A6186D" w:rsidRPr="006F61C3">
        <w:rPr>
          <w:sz w:val="24"/>
          <w:szCs w:val="24"/>
        </w:rPr>
        <w:t xml:space="preserve"> </w:t>
      </w:r>
      <w:proofErr w:type="spellStart"/>
      <w:r w:rsidR="00A6186D" w:rsidRPr="006F61C3">
        <w:rPr>
          <w:sz w:val="24"/>
          <w:szCs w:val="24"/>
        </w:rPr>
        <w:t>huius</w:t>
      </w:r>
      <w:proofErr w:type="spellEnd"/>
      <w:r w:rsidR="00A6186D" w:rsidRPr="006F61C3">
        <w:rPr>
          <w:sz w:val="24"/>
          <w:szCs w:val="24"/>
        </w:rPr>
        <w:t xml:space="preserve"> principium</w:t>
      </w:r>
      <w:r>
        <w:rPr>
          <w:sz w:val="24"/>
          <w:szCs w:val="24"/>
        </w:rPr>
        <w:t>,</w:t>
      </w:r>
      <w:r w:rsidR="00A6186D" w:rsidRPr="006F61C3">
        <w:rPr>
          <w:sz w:val="24"/>
          <w:szCs w:val="24"/>
        </w:rPr>
        <w:t xml:space="preserve"> </w:t>
      </w:r>
      <w:proofErr w:type="spellStart"/>
      <w:r w:rsidR="00A6186D" w:rsidRPr="006F61C3">
        <w:rPr>
          <w:sz w:val="24"/>
          <w:szCs w:val="24"/>
        </w:rPr>
        <w:t>sicut</w:t>
      </w:r>
      <w:proofErr w:type="spellEnd"/>
      <w:r w:rsidR="00A6186D" w:rsidRPr="006F61C3">
        <w:rPr>
          <w:sz w:val="24"/>
          <w:szCs w:val="24"/>
        </w:rPr>
        <w:t xml:space="preserve"> omnium </w:t>
      </w:r>
      <w:proofErr w:type="spellStart"/>
      <w:r w:rsidR="00A6186D" w:rsidRPr="006F61C3">
        <w:rPr>
          <w:sz w:val="24"/>
          <w:szCs w:val="24"/>
        </w:rPr>
        <w:t>aliarum</w:t>
      </w:r>
      <w:proofErr w:type="spellEnd"/>
      <w:r>
        <w:rPr>
          <w:sz w:val="24"/>
          <w:szCs w:val="24"/>
        </w:rPr>
        <w:t>,</w:t>
      </w:r>
      <w:r w:rsidR="00A6186D" w:rsidRPr="006F61C3">
        <w:rPr>
          <w:sz w:val="24"/>
          <w:szCs w:val="24"/>
        </w:rPr>
        <w:t xml:space="preserve"> incipit in </w:t>
      </w:r>
      <w:proofErr w:type="spellStart"/>
      <w:r w:rsidR="00A6186D" w:rsidRPr="006F61C3">
        <w:rPr>
          <w:sz w:val="24"/>
          <w:szCs w:val="24"/>
        </w:rPr>
        <w:t>accon</w:t>
      </w:r>
      <w:proofErr w:type="spellEnd"/>
      <w:r w:rsidR="00A6186D" w:rsidRPr="006F61C3">
        <w:rPr>
          <w:sz w:val="24"/>
          <w:szCs w:val="24"/>
        </w:rPr>
        <w:t xml:space="preserve"> et </w:t>
      </w:r>
      <w:proofErr w:type="spellStart"/>
      <w:r w:rsidR="00A6186D" w:rsidRPr="006F61C3">
        <w:rPr>
          <w:sz w:val="24"/>
          <w:szCs w:val="24"/>
        </w:rPr>
        <w:t>procedit</w:t>
      </w:r>
      <w:proofErr w:type="spellEnd"/>
      <w:r w:rsidR="00A6186D" w:rsidRPr="006F61C3">
        <w:rPr>
          <w:sz w:val="24"/>
          <w:szCs w:val="24"/>
        </w:rPr>
        <w:t xml:space="preserve"> </w:t>
      </w:r>
      <w:proofErr w:type="spellStart"/>
      <w:r w:rsidR="00A6186D" w:rsidRPr="006F61C3">
        <w:rPr>
          <w:sz w:val="24"/>
          <w:szCs w:val="24"/>
        </w:rPr>
        <w:t>directe</w:t>
      </w:r>
      <w:proofErr w:type="spellEnd"/>
      <w:r w:rsidR="00A6186D" w:rsidRPr="006F61C3">
        <w:rPr>
          <w:sz w:val="24"/>
          <w:szCs w:val="24"/>
        </w:rPr>
        <w:t xml:space="preserve"> cont</w:t>
      </w:r>
      <w:r>
        <w:rPr>
          <w:sz w:val="24"/>
          <w:szCs w:val="24"/>
        </w:rPr>
        <w:t xml:space="preserve">ra </w:t>
      </w:r>
      <w:proofErr w:type="spellStart"/>
      <w:r>
        <w:rPr>
          <w:sz w:val="24"/>
          <w:szCs w:val="24"/>
        </w:rPr>
        <w:t>ortum</w:t>
      </w:r>
      <w:proofErr w:type="spellEnd"/>
      <w:r>
        <w:rPr>
          <w:sz w:val="24"/>
          <w:szCs w:val="24"/>
        </w:rPr>
        <w:t xml:space="preserve"> </w:t>
      </w:r>
      <w:proofErr w:type="spellStart"/>
      <w:r>
        <w:rPr>
          <w:sz w:val="24"/>
          <w:szCs w:val="24"/>
        </w:rPr>
        <w:t>solis</w:t>
      </w:r>
      <w:proofErr w:type="spellEnd"/>
      <w:r>
        <w:rPr>
          <w:sz w:val="24"/>
          <w:szCs w:val="24"/>
        </w:rPr>
        <w:t xml:space="preserve"> </w:t>
      </w:r>
      <w:proofErr w:type="spellStart"/>
      <w:r>
        <w:rPr>
          <w:sz w:val="24"/>
          <w:szCs w:val="24"/>
        </w:rPr>
        <w:t>equinoxialem</w:t>
      </w:r>
      <w:proofErr w:type="spellEnd"/>
      <w:r>
        <w:rPr>
          <w:sz w:val="24"/>
          <w:szCs w:val="24"/>
        </w:rPr>
        <w:t xml:space="preserve"> </w:t>
      </w:r>
      <w:proofErr w:type="spellStart"/>
      <w:r>
        <w:rPr>
          <w:sz w:val="24"/>
          <w:szCs w:val="24"/>
        </w:rPr>
        <w:t>iuxta</w:t>
      </w:r>
      <w:proofErr w:type="spellEnd"/>
      <w:r>
        <w:rPr>
          <w:sz w:val="24"/>
          <w:szCs w:val="24"/>
        </w:rPr>
        <w:t xml:space="preserve"> latus castra </w:t>
      </w:r>
      <w:proofErr w:type="spellStart"/>
      <w:r>
        <w:rPr>
          <w:sz w:val="24"/>
          <w:szCs w:val="24"/>
        </w:rPr>
        <w:t>sephet</w:t>
      </w:r>
      <w:proofErr w:type="spellEnd"/>
      <w:r>
        <w:rPr>
          <w:sz w:val="24"/>
          <w:szCs w:val="24"/>
        </w:rPr>
        <w:t xml:space="preserve"> </w:t>
      </w:r>
      <w:proofErr w:type="spellStart"/>
      <w:r>
        <w:rPr>
          <w:sz w:val="24"/>
          <w:szCs w:val="24"/>
        </w:rPr>
        <w:t>austra</w:t>
      </w:r>
      <w:r w:rsidR="00A6186D" w:rsidRPr="006F61C3">
        <w:rPr>
          <w:sz w:val="24"/>
          <w:szCs w:val="24"/>
        </w:rPr>
        <w:t>le</w:t>
      </w:r>
      <w:proofErr w:type="spellEnd"/>
      <w:r w:rsidR="00A6186D" w:rsidRPr="006F61C3">
        <w:rPr>
          <w:sz w:val="24"/>
          <w:szCs w:val="24"/>
        </w:rPr>
        <w:t xml:space="preserve"> in </w:t>
      </w:r>
      <w:proofErr w:type="spellStart"/>
      <w:r w:rsidR="00A6186D" w:rsidRPr="006F61C3">
        <w:rPr>
          <w:sz w:val="24"/>
          <w:szCs w:val="24"/>
        </w:rPr>
        <w:t>pede</w:t>
      </w:r>
      <w:proofErr w:type="spellEnd"/>
      <w:r w:rsidR="00A6186D" w:rsidRPr="006F61C3">
        <w:rPr>
          <w:sz w:val="24"/>
          <w:szCs w:val="24"/>
        </w:rPr>
        <w:t xml:space="preserve"> </w:t>
      </w:r>
      <w:proofErr w:type="spellStart"/>
      <w:r w:rsidR="00A6186D" w:rsidRPr="006F61C3">
        <w:rPr>
          <w:sz w:val="24"/>
          <w:szCs w:val="24"/>
        </w:rPr>
        <w:t>montis</w:t>
      </w:r>
      <w:proofErr w:type="spellEnd"/>
      <w:r w:rsidR="00A6186D" w:rsidRPr="006F61C3">
        <w:rPr>
          <w:sz w:val="24"/>
          <w:szCs w:val="24"/>
        </w:rPr>
        <w:t xml:space="preserve"> qui </w:t>
      </w:r>
      <w:proofErr w:type="spellStart"/>
      <w:r w:rsidR="00A6186D" w:rsidRPr="006F61C3">
        <w:rPr>
          <w:sz w:val="24"/>
          <w:szCs w:val="24"/>
        </w:rPr>
        <w:t>vocatur</w:t>
      </w:r>
      <w:proofErr w:type="spellEnd"/>
      <w:r w:rsidR="00A6186D" w:rsidRPr="006F61C3">
        <w:rPr>
          <w:sz w:val="24"/>
          <w:szCs w:val="24"/>
        </w:rPr>
        <w:t xml:space="preserve"> </w:t>
      </w:r>
      <w:proofErr w:type="spellStart"/>
      <w:r w:rsidR="00A6186D" w:rsidRPr="006F61C3">
        <w:rPr>
          <w:sz w:val="24"/>
          <w:szCs w:val="24"/>
        </w:rPr>
        <w:t>mensa</w:t>
      </w:r>
      <w:proofErr w:type="spellEnd"/>
      <w:r>
        <w:rPr>
          <w:sz w:val="24"/>
          <w:szCs w:val="24"/>
        </w:rPr>
        <w:t xml:space="preserve">. in quo loco </w:t>
      </w:r>
      <w:proofErr w:type="spellStart"/>
      <w:r>
        <w:rPr>
          <w:sz w:val="24"/>
          <w:szCs w:val="24"/>
        </w:rPr>
        <w:t>apparuit</w:t>
      </w:r>
      <w:proofErr w:type="spellEnd"/>
      <w:r>
        <w:rPr>
          <w:sz w:val="24"/>
          <w:szCs w:val="24"/>
        </w:rPr>
        <w:t xml:space="preserve"> domin</w:t>
      </w:r>
      <w:r w:rsidR="00A6186D" w:rsidRPr="006F61C3">
        <w:rPr>
          <w:sz w:val="24"/>
          <w:szCs w:val="24"/>
        </w:rPr>
        <w:t xml:space="preserve">us vii </w:t>
      </w:r>
      <w:proofErr w:type="spellStart"/>
      <w:r w:rsidR="00A6186D" w:rsidRPr="006F61C3">
        <w:rPr>
          <w:sz w:val="24"/>
          <w:szCs w:val="24"/>
        </w:rPr>
        <w:t>disci</w:t>
      </w:r>
      <w:r>
        <w:rPr>
          <w:sz w:val="24"/>
          <w:szCs w:val="24"/>
        </w:rPr>
        <w:t>pulis</w:t>
      </w:r>
      <w:proofErr w:type="spellEnd"/>
      <w:r>
        <w:rPr>
          <w:sz w:val="24"/>
          <w:szCs w:val="24"/>
        </w:rPr>
        <w:t xml:space="preserve"> </w:t>
      </w:r>
      <w:proofErr w:type="spellStart"/>
      <w:r>
        <w:rPr>
          <w:sz w:val="24"/>
          <w:szCs w:val="24"/>
        </w:rPr>
        <w:t>piscantibus</w:t>
      </w:r>
      <w:proofErr w:type="spellEnd"/>
      <w:r>
        <w:rPr>
          <w:sz w:val="24"/>
          <w:szCs w:val="24"/>
        </w:rPr>
        <w:t xml:space="preserve"> post </w:t>
      </w:r>
      <w:proofErr w:type="spellStart"/>
      <w:r>
        <w:rPr>
          <w:sz w:val="24"/>
          <w:szCs w:val="24"/>
        </w:rPr>
        <w:t>resurre</w:t>
      </w:r>
      <w:r w:rsidRPr="00D4599B">
        <w:rPr>
          <w:sz w:val="24"/>
          <w:szCs w:val="24"/>
          <w:highlight w:val="green"/>
        </w:rPr>
        <w:t>ctionem</w:t>
      </w:r>
      <w:proofErr w:type="spellEnd"/>
      <w:r>
        <w:rPr>
          <w:sz w:val="24"/>
          <w:szCs w:val="24"/>
        </w:rPr>
        <w:t xml:space="preserve"> et </w:t>
      </w:r>
      <w:proofErr w:type="spellStart"/>
      <w:r>
        <w:rPr>
          <w:sz w:val="24"/>
          <w:szCs w:val="24"/>
        </w:rPr>
        <w:t>inde</w:t>
      </w:r>
      <w:proofErr w:type="spellEnd"/>
      <w:r>
        <w:rPr>
          <w:sz w:val="24"/>
          <w:szCs w:val="24"/>
        </w:rPr>
        <w:t xml:space="preserve"> per c</w:t>
      </w:r>
      <w:r w:rsidRPr="00FB749A">
        <w:rPr>
          <w:sz w:val="24"/>
          <w:szCs w:val="24"/>
          <w:highlight w:val="green"/>
        </w:rPr>
        <w:t>aphar</w:t>
      </w:r>
      <w:r>
        <w:rPr>
          <w:sz w:val="24"/>
          <w:szCs w:val="24"/>
        </w:rPr>
        <w:t xml:space="preserve">naum et </w:t>
      </w:r>
      <w:proofErr w:type="spellStart"/>
      <w:r>
        <w:rPr>
          <w:sz w:val="24"/>
          <w:szCs w:val="24"/>
        </w:rPr>
        <w:t>corrozaym</w:t>
      </w:r>
      <w:proofErr w:type="spellEnd"/>
      <w:r>
        <w:rPr>
          <w:sz w:val="24"/>
          <w:szCs w:val="24"/>
        </w:rPr>
        <w:t xml:space="preserve"> </w:t>
      </w:r>
      <w:proofErr w:type="spellStart"/>
      <w:r>
        <w:rPr>
          <w:sz w:val="24"/>
          <w:szCs w:val="24"/>
        </w:rPr>
        <w:t>as</w:t>
      </w:r>
      <w:r w:rsidR="00A6186D" w:rsidRPr="006F61C3">
        <w:rPr>
          <w:sz w:val="24"/>
          <w:szCs w:val="24"/>
        </w:rPr>
        <w:t>cendit</w:t>
      </w:r>
      <w:proofErr w:type="spellEnd"/>
      <w:r w:rsidR="00A6186D" w:rsidRPr="006F61C3">
        <w:rPr>
          <w:sz w:val="24"/>
          <w:szCs w:val="24"/>
        </w:rPr>
        <w:t xml:space="preserve"> in </w:t>
      </w:r>
      <w:proofErr w:type="spellStart"/>
      <w:r w:rsidR="00A6186D" w:rsidRPr="006F61C3">
        <w:rPr>
          <w:sz w:val="24"/>
          <w:szCs w:val="24"/>
        </w:rPr>
        <w:t>montem</w:t>
      </w:r>
      <w:proofErr w:type="spellEnd"/>
      <w:r w:rsidR="00A6186D" w:rsidRPr="006F61C3">
        <w:rPr>
          <w:sz w:val="24"/>
          <w:szCs w:val="24"/>
        </w:rPr>
        <w:t xml:space="preserve"> </w:t>
      </w:r>
      <w:proofErr w:type="spellStart"/>
      <w:r w:rsidR="00A6186D" w:rsidRPr="006F61C3">
        <w:rPr>
          <w:sz w:val="24"/>
          <w:szCs w:val="24"/>
        </w:rPr>
        <w:t>seyr</w:t>
      </w:r>
      <w:proofErr w:type="spellEnd"/>
      <w:r w:rsidR="00A6186D" w:rsidRPr="006F61C3">
        <w:rPr>
          <w:sz w:val="24"/>
          <w:szCs w:val="24"/>
        </w:rPr>
        <w:t xml:space="preserve"> </w:t>
      </w:r>
      <w:proofErr w:type="spellStart"/>
      <w:r w:rsidR="00A6186D" w:rsidRPr="006F61C3">
        <w:rPr>
          <w:sz w:val="24"/>
          <w:szCs w:val="24"/>
        </w:rPr>
        <w:t>usqe</w:t>
      </w:r>
      <w:proofErr w:type="spellEnd"/>
      <w:r>
        <w:rPr>
          <w:sz w:val="24"/>
          <w:szCs w:val="24"/>
        </w:rPr>
        <w:t xml:space="preserve"> (</w:t>
      </w:r>
      <w:r w:rsidRPr="00D4599B">
        <w:rPr>
          <w:b/>
          <w:bCs/>
          <w:sz w:val="24"/>
          <w:szCs w:val="24"/>
        </w:rPr>
        <w:t>235r</w:t>
      </w:r>
      <w:r>
        <w:rPr>
          <w:sz w:val="24"/>
          <w:szCs w:val="24"/>
        </w:rPr>
        <w:t>)</w:t>
      </w:r>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lacus</w:t>
      </w:r>
      <w:proofErr w:type="spellEnd"/>
      <w:r w:rsidR="00A6186D" w:rsidRPr="006F61C3">
        <w:rPr>
          <w:sz w:val="24"/>
          <w:szCs w:val="24"/>
        </w:rPr>
        <w:t xml:space="preserve"> cedar </w:t>
      </w:r>
      <w:proofErr w:type="spellStart"/>
      <w:r w:rsidR="00A6186D" w:rsidRPr="006F61C3">
        <w:rPr>
          <w:sz w:val="24"/>
          <w:szCs w:val="24"/>
        </w:rPr>
        <w:t>septemtrionale</w:t>
      </w:r>
      <w:proofErr w:type="spellEnd"/>
      <w:r w:rsidR="00A6186D" w:rsidRPr="006F61C3">
        <w:rPr>
          <w:sz w:val="24"/>
          <w:szCs w:val="24"/>
        </w:rPr>
        <w:t xml:space="preserve"> et </w:t>
      </w:r>
      <w:proofErr w:type="spellStart"/>
      <w:r w:rsidR="00A6186D" w:rsidRPr="006F61C3">
        <w:rPr>
          <w:sz w:val="24"/>
          <w:szCs w:val="24"/>
        </w:rPr>
        <w:t>inde</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in </w:t>
      </w:r>
      <w:proofErr w:type="spellStart"/>
      <w:r w:rsidR="00A6186D" w:rsidRPr="006F61C3">
        <w:rPr>
          <w:sz w:val="24"/>
          <w:szCs w:val="24"/>
        </w:rPr>
        <w:t>aran</w:t>
      </w:r>
      <w:proofErr w:type="spellEnd"/>
      <w:r w:rsidR="00FB749A">
        <w:rPr>
          <w:sz w:val="24"/>
          <w:szCs w:val="24"/>
        </w:rPr>
        <w:t xml:space="preserve">. </w:t>
      </w:r>
      <w:proofErr w:type="spellStart"/>
      <w:r w:rsidR="00FB749A">
        <w:rPr>
          <w:sz w:val="24"/>
          <w:szCs w:val="24"/>
        </w:rPr>
        <w:t>hec</w:t>
      </w:r>
      <w:proofErr w:type="spellEnd"/>
      <w:r w:rsidR="00FB749A">
        <w:rPr>
          <w:sz w:val="24"/>
          <w:szCs w:val="24"/>
        </w:rPr>
        <w:t xml:space="preserve"> </w:t>
      </w:r>
      <w:proofErr w:type="spellStart"/>
      <w:r w:rsidR="00FB749A">
        <w:rPr>
          <w:sz w:val="24"/>
          <w:szCs w:val="24"/>
        </w:rPr>
        <w:t>linea</w:t>
      </w:r>
      <w:proofErr w:type="spellEnd"/>
      <w:r w:rsidR="00FB749A">
        <w:rPr>
          <w:sz w:val="24"/>
          <w:szCs w:val="24"/>
        </w:rPr>
        <w:t xml:space="preserve"> ad </w:t>
      </w:r>
      <w:r w:rsidR="00FB749A" w:rsidRPr="00FB749A">
        <w:rPr>
          <w:sz w:val="24"/>
          <w:szCs w:val="24"/>
          <w:highlight w:val="green"/>
        </w:rPr>
        <w:t>litteram</w:t>
      </w:r>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via que </w:t>
      </w:r>
      <w:proofErr w:type="spellStart"/>
      <w:r w:rsidR="00A6186D" w:rsidRPr="006F61C3">
        <w:rPr>
          <w:sz w:val="24"/>
          <w:szCs w:val="24"/>
        </w:rPr>
        <w:t>ducit</w:t>
      </w:r>
      <w:proofErr w:type="spellEnd"/>
      <w:r w:rsidR="00A6186D" w:rsidRPr="006F61C3">
        <w:rPr>
          <w:sz w:val="24"/>
          <w:szCs w:val="24"/>
        </w:rPr>
        <w:t xml:space="preserve"> </w:t>
      </w:r>
      <w:proofErr w:type="spellStart"/>
      <w:r w:rsidR="00A6186D" w:rsidRPr="006F61C3">
        <w:rPr>
          <w:sz w:val="24"/>
          <w:szCs w:val="24"/>
        </w:rPr>
        <w:lastRenderedPageBreak/>
        <w:t>ad</w:t>
      </w:r>
      <w:proofErr w:type="spellEnd"/>
      <w:r w:rsidR="00A6186D" w:rsidRPr="006F61C3">
        <w:rPr>
          <w:sz w:val="24"/>
          <w:szCs w:val="24"/>
        </w:rPr>
        <w:t xml:space="preserve"> </w:t>
      </w:r>
      <w:proofErr w:type="spellStart"/>
      <w:r w:rsidR="00A6186D" w:rsidRPr="006F61C3">
        <w:rPr>
          <w:sz w:val="24"/>
          <w:szCs w:val="24"/>
        </w:rPr>
        <w:t>occidentem</w:t>
      </w:r>
      <w:proofErr w:type="spellEnd"/>
      <w:r w:rsidR="00FB749A">
        <w:rPr>
          <w:sz w:val="24"/>
          <w:szCs w:val="24"/>
        </w:rPr>
        <w:t>,</w:t>
      </w:r>
      <w:r w:rsidR="00A6186D" w:rsidRPr="006F61C3">
        <w:rPr>
          <w:sz w:val="24"/>
          <w:szCs w:val="24"/>
        </w:rPr>
        <w:t xml:space="preserve"> </w:t>
      </w:r>
      <w:proofErr w:type="spellStart"/>
      <w:r w:rsidR="00A6186D" w:rsidRPr="006F61C3">
        <w:rPr>
          <w:sz w:val="24"/>
          <w:szCs w:val="24"/>
        </w:rPr>
        <w:t>sicut</w:t>
      </w:r>
      <w:proofErr w:type="spellEnd"/>
      <w:r w:rsidR="00A6186D" w:rsidRPr="006F61C3">
        <w:rPr>
          <w:sz w:val="24"/>
          <w:szCs w:val="24"/>
        </w:rPr>
        <w:t xml:space="preserve"> </w:t>
      </w:r>
      <w:proofErr w:type="spellStart"/>
      <w:r w:rsidR="00A6186D" w:rsidRPr="006F61C3">
        <w:rPr>
          <w:sz w:val="24"/>
          <w:szCs w:val="24"/>
        </w:rPr>
        <w:t>dicitur</w:t>
      </w:r>
      <w:proofErr w:type="spellEnd"/>
      <w:r w:rsidR="00A6186D" w:rsidRPr="006F61C3">
        <w:rPr>
          <w:sz w:val="24"/>
          <w:szCs w:val="24"/>
        </w:rPr>
        <w:t xml:space="preserve"> in </w:t>
      </w:r>
      <w:proofErr w:type="spellStart"/>
      <w:r w:rsidR="00A6186D" w:rsidRPr="006F61C3">
        <w:rPr>
          <w:sz w:val="24"/>
          <w:szCs w:val="24"/>
        </w:rPr>
        <w:t>thobia</w:t>
      </w:r>
      <w:proofErr w:type="spellEnd"/>
      <w:r w:rsidR="00FB749A">
        <w:rPr>
          <w:sz w:val="24"/>
          <w:szCs w:val="24"/>
        </w:rPr>
        <w:t>,</w:t>
      </w:r>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via </w:t>
      </w:r>
      <w:proofErr w:type="spellStart"/>
      <w:r w:rsidR="00A6186D" w:rsidRPr="006F61C3">
        <w:rPr>
          <w:sz w:val="24"/>
          <w:szCs w:val="24"/>
        </w:rPr>
        <w:t>maris</w:t>
      </w:r>
      <w:proofErr w:type="spellEnd"/>
      <w:r w:rsidR="00A6186D" w:rsidRPr="006F61C3">
        <w:rPr>
          <w:sz w:val="24"/>
          <w:szCs w:val="24"/>
        </w:rPr>
        <w:t xml:space="preserve"> trans </w:t>
      </w:r>
      <w:proofErr w:type="spellStart"/>
      <w:r w:rsidR="00A6186D" w:rsidRPr="006F61C3">
        <w:rPr>
          <w:sz w:val="24"/>
          <w:szCs w:val="24"/>
        </w:rPr>
        <w:t>iordanem</w:t>
      </w:r>
      <w:proofErr w:type="spellEnd"/>
      <w:r w:rsidR="00A6186D" w:rsidRPr="006F61C3">
        <w:rPr>
          <w:sz w:val="24"/>
          <w:szCs w:val="24"/>
        </w:rPr>
        <w:t xml:space="preserve"> galilee gentium</w:t>
      </w:r>
      <w:r w:rsidR="00FB749A">
        <w:rPr>
          <w:sz w:val="24"/>
          <w:szCs w:val="24"/>
        </w:rPr>
        <w:t xml:space="preserve">, </w:t>
      </w:r>
      <w:proofErr w:type="spellStart"/>
      <w:r w:rsidR="00FB749A">
        <w:rPr>
          <w:sz w:val="24"/>
          <w:szCs w:val="24"/>
        </w:rPr>
        <w:t>sicut</w:t>
      </w:r>
      <w:proofErr w:type="spellEnd"/>
      <w:r w:rsidR="00FB749A">
        <w:rPr>
          <w:sz w:val="24"/>
          <w:szCs w:val="24"/>
        </w:rPr>
        <w:t xml:space="preserve"> </w:t>
      </w:r>
      <w:proofErr w:type="spellStart"/>
      <w:r w:rsidR="00FB749A">
        <w:rPr>
          <w:sz w:val="24"/>
          <w:szCs w:val="24"/>
        </w:rPr>
        <w:t>dicitur</w:t>
      </w:r>
      <w:proofErr w:type="spellEnd"/>
      <w:r w:rsidR="00FB749A">
        <w:rPr>
          <w:sz w:val="24"/>
          <w:szCs w:val="24"/>
        </w:rPr>
        <w:t xml:space="preserve"> in </w:t>
      </w:r>
      <w:proofErr w:type="spellStart"/>
      <w:r w:rsidR="00FB749A">
        <w:rPr>
          <w:sz w:val="24"/>
          <w:szCs w:val="24"/>
        </w:rPr>
        <w:t>Ysai</w:t>
      </w:r>
      <w:r w:rsidR="00A6186D" w:rsidRPr="006F61C3">
        <w:rPr>
          <w:sz w:val="24"/>
          <w:szCs w:val="24"/>
        </w:rPr>
        <w:t>a</w:t>
      </w:r>
      <w:proofErr w:type="spellEnd"/>
      <w:r w:rsidR="00FB749A">
        <w:rPr>
          <w:sz w:val="24"/>
          <w:szCs w:val="24"/>
        </w:rPr>
        <w:t>.</w:t>
      </w:r>
      <w:r w:rsidR="00A6186D" w:rsidRPr="006F61C3">
        <w:rPr>
          <w:sz w:val="24"/>
          <w:szCs w:val="24"/>
        </w:rPr>
        <w:t xml:space="preserve"> Per </w:t>
      </w:r>
      <w:proofErr w:type="spellStart"/>
      <w:r w:rsidR="00A6186D" w:rsidRPr="006F61C3">
        <w:rPr>
          <w:sz w:val="24"/>
          <w:szCs w:val="24"/>
        </w:rPr>
        <w:t>hanc</w:t>
      </w:r>
      <w:proofErr w:type="spellEnd"/>
      <w:r w:rsidR="00A6186D" w:rsidRPr="006F61C3">
        <w:rPr>
          <w:sz w:val="24"/>
          <w:szCs w:val="24"/>
        </w:rPr>
        <w:t xml:space="preserve"> </w:t>
      </w:r>
      <w:proofErr w:type="spellStart"/>
      <w:r w:rsidR="00A6186D" w:rsidRPr="006F61C3">
        <w:rPr>
          <w:sz w:val="24"/>
          <w:szCs w:val="24"/>
        </w:rPr>
        <w:t>enim</w:t>
      </w:r>
      <w:proofErr w:type="spellEnd"/>
      <w:r w:rsidR="00A6186D" w:rsidRPr="006F61C3">
        <w:rPr>
          <w:sz w:val="24"/>
          <w:szCs w:val="24"/>
        </w:rPr>
        <w:t xml:space="preserve"> </w:t>
      </w:r>
      <w:proofErr w:type="spellStart"/>
      <w:r w:rsidR="00A6186D" w:rsidRPr="006F61C3">
        <w:rPr>
          <w:sz w:val="24"/>
          <w:szCs w:val="24"/>
        </w:rPr>
        <w:t>viam</w:t>
      </w:r>
      <w:proofErr w:type="spellEnd"/>
      <w:r w:rsidR="00A6186D" w:rsidRPr="006F61C3">
        <w:rPr>
          <w:sz w:val="24"/>
          <w:szCs w:val="24"/>
        </w:rPr>
        <w:t xml:space="preserve"> </w:t>
      </w:r>
      <w:proofErr w:type="spellStart"/>
      <w:r w:rsidR="00A6186D" w:rsidRPr="006F61C3">
        <w:rPr>
          <w:sz w:val="24"/>
          <w:szCs w:val="24"/>
        </w:rPr>
        <w:t>negociatores</w:t>
      </w:r>
      <w:proofErr w:type="spellEnd"/>
      <w:r w:rsidR="00A6186D" w:rsidRPr="006F61C3">
        <w:rPr>
          <w:sz w:val="24"/>
          <w:szCs w:val="24"/>
        </w:rPr>
        <w:t xml:space="preserve"> de </w:t>
      </w:r>
      <w:proofErr w:type="spellStart"/>
      <w:r w:rsidR="00A6186D" w:rsidRPr="006F61C3">
        <w:rPr>
          <w:sz w:val="24"/>
          <w:szCs w:val="24"/>
        </w:rPr>
        <w:t>aran</w:t>
      </w:r>
      <w:proofErr w:type="spellEnd"/>
      <w:r w:rsidR="00A6186D" w:rsidRPr="006F61C3">
        <w:rPr>
          <w:sz w:val="24"/>
          <w:szCs w:val="24"/>
        </w:rPr>
        <w:t xml:space="preserve"> et de monte seir </w:t>
      </w:r>
      <w:r w:rsidR="00FB749A">
        <w:rPr>
          <w:sz w:val="24"/>
          <w:szCs w:val="24"/>
        </w:rPr>
        <w:t xml:space="preserve">et </w:t>
      </w:r>
      <w:proofErr w:type="spellStart"/>
      <w:r w:rsidR="00FB749A">
        <w:rPr>
          <w:sz w:val="24"/>
          <w:szCs w:val="24"/>
        </w:rPr>
        <w:t>bovawini</w:t>
      </w:r>
      <w:proofErr w:type="spellEnd"/>
      <w:r w:rsidR="00FB749A">
        <w:rPr>
          <w:sz w:val="24"/>
          <w:szCs w:val="24"/>
        </w:rPr>
        <w:t xml:space="preserve"> qui sunt </w:t>
      </w:r>
      <w:proofErr w:type="spellStart"/>
      <w:r w:rsidR="00FB749A">
        <w:rPr>
          <w:sz w:val="24"/>
          <w:szCs w:val="24"/>
        </w:rPr>
        <w:t>madiani</w:t>
      </w:r>
      <w:r w:rsidR="00A6186D" w:rsidRPr="006F61C3">
        <w:rPr>
          <w:sz w:val="24"/>
          <w:szCs w:val="24"/>
        </w:rPr>
        <w:t>te</w:t>
      </w:r>
      <w:proofErr w:type="spellEnd"/>
      <w:r w:rsidR="00A6186D" w:rsidRPr="006F61C3">
        <w:rPr>
          <w:sz w:val="24"/>
          <w:szCs w:val="24"/>
        </w:rPr>
        <w:t xml:space="preserve"> </w:t>
      </w:r>
      <w:proofErr w:type="spellStart"/>
      <w:r w:rsidR="00A6186D" w:rsidRPr="006F61C3">
        <w:rPr>
          <w:sz w:val="24"/>
          <w:szCs w:val="24"/>
        </w:rPr>
        <w:t>multas</w:t>
      </w:r>
      <w:proofErr w:type="spellEnd"/>
      <w:r w:rsidR="00A6186D" w:rsidRPr="006F61C3">
        <w:rPr>
          <w:sz w:val="24"/>
          <w:szCs w:val="24"/>
        </w:rPr>
        <w:t xml:space="preserve"> </w:t>
      </w:r>
      <w:proofErr w:type="spellStart"/>
      <w:r w:rsidR="00A6186D" w:rsidRPr="006F61C3">
        <w:rPr>
          <w:sz w:val="24"/>
          <w:szCs w:val="24"/>
        </w:rPr>
        <w:t>merces</w:t>
      </w:r>
      <w:proofErr w:type="spellEnd"/>
      <w:r w:rsidR="00A6186D" w:rsidRPr="006F61C3">
        <w:rPr>
          <w:sz w:val="24"/>
          <w:szCs w:val="24"/>
        </w:rPr>
        <w:t xml:space="preserve"> </w:t>
      </w:r>
      <w:proofErr w:type="spellStart"/>
      <w:r w:rsidR="00A6186D" w:rsidRPr="006F61C3">
        <w:rPr>
          <w:sz w:val="24"/>
          <w:szCs w:val="24"/>
        </w:rPr>
        <w:t>ducunt</w:t>
      </w:r>
      <w:proofErr w:type="spellEnd"/>
      <w:r w:rsidR="00A6186D" w:rsidRPr="006F61C3">
        <w:rPr>
          <w:sz w:val="24"/>
          <w:szCs w:val="24"/>
        </w:rPr>
        <w:t xml:space="preserve"> in </w:t>
      </w:r>
      <w:proofErr w:type="spellStart"/>
      <w:r w:rsidR="00A6186D" w:rsidRPr="006F61C3">
        <w:rPr>
          <w:sz w:val="24"/>
          <w:szCs w:val="24"/>
        </w:rPr>
        <w:t>accon</w:t>
      </w:r>
      <w:proofErr w:type="spellEnd"/>
      <w:r w:rsidR="00A6186D" w:rsidRPr="006F61C3">
        <w:rPr>
          <w:sz w:val="24"/>
          <w:szCs w:val="24"/>
        </w:rPr>
        <w:t xml:space="preserve"> et </w:t>
      </w:r>
      <w:proofErr w:type="spellStart"/>
      <w:r w:rsidR="00A6186D" w:rsidRPr="006F61C3">
        <w:rPr>
          <w:sz w:val="24"/>
          <w:szCs w:val="24"/>
        </w:rPr>
        <w:t>reducunt</w:t>
      </w:r>
      <w:proofErr w:type="spellEnd"/>
      <w:r w:rsidR="00A6186D" w:rsidRPr="006F61C3">
        <w:rPr>
          <w:sz w:val="24"/>
          <w:szCs w:val="24"/>
        </w:rPr>
        <w:t xml:space="preserve"> in </w:t>
      </w:r>
      <w:proofErr w:type="spellStart"/>
      <w:r w:rsidR="00A6186D" w:rsidRPr="006F61C3">
        <w:rPr>
          <w:sz w:val="24"/>
          <w:szCs w:val="24"/>
        </w:rPr>
        <w:t>camelis</w:t>
      </w:r>
      <w:proofErr w:type="spellEnd"/>
      <w:r w:rsidR="00A6186D" w:rsidRPr="006F61C3">
        <w:rPr>
          <w:sz w:val="24"/>
          <w:szCs w:val="24"/>
        </w:rPr>
        <w:t xml:space="preserve"> qui </w:t>
      </w:r>
      <w:proofErr w:type="spellStart"/>
      <w:r w:rsidR="00A6186D" w:rsidRPr="006F61C3">
        <w:rPr>
          <w:sz w:val="24"/>
          <w:szCs w:val="24"/>
        </w:rPr>
        <w:t>ma</w:t>
      </w:r>
      <w:r w:rsidR="00A6186D" w:rsidRPr="006859C8">
        <w:rPr>
          <w:sz w:val="24"/>
          <w:szCs w:val="24"/>
          <w:highlight w:val="green"/>
        </w:rPr>
        <w:t>x</w:t>
      </w:r>
      <w:r w:rsidR="006859C8" w:rsidRPr="006859C8">
        <w:rPr>
          <w:sz w:val="24"/>
          <w:szCs w:val="24"/>
          <w:highlight w:val="green"/>
        </w:rPr>
        <w:t>i</w:t>
      </w:r>
      <w:r w:rsidR="00A6186D" w:rsidRPr="006859C8">
        <w:rPr>
          <w:sz w:val="24"/>
          <w:szCs w:val="24"/>
          <w:highlight w:val="green"/>
        </w:rPr>
        <w:t>m</w:t>
      </w:r>
      <w:r w:rsidR="00A6186D" w:rsidRPr="006F61C3">
        <w:rPr>
          <w:sz w:val="24"/>
          <w:szCs w:val="24"/>
        </w:rPr>
        <w:t>e</w:t>
      </w:r>
      <w:proofErr w:type="spellEnd"/>
      <w:r w:rsidR="00A6186D" w:rsidRPr="006F61C3">
        <w:rPr>
          <w:sz w:val="24"/>
          <w:szCs w:val="24"/>
        </w:rPr>
        <w:t xml:space="preserve"> </w:t>
      </w:r>
      <w:proofErr w:type="spellStart"/>
      <w:r w:rsidR="00A6186D" w:rsidRPr="006F61C3">
        <w:rPr>
          <w:sz w:val="24"/>
          <w:szCs w:val="24"/>
        </w:rPr>
        <w:t>habundant</w:t>
      </w:r>
      <w:proofErr w:type="spellEnd"/>
      <w:r w:rsidR="00A6186D" w:rsidRPr="006F61C3">
        <w:rPr>
          <w:sz w:val="24"/>
          <w:szCs w:val="24"/>
        </w:rPr>
        <w:t xml:space="preserve"> in </w:t>
      </w:r>
      <w:proofErr w:type="spellStart"/>
      <w:r w:rsidR="00A6186D" w:rsidRPr="006F61C3">
        <w:rPr>
          <w:sz w:val="24"/>
          <w:szCs w:val="24"/>
        </w:rPr>
        <w:t>partibus</w:t>
      </w:r>
      <w:proofErr w:type="spellEnd"/>
      <w:r w:rsidR="00A6186D" w:rsidRPr="006F61C3">
        <w:rPr>
          <w:sz w:val="24"/>
          <w:szCs w:val="24"/>
        </w:rPr>
        <w:t xml:space="preserve"> </w:t>
      </w:r>
      <w:proofErr w:type="spellStart"/>
      <w:r w:rsidR="00A6186D" w:rsidRPr="006F61C3">
        <w:rPr>
          <w:sz w:val="24"/>
          <w:szCs w:val="24"/>
        </w:rPr>
        <w:t>illis</w:t>
      </w:r>
      <w:proofErr w:type="spellEnd"/>
      <w:r w:rsidR="00FB749A">
        <w:rPr>
          <w:sz w:val="24"/>
          <w:szCs w:val="24"/>
        </w:rPr>
        <w:t>.</w:t>
      </w:r>
      <w:r w:rsidR="00982ABB">
        <w:rPr>
          <w:rStyle w:val="FootnoteReference"/>
          <w:sz w:val="24"/>
          <w:szCs w:val="24"/>
        </w:rPr>
        <w:footnoteReference w:id="22"/>
      </w:r>
      <w:r w:rsidR="00A6186D" w:rsidRPr="006F61C3">
        <w:rPr>
          <w:sz w:val="24"/>
          <w:szCs w:val="24"/>
        </w:rPr>
        <w:t xml:space="preserve"> </w:t>
      </w:r>
    </w:p>
    <w:p w14:paraId="2479D44E" w14:textId="77777777" w:rsidR="00F67513" w:rsidRDefault="00A6186D" w:rsidP="00F67513">
      <w:pPr>
        <w:ind w:firstLine="720"/>
        <w:rPr>
          <w:sz w:val="24"/>
          <w:szCs w:val="24"/>
        </w:rPr>
      </w:pPr>
      <w:r w:rsidRPr="006F61C3">
        <w:rPr>
          <w:sz w:val="24"/>
          <w:szCs w:val="24"/>
        </w:rPr>
        <w:t xml:space="preserve">Procedendo </w:t>
      </w:r>
      <w:proofErr w:type="spellStart"/>
      <w:r w:rsidRPr="006F61C3">
        <w:rPr>
          <w:sz w:val="24"/>
          <w:szCs w:val="24"/>
        </w:rPr>
        <w:t>igitur</w:t>
      </w:r>
      <w:proofErr w:type="spellEnd"/>
      <w:r w:rsidRPr="006F61C3">
        <w:rPr>
          <w:sz w:val="24"/>
          <w:szCs w:val="24"/>
        </w:rPr>
        <w:t xml:space="preserve"> de </w:t>
      </w:r>
      <w:proofErr w:type="spellStart"/>
      <w:r w:rsidRPr="006F61C3">
        <w:rPr>
          <w:sz w:val="24"/>
          <w:szCs w:val="24"/>
        </w:rPr>
        <w:t>accon</w:t>
      </w:r>
      <w:proofErr w:type="spellEnd"/>
      <w:r w:rsidRPr="006F61C3">
        <w:rPr>
          <w:sz w:val="24"/>
          <w:szCs w:val="24"/>
        </w:rPr>
        <w:t xml:space="preserve"> per primam </w:t>
      </w:r>
      <w:proofErr w:type="spellStart"/>
      <w:r w:rsidRPr="006F61C3">
        <w:rPr>
          <w:sz w:val="24"/>
          <w:szCs w:val="24"/>
        </w:rPr>
        <w:t>divisioem</w:t>
      </w:r>
      <w:proofErr w:type="spellEnd"/>
      <w:r w:rsidRPr="006F61C3">
        <w:rPr>
          <w:sz w:val="24"/>
          <w:szCs w:val="24"/>
        </w:rPr>
        <w:t xml:space="preserve"> quarte </w:t>
      </w:r>
      <w:proofErr w:type="spellStart"/>
      <w:r w:rsidRPr="006F61C3">
        <w:rPr>
          <w:sz w:val="24"/>
          <w:szCs w:val="24"/>
        </w:rPr>
        <w:t>orietalis</w:t>
      </w:r>
      <w:proofErr w:type="spellEnd"/>
      <w:r w:rsidRPr="006F61C3">
        <w:rPr>
          <w:sz w:val="24"/>
          <w:szCs w:val="24"/>
        </w:rPr>
        <w:t xml:space="preserve"> ad </w:t>
      </w:r>
      <w:proofErr w:type="spellStart"/>
      <w:r w:rsidRPr="006F61C3">
        <w:rPr>
          <w:sz w:val="24"/>
          <w:szCs w:val="24"/>
        </w:rPr>
        <w:t>quinque</w:t>
      </w:r>
      <w:proofErr w:type="spellEnd"/>
      <w:r w:rsidRPr="006F61C3">
        <w:rPr>
          <w:sz w:val="24"/>
          <w:szCs w:val="24"/>
        </w:rPr>
        <w:t xml:space="preserve"> miliaria de </w:t>
      </w:r>
      <w:proofErr w:type="spellStart"/>
      <w:r w:rsidRPr="006F61C3">
        <w:rPr>
          <w:sz w:val="24"/>
          <w:szCs w:val="24"/>
        </w:rPr>
        <w:t>accon</w:t>
      </w:r>
      <w:proofErr w:type="spellEnd"/>
      <w:r w:rsidRPr="006F61C3">
        <w:rPr>
          <w:sz w:val="24"/>
          <w:szCs w:val="24"/>
        </w:rPr>
        <w:t xml:space="preserve"> </w:t>
      </w:r>
      <w:proofErr w:type="spellStart"/>
      <w:r w:rsidRPr="006F61C3">
        <w:rPr>
          <w:sz w:val="24"/>
          <w:szCs w:val="24"/>
        </w:rPr>
        <w:t>occurit</w:t>
      </w:r>
      <w:proofErr w:type="spellEnd"/>
      <w:r w:rsidRPr="006F61C3">
        <w:rPr>
          <w:sz w:val="24"/>
          <w:szCs w:val="24"/>
        </w:rPr>
        <w:t xml:space="preserve"> </w:t>
      </w:r>
      <w:proofErr w:type="spellStart"/>
      <w:r w:rsidRPr="006F61C3">
        <w:rPr>
          <w:sz w:val="24"/>
          <w:szCs w:val="24"/>
        </w:rPr>
        <w:t>casale</w:t>
      </w:r>
      <w:proofErr w:type="spellEnd"/>
      <w:r w:rsidRPr="006F61C3">
        <w:rPr>
          <w:sz w:val="24"/>
          <w:szCs w:val="24"/>
        </w:rPr>
        <w:t xml:space="preserve"> </w:t>
      </w:r>
      <w:proofErr w:type="spellStart"/>
      <w:r w:rsidRPr="006F61C3">
        <w:rPr>
          <w:sz w:val="24"/>
          <w:szCs w:val="24"/>
        </w:rPr>
        <w:t>quoddam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sanctus</w:t>
      </w:r>
      <w:proofErr w:type="spellEnd"/>
      <w:r w:rsidRPr="006F61C3">
        <w:rPr>
          <w:sz w:val="24"/>
          <w:szCs w:val="24"/>
        </w:rPr>
        <w:t xml:space="preserve"> </w:t>
      </w:r>
      <w:proofErr w:type="spellStart"/>
      <w:r w:rsidRPr="006F61C3">
        <w:rPr>
          <w:sz w:val="24"/>
          <w:szCs w:val="24"/>
        </w:rPr>
        <w:t>georius</w:t>
      </w:r>
      <w:proofErr w:type="spellEnd"/>
      <w:r w:rsidRPr="006F61C3">
        <w:rPr>
          <w:sz w:val="24"/>
          <w:szCs w:val="24"/>
        </w:rPr>
        <w:t xml:space="preserve"> ubi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sanctus</w:t>
      </w:r>
      <w:proofErr w:type="spellEnd"/>
      <w:r w:rsidRPr="006F61C3">
        <w:rPr>
          <w:sz w:val="24"/>
          <w:szCs w:val="24"/>
        </w:rPr>
        <w:t xml:space="preserve"> idem </w:t>
      </w:r>
      <w:proofErr w:type="spellStart"/>
      <w:r w:rsidRPr="006F61C3">
        <w:rPr>
          <w:sz w:val="24"/>
          <w:szCs w:val="24"/>
        </w:rPr>
        <w:t>natus</w:t>
      </w:r>
      <w:proofErr w:type="spellEnd"/>
      <w:r w:rsidRPr="006F61C3">
        <w:rPr>
          <w:sz w:val="24"/>
          <w:szCs w:val="24"/>
        </w:rPr>
        <w:t xml:space="preserve"> </w:t>
      </w:r>
      <w:proofErr w:type="spellStart"/>
      <w:r w:rsidRPr="006F61C3">
        <w:rPr>
          <w:sz w:val="24"/>
          <w:szCs w:val="24"/>
        </w:rPr>
        <w:t>fuisse</w:t>
      </w:r>
      <w:proofErr w:type="spellEnd"/>
      <w:r w:rsidR="00472CE8">
        <w:rPr>
          <w:sz w:val="24"/>
          <w:szCs w:val="24"/>
        </w:rPr>
        <w:t xml:space="preserve">. </w:t>
      </w:r>
      <w:proofErr w:type="spellStart"/>
      <w:r w:rsidR="00472CE8">
        <w:rPr>
          <w:sz w:val="24"/>
          <w:szCs w:val="24"/>
        </w:rPr>
        <w:t>Inde</w:t>
      </w:r>
      <w:proofErr w:type="spellEnd"/>
      <w:r w:rsidR="00472CE8">
        <w:rPr>
          <w:sz w:val="24"/>
          <w:szCs w:val="24"/>
        </w:rPr>
        <w:t xml:space="preserve"> </w:t>
      </w:r>
      <w:proofErr w:type="spellStart"/>
      <w:r w:rsidR="00472CE8">
        <w:rPr>
          <w:sz w:val="24"/>
          <w:szCs w:val="24"/>
        </w:rPr>
        <w:t>austrum</w:t>
      </w:r>
      <w:proofErr w:type="spellEnd"/>
      <w:r w:rsidR="00472CE8">
        <w:rPr>
          <w:sz w:val="24"/>
          <w:szCs w:val="24"/>
        </w:rPr>
        <w:t xml:space="preserve"> fere ad </w:t>
      </w:r>
      <w:proofErr w:type="spellStart"/>
      <w:r w:rsidR="00472CE8">
        <w:rPr>
          <w:sz w:val="24"/>
          <w:szCs w:val="24"/>
        </w:rPr>
        <w:t>du</w:t>
      </w:r>
      <w:r w:rsidRPr="006F61C3">
        <w:rPr>
          <w:sz w:val="24"/>
          <w:szCs w:val="24"/>
        </w:rPr>
        <w:t>as</w:t>
      </w:r>
      <w:proofErr w:type="spellEnd"/>
      <w:r w:rsidRPr="006F61C3">
        <w:rPr>
          <w:sz w:val="24"/>
          <w:szCs w:val="24"/>
        </w:rPr>
        <w:t xml:space="preserve"> leucas </w:t>
      </w:r>
      <w:proofErr w:type="spellStart"/>
      <w:r w:rsidRPr="006F61C3">
        <w:rPr>
          <w:sz w:val="24"/>
          <w:szCs w:val="24"/>
        </w:rPr>
        <w:t>naason</w:t>
      </w:r>
      <w:proofErr w:type="spellEnd"/>
      <w:r w:rsidR="00472CE8">
        <w:rPr>
          <w:sz w:val="24"/>
          <w:szCs w:val="24"/>
        </w:rPr>
        <w:t>,</w:t>
      </w:r>
      <w:r w:rsidRPr="006F61C3">
        <w:rPr>
          <w:sz w:val="24"/>
          <w:szCs w:val="24"/>
        </w:rPr>
        <w:t xml:space="preserve"> de qua</w:t>
      </w:r>
      <w:r w:rsidR="00472CE8">
        <w:rPr>
          <w:sz w:val="24"/>
          <w:szCs w:val="24"/>
        </w:rPr>
        <w:t xml:space="preserve"> </w:t>
      </w:r>
      <w:proofErr w:type="spellStart"/>
      <w:r w:rsidR="00472CE8">
        <w:rPr>
          <w:sz w:val="24"/>
          <w:szCs w:val="24"/>
        </w:rPr>
        <w:t>legitur</w:t>
      </w:r>
      <w:proofErr w:type="spellEnd"/>
      <w:r w:rsidR="00472CE8">
        <w:rPr>
          <w:sz w:val="24"/>
          <w:szCs w:val="24"/>
        </w:rPr>
        <w:t xml:space="preserve"> in </w:t>
      </w:r>
      <w:proofErr w:type="spellStart"/>
      <w:r w:rsidR="00472CE8">
        <w:rPr>
          <w:sz w:val="24"/>
          <w:szCs w:val="24"/>
        </w:rPr>
        <w:t>thobia</w:t>
      </w:r>
      <w:proofErr w:type="spellEnd"/>
      <w:r w:rsidR="00472CE8">
        <w:rPr>
          <w:sz w:val="24"/>
          <w:szCs w:val="24"/>
        </w:rPr>
        <w:t xml:space="preserve"> et </w:t>
      </w:r>
      <w:proofErr w:type="spellStart"/>
      <w:r w:rsidR="00472CE8">
        <w:rPr>
          <w:sz w:val="24"/>
          <w:szCs w:val="24"/>
        </w:rPr>
        <w:t>inde</w:t>
      </w:r>
      <w:proofErr w:type="spellEnd"/>
      <w:r w:rsidR="00472CE8">
        <w:rPr>
          <w:sz w:val="24"/>
          <w:szCs w:val="24"/>
        </w:rPr>
        <w:t xml:space="preserve"> </w:t>
      </w:r>
      <w:proofErr w:type="spellStart"/>
      <w:r w:rsidR="00472CE8">
        <w:rPr>
          <w:sz w:val="24"/>
          <w:szCs w:val="24"/>
        </w:rPr>
        <w:t>ad</w:t>
      </w:r>
      <w:proofErr w:type="spellEnd"/>
      <w:r w:rsidR="00472CE8">
        <w:rPr>
          <w:sz w:val="24"/>
          <w:szCs w:val="24"/>
        </w:rPr>
        <w:t xml:space="preserve"> </w:t>
      </w:r>
      <w:proofErr w:type="spellStart"/>
      <w:r w:rsidR="00472CE8">
        <w:rPr>
          <w:sz w:val="24"/>
          <w:szCs w:val="24"/>
        </w:rPr>
        <w:t>e</w:t>
      </w:r>
      <w:r w:rsidRPr="006F61C3">
        <w:rPr>
          <w:sz w:val="24"/>
          <w:szCs w:val="24"/>
        </w:rPr>
        <w:t>andem</w:t>
      </w:r>
      <w:proofErr w:type="spellEnd"/>
      <w:r w:rsidRPr="006F61C3">
        <w:rPr>
          <w:sz w:val="24"/>
          <w:szCs w:val="24"/>
        </w:rPr>
        <w:t xml:space="preserve"> </w:t>
      </w:r>
      <w:proofErr w:type="spellStart"/>
      <w:r w:rsidRPr="006F61C3">
        <w:rPr>
          <w:sz w:val="24"/>
          <w:szCs w:val="24"/>
        </w:rPr>
        <w:t>plagam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 </w:t>
      </w:r>
      <w:proofErr w:type="spellStart"/>
      <w:r w:rsidRPr="006F61C3">
        <w:rPr>
          <w:sz w:val="24"/>
          <w:szCs w:val="24"/>
        </w:rPr>
        <w:t>dotaym</w:t>
      </w:r>
      <w:proofErr w:type="spellEnd"/>
      <w:r w:rsidRPr="006F61C3">
        <w:rPr>
          <w:sz w:val="24"/>
          <w:szCs w:val="24"/>
        </w:rPr>
        <w:t xml:space="preserve"> </w:t>
      </w:r>
      <w:proofErr w:type="spellStart"/>
      <w:r w:rsidRPr="006F61C3">
        <w:rPr>
          <w:sz w:val="24"/>
          <w:szCs w:val="24"/>
        </w:rPr>
        <w:t>opidum</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amenum</w:t>
      </w:r>
      <w:proofErr w:type="spellEnd"/>
      <w:r w:rsidRPr="006F61C3">
        <w:rPr>
          <w:sz w:val="24"/>
          <w:szCs w:val="24"/>
        </w:rPr>
        <w:t xml:space="preserve"> super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betulie</w:t>
      </w:r>
      <w:proofErr w:type="spellEnd"/>
      <w:r w:rsidRPr="006F61C3">
        <w:rPr>
          <w:sz w:val="24"/>
          <w:szCs w:val="24"/>
        </w:rPr>
        <w:t xml:space="preserve"> ubi </w:t>
      </w:r>
      <w:proofErr w:type="spellStart"/>
      <w:r w:rsidRPr="006F61C3">
        <w:rPr>
          <w:sz w:val="24"/>
          <w:szCs w:val="24"/>
        </w:rPr>
        <w:t>ioseph</w:t>
      </w:r>
      <w:proofErr w:type="spellEnd"/>
      <w:r w:rsidRPr="006F61C3">
        <w:rPr>
          <w:sz w:val="24"/>
          <w:szCs w:val="24"/>
        </w:rPr>
        <w:t xml:space="preserve"> invenit </w:t>
      </w:r>
      <w:proofErr w:type="spellStart"/>
      <w:r w:rsidRPr="006F61C3">
        <w:rPr>
          <w:sz w:val="24"/>
          <w:szCs w:val="24"/>
        </w:rPr>
        <w:t>fratres</w:t>
      </w:r>
      <w:proofErr w:type="spellEnd"/>
      <w:r w:rsidRPr="006F61C3">
        <w:rPr>
          <w:sz w:val="24"/>
          <w:szCs w:val="24"/>
        </w:rPr>
        <w:t xml:space="preserve"> </w:t>
      </w:r>
      <w:proofErr w:type="spellStart"/>
      <w:r w:rsidRPr="006F61C3">
        <w:rPr>
          <w:sz w:val="24"/>
          <w:szCs w:val="24"/>
        </w:rPr>
        <w:t>suos</w:t>
      </w:r>
      <w:proofErr w:type="spellEnd"/>
      <w:r w:rsidR="00472CE8">
        <w:rPr>
          <w:sz w:val="24"/>
          <w:szCs w:val="24"/>
        </w:rPr>
        <w:t xml:space="preserve">, et </w:t>
      </w:r>
      <w:proofErr w:type="spellStart"/>
      <w:r w:rsidR="00472CE8">
        <w:rPr>
          <w:sz w:val="24"/>
          <w:szCs w:val="24"/>
        </w:rPr>
        <w:t>elize</w:t>
      </w:r>
      <w:r w:rsidRPr="006F61C3">
        <w:rPr>
          <w:sz w:val="24"/>
          <w:szCs w:val="24"/>
        </w:rPr>
        <w:t>us</w:t>
      </w:r>
      <w:proofErr w:type="spellEnd"/>
      <w:r w:rsidRPr="006F61C3">
        <w:rPr>
          <w:sz w:val="24"/>
          <w:szCs w:val="24"/>
        </w:rPr>
        <w:t xml:space="preserve"> </w:t>
      </w:r>
      <w:proofErr w:type="spellStart"/>
      <w:r w:rsidRPr="006F61C3">
        <w:rPr>
          <w:sz w:val="24"/>
          <w:szCs w:val="24"/>
        </w:rPr>
        <w:t>circumdatus</w:t>
      </w:r>
      <w:proofErr w:type="spellEnd"/>
      <w:r w:rsidRPr="006F61C3">
        <w:rPr>
          <w:sz w:val="24"/>
          <w:szCs w:val="24"/>
        </w:rPr>
        <w:t xml:space="preserve"> a </w:t>
      </w:r>
      <w:proofErr w:type="spellStart"/>
      <w:r w:rsidRPr="006F61C3">
        <w:rPr>
          <w:sz w:val="24"/>
          <w:szCs w:val="24"/>
        </w:rPr>
        <w:t>syris</w:t>
      </w:r>
      <w:proofErr w:type="spellEnd"/>
      <w:r w:rsidRPr="006F61C3">
        <w:rPr>
          <w:sz w:val="24"/>
          <w:szCs w:val="24"/>
        </w:rPr>
        <w:t xml:space="preserve"> </w:t>
      </w:r>
      <w:proofErr w:type="spellStart"/>
      <w:r w:rsidRPr="006F61C3">
        <w:rPr>
          <w:sz w:val="24"/>
          <w:szCs w:val="24"/>
        </w:rPr>
        <w:t>eos</w:t>
      </w:r>
      <w:proofErr w:type="spellEnd"/>
      <w:r w:rsidRPr="006F61C3">
        <w:rPr>
          <w:sz w:val="24"/>
          <w:szCs w:val="24"/>
        </w:rPr>
        <w:t xml:space="preserve"> </w:t>
      </w:r>
      <w:proofErr w:type="spellStart"/>
      <w:r w:rsidRPr="006F61C3">
        <w:rPr>
          <w:sz w:val="24"/>
          <w:szCs w:val="24"/>
        </w:rPr>
        <w:t>d</w:t>
      </w:r>
      <w:r w:rsidR="00472CE8">
        <w:rPr>
          <w:sz w:val="24"/>
          <w:szCs w:val="24"/>
        </w:rPr>
        <w:t>uxit</w:t>
      </w:r>
      <w:proofErr w:type="spellEnd"/>
      <w:r w:rsidR="00472CE8">
        <w:rPr>
          <w:sz w:val="24"/>
          <w:szCs w:val="24"/>
        </w:rPr>
        <w:t xml:space="preserve"> in medium </w:t>
      </w:r>
      <w:proofErr w:type="spellStart"/>
      <w:r w:rsidR="00472CE8">
        <w:rPr>
          <w:sz w:val="24"/>
          <w:szCs w:val="24"/>
        </w:rPr>
        <w:t>civitatis</w:t>
      </w:r>
      <w:proofErr w:type="spellEnd"/>
      <w:r w:rsidR="00472CE8">
        <w:rPr>
          <w:sz w:val="24"/>
          <w:szCs w:val="24"/>
        </w:rPr>
        <w:t xml:space="preserve"> </w:t>
      </w:r>
      <w:proofErr w:type="spellStart"/>
      <w:r w:rsidR="00472CE8">
        <w:rPr>
          <w:sz w:val="24"/>
          <w:szCs w:val="24"/>
        </w:rPr>
        <w:t>sama</w:t>
      </w:r>
      <w:r w:rsidRPr="006F61C3">
        <w:rPr>
          <w:sz w:val="24"/>
          <w:szCs w:val="24"/>
        </w:rPr>
        <w:t>rie</w:t>
      </w:r>
      <w:proofErr w:type="spellEnd"/>
      <w:r w:rsidR="00472CE8">
        <w:rPr>
          <w:sz w:val="24"/>
          <w:szCs w:val="24"/>
        </w:rPr>
        <w:t>.</w:t>
      </w:r>
      <w:r w:rsidRPr="006F61C3">
        <w:rPr>
          <w:sz w:val="24"/>
          <w:szCs w:val="24"/>
        </w:rPr>
        <w:t xml:space="preserve"> De </w:t>
      </w:r>
      <w:proofErr w:type="spellStart"/>
      <w:r w:rsidRPr="006F61C3">
        <w:rPr>
          <w:sz w:val="24"/>
          <w:szCs w:val="24"/>
        </w:rPr>
        <w:t>naason</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 contra </w:t>
      </w:r>
      <w:proofErr w:type="spellStart"/>
      <w:r w:rsidRPr="006F61C3">
        <w:rPr>
          <w:sz w:val="24"/>
          <w:szCs w:val="24"/>
        </w:rPr>
        <w:t>orientem</w:t>
      </w:r>
      <w:proofErr w:type="spellEnd"/>
      <w:r w:rsidR="00472CE8">
        <w:rPr>
          <w:sz w:val="24"/>
          <w:szCs w:val="24"/>
        </w:rPr>
        <w:t>,</w:t>
      </w:r>
      <w:r w:rsidRPr="006F61C3">
        <w:rPr>
          <w:sz w:val="24"/>
          <w:szCs w:val="24"/>
        </w:rPr>
        <w:t xml:space="preserve"> de </w:t>
      </w:r>
      <w:proofErr w:type="spellStart"/>
      <w:r w:rsidRPr="006F61C3">
        <w:rPr>
          <w:sz w:val="24"/>
          <w:szCs w:val="24"/>
        </w:rPr>
        <w:t>dotaym</w:t>
      </w:r>
      <w:proofErr w:type="spellEnd"/>
      <w:r w:rsidRPr="006F61C3">
        <w:rPr>
          <w:sz w:val="24"/>
          <w:szCs w:val="24"/>
        </w:rPr>
        <w:t xml:space="preserve"> fere ad </w:t>
      </w:r>
      <w:proofErr w:type="spellStart"/>
      <w:r w:rsidRPr="006F61C3">
        <w:rPr>
          <w:sz w:val="24"/>
          <w:szCs w:val="24"/>
        </w:rPr>
        <w:t>tres</w:t>
      </w:r>
      <w:proofErr w:type="spellEnd"/>
      <w:r w:rsidR="00472CE8">
        <w:rPr>
          <w:sz w:val="24"/>
          <w:szCs w:val="24"/>
        </w:rPr>
        <w:t xml:space="preserve">, </w:t>
      </w:r>
      <w:proofErr w:type="spellStart"/>
      <w:r w:rsidR="00472CE8">
        <w:rPr>
          <w:sz w:val="24"/>
          <w:szCs w:val="24"/>
        </w:rPr>
        <w:t>est</w:t>
      </w:r>
      <w:proofErr w:type="spellEnd"/>
      <w:r w:rsidR="00472CE8">
        <w:rPr>
          <w:rStyle w:val="FootnoteReference"/>
          <w:sz w:val="24"/>
          <w:szCs w:val="24"/>
        </w:rPr>
        <w:footnoteReference w:id="23"/>
      </w:r>
      <w:r w:rsidRPr="006F61C3">
        <w:rPr>
          <w:sz w:val="24"/>
          <w:szCs w:val="24"/>
        </w:rPr>
        <w:t xml:space="preserve"> </w:t>
      </w:r>
      <w:proofErr w:type="spellStart"/>
      <w:r w:rsidRPr="006F61C3">
        <w:rPr>
          <w:sz w:val="24"/>
          <w:szCs w:val="24"/>
        </w:rPr>
        <w:t>neptalim</w:t>
      </w:r>
      <w:proofErr w:type="spellEnd"/>
      <w:r w:rsidRPr="006F61C3">
        <w:rPr>
          <w:sz w:val="24"/>
          <w:szCs w:val="24"/>
        </w:rPr>
        <w:t xml:space="preserve"> civitas </w:t>
      </w:r>
      <w:proofErr w:type="spellStart"/>
      <w:r w:rsidRPr="006F61C3">
        <w:rPr>
          <w:sz w:val="24"/>
          <w:szCs w:val="24"/>
        </w:rPr>
        <w:t>tobie</w:t>
      </w:r>
      <w:proofErr w:type="spellEnd"/>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casale</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modicum non </w:t>
      </w:r>
      <w:proofErr w:type="spellStart"/>
      <w:r w:rsidRPr="006F61C3">
        <w:rPr>
          <w:sz w:val="24"/>
          <w:szCs w:val="24"/>
        </w:rPr>
        <w:t>longe</w:t>
      </w:r>
      <w:proofErr w:type="spellEnd"/>
      <w:r w:rsidRPr="006F61C3">
        <w:rPr>
          <w:sz w:val="24"/>
          <w:szCs w:val="24"/>
        </w:rPr>
        <w:t xml:space="preserve"> </w:t>
      </w:r>
      <w:proofErr w:type="spellStart"/>
      <w:r w:rsidRPr="006F61C3">
        <w:rPr>
          <w:sz w:val="24"/>
          <w:szCs w:val="24"/>
        </w:rPr>
        <w:t>saphet</w:t>
      </w:r>
      <w:proofErr w:type="spellEnd"/>
      <w:r w:rsidR="00F67513">
        <w:rPr>
          <w:sz w:val="24"/>
          <w:szCs w:val="24"/>
        </w:rPr>
        <w:t>.</w:t>
      </w:r>
      <w:r w:rsidR="00F67513">
        <w:rPr>
          <w:rStyle w:val="FootnoteReference"/>
          <w:sz w:val="24"/>
          <w:szCs w:val="24"/>
        </w:rPr>
        <w:footnoteReference w:id="24"/>
      </w:r>
      <w:r w:rsidRPr="006F61C3">
        <w:rPr>
          <w:sz w:val="24"/>
          <w:szCs w:val="24"/>
        </w:rPr>
        <w:t xml:space="preserve"> De </w:t>
      </w:r>
      <w:proofErr w:type="spellStart"/>
      <w:r w:rsidRPr="006F61C3">
        <w:rPr>
          <w:sz w:val="24"/>
          <w:szCs w:val="24"/>
        </w:rPr>
        <w:t>neptalim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 contra </w:t>
      </w:r>
      <w:proofErr w:type="spellStart"/>
      <w:r w:rsidRPr="006F61C3">
        <w:rPr>
          <w:sz w:val="24"/>
          <w:szCs w:val="24"/>
        </w:rPr>
        <w:t>orientem</w:t>
      </w:r>
      <w:proofErr w:type="spellEnd"/>
      <w:r w:rsidRPr="006F61C3">
        <w:rPr>
          <w:sz w:val="24"/>
          <w:szCs w:val="24"/>
        </w:rPr>
        <w:t xml:space="preserve"> supra mare galilee </w:t>
      </w:r>
      <w:proofErr w:type="spellStart"/>
      <w:r w:rsidRPr="006F61C3">
        <w:rPr>
          <w:sz w:val="24"/>
          <w:szCs w:val="24"/>
        </w:rPr>
        <w:t>bethsaida</w:t>
      </w:r>
      <w:proofErr w:type="spellEnd"/>
      <w:r w:rsidRPr="006F61C3">
        <w:rPr>
          <w:sz w:val="24"/>
          <w:szCs w:val="24"/>
        </w:rPr>
        <w:t xml:space="preserve"> civitas </w:t>
      </w:r>
      <w:proofErr w:type="spellStart"/>
      <w:r w:rsidRPr="006F61C3">
        <w:rPr>
          <w:sz w:val="24"/>
          <w:szCs w:val="24"/>
        </w:rPr>
        <w:t>andree</w:t>
      </w:r>
      <w:proofErr w:type="spellEnd"/>
      <w:r w:rsidRPr="006F61C3">
        <w:rPr>
          <w:sz w:val="24"/>
          <w:szCs w:val="24"/>
        </w:rPr>
        <w:t xml:space="preserve"> et petri et </w:t>
      </w:r>
      <w:proofErr w:type="spellStart"/>
      <w:r w:rsidRPr="006F61C3">
        <w:rPr>
          <w:sz w:val="24"/>
          <w:szCs w:val="24"/>
        </w:rPr>
        <w:t>philippi</w:t>
      </w:r>
      <w:proofErr w:type="spellEnd"/>
      <w:r w:rsidR="00F67513">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ii leucas contra meridiem </w:t>
      </w:r>
      <w:proofErr w:type="spellStart"/>
      <w:r w:rsidRPr="006F61C3">
        <w:rPr>
          <w:sz w:val="24"/>
          <w:szCs w:val="24"/>
        </w:rPr>
        <w:t>magdalum</w:t>
      </w:r>
      <w:proofErr w:type="spellEnd"/>
      <w:r w:rsidRPr="006F61C3">
        <w:rPr>
          <w:sz w:val="24"/>
          <w:szCs w:val="24"/>
        </w:rPr>
        <w:t xml:space="preserve"> castellum supra mare galilee</w:t>
      </w:r>
      <w:r w:rsidR="00F67513">
        <w:rPr>
          <w:sz w:val="24"/>
          <w:szCs w:val="24"/>
        </w:rPr>
        <w:t xml:space="preserve">, a quo maria </w:t>
      </w:r>
      <w:proofErr w:type="spellStart"/>
      <w:r w:rsidR="00F67513">
        <w:rPr>
          <w:sz w:val="24"/>
          <w:szCs w:val="24"/>
        </w:rPr>
        <w:t>magda</w:t>
      </w:r>
      <w:r w:rsidRPr="006F61C3">
        <w:rPr>
          <w:sz w:val="24"/>
          <w:szCs w:val="24"/>
        </w:rPr>
        <w:t>lena</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oriunda</w:t>
      </w:r>
      <w:proofErr w:type="spellEnd"/>
      <w:r w:rsidR="00F67513">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domum</w:t>
      </w:r>
      <w:proofErr w:type="spellEnd"/>
      <w:r w:rsidRPr="006F61C3">
        <w:rPr>
          <w:sz w:val="24"/>
          <w:szCs w:val="24"/>
        </w:rPr>
        <w:t xml:space="preserve"> ibidem et </w:t>
      </w:r>
      <w:proofErr w:type="spellStart"/>
      <w:r w:rsidRPr="006F61C3">
        <w:rPr>
          <w:sz w:val="24"/>
          <w:szCs w:val="24"/>
        </w:rPr>
        <w:t>vidi</w:t>
      </w:r>
      <w:proofErr w:type="spellEnd"/>
      <w:r w:rsidRPr="006F61C3">
        <w:rPr>
          <w:sz w:val="24"/>
          <w:szCs w:val="24"/>
        </w:rPr>
        <w:t xml:space="preserve"> et </w:t>
      </w:r>
      <w:proofErr w:type="spellStart"/>
      <w:r w:rsidRPr="006F61C3">
        <w:rPr>
          <w:sz w:val="24"/>
          <w:szCs w:val="24"/>
        </w:rPr>
        <w:t>intravi</w:t>
      </w:r>
      <w:proofErr w:type="spellEnd"/>
      <w:r w:rsidR="00F67513">
        <w:rPr>
          <w:sz w:val="24"/>
          <w:szCs w:val="24"/>
        </w:rPr>
        <w:t>.</w:t>
      </w:r>
      <w:r w:rsidRPr="006F61C3">
        <w:rPr>
          <w:sz w:val="24"/>
          <w:szCs w:val="24"/>
        </w:rPr>
        <w:t xml:space="preserve"> de Bethsaida ad 1 </w:t>
      </w:r>
      <w:proofErr w:type="spellStart"/>
      <w:r w:rsidRPr="006F61C3">
        <w:rPr>
          <w:sz w:val="24"/>
          <w:szCs w:val="24"/>
        </w:rPr>
        <w:t>leucam</w:t>
      </w:r>
      <w:proofErr w:type="spellEnd"/>
      <w:r w:rsidRPr="006F61C3">
        <w:rPr>
          <w:sz w:val="24"/>
          <w:szCs w:val="24"/>
        </w:rPr>
        <w:t xml:space="preserve"> contra </w:t>
      </w:r>
      <w:proofErr w:type="spellStart"/>
      <w:r w:rsidRPr="006F61C3">
        <w:rPr>
          <w:sz w:val="24"/>
          <w:szCs w:val="24"/>
        </w:rPr>
        <w:t>orientem</w:t>
      </w:r>
      <w:proofErr w:type="spellEnd"/>
      <w:r w:rsidRPr="006F61C3">
        <w:rPr>
          <w:sz w:val="24"/>
          <w:szCs w:val="24"/>
        </w:rPr>
        <w:t xml:space="preserve"> locus ubi </w:t>
      </w:r>
      <w:proofErr w:type="spellStart"/>
      <w:r w:rsidRPr="006F61C3">
        <w:rPr>
          <w:sz w:val="24"/>
          <w:szCs w:val="24"/>
        </w:rPr>
        <w:t>stetit</w:t>
      </w:r>
      <w:proofErr w:type="spellEnd"/>
      <w:r w:rsidRPr="006F61C3">
        <w:rPr>
          <w:sz w:val="24"/>
          <w:szCs w:val="24"/>
        </w:rPr>
        <w:t xml:space="preserve"> </w:t>
      </w:r>
      <w:proofErr w:type="spellStart"/>
      <w:r w:rsidRPr="006F61C3">
        <w:rPr>
          <w:sz w:val="24"/>
          <w:szCs w:val="24"/>
        </w:rPr>
        <w:t>ihesus</w:t>
      </w:r>
      <w:proofErr w:type="spellEnd"/>
      <w:r w:rsidRPr="006F61C3">
        <w:rPr>
          <w:sz w:val="24"/>
          <w:szCs w:val="24"/>
        </w:rPr>
        <w:t xml:space="preserve">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quando</w:t>
      </w:r>
      <w:proofErr w:type="spellEnd"/>
      <w:r w:rsidRPr="006F61C3">
        <w:rPr>
          <w:sz w:val="24"/>
          <w:szCs w:val="24"/>
        </w:rPr>
        <w:t xml:space="preserve"> dixit </w:t>
      </w:r>
      <w:proofErr w:type="spellStart"/>
      <w:r w:rsidRPr="006F61C3">
        <w:rPr>
          <w:sz w:val="24"/>
          <w:szCs w:val="24"/>
        </w:rPr>
        <w:t>discipulis</w:t>
      </w:r>
      <w:proofErr w:type="spellEnd"/>
      <w:r w:rsidRPr="006F61C3">
        <w:rPr>
          <w:sz w:val="24"/>
          <w:szCs w:val="24"/>
        </w:rPr>
        <w:t xml:space="preserve"> vii </w:t>
      </w:r>
      <w:proofErr w:type="spellStart"/>
      <w:r w:rsidRPr="006F61C3">
        <w:rPr>
          <w:sz w:val="24"/>
          <w:szCs w:val="24"/>
        </w:rPr>
        <w:t>pueri</w:t>
      </w:r>
      <w:proofErr w:type="spellEnd"/>
      <w:r w:rsidRPr="006F61C3">
        <w:rPr>
          <w:sz w:val="24"/>
          <w:szCs w:val="24"/>
        </w:rPr>
        <w:t xml:space="preserve"> </w:t>
      </w:r>
      <w:r w:rsidR="00F67513">
        <w:rPr>
          <w:sz w:val="24"/>
          <w:szCs w:val="24"/>
        </w:rPr>
        <w:t>“</w:t>
      </w:r>
      <w:proofErr w:type="spellStart"/>
      <w:r w:rsidR="00F67513">
        <w:rPr>
          <w:sz w:val="24"/>
          <w:szCs w:val="24"/>
        </w:rPr>
        <w:t>numquid</w:t>
      </w:r>
      <w:proofErr w:type="spellEnd"/>
      <w:r w:rsidR="00F67513">
        <w:rPr>
          <w:sz w:val="24"/>
          <w:szCs w:val="24"/>
        </w:rPr>
        <w:t xml:space="preserve"> </w:t>
      </w:r>
      <w:proofErr w:type="spellStart"/>
      <w:r w:rsidR="00F67513">
        <w:rPr>
          <w:sz w:val="24"/>
          <w:szCs w:val="24"/>
        </w:rPr>
        <w:t>pulmentarium</w:t>
      </w:r>
      <w:proofErr w:type="spellEnd"/>
      <w:r w:rsidR="00F67513">
        <w:rPr>
          <w:sz w:val="24"/>
          <w:szCs w:val="24"/>
        </w:rPr>
        <w:t xml:space="preserve"> </w:t>
      </w:r>
      <w:proofErr w:type="spellStart"/>
      <w:r w:rsidR="00F67513" w:rsidRPr="00F67513">
        <w:rPr>
          <w:sz w:val="24"/>
          <w:szCs w:val="24"/>
          <w:highlight w:val="yellow"/>
        </w:rPr>
        <w:t>habetis</w:t>
      </w:r>
      <w:proofErr w:type="spellEnd"/>
      <w:r w:rsidR="00F67513">
        <w:rPr>
          <w:sz w:val="24"/>
          <w:szCs w:val="24"/>
        </w:rPr>
        <w:t xml:space="preserv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adhunc</w:t>
      </w:r>
      <w:proofErr w:type="spellEnd"/>
      <w:r w:rsidRPr="006F61C3">
        <w:rPr>
          <w:sz w:val="24"/>
          <w:szCs w:val="24"/>
        </w:rPr>
        <w:t xml:space="preserve"> </w:t>
      </w:r>
      <w:proofErr w:type="spellStart"/>
      <w:r w:rsidRPr="006F61C3">
        <w:rPr>
          <w:sz w:val="24"/>
          <w:szCs w:val="24"/>
        </w:rPr>
        <w:t>vestigia</w:t>
      </w:r>
      <w:proofErr w:type="spellEnd"/>
      <w:r w:rsidRPr="006F61C3">
        <w:rPr>
          <w:sz w:val="24"/>
          <w:szCs w:val="24"/>
        </w:rPr>
        <w:t xml:space="preserve"> ibidem </w:t>
      </w:r>
      <w:proofErr w:type="spellStart"/>
      <w:r w:rsidRPr="006F61C3">
        <w:rPr>
          <w:sz w:val="24"/>
          <w:szCs w:val="24"/>
        </w:rPr>
        <w:t>inde</w:t>
      </w:r>
      <w:proofErr w:type="spellEnd"/>
      <w:r w:rsidRPr="006F61C3">
        <w:rPr>
          <w:sz w:val="24"/>
          <w:szCs w:val="24"/>
        </w:rPr>
        <w:t xml:space="preserve"> in </w:t>
      </w:r>
      <w:proofErr w:type="spellStart"/>
      <w:r w:rsidRPr="006F61C3">
        <w:rPr>
          <w:sz w:val="24"/>
          <w:szCs w:val="24"/>
        </w:rPr>
        <w:t>lapide</w:t>
      </w:r>
      <w:proofErr w:type="spellEnd"/>
      <w:r w:rsidRPr="006F61C3">
        <w:rPr>
          <w:sz w:val="24"/>
          <w:szCs w:val="24"/>
        </w:rPr>
        <w:t xml:space="preserve"> </w:t>
      </w:r>
      <w:proofErr w:type="spellStart"/>
      <w:r w:rsidRPr="006F61C3">
        <w:rPr>
          <w:sz w:val="24"/>
          <w:szCs w:val="24"/>
        </w:rPr>
        <w:t>ostenduntur</w:t>
      </w:r>
      <w:proofErr w:type="spellEnd"/>
      <w:r w:rsidR="00F67513">
        <w:rPr>
          <w:sz w:val="24"/>
          <w:szCs w:val="24"/>
        </w:rPr>
        <w:t>,</w:t>
      </w:r>
      <w:r w:rsidRPr="006F61C3">
        <w:rPr>
          <w:sz w:val="24"/>
          <w:szCs w:val="24"/>
        </w:rPr>
        <w:t xml:space="preserve"> et </w:t>
      </w:r>
      <w:proofErr w:type="spellStart"/>
      <w:r w:rsidRPr="006F61C3">
        <w:rPr>
          <w:sz w:val="24"/>
          <w:szCs w:val="24"/>
        </w:rPr>
        <w:t>inde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00F67513">
        <w:rPr>
          <w:sz w:val="24"/>
          <w:szCs w:val="24"/>
        </w:rPr>
        <w:t>medietatem</w:t>
      </w:r>
      <w:proofErr w:type="spellEnd"/>
      <w:r w:rsidR="00F67513">
        <w:rPr>
          <w:sz w:val="24"/>
          <w:szCs w:val="24"/>
        </w:rPr>
        <w:t xml:space="preserve"> </w:t>
      </w:r>
      <w:proofErr w:type="spellStart"/>
      <w:r w:rsidR="00F67513">
        <w:rPr>
          <w:sz w:val="24"/>
          <w:szCs w:val="24"/>
        </w:rPr>
        <w:t>iactus</w:t>
      </w:r>
      <w:proofErr w:type="spellEnd"/>
      <w:r w:rsidR="00F67513">
        <w:rPr>
          <w:sz w:val="24"/>
          <w:szCs w:val="24"/>
        </w:rPr>
        <w:t xml:space="preserve"> </w:t>
      </w:r>
      <w:proofErr w:type="spellStart"/>
      <w:r w:rsidR="00F67513">
        <w:rPr>
          <w:sz w:val="24"/>
          <w:szCs w:val="24"/>
        </w:rPr>
        <w:t>lapi</w:t>
      </w:r>
      <w:r w:rsidR="00F67513" w:rsidRPr="00F67513">
        <w:rPr>
          <w:sz w:val="24"/>
          <w:szCs w:val="24"/>
          <w:highlight w:val="green"/>
        </w:rPr>
        <w:t>di</w:t>
      </w:r>
      <w:r w:rsidRPr="00F67513">
        <w:rPr>
          <w:sz w:val="24"/>
          <w:szCs w:val="24"/>
          <w:highlight w:val="green"/>
        </w:rPr>
        <w:t>s</w:t>
      </w:r>
      <w:proofErr w:type="spellEnd"/>
      <w:r w:rsidR="00F67513">
        <w:rPr>
          <w:sz w:val="24"/>
          <w:szCs w:val="24"/>
        </w:rPr>
        <w:t xml:space="preserve"> locus ubi </w:t>
      </w:r>
      <w:proofErr w:type="spellStart"/>
      <w:r w:rsidR="00F67513">
        <w:rPr>
          <w:sz w:val="24"/>
          <w:szCs w:val="24"/>
        </w:rPr>
        <w:t>viderunt</w:t>
      </w:r>
      <w:proofErr w:type="spellEnd"/>
      <w:r w:rsidRPr="006F61C3">
        <w:rPr>
          <w:sz w:val="24"/>
          <w:szCs w:val="24"/>
        </w:rPr>
        <w:t xml:space="preserve"> </w:t>
      </w:r>
      <w:proofErr w:type="spellStart"/>
      <w:r w:rsidRPr="006F61C3">
        <w:rPr>
          <w:sz w:val="24"/>
          <w:szCs w:val="24"/>
        </w:rPr>
        <w:t>prunas</w:t>
      </w:r>
      <w:proofErr w:type="spellEnd"/>
      <w:r w:rsidRPr="006F61C3">
        <w:rPr>
          <w:sz w:val="24"/>
          <w:szCs w:val="24"/>
        </w:rPr>
        <w:t xml:space="preserve"> </w:t>
      </w:r>
      <w:proofErr w:type="spellStart"/>
      <w:r w:rsidRPr="006F61C3">
        <w:rPr>
          <w:sz w:val="24"/>
          <w:szCs w:val="24"/>
        </w:rPr>
        <w:t>positas</w:t>
      </w:r>
      <w:proofErr w:type="spellEnd"/>
      <w:r w:rsidRPr="006F61C3">
        <w:rPr>
          <w:sz w:val="24"/>
          <w:szCs w:val="24"/>
        </w:rPr>
        <w:t xml:space="preserve"> et </w:t>
      </w:r>
      <w:proofErr w:type="spellStart"/>
      <w:r w:rsidRPr="006F61C3">
        <w:rPr>
          <w:sz w:val="24"/>
          <w:szCs w:val="24"/>
        </w:rPr>
        <w:t>piscem</w:t>
      </w:r>
      <w:proofErr w:type="spellEnd"/>
      <w:r w:rsidRPr="006F61C3">
        <w:rPr>
          <w:sz w:val="24"/>
          <w:szCs w:val="24"/>
        </w:rPr>
        <w:t xml:space="preserve"> </w:t>
      </w:r>
      <w:proofErr w:type="spellStart"/>
      <w:r w:rsidRPr="006F61C3">
        <w:rPr>
          <w:sz w:val="24"/>
          <w:szCs w:val="24"/>
        </w:rPr>
        <w:t>superpositum</w:t>
      </w:r>
      <w:proofErr w:type="spellEnd"/>
      <w:r w:rsidRPr="006F61C3">
        <w:rPr>
          <w:sz w:val="24"/>
          <w:szCs w:val="24"/>
        </w:rPr>
        <w:t xml:space="preserve"> et </w:t>
      </w:r>
      <w:proofErr w:type="spellStart"/>
      <w:r w:rsidRPr="006F61C3">
        <w:rPr>
          <w:sz w:val="24"/>
          <w:szCs w:val="24"/>
        </w:rPr>
        <w:t>panem</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in quo dominus </w:t>
      </w:r>
      <w:proofErr w:type="spellStart"/>
      <w:r w:rsidRPr="006F61C3">
        <w:rPr>
          <w:sz w:val="24"/>
          <w:szCs w:val="24"/>
        </w:rPr>
        <w:t>quinque</w:t>
      </w:r>
      <w:proofErr w:type="spellEnd"/>
      <w:r w:rsidRPr="006F61C3">
        <w:rPr>
          <w:sz w:val="24"/>
          <w:szCs w:val="24"/>
        </w:rPr>
        <w:t xml:space="preserve"> milia</w:t>
      </w:r>
      <w:r w:rsidR="00F67513">
        <w:rPr>
          <w:sz w:val="24"/>
          <w:szCs w:val="24"/>
        </w:rPr>
        <w:t xml:space="preserve"> </w:t>
      </w:r>
      <w:proofErr w:type="spellStart"/>
      <w:r w:rsidRPr="006F61C3">
        <w:rPr>
          <w:sz w:val="24"/>
          <w:szCs w:val="24"/>
        </w:rPr>
        <w:t>hominum</w:t>
      </w:r>
      <w:proofErr w:type="spellEnd"/>
      <w:r w:rsidRPr="006F61C3">
        <w:rPr>
          <w:sz w:val="24"/>
          <w:szCs w:val="24"/>
        </w:rPr>
        <w:t xml:space="preserve"> </w:t>
      </w:r>
      <w:proofErr w:type="spellStart"/>
      <w:r w:rsidRPr="006F61C3">
        <w:rPr>
          <w:sz w:val="24"/>
          <w:szCs w:val="24"/>
        </w:rPr>
        <w:t>satiavit</w:t>
      </w:r>
      <w:proofErr w:type="spellEnd"/>
      <w:r w:rsidR="00F67513">
        <w:rPr>
          <w:sz w:val="24"/>
          <w:szCs w:val="24"/>
        </w:rPr>
        <w:t>,</w:t>
      </w:r>
      <w:r w:rsidRPr="006F61C3">
        <w:rPr>
          <w:sz w:val="24"/>
          <w:szCs w:val="24"/>
        </w:rPr>
        <w:t xml:space="preserve"> </w:t>
      </w:r>
      <w:proofErr w:type="spellStart"/>
      <w:r w:rsidRPr="006F61C3">
        <w:rPr>
          <w:sz w:val="24"/>
          <w:szCs w:val="24"/>
        </w:rPr>
        <w:t>sanavit</w:t>
      </w:r>
      <w:proofErr w:type="spellEnd"/>
      <w:r w:rsidRPr="006F61C3">
        <w:rPr>
          <w:sz w:val="24"/>
          <w:szCs w:val="24"/>
        </w:rPr>
        <w:t xml:space="preserve"> </w:t>
      </w:r>
      <w:proofErr w:type="spellStart"/>
      <w:r w:rsidRPr="006F61C3">
        <w:rPr>
          <w:sz w:val="24"/>
          <w:szCs w:val="24"/>
        </w:rPr>
        <w:t>leprosum</w:t>
      </w:r>
      <w:proofErr w:type="spellEnd"/>
      <w:r w:rsidR="00F67513">
        <w:rPr>
          <w:sz w:val="24"/>
          <w:szCs w:val="24"/>
        </w:rPr>
        <w:t>,</w:t>
      </w:r>
      <w:r w:rsidRPr="006F61C3">
        <w:rPr>
          <w:sz w:val="24"/>
          <w:szCs w:val="24"/>
        </w:rPr>
        <w:t xml:space="preserve"> et </w:t>
      </w:r>
      <w:proofErr w:type="spellStart"/>
      <w:r w:rsidRPr="006F61C3">
        <w:rPr>
          <w:sz w:val="24"/>
          <w:szCs w:val="24"/>
        </w:rPr>
        <w:t>fecit</w:t>
      </w:r>
      <w:proofErr w:type="spellEnd"/>
      <w:r w:rsidRPr="006F61C3">
        <w:rPr>
          <w:sz w:val="24"/>
          <w:szCs w:val="24"/>
        </w:rPr>
        <w:t xml:space="preserve"> </w:t>
      </w:r>
      <w:proofErr w:type="spellStart"/>
      <w:r w:rsidRPr="006F61C3">
        <w:rPr>
          <w:sz w:val="24"/>
          <w:szCs w:val="24"/>
        </w:rPr>
        <w:t>sermonem</w:t>
      </w:r>
      <w:proofErr w:type="spellEnd"/>
      <w:r w:rsidR="00F67513">
        <w:rPr>
          <w:sz w:val="24"/>
          <w:szCs w:val="24"/>
        </w:rPr>
        <w:t>.</w:t>
      </w:r>
      <w:r w:rsidRPr="006F61C3">
        <w:rPr>
          <w:sz w:val="24"/>
          <w:szCs w:val="24"/>
        </w:rPr>
        <w:t xml:space="preserve"> </w:t>
      </w:r>
    </w:p>
    <w:p w14:paraId="75167B2E" w14:textId="46BF8E16" w:rsidR="00C342C1" w:rsidRDefault="00A6186D" w:rsidP="00F364D0">
      <w:pPr>
        <w:ind w:firstLine="720"/>
        <w:rPr>
          <w:sz w:val="24"/>
          <w:szCs w:val="24"/>
        </w:rPr>
      </w:pPr>
      <w:r w:rsidRPr="006F61C3">
        <w:rPr>
          <w:sz w:val="24"/>
          <w:szCs w:val="24"/>
        </w:rPr>
        <w:t xml:space="preserve">De loco </w:t>
      </w:r>
      <w:proofErr w:type="spellStart"/>
      <w:r w:rsidRPr="006F61C3">
        <w:rPr>
          <w:sz w:val="24"/>
          <w:szCs w:val="24"/>
        </w:rPr>
        <w:t>isto</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leu</w:t>
      </w:r>
      <w:r w:rsidR="00F67513">
        <w:rPr>
          <w:sz w:val="24"/>
          <w:szCs w:val="24"/>
        </w:rPr>
        <w:t>cam</w:t>
      </w:r>
      <w:proofErr w:type="spellEnd"/>
      <w:r w:rsidR="00F67513">
        <w:rPr>
          <w:sz w:val="24"/>
          <w:szCs w:val="24"/>
        </w:rPr>
        <w:t xml:space="preserve"> unam et </w:t>
      </w:r>
      <w:proofErr w:type="spellStart"/>
      <w:r w:rsidR="00F67513">
        <w:rPr>
          <w:sz w:val="24"/>
          <w:szCs w:val="24"/>
        </w:rPr>
        <w:t>dimidiam</w:t>
      </w:r>
      <w:proofErr w:type="spellEnd"/>
      <w:r w:rsidR="00F67513">
        <w:rPr>
          <w:sz w:val="24"/>
          <w:szCs w:val="24"/>
        </w:rPr>
        <w:t xml:space="preserve"> contra </w:t>
      </w:r>
      <w:proofErr w:type="spellStart"/>
      <w:r w:rsidR="00F67513">
        <w:rPr>
          <w:sz w:val="24"/>
          <w:szCs w:val="24"/>
        </w:rPr>
        <w:t>ori</w:t>
      </w:r>
      <w:r w:rsidRPr="006F61C3">
        <w:rPr>
          <w:sz w:val="24"/>
          <w:szCs w:val="24"/>
        </w:rPr>
        <w:t>entem</w:t>
      </w:r>
      <w:proofErr w:type="spellEnd"/>
      <w:r w:rsidRPr="006F61C3">
        <w:rPr>
          <w:sz w:val="24"/>
          <w:szCs w:val="24"/>
        </w:rPr>
        <w:t xml:space="preserve"> capharnaum civitas gloriosa quondam ubi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ruine</w:t>
      </w:r>
      <w:proofErr w:type="spellEnd"/>
      <w:r w:rsidRPr="006F61C3">
        <w:rPr>
          <w:sz w:val="24"/>
          <w:szCs w:val="24"/>
        </w:rPr>
        <w:t xml:space="preserve"> </w:t>
      </w:r>
      <w:proofErr w:type="spellStart"/>
      <w:r w:rsidRPr="006F61C3">
        <w:rPr>
          <w:sz w:val="24"/>
          <w:szCs w:val="24"/>
        </w:rPr>
        <w:t>ostenduntur</w:t>
      </w:r>
      <w:proofErr w:type="spellEnd"/>
      <w:r w:rsidRPr="006F61C3">
        <w:rPr>
          <w:sz w:val="24"/>
          <w:szCs w:val="24"/>
        </w:rPr>
        <w:t xml:space="preserve"> sed </w:t>
      </w:r>
      <w:proofErr w:type="spellStart"/>
      <w:r w:rsidRPr="006F61C3">
        <w:rPr>
          <w:sz w:val="24"/>
          <w:szCs w:val="24"/>
        </w:rPr>
        <w:t>n</w:t>
      </w:r>
      <w:r w:rsidR="00F67513">
        <w:rPr>
          <w:sz w:val="24"/>
          <w:szCs w:val="24"/>
        </w:rPr>
        <w:t>unc</w:t>
      </w:r>
      <w:proofErr w:type="spellEnd"/>
      <w:r w:rsidR="00F67513">
        <w:rPr>
          <w:sz w:val="24"/>
          <w:szCs w:val="24"/>
        </w:rPr>
        <w:t xml:space="preserve"> </w:t>
      </w:r>
      <w:proofErr w:type="spellStart"/>
      <w:r w:rsidR="00F67513">
        <w:rPr>
          <w:sz w:val="24"/>
          <w:szCs w:val="24"/>
        </w:rPr>
        <w:t>valde</w:t>
      </w:r>
      <w:proofErr w:type="spellEnd"/>
      <w:r w:rsidR="00F67513">
        <w:rPr>
          <w:sz w:val="24"/>
          <w:szCs w:val="24"/>
        </w:rPr>
        <w:t xml:space="preserve"> </w:t>
      </w:r>
      <w:proofErr w:type="spellStart"/>
      <w:r w:rsidR="00F67513">
        <w:rPr>
          <w:sz w:val="24"/>
          <w:szCs w:val="24"/>
        </w:rPr>
        <w:t>vilis</w:t>
      </w:r>
      <w:proofErr w:type="spellEnd"/>
      <w:r w:rsidR="00F67513">
        <w:rPr>
          <w:sz w:val="24"/>
          <w:szCs w:val="24"/>
        </w:rPr>
        <w:t xml:space="preserve"> </w:t>
      </w:r>
      <w:proofErr w:type="spellStart"/>
      <w:r w:rsidR="00F67513">
        <w:rPr>
          <w:sz w:val="24"/>
          <w:szCs w:val="24"/>
        </w:rPr>
        <w:t>ita</w:t>
      </w:r>
      <w:proofErr w:type="spellEnd"/>
      <w:r w:rsidR="00F67513">
        <w:rPr>
          <w:sz w:val="24"/>
          <w:szCs w:val="24"/>
        </w:rPr>
        <w:t xml:space="preserve"> </w:t>
      </w:r>
      <w:proofErr w:type="spellStart"/>
      <w:r w:rsidR="00F67513">
        <w:rPr>
          <w:sz w:val="24"/>
          <w:szCs w:val="24"/>
        </w:rPr>
        <w:t>ut</w:t>
      </w:r>
      <w:proofErr w:type="spellEnd"/>
      <w:r w:rsidR="00F67513">
        <w:rPr>
          <w:sz w:val="24"/>
          <w:szCs w:val="24"/>
        </w:rPr>
        <w:t xml:space="preserve"> ne</w:t>
      </w:r>
      <w:r w:rsidR="00F67513">
        <w:rPr>
          <w:rStyle w:val="FootnoteReference"/>
          <w:sz w:val="24"/>
          <w:szCs w:val="24"/>
        </w:rPr>
        <w:footnoteReference w:id="25"/>
      </w:r>
      <w:r w:rsidR="00F67513">
        <w:rPr>
          <w:sz w:val="24"/>
          <w:szCs w:val="24"/>
        </w:rPr>
        <w:t xml:space="preserve"> </w:t>
      </w:r>
      <w:proofErr w:type="spellStart"/>
      <w:r w:rsidR="00F67513">
        <w:rPr>
          <w:sz w:val="24"/>
          <w:szCs w:val="24"/>
        </w:rPr>
        <w:t>imple</w:t>
      </w:r>
      <w:r w:rsidRPr="006F61C3">
        <w:rPr>
          <w:sz w:val="24"/>
          <w:szCs w:val="24"/>
        </w:rPr>
        <w:t>tum</w:t>
      </w:r>
      <w:proofErr w:type="spellEnd"/>
      <w:r w:rsidRPr="006F61C3">
        <w:rPr>
          <w:sz w:val="24"/>
          <w:szCs w:val="24"/>
        </w:rPr>
        <w:t xml:space="preserve"> sit verbum </w:t>
      </w:r>
      <w:proofErr w:type="spellStart"/>
      <w:r w:rsidRPr="006F61C3">
        <w:rPr>
          <w:sz w:val="24"/>
          <w:szCs w:val="24"/>
        </w:rPr>
        <w:t>Ihesu</w:t>
      </w:r>
      <w:proofErr w:type="spellEnd"/>
      <w:r w:rsidRPr="006F61C3">
        <w:rPr>
          <w:sz w:val="24"/>
          <w:szCs w:val="24"/>
        </w:rPr>
        <w:t xml:space="preserve"> Christi </w:t>
      </w:r>
      <w:r w:rsidR="00F67513">
        <w:rPr>
          <w:sz w:val="24"/>
          <w:szCs w:val="24"/>
        </w:rPr>
        <w:t xml:space="preserve">“et </w:t>
      </w:r>
      <w:proofErr w:type="spellStart"/>
      <w:r w:rsidR="00F67513">
        <w:rPr>
          <w:sz w:val="24"/>
          <w:szCs w:val="24"/>
        </w:rPr>
        <w:t>tu</w:t>
      </w:r>
      <w:proofErr w:type="spellEnd"/>
      <w:r w:rsidR="00F67513">
        <w:rPr>
          <w:sz w:val="24"/>
          <w:szCs w:val="24"/>
        </w:rPr>
        <w:t xml:space="preserve"> capharnaum </w:t>
      </w:r>
      <w:proofErr w:type="spellStart"/>
      <w:r w:rsidR="00F67513">
        <w:rPr>
          <w:sz w:val="24"/>
          <w:szCs w:val="24"/>
        </w:rPr>
        <w:t>si</w:t>
      </w:r>
      <w:proofErr w:type="spellEnd"/>
      <w:r w:rsidR="00F67513">
        <w:rPr>
          <w:sz w:val="24"/>
          <w:szCs w:val="24"/>
        </w:rPr>
        <w:t xml:space="preserve"> in </w:t>
      </w:r>
      <w:proofErr w:type="spellStart"/>
      <w:r w:rsidR="00F67513">
        <w:rPr>
          <w:sz w:val="24"/>
          <w:szCs w:val="24"/>
        </w:rPr>
        <w:t>celeum</w:t>
      </w:r>
      <w:proofErr w:type="spellEnd"/>
      <w:r w:rsidR="00F67513">
        <w:rPr>
          <w:rStyle w:val="FootnoteReference"/>
          <w:sz w:val="24"/>
          <w:szCs w:val="24"/>
        </w:rPr>
        <w:footnoteReference w:id="26"/>
      </w:r>
      <w:r w:rsidRPr="006F61C3">
        <w:rPr>
          <w:sz w:val="24"/>
          <w:szCs w:val="24"/>
        </w:rPr>
        <w:t xml:space="preserve"> </w:t>
      </w:r>
      <w:proofErr w:type="spellStart"/>
      <w:r w:rsidRPr="006F61C3">
        <w:rPr>
          <w:sz w:val="24"/>
          <w:szCs w:val="24"/>
        </w:rPr>
        <w:t>ascenderis</w:t>
      </w:r>
      <w:proofErr w:type="spellEnd"/>
      <w:r w:rsidRPr="006F61C3">
        <w:rPr>
          <w:sz w:val="24"/>
          <w:szCs w:val="24"/>
        </w:rPr>
        <w:t xml:space="preserve"> in </w:t>
      </w:r>
      <w:proofErr w:type="spellStart"/>
      <w:r w:rsidRPr="006F61C3">
        <w:rPr>
          <w:sz w:val="24"/>
          <w:szCs w:val="24"/>
        </w:rPr>
        <w:t>infernum</w:t>
      </w:r>
      <w:proofErr w:type="spellEnd"/>
      <w:r w:rsidRPr="006F61C3">
        <w:rPr>
          <w:sz w:val="24"/>
          <w:szCs w:val="24"/>
        </w:rPr>
        <w:t xml:space="preserve"> </w:t>
      </w:r>
      <w:proofErr w:type="spellStart"/>
      <w:r w:rsidRPr="006F61C3">
        <w:rPr>
          <w:sz w:val="24"/>
          <w:szCs w:val="24"/>
        </w:rPr>
        <w:t>demergeris</w:t>
      </w:r>
      <w:proofErr w:type="spellEnd"/>
      <w:r w:rsidR="00F67513">
        <w:rPr>
          <w:sz w:val="24"/>
          <w:szCs w:val="24"/>
        </w:rPr>
        <w:t>.”</w:t>
      </w:r>
      <w:r w:rsidRPr="006F61C3">
        <w:rPr>
          <w:sz w:val="24"/>
          <w:szCs w:val="24"/>
        </w:rPr>
        <w:t xml:space="preserve"> De capharnaum ad ii leucas contra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iordanis</w:t>
      </w:r>
      <w:proofErr w:type="spellEnd"/>
      <w:r w:rsidRPr="006F61C3">
        <w:rPr>
          <w:sz w:val="24"/>
          <w:szCs w:val="24"/>
        </w:rPr>
        <w:t xml:space="preserve"> </w:t>
      </w:r>
      <w:proofErr w:type="spellStart"/>
      <w:r w:rsidRPr="006F61C3">
        <w:rPr>
          <w:sz w:val="24"/>
          <w:szCs w:val="24"/>
        </w:rPr>
        <w:t>fluvius</w:t>
      </w:r>
      <w:proofErr w:type="spellEnd"/>
      <w:r w:rsidRPr="006F61C3">
        <w:rPr>
          <w:sz w:val="24"/>
          <w:szCs w:val="24"/>
        </w:rPr>
        <w:t xml:space="preserve"> </w:t>
      </w:r>
      <w:proofErr w:type="spellStart"/>
      <w:r w:rsidRPr="006F61C3">
        <w:rPr>
          <w:sz w:val="24"/>
          <w:szCs w:val="24"/>
        </w:rPr>
        <w:t>intrat</w:t>
      </w:r>
      <w:proofErr w:type="spellEnd"/>
      <w:r w:rsidRPr="006F61C3">
        <w:rPr>
          <w:sz w:val="24"/>
          <w:szCs w:val="24"/>
        </w:rPr>
        <w:t xml:space="preserve"> mare galilee in </w:t>
      </w:r>
      <w:proofErr w:type="spellStart"/>
      <w:r w:rsidR="00F364D0">
        <w:rPr>
          <w:sz w:val="24"/>
          <w:szCs w:val="24"/>
        </w:rPr>
        <w:t>cuius</w:t>
      </w:r>
      <w:proofErr w:type="spellEnd"/>
      <w:r w:rsidR="00F364D0">
        <w:rPr>
          <w:sz w:val="24"/>
          <w:szCs w:val="24"/>
        </w:rPr>
        <w:t xml:space="preserve"> </w:t>
      </w:r>
      <w:proofErr w:type="spellStart"/>
      <w:r w:rsidR="00F364D0">
        <w:rPr>
          <w:sz w:val="24"/>
          <w:szCs w:val="24"/>
        </w:rPr>
        <w:t>ulteriori</w:t>
      </w:r>
      <w:proofErr w:type="spellEnd"/>
      <w:r w:rsidR="00F364D0">
        <w:rPr>
          <w:sz w:val="24"/>
          <w:szCs w:val="24"/>
        </w:rPr>
        <w:t xml:space="preserve"> </w:t>
      </w:r>
      <w:proofErr w:type="spellStart"/>
      <w:r w:rsidR="00F364D0">
        <w:rPr>
          <w:sz w:val="24"/>
          <w:szCs w:val="24"/>
        </w:rPr>
        <w:t>parte</w:t>
      </w:r>
      <w:proofErr w:type="spellEnd"/>
      <w:r w:rsidR="00F364D0">
        <w:rPr>
          <w:sz w:val="24"/>
          <w:szCs w:val="24"/>
        </w:rPr>
        <w:t xml:space="preserve"> </w:t>
      </w:r>
      <w:proofErr w:type="spellStart"/>
      <w:r w:rsidR="00F364D0">
        <w:rPr>
          <w:sz w:val="24"/>
          <w:szCs w:val="24"/>
        </w:rPr>
        <w:t>littoris</w:t>
      </w:r>
      <w:proofErr w:type="spellEnd"/>
      <w:r w:rsidR="00F364D0">
        <w:rPr>
          <w:sz w:val="24"/>
          <w:szCs w:val="24"/>
        </w:rPr>
        <w:t xml:space="preserve"> </w:t>
      </w:r>
      <w:proofErr w:type="spellStart"/>
      <w:r w:rsidR="00F364D0">
        <w:rPr>
          <w:sz w:val="24"/>
          <w:szCs w:val="24"/>
        </w:rPr>
        <w:t>v</w:t>
      </w:r>
      <w:r w:rsidRPr="006F61C3">
        <w:rPr>
          <w:sz w:val="24"/>
          <w:szCs w:val="24"/>
        </w:rPr>
        <w:t>identur</w:t>
      </w:r>
      <w:proofErr w:type="spellEnd"/>
      <w:r w:rsidRPr="006F61C3">
        <w:rPr>
          <w:sz w:val="24"/>
          <w:szCs w:val="24"/>
        </w:rPr>
        <w:t xml:space="preserve"> </w:t>
      </w:r>
      <w:proofErr w:type="spellStart"/>
      <w:r w:rsidRPr="006F61C3">
        <w:rPr>
          <w:sz w:val="24"/>
          <w:szCs w:val="24"/>
        </w:rPr>
        <w:t>adhuc</w:t>
      </w:r>
      <w:proofErr w:type="spellEnd"/>
      <w:r w:rsidRPr="006F61C3">
        <w:rPr>
          <w:sz w:val="24"/>
          <w:szCs w:val="24"/>
        </w:rPr>
        <w:t xml:space="preserve"> </w:t>
      </w:r>
      <w:proofErr w:type="spellStart"/>
      <w:r w:rsidRPr="006F61C3">
        <w:rPr>
          <w:sz w:val="24"/>
          <w:szCs w:val="24"/>
        </w:rPr>
        <w:t>ruine</w:t>
      </w:r>
      <w:proofErr w:type="spellEnd"/>
      <w:r w:rsidRPr="006F61C3">
        <w:rPr>
          <w:sz w:val="24"/>
          <w:szCs w:val="24"/>
        </w:rPr>
        <w:t xml:space="preserve"> </w:t>
      </w:r>
      <w:proofErr w:type="spellStart"/>
      <w:r w:rsidRPr="006F61C3">
        <w:rPr>
          <w:sz w:val="24"/>
          <w:szCs w:val="24"/>
        </w:rPr>
        <w:t>corrosaym</w:t>
      </w:r>
      <w:proofErr w:type="spellEnd"/>
      <w:r w:rsidRPr="006F61C3">
        <w:rPr>
          <w:sz w:val="24"/>
          <w:szCs w:val="24"/>
        </w:rPr>
        <w:t xml:space="preserve">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galilee</w:t>
      </w:r>
      <w:r w:rsidR="00F364D0">
        <w:rPr>
          <w:sz w:val="24"/>
          <w:szCs w:val="24"/>
        </w:rPr>
        <w:t>.</w:t>
      </w:r>
      <w:r w:rsidRPr="006F61C3">
        <w:rPr>
          <w:sz w:val="24"/>
          <w:szCs w:val="24"/>
        </w:rPr>
        <w:t xml:space="preserve"> In hoc loco incipit </w:t>
      </w:r>
      <w:proofErr w:type="spellStart"/>
      <w:r w:rsidRPr="006F61C3">
        <w:rPr>
          <w:sz w:val="24"/>
          <w:szCs w:val="24"/>
        </w:rPr>
        <w:t>ascensus</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seyr</w:t>
      </w:r>
      <w:proofErr w:type="spellEnd"/>
      <w:r w:rsidRPr="006F61C3">
        <w:rPr>
          <w:sz w:val="24"/>
          <w:szCs w:val="24"/>
        </w:rPr>
        <w:t xml:space="preserve"> </w:t>
      </w:r>
      <w:proofErr w:type="spellStart"/>
      <w:r w:rsidRPr="006F61C3">
        <w:rPr>
          <w:sz w:val="24"/>
          <w:szCs w:val="24"/>
        </w:rPr>
        <w:t>sive</w:t>
      </w:r>
      <w:proofErr w:type="spellEnd"/>
      <w:r w:rsidRPr="006F61C3">
        <w:rPr>
          <w:sz w:val="24"/>
          <w:szCs w:val="24"/>
        </w:rPr>
        <w:t xml:space="preserve"> </w:t>
      </w:r>
      <w:proofErr w:type="spellStart"/>
      <w:r w:rsidRPr="006F61C3">
        <w:rPr>
          <w:sz w:val="24"/>
          <w:szCs w:val="24"/>
        </w:rPr>
        <w:t>ydumeo</w:t>
      </w:r>
      <w:proofErr w:type="spellEnd"/>
      <w:r w:rsidR="00F364D0">
        <w:rPr>
          <w:sz w:val="24"/>
          <w:szCs w:val="24"/>
        </w:rPr>
        <w:t>.</w:t>
      </w:r>
      <w:r w:rsidRPr="006F61C3">
        <w:rPr>
          <w:sz w:val="24"/>
          <w:szCs w:val="24"/>
        </w:rPr>
        <w:t xml:space="preserve"> De </w:t>
      </w:r>
      <w:proofErr w:type="spellStart"/>
      <w:r w:rsidRPr="006F61C3">
        <w:rPr>
          <w:sz w:val="24"/>
          <w:szCs w:val="24"/>
        </w:rPr>
        <w:t>corrozaym</w:t>
      </w:r>
      <w:proofErr w:type="spellEnd"/>
      <w:r w:rsidRPr="006F61C3">
        <w:rPr>
          <w:sz w:val="24"/>
          <w:szCs w:val="24"/>
        </w:rPr>
        <w:t xml:space="preserve"> ad 4 leucas contra </w:t>
      </w:r>
      <w:proofErr w:type="spellStart"/>
      <w:r w:rsidRPr="006F61C3">
        <w:rPr>
          <w:sz w:val="24"/>
          <w:szCs w:val="24"/>
        </w:rPr>
        <w:t>orientem</w:t>
      </w:r>
      <w:proofErr w:type="spellEnd"/>
      <w:r w:rsidRPr="006F61C3">
        <w:rPr>
          <w:sz w:val="24"/>
          <w:szCs w:val="24"/>
        </w:rPr>
        <w:t xml:space="preserve"> in monte seir cedar </w:t>
      </w:r>
      <w:proofErr w:type="spellStart"/>
      <w:r w:rsidRPr="006F61C3">
        <w:rPr>
          <w:sz w:val="24"/>
          <w:szCs w:val="24"/>
        </w:rPr>
        <w:t>munitissima</w:t>
      </w:r>
      <w:proofErr w:type="spellEnd"/>
      <w:r w:rsidRPr="006F61C3">
        <w:rPr>
          <w:sz w:val="24"/>
          <w:szCs w:val="24"/>
        </w:rPr>
        <w:t xml:space="preserve"> et quondam gloriosa </w:t>
      </w:r>
      <w:proofErr w:type="spellStart"/>
      <w:r w:rsidRPr="006F61C3">
        <w:rPr>
          <w:sz w:val="24"/>
          <w:szCs w:val="24"/>
        </w:rPr>
        <w:t>valde</w:t>
      </w:r>
      <w:proofErr w:type="spellEnd"/>
      <w:r w:rsidRPr="006F61C3">
        <w:rPr>
          <w:sz w:val="24"/>
          <w:szCs w:val="24"/>
        </w:rPr>
        <w:t xml:space="preserve"> in alto monte </w:t>
      </w:r>
      <w:proofErr w:type="spellStart"/>
      <w:r w:rsidRPr="006F61C3">
        <w:rPr>
          <w:sz w:val="24"/>
          <w:szCs w:val="24"/>
        </w:rPr>
        <w:t>sita</w:t>
      </w:r>
      <w:proofErr w:type="spellEnd"/>
      <w:r w:rsidR="00F364D0">
        <w:rPr>
          <w:sz w:val="24"/>
          <w:szCs w:val="24"/>
        </w:rPr>
        <w:t>.</w:t>
      </w:r>
      <w:r w:rsidR="0039561F">
        <w:rPr>
          <w:rStyle w:val="FootnoteReference"/>
          <w:sz w:val="24"/>
          <w:szCs w:val="24"/>
        </w:rPr>
        <w:footnoteReference w:id="27"/>
      </w:r>
      <w:r w:rsidR="00F364D0">
        <w:rPr>
          <w:sz w:val="24"/>
          <w:szCs w:val="24"/>
        </w:rPr>
        <w:t xml:space="preserve"> </w:t>
      </w:r>
    </w:p>
    <w:p w14:paraId="16A61812" w14:textId="77777777" w:rsidR="00C342C1" w:rsidRDefault="00F364D0" w:rsidP="00F364D0">
      <w:pPr>
        <w:ind w:firstLine="720"/>
        <w:rPr>
          <w:sz w:val="24"/>
          <w:szCs w:val="24"/>
        </w:rPr>
      </w:pPr>
      <w:r>
        <w:rPr>
          <w:sz w:val="24"/>
          <w:szCs w:val="24"/>
        </w:rPr>
        <w:t xml:space="preserve">Et nota </w:t>
      </w:r>
      <w:proofErr w:type="spellStart"/>
      <w:r>
        <w:rPr>
          <w:sz w:val="24"/>
          <w:szCs w:val="24"/>
        </w:rPr>
        <w:t>quod</w:t>
      </w:r>
      <w:proofErr w:type="spellEnd"/>
      <w:r>
        <w:rPr>
          <w:sz w:val="24"/>
          <w:szCs w:val="24"/>
        </w:rPr>
        <w:t xml:space="preserve"> a </w:t>
      </w:r>
      <w:proofErr w:type="spellStart"/>
      <w:r>
        <w:rPr>
          <w:sz w:val="24"/>
          <w:szCs w:val="24"/>
        </w:rPr>
        <w:t>plani</w:t>
      </w:r>
      <w:r w:rsidR="00A6186D" w:rsidRPr="006F61C3">
        <w:rPr>
          <w:sz w:val="24"/>
          <w:szCs w:val="24"/>
        </w:rPr>
        <w:t>cie</w:t>
      </w:r>
      <w:proofErr w:type="spellEnd"/>
      <w:r w:rsidR="00A6186D" w:rsidRPr="006F61C3">
        <w:rPr>
          <w:sz w:val="24"/>
          <w:szCs w:val="24"/>
        </w:rPr>
        <w:t xml:space="preserve"> </w:t>
      </w:r>
      <w:proofErr w:type="spellStart"/>
      <w:r w:rsidR="00A6186D" w:rsidRPr="006F61C3">
        <w:rPr>
          <w:sz w:val="24"/>
          <w:szCs w:val="24"/>
        </w:rPr>
        <w:t>lybani</w:t>
      </w:r>
      <w:proofErr w:type="spellEnd"/>
      <w:r w:rsidR="00A6186D" w:rsidRPr="006F61C3">
        <w:rPr>
          <w:sz w:val="24"/>
          <w:szCs w:val="24"/>
        </w:rPr>
        <w:t xml:space="preserve"> que incipit sub </w:t>
      </w:r>
      <w:proofErr w:type="spellStart"/>
      <w:r w:rsidR="00A6186D" w:rsidRPr="006F61C3">
        <w:rPr>
          <w:sz w:val="24"/>
          <w:szCs w:val="24"/>
        </w:rPr>
        <w:t>montem</w:t>
      </w:r>
      <w:proofErr w:type="spellEnd"/>
      <w:r w:rsidR="00A6186D" w:rsidRPr="006F61C3">
        <w:rPr>
          <w:sz w:val="24"/>
          <w:szCs w:val="24"/>
        </w:rPr>
        <w:t xml:space="preserve"> </w:t>
      </w:r>
      <w:proofErr w:type="spellStart"/>
      <w:r w:rsidR="00A6186D" w:rsidRPr="006F61C3">
        <w:rPr>
          <w:sz w:val="24"/>
          <w:szCs w:val="24"/>
        </w:rPr>
        <w:t>hermon</w:t>
      </w:r>
      <w:proofErr w:type="spellEnd"/>
      <w:r w:rsidR="00A6186D" w:rsidRPr="006F61C3">
        <w:rPr>
          <w:sz w:val="24"/>
          <w:szCs w:val="24"/>
        </w:rPr>
        <w:t xml:space="preserve"> et </w:t>
      </w:r>
      <w:proofErr w:type="spellStart"/>
      <w:r w:rsidR="00A6186D" w:rsidRPr="006F61C3">
        <w:rPr>
          <w:sz w:val="24"/>
          <w:szCs w:val="24"/>
        </w:rPr>
        <w:t>protenditur</w:t>
      </w:r>
      <w:proofErr w:type="spellEnd"/>
      <w:r w:rsidR="00A6186D" w:rsidRPr="006F61C3">
        <w:rPr>
          <w:sz w:val="24"/>
          <w:szCs w:val="24"/>
        </w:rPr>
        <w:t xml:space="preserve"> per </w:t>
      </w:r>
      <w:proofErr w:type="spellStart"/>
      <w:r w:rsidR="00A6186D" w:rsidRPr="006F61C3">
        <w:rPr>
          <w:sz w:val="24"/>
          <w:szCs w:val="24"/>
        </w:rPr>
        <w:t>civitatem</w:t>
      </w:r>
      <w:proofErr w:type="spellEnd"/>
      <w:r w:rsidR="00A6186D" w:rsidRPr="006F61C3">
        <w:rPr>
          <w:sz w:val="24"/>
          <w:szCs w:val="24"/>
        </w:rPr>
        <w:t xml:space="preserve"> </w:t>
      </w:r>
      <w:proofErr w:type="spellStart"/>
      <w:r w:rsidR="00A6186D" w:rsidRPr="006F61C3">
        <w:rPr>
          <w:sz w:val="24"/>
          <w:szCs w:val="24"/>
        </w:rPr>
        <w:t>boston</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bosra</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dicebatur</w:t>
      </w:r>
      <w:proofErr w:type="spellEnd"/>
      <w:r w:rsidR="00A6186D" w:rsidRPr="006F61C3">
        <w:rPr>
          <w:sz w:val="24"/>
          <w:szCs w:val="24"/>
        </w:rPr>
        <w:t xml:space="preserve"> </w:t>
      </w:r>
      <w:proofErr w:type="spellStart"/>
      <w:r w:rsidR="00A6186D" w:rsidRPr="006F61C3">
        <w:rPr>
          <w:sz w:val="24"/>
          <w:szCs w:val="24"/>
        </w:rPr>
        <w:t>antiquitus</w:t>
      </w:r>
      <w:proofErr w:type="spellEnd"/>
      <w:r w:rsidR="00A6186D" w:rsidRPr="006F61C3">
        <w:rPr>
          <w:sz w:val="24"/>
          <w:szCs w:val="24"/>
        </w:rPr>
        <w:t xml:space="preserve"> et </w:t>
      </w:r>
      <w:proofErr w:type="spellStart"/>
      <w:r w:rsidR="00A6186D" w:rsidRPr="006F61C3">
        <w:rPr>
          <w:sz w:val="24"/>
          <w:szCs w:val="24"/>
        </w:rPr>
        <w:t>deinde</w:t>
      </w:r>
      <w:proofErr w:type="spellEnd"/>
      <w:r w:rsidR="00A6186D" w:rsidRPr="006F61C3">
        <w:rPr>
          <w:sz w:val="24"/>
          <w:szCs w:val="24"/>
        </w:rPr>
        <w:t xml:space="preserve"> per </w:t>
      </w:r>
      <w:proofErr w:type="spellStart"/>
      <w:r w:rsidR="00A6186D" w:rsidRPr="006F61C3">
        <w:rPr>
          <w:sz w:val="24"/>
          <w:szCs w:val="24"/>
        </w:rPr>
        <w:t>totum</w:t>
      </w:r>
      <w:proofErr w:type="spellEnd"/>
      <w:r w:rsidR="00A6186D" w:rsidRPr="006F61C3">
        <w:rPr>
          <w:sz w:val="24"/>
          <w:szCs w:val="24"/>
        </w:rPr>
        <w:t xml:space="preserve"> </w:t>
      </w:r>
      <w:proofErr w:type="spellStart"/>
      <w:r w:rsidR="00A6186D" w:rsidRPr="006F61C3">
        <w:rPr>
          <w:sz w:val="24"/>
          <w:szCs w:val="24"/>
        </w:rPr>
        <w:t>montem</w:t>
      </w:r>
      <w:proofErr w:type="spellEnd"/>
      <w:r w:rsidR="00A6186D" w:rsidRPr="006F61C3">
        <w:rPr>
          <w:sz w:val="24"/>
          <w:szCs w:val="24"/>
        </w:rPr>
        <w:t xml:space="preserve"> seir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edom</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ad possessionem </w:t>
      </w:r>
      <w:proofErr w:type="spellStart"/>
      <w:r w:rsidR="00A6186D" w:rsidRPr="006F61C3">
        <w:rPr>
          <w:sz w:val="24"/>
          <w:szCs w:val="24"/>
        </w:rPr>
        <w:t>dimidie</w:t>
      </w:r>
      <w:proofErr w:type="spellEnd"/>
      <w:r w:rsidR="00A6186D" w:rsidRPr="006F61C3">
        <w:rPr>
          <w:sz w:val="24"/>
          <w:szCs w:val="24"/>
        </w:rPr>
        <w:t xml:space="preserve"> </w:t>
      </w:r>
      <w:proofErr w:type="spellStart"/>
      <w:r w:rsidR="00A6186D" w:rsidRPr="006F61C3">
        <w:rPr>
          <w:sz w:val="24"/>
          <w:szCs w:val="24"/>
        </w:rPr>
        <w:t>tribus</w:t>
      </w:r>
      <w:proofErr w:type="spellEnd"/>
      <w:r w:rsidR="00A6186D" w:rsidRPr="006F61C3">
        <w:rPr>
          <w:sz w:val="24"/>
          <w:szCs w:val="24"/>
        </w:rPr>
        <w:t xml:space="preserve"> </w:t>
      </w:r>
      <w:proofErr w:type="spellStart"/>
      <w:r w:rsidR="00A6186D" w:rsidRPr="006F61C3">
        <w:rPr>
          <w:sz w:val="24"/>
          <w:szCs w:val="24"/>
        </w:rPr>
        <w:t>manasse</w:t>
      </w:r>
      <w:proofErr w:type="spellEnd"/>
      <w:r w:rsidR="00A6186D" w:rsidRPr="006F61C3">
        <w:rPr>
          <w:sz w:val="24"/>
          <w:szCs w:val="24"/>
        </w:rPr>
        <w:t xml:space="preserve"> que </w:t>
      </w:r>
      <w:proofErr w:type="spellStart"/>
      <w:r w:rsidR="00A6186D" w:rsidRPr="006F61C3">
        <w:rPr>
          <w:sz w:val="24"/>
          <w:szCs w:val="24"/>
        </w:rPr>
        <w:t>possedit</w:t>
      </w:r>
      <w:proofErr w:type="spellEnd"/>
      <w:r w:rsidR="00A6186D" w:rsidRPr="006F61C3">
        <w:rPr>
          <w:sz w:val="24"/>
          <w:szCs w:val="24"/>
        </w:rPr>
        <w:t xml:space="preserve"> </w:t>
      </w:r>
      <w:proofErr w:type="spellStart"/>
      <w:r w:rsidR="00A6186D" w:rsidRPr="006F61C3">
        <w:rPr>
          <w:sz w:val="24"/>
          <w:szCs w:val="24"/>
        </w:rPr>
        <w:t>terram</w:t>
      </w:r>
      <w:proofErr w:type="spellEnd"/>
      <w:r w:rsidR="00A6186D" w:rsidRPr="006F61C3">
        <w:rPr>
          <w:sz w:val="24"/>
          <w:szCs w:val="24"/>
        </w:rPr>
        <w:t xml:space="preserve"> </w:t>
      </w:r>
      <w:proofErr w:type="spellStart"/>
      <w:r w:rsidR="00A6186D" w:rsidRPr="006F61C3">
        <w:rPr>
          <w:sz w:val="24"/>
          <w:szCs w:val="24"/>
        </w:rPr>
        <w:t>og</w:t>
      </w:r>
      <w:proofErr w:type="spellEnd"/>
      <w:r w:rsidR="00A6186D" w:rsidRPr="006F61C3">
        <w:rPr>
          <w:sz w:val="24"/>
          <w:szCs w:val="24"/>
        </w:rPr>
        <w:t xml:space="preserve"> </w:t>
      </w:r>
      <w:proofErr w:type="spellStart"/>
      <w:r w:rsidR="00A6186D" w:rsidRPr="006F61C3">
        <w:rPr>
          <w:sz w:val="24"/>
          <w:szCs w:val="24"/>
        </w:rPr>
        <w:t>regis</w:t>
      </w:r>
      <w:proofErr w:type="spellEnd"/>
      <w:r w:rsidR="00A6186D" w:rsidRPr="006F61C3">
        <w:rPr>
          <w:sz w:val="24"/>
          <w:szCs w:val="24"/>
        </w:rPr>
        <w:t xml:space="preserve"> </w:t>
      </w:r>
      <w:proofErr w:type="spellStart"/>
      <w:r w:rsidR="00A6186D" w:rsidRPr="006F61C3">
        <w:rPr>
          <w:sz w:val="24"/>
          <w:szCs w:val="24"/>
        </w:rPr>
        <w:t>basan</w:t>
      </w:r>
      <w:proofErr w:type="spellEnd"/>
      <w:r w:rsidR="00A6186D" w:rsidRPr="006F61C3">
        <w:rPr>
          <w:sz w:val="24"/>
          <w:szCs w:val="24"/>
        </w:rPr>
        <w:t xml:space="preserve"> per </w:t>
      </w:r>
      <w:proofErr w:type="spellStart"/>
      <w:r w:rsidR="00A6186D" w:rsidRPr="006F61C3">
        <w:rPr>
          <w:sz w:val="24"/>
          <w:szCs w:val="24"/>
        </w:rPr>
        <w:t>totum</w:t>
      </w:r>
      <w:proofErr w:type="spellEnd"/>
      <w:r w:rsidR="00A6186D" w:rsidRPr="006F61C3">
        <w:rPr>
          <w:sz w:val="24"/>
          <w:szCs w:val="24"/>
        </w:rPr>
        <w:t xml:space="preserve"> </w:t>
      </w:r>
      <w:proofErr w:type="spellStart"/>
      <w:r w:rsidR="00A6186D" w:rsidRPr="006F61C3">
        <w:rPr>
          <w:sz w:val="24"/>
          <w:szCs w:val="24"/>
        </w:rPr>
        <w:t>littus</w:t>
      </w:r>
      <w:proofErr w:type="spellEnd"/>
      <w:r w:rsidR="00A6186D" w:rsidRPr="006F61C3">
        <w:rPr>
          <w:sz w:val="24"/>
          <w:szCs w:val="24"/>
        </w:rPr>
        <w:t xml:space="preserve"> </w:t>
      </w:r>
      <w:proofErr w:type="spellStart"/>
      <w:r w:rsidR="00A6186D" w:rsidRPr="006F61C3">
        <w:rPr>
          <w:sz w:val="24"/>
          <w:szCs w:val="24"/>
        </w:rPr>
        <w:t>iordanis</w:t>
      </w:r>
      <w:proofErr w:type="spellEnd"/>
      <w:r w:rsidR="00A6186D" w:rsidRPr="006F61C3">
        <w:rPr>
          <w:sz w:val="24"/>
          <w:szCs w:val="24"/>
        </w:rPr>
        <w:t xml:space="preserve"> </w:t>
      </w:r>
      <w:proofErr w:type="spellStart"/>
      <w:r w:rsidR="00A6186D" w:rsidRPr="006F61C3">
        <w:rPr>
          <w:sz w:val="24"/>
          <w:szCs w:val="24"/>
        </w:rPr>
        <w:t>orientale</w:t>
      </w:r>
      <w:proofErr w:type="spellEnd"/>
      <w:r w:rsidR="00A6186D" w:rsidRPr="006F61C3">
        <w:rPr>
          <w:sz w:val="24"/>
          <w:szCs w:val="24"/>
        </w:rPr>
        <w:t xml:space="preserve"> et </w:t>
      </w:r>
      <w:proofErr w:type="spellStart"/>
      <w:r w:rsidR="00A6186D" w:rsidRPr="006F61C3">
        <w:rPr>
          <w:sz w:val="24"/>
          <w:szCs w:val="24"/>
        </w:rPr>
        <w:t>maris</w:t>
      </w:r>
      <w:proofErr w:type="spellEnd"/>
      <w:r w:rsidR="00A6186D" w:rsidRPr="006F61C3">
        <w:rPr>
          <w:sz w:val="24"/>
          <w:szCs w:val="24"/>
        </w:rPr>
        <w:t xml:space="preserve"> galilee </w:t>
      </w:r>
      <w:proofErr w:type="spellStart"/>
      <w:r w:rsidR="00A6186D" w:rsidRPr="006F61C3">
        <w:rPr>
          <w:sz w:val="24"/>
          <w:szCs w:val="24"/>
        </w:rPr>
        <w:t>dicebatur</w:t>
      </w:r>
      <w:proofErr w:type="spellEnd"/>
      <w:r w:rsidR="00A6186D" w:rsidRPr="006F61C3">
        <w:rPr>
          <w:sz w:val="24"/>
          <w:szCs w:val="24"/>
        </w:rPr>
        <w:t xml:space="preserve"> </w:t>
      </w:r>
      <w:proofErr w:type="spellStart"/>
      <w:r w:rsidR="00A6186D" w:rsidRPr="006F61C3">
        <w:rPr>
          <w:sz w:val="24"/>
          <w:szCs w:val="24"/>
        </w:rPr>
        <w:t>ydumea</w:t>
      </w:r>
      <w:proofErr w:type="spellEnd"/>
      <w:r w:rsidR="00A6186D" w:rsidRPr="006F61C3">
        <w:rPr>
          <w:sz w:val="24"/>
          <w:szCs w:val="24"/>
        </w:rPr>
        <w:t xml:space="preserve"> vel mons seir vel </w:t>
      </w:r>
      <w:proofErr w:type="spellStart"/>
      <w:r w:rsidR="00A6186D" w:rsidRPr="006F61C3">
        <w:rPr>
          <w:sz w:val="24"/>
          <w:szCs w:val="24"/>
        </w:rPr>
        <w:t>edom</w:t>
      </w:r>
      <w:proofErr w:type="spellEnd"/>
      <w:r w:rsidR="00A6186D" w:rsidRPr="006F61C3">
        <w:rPr>
          <w:sz w:val="24"/>
          <w:szCs w:val="24"/>
        </w:rPr>
        <w:t xml:space="preserve"> contra </w:t>
      </w:r>
      <w:proofErr w:type="spellStart"/>
      <w:r w:rsidR="00A6186D" w:rsidRPr="006F61C3">
        <w:rPr>
          <w:sz w:val="24"/>
          <w:szCs w:val="24"/>
        </w:rPr>
        <w:t>desertum</w:t>
      </w:r>
      <w:proofErr w:type="spellEnd"/>
      <w:r w:rsidR="00A6186D" w:rsidRPr="006F61C3">
        <w:rPr>
          <w:sz w:val="24"/>
          <w:szCs w:val="24"/>
        </w:rPr>
        <w:t xml:space="preserve"> </w:t>
      </w:r>
      <w:proofErr w:type="spellStart"/>
      <w:r w:rsidR="00A6186D" w:rsidRPr="006F61C3">
        <w:rPr>
          <w:sz w:val="24"/>
          <w:szCs w:val="24"/>
        </w:rPr>
        <w:t>maris</w:t>
      </w:r>
      <w:proofErr w:type="spellEnd"/>
      <w:r w:rsidR="00A6186D" w:rsidRPr="006F61C3">
        <w:rPr>
          <w:sz w:val="24"/>
          <w:szCs w:val="24"/>
        </w:rPr>
        <w:t xml:space="preserve"> </w:t>
      </w:r>
      <w:proofErr w:type="spellStart"/>
      <w:r w:rsidR="00A6186D" w:rsidRPr="006F61C3">
        <w:rPr>
          <w:sz w:val="24"/>
          <w:szCs w:val="24"/>
        </w:rPr>
        <w:t>rubri</w:t>
      </w:r>
      <w:proofErr w:type="spellEnd"/>
      <w:r>
        <w:rPr>
          <w:sz w:val="24"/>
          <w:szCs w:val="24"/>
        </w:rPr>
        <w:t>,</w:t>
      </w:r>
      <w:r w:rsidR="00A6186D" w:rsidRPr="006F61C3">
        <w:rPr>
          <w:sz w:val="24"/>
          <w:szCs w:val="24"/>
        </w:rPr>
        <w:t xml:space="preserve"> de quo </w:t>
      </w:r>
      <w:proofErr w:type="spellStart"/>
      <w:r w:rsidR="00A6186D" w:rsidRPr="006F61C3">
        <w:rPr>
          <w:sz w:val="24"/>
          <w:szCs w:val="24"/>
        </w:rPr>
        <w:t>dici</w:t>
      </w:r>
      <w:r>
        <w:rPr>
          <w:sz w:val="24"/>
          <w:szCs w:val="24"/>
        </w:rPr>
        <w:t>tur</w:t>
      </w:r>
      <w:proofErr w:type="spellEnd"/>
      <w:r>
        <w:rPr>
          <w:sz w:val="24"/>
          <w:szCs w:val="24"/>
        </w:rPr>
        <w:t xml:space="preserve"> genesis </w:t>
      </w:r>
      <w:proofErr w:type="spellStart"/>
      <w:r>
        <w:rPr>
          <w:sz w:val="24"/>
          <w:szCs w:val="24"/>
        </w:rPr>
        <w:t>xiiii</w:t>
      </w:r>
      <w:proofErr w:type="spellEnd"/>
      <w:r>
        <w:rPr>
          <w:sz w:val="24"/>
          <w:szCs w:val="24"/>
        </w:rPr>
        <w:t xml:space="preserve"> </w:t>
      </w:r>
      <w:proofErr w:type="spellStart"/>
      <w:r>
        <w:rPr>
          <w:sz w:val="24"/>
          <w:szCs w:val="24"/>
        </w:rPr>
        <w:t>quod</w:t>
      </w:r>
      <w:proofErr w:type="spellEnd"/>
      <w:r>
        <w:rPr>
          <w:sz w:val="24"/>
          <w:szCs w:val="24"/>
        </w:rPr>
        <w:t xml:space="preserve"> </w:t>
      </w:r>
      <w:proofErr w:type="spellStart"/>
      <w:r>
        <w:rPr>
          <w:sz w:val="24"/>
          <w:szCs w:val="24"/>
        </w:rPr>
        <w:t>codorlao</w:t>
      </w:r>
      <w:r w:rsidR="00A6186D" w:rsidRPr="006F61C3">
        <w:rPr>
          <w:sz w:val="24"/>
          <w:szCs w:val="24"/>
        </w:rPr>
        <w:t>mo</w:t>
      </w:r>
      <w:r>
        <w:rPr>
          <w:sz w:val="24"/>
          <w:szCs w:val="24"/>
        </w:rPr>
        <w:t>r</w:t>
      </w:r>
      <w:proofErr w:type="spellEnd"/>
      <w:r>
        <w:rPr>
          <w:sz w:val="24"/>
          <w:szCs w:val="24"/>
        </w:rPr>
        <w:t xml:space="preserve"> et alii reges cum </w:t>
      </w:r>
      <w:proofErr w:type="spellStart"/>
      <w:r>
        <w:rPr>
          <w:sz w:val="24"/>
          <w:szCs w:val="24"/>
        </w:rPr>
        <w:lastRenderedPageBreak/>
        <w:t>eo</w:t>
      </w:r>
      <w:proofErr w:type="spellEnd"/>
      <w:r>
        <w:rPr>
          <w:sz w:val="24"/>
          <w:szCs w:val="24"/>
        </w:rPr>
        <w:t xml:space="preserve"> </w:t>
      </w:r>
      <w:proofErr w:type="spellStart"/>
      <w:r>
        <w:rPr>
          <w:sz w:val="24"/>
          <w:szCs w:val="24"/>
        </w:rPr>
        <w:t>percusse</w:t>
      </w:r>
      <w:r w:rsidR="00A6186D" w:rsidRPr="006F61C3">
        <w:rPr>
          <w:sz w:val="24"/>
          <w:szCs w:val="24"/>
        </w:rPr>
        <w:t>runt</w:t>
      </w:r>
      <w:proofErr w:type="spellEnd"/>
      <w:r w:rsidR="00A6186D" w:rsidRPr="006F61C3">
        <w:rPr>
          <w:sz w:val="24"/>
          <w:szCs w:val="24"/>
        </w:rPr>
        <w:t xml:space="preserve"> </w:t>
      </w:r>
      <w:proofErr w:type="spellStart"/>
      <w:r w:rsidR="00A6186D" w:rsidRPr="006F61C3">
        <w:rPr>
          <w:sz w:val="24"/>
          <w:szCs w:val="24"/>
        </w:rPr>
        <w:t>amorreos</w:t>
      </w:r>
      <w:proofErr w:type="spellEnd"/>
      <w:r w:rsidR="00A6186D" w:rsidRPr="006F61C3">
        <w:rPr>
          <w:rStyle w:val="FootnoteReference"/>
          <w:sz w:val="24"/>
          <w:szCs w:val="24"/>
        </w:rPr>
        <w:footnoteReference w:id="28"/>
      </w:r>
      <w:r w:rsidR="00A6186D" w:rsidRPr="006F61C3">
        <w:rPr>
          <w:sz w:val="24"/>
          <w:szCs w:val="24"/>
        </w:rPr>
        <w:t xml:space="preserve"> qui </w:t>
      </w:r>
      <w:proofErr w:type="spellStart"/>
      <w:r w:rsidR="00A6186D" w:rsidRPr="006F61C3">
        <w:rPr>
          <w:sz w:val="24"/>
          <w:szCs w:val="24"/>
        </w:rPr>
        <w:t>habitabant</w:t>
      </w:r>
      <w:proofErr w:type="spellEnd"/>
      <w:r w:rsidR="00A6186D" w:rsidRPr="006F61C3">
        <w:rPr>
          <w:sz w:val="24"/>
          <w:szCs w:val="24"/>
        </w:rPr>
        <w:t xml:space="preserve"> in monte </w:t>
      </w:r>
      <w:proofErr w:type="spellStart"/>
      <w:r w:rsidR="00A6186D" w:rsidRPr="006F61C3">
        <w:rPr>
          <w:sz w:val="24"/>
          <w:szCs w:val="24"/>
        </w:rPr>
        <w:t>seyr</w:t>
      </w:r>
      <w:proofErr w:type="spellEnd"/>
      <w:r>
        <w:rPr>
          <w:sz w:val="24"/>
          <w:szCs w:val="24"/>
        </w:rPr>
        <w:t xml:space="preserve">, et in </w:t>
      </w:r>
      <w:proofErr w:type="spellStart"/>
      <w:r>
        <w:rPr>
          <w:sz w:val="24"/>
          <w:szCs w:val="24"/>
        </w:rPr>
        <w:t>deut.</w:t>
      </w:r>
      <w:proofErr w:type="spellEnd"/>
      <w:r>
        <w:rPr>
          <w:sz w:val="24"/>
          <w:szCs w:val="24"/>
        </w:rPr>
        <w:t xml:space="preserve"> “</w:t>
      </w:r>
      <w:proofErr w:type="spellStart"/>
      <w:r w:rsidRPr="00F364D0">
        <w:rPr>
          <w:sz w:val="24"/>
          <w:szCs w:val="24"/>
          <w:highlight w:val="green"/>
        </w:rPr>
        <w:t>tran</w:t>
      </w:r>
      <w:r w:rsidR="00A6186D" w:rsidRPr="00F364D0">
        <w:rPr>
          <w:sz w:val="24"/>
          <w:szCs w:val="24"/>
          <w:highlight w:val="green"/>
        </w:rPr>
        <w:t>sibi</w:t>
      </w:r>
      <w:r w:rsidRPr="00F364D0">
        <w:rPr>
          <w:sz w:val="24"/>
          <w:szCs w:val="24"/>
          <w:highlight w:val="green"/>
        </w:rPr>
        <w:t>mus</w:t>
      </w:r>
      <w:proofErr w:type="spellEnd"/>
      <w:r w:rsidR="00A6186D" w:rsidRPr="006F61C3">
        <w:rPr>
          <w:sz w:val="24"/>
          <w:szCs w:val="24"/>
        </w:rPr>
        <w:t xml:space="preserve"> per </w:t>
      </w:r>
      <w:proofErr w:type="spellStart"/>
      <w:r w:rsidR="00A6186D" w:rsidRPr="006F61C3">
        <w:rPr>
          <w:sz w:val="24"/>
          <w:szCs w:val="24"/>
        </w:rPr>
        <w:t>terminos</w:t>
      </w:r>
      <w:proofErr w:type="spellEnd"/>
      <w:r w:rsidR="00A6186D" w:rsidRPr="006F61C3">
        <w:rPr>
          <w:sz w:val="24"/>
          <w:szCs w:val="24"/>
        </w:rPr>
        <w:t xml:space="preserve"> </w:t>
      </w:r>
      <w:proofErr w:type="spellStart"/>
      <w:r w:rsidR="00A6186D" w:rsidRPr="006F61C3">
        <w:rPr>
          <w:sz w:val="24"/>
          <w:szCs w:val="24"/>
        </w:rPr>
        <w:t>fratrum</w:t>
      </w:r>
      <w:proofErr w:type="spellEnd"/>
      <w:r w:rsidR="00A6186D" w:rsidRPr="006F61C3">
        <w:rPr>
          <w:sz w:val="24"/>
          <w:szCs w:val="24"/>
        </w:rPr>
        <w:t xml:space="preserve"> </w:t>
      </w:r>
      <w:proofErr w:type="spellStart"/>
      <w:r w:rsidR="00A6186D" w:rsidRPr="006F61C3">
        <w:rPr>
          <w:sz w:val="24"/>
          <w:szCs w:val="24"/>
        </w:rPr>
        <w:t>nostrorum</w:t>
      </w:r>
      <w:proofErr w:type="spellEnd"/>
      <w:r w:rsidR="00A6186D" w:rsidRPr="006F61C3">
        <w:rPr>
          <w:sz w:val="24"/>
          <w:szCs w:val="24"/>
        </w:rPr>
        <w:t xml:space="preserve"> </w:t>
      </w:r>
      <w:proofErr w:type="spellStart"/>
      <w:r w:rsidR="00A6186D" w:rsidRPr="006F61C3">
        <w:rPr>
          <w:sz w:val="24"/>
          <w:szCs w:val="24"/>
        </w:rPr>
        <w:t>filiorum</w:t>
      </w:r>
      <w:proofErr w:type="spellEnd"/>
      <w:r w:rsidR="00A6186D" w:rsidRPr="006F61C3">
        <w:rPr>
          <w:sz w:val="24"/>
          <w:szCs w:val="24"/>
        </w:rPr>
        <w:t xml:space="preserve"> </w:t>
      </w:r>
      <w:proofErr w:type="spellStart"/>
      <w:r w:rsidR="00A6186D" w:rsidRPr="006F61C3">
        <w:rPr>
          <w:sz w:val="24"/>
          <w:szCs w:val="24"/>
        </w:rPr>
        <w:t>esau</w:t>
      </w:r>
      <w:proofErr w:type="spellEnd"/>
      <w:r w:rsidR="00A6186D" w:rsidRPr="006F61C3">
        <w:rPr>
          <w:sz w:val="24"/>
          <w:szCs w:val="24"/>
        </w:rPr>
        <w:t xml:space="preserve"> qui habitant in </w:t>
      </w:r>
      <w:proofErr w:type="spellStart"/>
      <w:r w:rsidR="00A6186D" w:rsidRPr="006F61C3">
        <w:rPr>
          <w:sz w:val="24"/>
          <w:szCs w:val="24"/>
        </w:rPr>
        <w:t>seyr</w:t>
      </w:r>
      <w:proofErr w:type="spellEnd"/>
      <w:r w:rsidR="00A6186D" w:rsidRPr="006F61C3">
        <w:rPr>
          <w:sz w:val="24"/>
          <w:szCs w:val="24"/>
        </w:rPr>
        <w:t xml:space="preserve"> et </w:t>
      </w:r>
      <w:proofErr w:type="spellStart"/>
      <w:r w:rsidR="00A6186D" w:rsidRPr="006F61C3">
        <w:rPr>
          <w:sz w:val="24"/>
          <w:szCs w:val="24"/>
        </w:rPr>
        <w:t>timebunt</w:t>
      </w:r>
      <w:proofErr w:type="spellEnd"/>
      <w:r>
        <w:rPr>
          <w:sz w:val="24"/>
          <w:szCs w:val="24"/>
        </w:rPr>
        <w:t xml:space="preserve">” et cetera. que </w:t>
      </w:r>
      <w:proofErr w:type="spellStart"/>
      <w:r>
        <w:rPr>
          <w:sz w:val="24"/>
          <w:szCs w:val="24"/>
        </w:rPr>
        <w:t>ibi</w:t>
      </w:r>
      <w:proofErr w:type="spellEnd"/>
      <w:r>
        <w:rPr>
          <w:sz w:val="24"/>
          <w:szCs w:val="24"/>
        </w:rPr>
        <w:t xml:space="preserve"> </w:t>
      </w:r>
      <w:proofErr w:type="spellStart"/>
      <w:r>
        <w:rPr>
          <w:sz w:val="24"/>
          <w:szCs w:val="24"/>
        </w:rPr>
        <w:t>sequuntur</w:t>
      </w:r>
      <w:proofErr w:type="spellEnd"/>
      <w:r w:rsidR="00A6186D" w:rsidRPr="006F61C3">
        <w:rPr>
          <w:sz w:val="24"/>
          <w:szCs w:val="24"/>
        </w:rPr>
        <w:t xml:space="preserve"> et infra </w:t>
      </w:r>
      <w:proofErr w:type="spellStart"/>
      <w:r w:rsidR="00A6186D" w:rsidRPr="006F61C3">
        <w:rPr>
          <w:sz w:val="24"/>
          <w:szCs w:val="24"/>
        </w:rPr>
        <w:t>dicitur</w:t>
      </w:r>
      <w:proofErr w:type="spellEnd"/>
      <w:r w:rsidR="00A6186D" w:rsidRPr="006F61C3">
        <w:rPr>
          <w:sz w:val="24"/>
          <w:szCs w:val="24"/>
        </w:rPr>
        <w:t xml:space="preserve"> ibidem</w:t>
      </w:r>
      <w:r w:rsidR="00C342C1">
        <w:rPr>
          <w:sz w:val="24"/>
          <w:szCs w:val="24"/>
        </w:rPr>
        <w:t>:</w:t>
      </w:r>
      <w:r w:rsidR="00A6186D" w:rsidRPr="006F61C3">
        <w:rPr>
          <w:sz w:val="24"/>
          <w:szCs w:val="24"/>
        </w:rPr>
        <w:t xml:space="preserve"> </w:t>
      </w:r>
      <w:r w:rsidR="00C342C1">
        <w:rPr>
          <w:sz w:val="24"/>
          <w:szCs w:val="24"/>
        </w:rPr>
        <w:t>“</w:t>
      </w:r>
      <w:r w:rsidR="00A6186D" w:rsidRPr="006F61C3">
        <w:rPr>
          <w:sz w:val="24"/>
          <w:szCs w:val="24"/>
        </w:rPr>
        <w:t xml:space="preserve">In seir </w:t>
      </w:r>
      <w:proofErr w:type="spellStart"/>
      <w:r w:rsidR="00A6186D" w:rsidRPr="006F61C3">
        <w:rPr>
          <w:sz w:val="24"/>
          <w:szCs w:val="24"/>
        </w:rPr>
        <w:t>olym</w:t>
      </w:r>
      <w:proofErr w:type="spellEnd"/>
      <w:r>
        <w:rPr>
          <w:sz w:val="24"/>
          <w:szCs w:val="24"/>
        </w:rPr>
        <w:t xml:space="preserve"> </w:t>
      </w:r>
      <w:proofErr w:type="spellStart"/>
      <w:r>
        <w:rPr>
          <w:sz w:val="24"/>
          <w:szCs w:val="24"/>
        </w:rPr>
        <w:t>habitabant</w:t>
      </w:r>
      <w:proofErr w:type="spellEnd"/>
      <w:r>
        <w:rPr>
          <w:sz w:val="24"/>
          <w:szCs w:val="24"/>
        </w:rPr>
        <w:t xml:space="preserve"> </w:t>
      </w:r>
      <w:proofErr w:type="spellStart"/>
      <w:r>
        <w:rPr>
          <w:sz w:val="24"/>
          <w:szCs w:val="24"/>
        </w:rPr>
        <w:t>horrei</w:t>
      </w:r>
      <w:proofErr w:type="spellEnd"/>
      <w:r>
        <w:rPr>
          <w:sz w:val="24"/>
          <w:szCs w:val="24"/>
        </w:rPr>
        <w:t xml:space="preserve"> </w:t>
      </w:r>
      <w:proofErr w:type="spellStart"/>
      <w:r>
        <w:rPr>
          <w:sz w:val="24"/>
          <w:szCs w:val="24"/>
        </w:rPr>
        <w:t>quibus</w:t>
      </w:r>
      <w:proofErr w:type="spellEnd"/>
      <w:r>
        <w:rPr>
          <w:sz w:val="24"/>
          <w:szCs w:val="24"/>
        </w:rPr>
        <w:t xml:space="preserve"> </w:t>
      </w:r>
      <w:proofErr w:type="spellStart"/>
      <w:r>
        <w:rPr>
          <w:sz w:val="24"/>
          <w:szCs w:val="24"/>
        </w:rPr>
        <w:t>expulsis</w:t>
      </w:r>
      <w:proofErr w:type="spellEnd"/>
      <w:r>
        <w:rPr>
          <w:sz w:val="24"/>
          <w:szCs w:val="24"/>
        </w:rPr>
        <w:t xml:space="preserve"> </w:t>
      </w:r>
      <w:proofErr w:type="spellStart"/>
      <w:r w:rsidRPr="00F364D0">
        <w:rPr>
          <w:sz w:val="24"/>
          <w:szCs w:val="24"/>
          <w:highlight w:val="green"/>
        </w:rPr>
        <w:t>atque</w:t>
      </w:r>
      <w:proofErr w:type="spellEnd"/>
      <w:r>
        <w:rPr>
          <w:sz w:val="24"/>
          <w:szCs w:val="24"/>
        </w:rPr>
        <w:t xml:space="preserve"> </w:t>
      </w:r>
      <w:proofErr w:type="spellStart"/>
      <w:r w:rsidR="00A6186D" w:rsidRPr="006F61C3">
        <w:rPr>
          <w:sz w:val="24"/>
          <w:szCs w:val="24"/>
        </w:rPr>
        <w:t>deletis</w:t>
      </w:r>
      <w:proofErr w:type="spellEnd"/>
      <w:r w:rsidR="00A6186D" w:rsidRPr="006F61C3">
        <w:rPr>
          <w:sz w:val="24"/>
          <w:szCs w:val="24"/>
        </w:rPr>
        <w:t xml:space="preserve"> </w:t>
      </w:r>
      <w:proofErr w:type="spellStart"/>
      <w:r w:rsidR="00A6186D" w:rsidRPr="006F61C3">
        <w:rPr>
          <w:sz w:val="24"/>
          <w:szCs w:val="24"/>
        </w:rPr>
        <w:t>habitaverunt</w:t>
      </w:r>
      <w:proofErr w:type="spellEnd"/>
      <w:r w:rsidR="00A6186D" w:rsidRPr="006F61C3">
        <w:rPr>
          <w:sz w:val="24"/>
          <w:szCs w:val="24"/>
        </w:rPr>
        <w:t xml:space="preserve"> </w:t>
      </w:r>
      <w:proofErr w:type="spellStart"/>
      <w:r w:rsidR="00A6186D" w:rsidRPr="006F61C3">
        <w:rPr>
          <w:sz w:val="24"/>
          <w:szCs w:val="24"/>
        </w:rPr>
        <w:t>filii</w:t>
      </w:r>
      <w:proofErr w:type="spellEnd"/>
      <w:r w:rsidR="00A6186D" w:rsidRPr="006F61C3">
        <w:rPr>
          <w:sz w:val="24"/>
          <w:szCs w:val="24"/>
        </w:rPr>
        <w:t xml:space="preserve"> </w:t>
      </w:r>
      <w:proofErr w:type="spellStart"/>
      <w:r w:rsidR="00A6186D" w:rsidRPr="006F61C3">
        <w:rPr>
          <w:sz w:val="24"/>
          <w:szCs w:val="24"/>
        </w:rPr>
        <w:t>esau</w:t>
      </w:r>
      <w:proofErr w:type="spellEnd"/>
      <w:r w:rsidR="00A6186D" w:rsidRPr="006F61C3">
        <w:rPr>
          <w:sz w:val="24"/>
          <w:szCs w:val="24"/>
        </w:rPr>
        <w:t xml:space="preserve"> pro </w:t>
      </w:r>
      <w:proofErr w:type="spellStart"/>
      <w:r w:rsidR="00A6186D" w:rsidRPr="006F61C3">
        <w:rPr>
          <w:sz w:val="24"/>
          <w:szCs w:val="24"/>
        </w:rPr>
        <w:t>eis</w:t>
      </w:r>
      <w:proofErr w:type="spellEnd"/>
      <w:r>
        <w:rPr>
          <w:sz w:val="24"/>
          <w:szCs w:val="24"/>
        </w:rPr>
        <w:t>.</w:t>
      </w:r>
      <w:r w:rsidR="00C342C1">
        <w:rPr>
          <w:sz w:val="24"/>
          <w:szCs w:val="24"/>
        </w:rPr>
        <w:t>”</w:t>
      </w:r>
      <w:r w:rsidR="00A6186D" w:rsidRPr="006F61C3">
        <w:rPr>
          <w:sz w:val="24"/>
          <w:szCs w:val="24"/>
        </w:rPr>
        <w:t xml:space="preserve"> In </w:t>
      </w:r>
      <w:proofErr w:type="spellStart"/>
      <w:r w:rsidR="00A6186D" w:rsidRPr="006F61C3">
        <w:rPr>
          <w:sz w:val="24"/>
          <w:szCs w:val="24"/>
        </w:rPr>
        <w:t>isto</w:t>
      </w:r>
      <w:proofErr w:type="spellEnd"/>
      <w:r w:rsidR="00A6186D" w:rsidRPr="006F61C3">
        <w:rPr>
          <w:sz w:val="24"/>
          <w:szCs w:val="24"/>
        </w:rPr>
        <w:t xml:space="preserve"> </w:t>
      </w:r>
      <w:proofErr w:type="spellStart"/>
      <w:r w:rsidR="00A6186D" w:rsidRPr="006F61C3">
        <w:rPr>
          <w:sz w:val="24"/>
          <w:szCs w:val="24"/>
        </w:rPr>
        <w:t>autem</w:t>
      </w:r>
      <w:proofErr w:type="spellEnd"/>
      <w:r w:rsidR="00A6186D" w:rsidRPr="006F61C3">
        <w:rPr>
          <w:sz w:val="24"/>
          <w:szCs w:val="24"/>
        </w:rPr>
        <w:t xml:space="preserve"> monte </w:t>
      </w:r>
      <w:proofErr w:type="spellStart"/>
      <w:r w:rsidR="00A6186D" w:rsidRPr="006F61C3">
        <w:rPr>
          <w:sz w:val="24"/>
          <w:szCs w:val="24"/>
        </w:rPr>
        <w:t>seyr</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rStyle w:val="FootnoteReference"/>
          <w:sz w:val="24"/>
          <w:szCs w:val="24"/>
        </w:rPr>
        <w:footnoteReference w:id="29"/>
      </w:r>
      <w:r w:rsidR="00A6186D" w:rsidRPr="006F61C3">
        <w:rPr>
          <w:sz w:val="24"/>
          <w:szCs w:val="24"/>
        </w:rPr>
        <w:t xml:space="preserve"> </w:t>
      </w:r>
      <w:proofErr w:type="spellStart"/>
      <w:r w:rsidR="00A6186D" w:rsidRPr="006F61C3">
        <w:rPr>
          <w:sz w:val="24"/>
          <w:szCs w:val="24"/>
        </w:rPr>
        <w:t>edom</w:t>
      </w:r>
      <w:proofErr w:type="spellEnd"/>
      <w:r w:rsidR="00A6186D" w:rsidRPr="006F61C3">
        <w:rPr>
          <w:sz w:val="24"/>
          <w:szCs w:val="24"/>
        </w:rPr>
        <w:t xml:space="preserve"> vel </w:t>
      </w:r>
      <w:proofErr w:type="spellStart"/>
      <w:r w:rsidR="00A6186D" w:rsidRPr="006F61C3">
        <w:rPr>
          <w:sz w:val="24"/>
          <w:szCs w:val="24"/>
        </w:rPr>
        <w:t>etiam</w:t>
      </w:r>
      <w:proofErr w:type="spellEnd"/>
      <w:r w:rsidR="00A6186D" w:rsidRPr="006F61C3">
        <w:rPr>
          <w:sz w:val="24"/>
          <w:szCs w:val="24"/>
        </w:rPr>
        <w:t xml:space="preserve"> </w:t>
      </w:r>
      <w:proofErr w:type="spellStart"/>
      <w:r w:rsidR="00A6186D" w:rsidRPr="006F61C3">
        <w:rPr>
          <w:sz w:val="24"/>
          <w:szCs w:val="24"/>
        </w:rPr>
        <w:t>ydumea</w:t>
      </w:r>
      <w:proofErr w:type="spellEnd"/>
      <w:r w:rsidR="00A6186D" w:rsidRPr="006F61C3">
        <w:rPr>
          <w:sz w:val="24"/>
          <w:szCs w:val="24"/>
        </w:rPr>
        <w:t xml:space="preserve"> </w:t>
      </w:r>
      <w:proofErr w:type="spellStart"/>
      <w:r w:rsidR="00A6186D" w:rsidRPr="006F61C3">
        <w:rPr>
          <w:sz w:val="24"/>
          <w:szCs w:val="24"/>
        </w:rPr>
        <w:t>habitavit</w:t>
      </w:r>
      <w:proofErr w:type="spellEnd"/>
      <w:r w:rsidR="00A6186D" w:rsidRPr="006F61C3">
        <w:rPr>
          <w:sz w:val="24"/>
          <w:szCs w:val="24"/>
        </w:rPr>
        <w:t xml:space="preserve"> </w:t>
      </w:r>
      <w:proofErr w:type="spellStart"/>
      <w:r w:rsidR="00A6186D" w:rsidRPr="006F61C3">
        <w:rPr>
          <w:sz w:val="24"/>
          <w:szCs w:val="24"/>
        </w:rPr>
        <w:t>esau</w:t>
      </w:r>
      <w:proofErr w:type="spellEnd"/>
      <w:r w:rsidR="00A6186D" w:rsidRPr="006F61C3">
        <w:rPr>
          <w:sz w:val="24"/>
          <w:szCs w:val="24"/>
        </w:rPr>
        <w:t xml:space="preserve"> </w:t>
      </w:r>
      <w:proofErr w:type="spellStart"/>
      <w:r w:rsidR="00A6186D" w:rsidRPr="006F61C3">
        <w:rPr>
          <w:sz w:val="24"/>
          <w:szCs w:val="24"/>
        </w:rPr>
        <w:t>eo</w:t>
      </w:r>
      <w:proofErr w:type="spellEnd"/>
      <w:r w:rsidR="00A6186D" w:rsidRPr="006F61C3">
        <w:rPr>
          <w:sz w:val="24"/>
          <w:szCs w:val="24"/>
        </w:rPr>
        <w:t xml:space="preserve"> tempore</w:t>
      </w:r>
      <w:r w:rsidR="00C342C1">
        <w:rPr>
          <w:sz w:val="24"/>
          <w:szCs w:val="24"/>
        </w:rPr>
        <w:t>,</w:t>
      </w:r>
      <w:r w:rsidR="00A6186D" w:rsidRPr="006F61C3">
        <w:rPr>
          <w:sz w:val="24"/>
          <w:szCs w:val="24"/>
        </w:rPr>
        <w:t xml:space="preserve"> quo </w:t>
      </w:r>
      <w:proofErr w:type="spellStart"/>
      <w:r w:rsidR="00A6186D" w:rsidRPr="006F61C3">
        <w:rPr>
          <w:sz w:val="24"/>
          <w:szCs w:val="24"/>
        </w:rPr>
        <w:t>iacob</w:t>
      </w:r>
      <w:proofErr w:type="spellEnd"/>
      <w:r w:rsidR="00A6186D" w:rsidRPr="006F61C3">
        <w:rPr>
          <w:sz w:val="24"/>
          <w:szCs w:val="24"/>
        </w:rPr>
        <w:t xml:space="preserve"> </w:t>
      </w:r>
      <w:proofErr w:type="spellStart"/>
      <w:r w:rsidR="00A6186D" w:rsidRPr="006F61C3">
        <w:rPr>
          <w:sz w:val="24"/>
          <w:szCs w:val="24"/>
        </w:rPr>
        <w:t>rediit</w:t>
      </w:r>
      <w:proofErr w:type="spellEnd"/>
      <w:r w:rsidR="00A6186D" w:rsidRPr="006F61C3">
        <w:rPr>
          <w:sz w:val="24"/>
          <w:szCs w:val="24"/>
        </w:rPr>
        <w:t xml:space="preserve"> de </w:t>
      </w:r>
      <w:proofErr w:type="spellStart"/>
      <w:r w:rsidR="00A6186D" w:rsidRPr="006F61C3">
        <w:rPr>
          <w:sz w:val="24"/>
          <w:szCs w:val="24"/>
        </w:rPr>
        <w:t>mesopotamia</w:t>
      </w:r>
      <w:proofErr w:type="spellEnd"/>
      <w:r w:rsidR="00A6186D" w:rsidRPr="006F61C3">
        <w:rPr>
          <w:sz w:val="24"/>
          <w:szCs w:val="24"/>
        </w:rPr>
        <w:t xml:space="preserve"> </w:t>
      </w:r>
      <w:proofErr w:type="spellStart"/>
      <w:r w:rsidR="00A6186D" w:rsidRPr="006F61C3">
        <w:rPr>
          <w:sz w:val="24"/>
          <w:szCs w:val="24"/>
        </w:rPr>
        <w:t>syrie</w:t>
      </w:r>
      <w:proofErr w:type="spellEnd"/>
      <w:r>
        <w:rPr>
          <w:sz w:val="24"/>
          <w:szCs w:val="24"/>
        </w:rPr>
        <w:t>,</w:t>
      </w:r>
      <w:r w:rsidR="00A6186D" w:rsidRPr="006F61C3">
        <w:rPr>
          <w:sz w:val="24"/>
          <w:szCs w:val="24"/>
        </w:rPr>
        <w:t xml:space="preserve"> </w:t>
      </w:r>
      <w:proofErr w:type="spellStart"/>
      <w:r w:rsidR="00A6186D" w:rsidRPr="006F61C3">
        <w:rPr>
          <w:sz w:val="24"/>
          <w:szCs w:val="24"/>
        </w:rPr>
        <w:t>unde</w:t>
      </w:r>
      <w:proofErr w:type="spellEnd"/>
      <w:r w:rsidR="00A6186D" w:rsidRPr="006F61C3">
        <w:rPr>
          <w:sz w:val="24"/>
          <w:szCs w:val="24"/>
        </w:rPr>
        <w:t xml:space="preserve"> et </w:t>
      </w:r>
      <w:proofErr w:type="spellStart"/>
      <w:r w:rsidR="00A6186D" w:rsidRPr="006F61C3">
        <w:rPr>
          <w:sz w:val="24"/>
          <w:szCs w:val="24"/>
        </w:rPr>
        <w:t>occurrit</w:t>
      </w:r>
      <w:proofErr w:type="spellEnd"/>
      <w:r w:rsidR="00A6186D" w:rsidRPr="006F61C3">
        <w:rPr>
          <w:sz w:val="24"/>
          <w:szCs w:val="24"/>
        </w:rPr>
        <w:t xml:space="preserve"> </w:t>
      </w:r>
      <w:proofErr w:type="spellStart"/>
      <w:r w:rsidR="00A6186D" w:rsidRPr="006F61C3">
        <w:rPr>
          <w:sz w:val="24"/>
          <w:szCs w:val="24"/>
        </w:rPr>
        <w:t>illi</w:t>
      </w:r>
      <w:proofErr w:type="spellEnd"/>
      <w:r w:rsidR="00A6186D" w:rsidRPr="006F61C3">
        <w:rPr>
          <w:sz w:val="24"/>
          <w:szCs w:val="24"/>
        </w:rPr>
        <w:t xml:space="preserve"> </w:t>
      </w:r>
      <w:proofErr w:type="spellStart"/>
      <w:r w:rsidR="00A6186D" w:rsidRPr="006F61C3">
        <w:rPr>
          <w:sz w:val="24"/>
          <w:szCs w:val="24"/>
        </w:rPr>
        <w:t>iuxta</w:t>
      </w:r>
      <w:proofErr w:type="spellEnd"/>
      <w:r w:rsidR="00A6186D" w:rsidRPr="006F61C3">
        <w:rPr>
          <w:sz w:val="24"/>
          <w:szCs w:val="24"/>
        </w:rPr>
        <w:t xml:space="preserve"> </w:t>
      </w:r>
      <w:proofErr w:type="spellStart"/>
      <w:r w:rsidR="00A6186D" w:rsidRPr="006F61C3">
        <w:rPr>
          <w:sz w:val="24"/>
          <w:szCs w:val="24"/>
        </w:rPr>
        <w:t>vadum</w:t>
      </w:r>
      <w:proofErr w:type="spellEnd"/>
      <w:r w:rsidR="00A6186D" w:rsidRPr="006F61C3">
        <w:rPr>
          <w:sz w:val="24"/>
          <w:szCs w:val="24"/>
        </w:rPr>
        <w:t xml:space="preserve"> </w:t>
      </w:r>
      <w:proofErr w:type="spellStart"/>
      <w:r w:rsidR="00A6186D" w:rsidRPr="006F61C3">
        <w:rPr>
          <w:sz w:val="24"/>
          <w:szCs w:val="24"/>
        </w:rPr>
        <w:t>Iacoth</w:t>
      </w:r>
      <w:proofErr w:type="spellEnd"/>
      <w:r>
        <w:rPr>
          <w:sz w:val="24"/>
          <w:szCs w:val="24"/>
        </w:rPr>
        <w:t>.</w:t>
      </w:r>
      <w:r w:rsidR="00A6186D" w:rsidRPr="006F61C3">
        <w:rPr>
          <w:sz w:val="24"/>
          <w:szCs w:val="24"/>
        </w:rPr>
        <w:t xml:space="preserve"> </w:t>
      </w:r>
      <w:proofErr w:type="spellStart"/>
      <w:r w:rsidR="00A6186D" w:rsidRPr="006F61C3">
        <w:rPr>
          <w:sz w:val="24"/>
          <w:szCs w:val="24"/>
        </w:rPr>
        <w:t>unde</w:t>
      </w:r>
      <w:proofErr w:type="spellEnd"/>
      <w:r w:rsidR="00A6186D" w:rsidRPr="006F61C3">
        <w:rPr>
          <w:sz w:val="24"/>
          <w:szCs w:val="24"/>
        </w:rPr>
        <w:t xml:space="preserve"> gen. 22</w:t>
      </w:r>
      <w:r>
        <w:rPr>
          <w:sz w:val="24"/>
          <w:szCs w:val="24"/>
        </w:rPr>
        <w:t xml:space="preserve"> </w:t>
      </w:r>
      <w:proofErr w:type="spellStart"/>
      <w:r>
        <w:rPr>
          <w:sz w:val="24"/>
          <w:szCs w:val="24"/>
        </w:rPr>
        <w:t>dicitur</w:t>
      </w:r>
      <w:proofErr w:type="spellEnd"/>
      <w:r>
        <w:rPr>
          <w:sz w:val="24"/>
          <w:szCs w:val="24"/>
        </w:rPr>
        <w:t xml:space="preserve"> </w:t>
      </w:r>
      <w:proofErr w:type="spellStart"/>
      <w:r>
        <w:rPr>
          <w:sz w:val="24"/>
          <w:szCs w:val="24"/>
        </w:rPr>
        <w:t>quod</w:t>
      </w:r>
      <w:proofErr w:type="spellEnd"/>
      <w:r>
        <w:rPr>
          <w:sz w:val="24"/>
          <w:szCs w:val="24"/>
        </w:rPr>
        <w:t xml:space="preserve"> cum </w:t>
      </w:r>
      <w:proofErr w:type="spellStart"/>
      <w:r>
        <w:rPr>
          <w:sz w:val="24"/>
          <w:szCs w:val="24"/>
        </w:rPr>
        <w:t>transivis</w:t>
      </w:r>
      <w:r w:rsidR="00A6186D" w:rsidRPr="006F61C3">
        <w:rPr>
          <w:sz w:val="24"/>
          <w:szCs w:val="24"/>
        </w:rPr>
        <w:t>set</w:t>
      </w:r>
      <w:proofErr w:type="spellEnd"/>
      <w:r w:rsidR="00A6186D" w:rsidRPr="006F61C3">
        <w:rPr>
          <w:sz w:val="24"/>
          <w:szCs w:val="24"/>
        </w:rPr>
        <w:t xml:space="preserve"> </w:t>
      </w:r>
      <w:proofErr w:type="spellStart"/>
      <w:r w:rsidR="00A6186D" w:rsidRPr="006F61C3">
        <w:rPr>
          <w:sz w:val="24"/>
          <w:szCs w:val="24"/>
        </w:rPr>
        <w:t>phanuel</w:t>
      </w:r>
      <w:proofErr w:type="spellEnd"/>
      <w:r w:rsidR="00C342C1">
        <w:rPr>
          <w:sz w:val="24"/>
          <w:szCs w:val="24"/>
        </w:rPr>
        <w:t>,</w:t>
      </w:r>
      <w:r w:rsidR="00A6186D" w:rsidRPr="006F61C3">
        <w:rPr>
          <w:sz w:val="24"/>
          <w:szCs w:val="24"/>
        </w:rPr>
        <w:t xml:space="preserve"> qui locus </w:t>
      </w:r>
      <w:proofErr w:type="spellStart"/>
      <w:r w:rsidR="00A6186D" w:rsidRPr="006F61C3">
        <w:rPr>
          <w:sz w:val="24"/>
          <w:szCs w:val="24"/>
        </w:rPr>
        <w:t>est</w:t>
      </w:r>
      <w:proofErr w:type="spellEnd"/>
      <w:r w:rsidR="00A6186D" w:rsidRPr="006F61C3">
        <w:rPr>
          <w:sz w:val="24"/>
          <w:szCs w:val="24"/>
        </w:rPr>
        <w:t xml:space="preserve"> non </w:t>
      </w:r>
      <w:proofErr w:type="spellStart"/>
      <w:r w:rsidR="00A6186D" w:rsidRPr="006F61C3">
        <w:rPr>
          <w:sz w:val="24"/>
          <w:szCs w:val="24"/>
        </w:rPr>
        <w:t>longe</w:t>
      </w:r>
      <w:proofErr w:type="spellEnd"/>
      <w:r w:rsidR="00A6186D" w:rsidRPr="006F61C3">
        <w:rPr>
          <w:sz w:val="24"/>
          <w:szCs w:val="24"/>
        </w:rPr>
        <w:t xml:space="preserve"> a </w:t>
      </w:r>
      <w:proofErr w:type="spellStart"/>
      <w:r w:rsidR="00A6186D" w:rsidRPr="006F61C3">
        <w:rPr>
          <w:sz w:val="24"/>
          <w:szCs w:val="24"/>
        </w:rPr>
        <w:t>sochot</w:t>
      </w:r>
      <w:proofErr w:type="spellEnd"/>
      <w:r w:rsidR="00A6186D" w:rsidRPr="006F61C3">
        <w:rPr>
          <w:sz w:val="24"/>
          <w:szCs w:val="24"/>
        </w:rPr>
        <w:t xml:space="preserve"> ultra </w:t>
      </w:r>
      <w:proofErr w:type="spellStart"/>
      <w:r w:rsidR="00A6186D" w:rsidRPr="006F61C3">
        <w:rPr>
          <w:sz w:val="24"/>
          <w:szCs w:val="24"/>
        </w:rPr>
        <w:t>iordanem</w:t>
      </w:r>
      <w:proofErr w:type="spellEnd"/>
      <w:r w:rsidR="00A6186D" w:rsidRPr="006F61C3">
        <w:rPr>
          <w:sz w:val="24"/>
          <w:szCs w:val="24"/>
        </w:rPr>
        <w:t xml:space="preserve"> in </w:t>
      </w:r>
      <w:proofErr w:type="spellStart"/>
      <w:r w:rsidR="00A6186D" w:rsidRPr="006F61C3">
        <w:rPr>
          <w:sz w:val="24"/>
          <w:szCs w:val="24"/>
        </w:rPr>
        <w:t>pede</w:t>
      </w:r>
      <w:proofErr w:type="spellEnd"/>
      <w:r w:rsidR="00A6186D" w:rsidRPr="006F61C3">
        <w:rPr>
          <w:sz w:val="24"/>
          <w:szCs w:val="24"/>
        </w:rPr>
        <w:t xml:space="preserve"> </w:t>
      </w:r>
      <w:proofErr w:type="spellStart"/>
      <w:r w:rsidR="00A6186D" w:rsidRPr="006F61C3">
        <w:rPr>
          <w:sz w:val="24"/>
          <w:szCs w:val="24"/>
        </w:rPr>
        <w:t>montis</w:t>
      </w:r>
      <w:proofErr w:type="spellEnd"/>
      <w:r w:rsidR="00A6186D" w:rsidRPr="006F61C3">
        <w:rPr>
          <w:sz w:val="24"/>
          <w:szCs w:val="24"/>
        </w:rPr>
        <w:t xml:space="preserve"> seir</w:t>
      </w:r>
      <w:r w:rsidR="00C342C1">
        <w:rPr>
          <w:sz w:val="24"/>
          <w:szCs w:val="24"/>
        </w:rPr>
        <w:t>,</w:t>
      </w:r>
      <w:r w:rsidR="00A6186D" w:rsidRPr="006F61C3">
        <w:rPr>
          <w:sz w:val="24"/>
          <w:szCs w:val="24"/>
        </w:rPr>
        <w:t xml:space="preserve"> et </w:t>
      </w:r>
      <w:proofErr w:type="spellStart"/>
      <w:r w:rsidR="00A6186D" w:rsidRPr="006F61C3">
        <w:rPr>
          <w:sz w:val="24"/>
          <w:szCs w:val="24"/>
        </w:rPr>
        <w:t>distat</w:t>
      </w:r>
      <w:proofErr w:type="spellEnd"/>
      <w:r w:rsidR="00A6186D" w:rsidRPr="006F61C3">
        <w:rPr>
          <w:sz w:val="24"/>
          <w:szCs w:val="24"/>
        </w:rPr>
        <w:t xml:space="preserve"> ab </w:t>
      </w:r>
      <w:proofErr w:type="spellStart"/>
      <w:r w:rsidR="00A6186D" w:rsidRPr="006F61C3">
        <w:rPr>
          <w:sz w:val="24"/>
          <w:szCs w:val="24"/>
        </w:rPr>
        <w:t>alio</w:t>
      </w:r>
      <w:proofErr w:type="spellEnd"/>
      <w:r w:rsidR="00A6186D" w:rsidRPr="006F61C3">
        <w:rPr>
          <w:sz w:val="24"/>
          <w:szCs w:val="24"/>
        </w:rPr>
        <w:t xml:space="preserve"> monte seir </w:t>
      </w:r>
      <w:proofErr w:type="spellStart"/>
      <w:r w:rsidR="00A6186D" w:rsidRPr="006F61C3">
        <w:rPr>
          <w:sz w:val="24"/>
          <w:szCs w:val="24"/>
        </w:rPr>
        <w:t>amplius</w:t>
      </w:r>
      <w:proofErr w:type="spellEnd"/>
      <w:r w:rsidR="00A6186D" w:rsidRPr="006F61C3">
        <w:rPr>
          <w:sz w:val="24"/>
          <w:szCs w:val="24"/>
        </w:rPr>
        <w:t xml:space="preserve"> </w:t>
      </w:r>
      <w:proofErr w:type="spellStart"/>
      <w:r w:rsidR="00A6186D" w:rsidRPr="006F61C3">
        <w:rPr>
          <w:sz w:val="24"/>
          <w:szCs w:val="24"/>
        </w:rPr>
        <w:t>quam</w:t>
      </w:r>
      <w:proofErr w:type="spellEnd"/>
      <w:r w:rsidR="00A6186D" w:rsidRPr="006F61C3">
        <w:rPr>
          <w:sz w:val="24"/>
          <w:szCs w:val="24"/>
        </w:rPr>
        <w:t xml:space="preserve"> 30</w:t>
      </w:r>
      <w:r>
        <w:rPr>
          <w:sz w:val="24"/>
          <w:szCs w:val="24"/>
        </w:rPr>
        <w:t xml:space="preserve"> </w:t>
      </w:r>
      <w:proofErr w:type="spellStart"/>
      <w:r w:rsidR="00A6186D" w:rsidRPr="006F61C3">
        <w:rPr>
          <w:sz w:val="24"/>
          <w:szCs w:val="24"/>
        </w:rPr>
        <w:t>dietas</w:t>
      </w:r>
      <w:proofErr w:type="spellEnd"/>
      <w:r w:rsidR="00C342C1">
        <w:rPr>
          <w:sz w:val="24"/>
          <w:szCs w:val="24"/>
        </w:rPr>
        <w:t>,</w:t>
      </w:r>
      <w:r w:rsidR="00A6186D" w:rsidRPr="006F61C3">
        <w:rPr>
          <w:sz w:val="24"/>
          <w:szCs w:val="24"/>
        </w:rPr>
        <w:t xml:space="preserve"> cum </w:t>
      </w:r>
      <w:proofErr w:type="spellStart"/>
      <w:r w:rsidR="00A6186D" w:rsidRPr="006F61C3">
        <w:rPr>
          <w:sz w:val="24"/>
          <w:szCs w:val="24"/>
        </w:rPr>
        <w:t>inquit</w:t>
      </w:r>
      <w:proofErr w:type="spellEnd"/>
      <w:r w:rsidR="00A6186D" w:rsidRPr="006F61C3">
        <w:rPr>
          <w:sz w:val="24"/>
          <w:szCs w:val="24"/>
        </w:rPr>
        <w:t xml:space="preserve"> </w:t>
      </w:r>
      <w:proofErr w:type="spellStart"/>
      <w:r w:rsidR="00A6186D" w:rsidRPr="006F61C3">
        <w:rPr>
          <w:sz w:val="24"/>
          <w:szCs w:val="24"/>
        </w:rPr>
        <w:t>transivisset</w:t>
      </w:r>
      <w:proofErr w:type="spellEnd"/>
      <w:r w:rsidR="00A6186D" w:rsidRPr="006F61C3">
        <w:rPr>
          <w:sz w:val="24"/>
          <w:szCs w:val="24"/>
        </w:rPr>
        <w:t xml:space="preserve"> </w:t>
      </w:r>
      <w:proofErr w:type="spellStart"/>
      <w:r w:rsidR="00A6186D" w:rsidRPr="006F61C3">
        <w:rPr>
          <w:sz w:val="24"/>
          <w:szCs w:val="24"/>
        </w:rPr>
        <w:t>phanuel</w:t>
      </w:r>
      <w:proofErr w:type="spellEnd"/>
      <w:r w:rsidR="00C342C1">
        <w:rPr>
          <w:sz w:val="24"/>
          <w:szCs w:val="24"/>
        </w:rPr>
        <w:t>,</w:t>
      </w:r>
      <w:r w:rsidR="00A6186D" w:rsidRPr="006F61C3">
        <w:rPr>
          <w:sz w:val="24"/>
          <w:szCs w:val="24"/>
        </w:rPr>
        <w:t xml:space="preserve"> </w:t>
      </w:r>
      <w:proofErr w:type="spellStart"/>
      <w:r w:rsidR="00A6186D" w:rsidRPr="006F61C3">
        <w:rPr>
          <w:sz w:val="24"/>
          <w:szCs w:val="24"/>
        </w:rPr>
        <w:t>ortus</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ei</w:t>
      </w:r>
      <w:proofErr w:type="spellEnd"/>
      <w:r w:rsidR="00A6186D" w:rsidRPr="006F61C3">
        <w:rPr>
          <w:sz w:val="24"/>
          <w:szCs w:val="24"/>
        </w:rPr>
        <w:t xml:space="preserve"> sol et infra </w:t>
      </w:r>
      <w:proofErr w:type="spellStart"/>
      <w:r w:rsidR="00A6186D" w:rsidRPr="006F61C3">
        <w:rPr>
          <w:sz w:val="24"/>
          <w:szCs w:val="24"/>
        </w:rPr>
        <w:t>el</w:t>
      </w:r>
      <w:r>
        <w:rPr>
          <w:sz w:val="24"/>
          <w:szCs w:val="24"/>
        </w:rPr>
        <w:t>evans</w:t>
      </w:r>
      <w:proofErr w:type="spellEnd"/>
      <w:r>
        <w:rPr>
          <w:sz w:val="24"/>
          <w:szCs w:val="24"/>
        </w:rPr>
        <w:t xml:space="preserve"> </w:t>
      </w:r>
      <w:proofErr w:type="spellStart"/>
      <w:r>
        <w:rPr>
          <w:sz w:val="24"/>
          <w:szCs w:val="24"/>
        </w:rPr>
        <w:t>autem</w:t>
      </w:r>
      <w:proofErr w:type="spellEnd"/>
      <w:r>
        <w:rPr>
          <w:sz w:val="24"/>
          <w:szCs w:val="24"/>
        </w:rPr>
        <w:t xml:space="preserve"> </w:t>
      </w:r>
      <w:proofErr w:type="spellStart"/>
      <w:r>
        <w:rPr>
          <w:sz w:val="24"/>
          <w:szCs w:val="24"/>
        </w:rPr>
        <w:t>oculos</w:t>
      </w:r>
      <w:proofErr w:type="spellEnd"/>
      <w:r>
        <w:rPr>
          <w:sz w:val="24"/>
          <w:szCs w:val="24"/>
        </w:rPr>
        <w:t xml:space="preserve"> </w:t>
      </w:r>
      <w:proofErr w:type="spellStart"/>
      <w:r>
        <w:rPr>
          <w:sz w:val="24"/>
          <w:szCs w:val="24"/>
        </w:rPr>
        <w:t>vidit</w:t>
      </w:r>
      <w:proofErr w:type="spellEnd"/>
      <w:r>
        <w:rPr>
          <w:sz w:val="24"/>
          <w:szCs w:val="24"/>
        </w:rPr>
        <w:t xml:space="preserve"> </w:t>
      </w:r>
      <w:proofErr w:type="spellStart"/>
      <w:r>
        <w:rPr>
          <w:sz w:val="24"/>
          <w:szCs w:val="24"/>
        </w:rPr>
        <w:t>venien</w:t>
      </w:r>
      <w:r w:rsidR="00A6186D" w:rsidRPr="006F61C3">
        <w:rPr>
          <w:sz w:val="24"/>
          <w:szCs w:val="24"/>
        </w:rPr>
        <w:t>tem</w:t>
      </w:r>
      <w:proofErr w:type="spellEnd"/>
      <w:r w:rsidR="00A6186D" w:rsidRPr="006F61C3">
        <w:rPr>
          <w:sz w:val="24"/>
          <w:szCs w:val="24"/>
        </w:rPr>
        <w:t xml:space="preserve"> </w:t>
      </w:r>
      <w:proofErr w:type="spellStart"/>
      <w:r w:rsidR="00A6186D" w:rsidRPr="006F61C3">
        <w:rPr>
          <w:sz w:val="24"/>
          <w:szCs w:val="24"/>
        </w:rPr>
        <w:t>esau</w:t>
      </w:r>
      <w:proofErr w:type="spellEnd"/>
      <w:r w:rsidR="00A6186D" w:rsidRPr="006F61C3">
        <w:rPr>
          <w:sz w:val="24"/>
          <w:szCs w:val="24"/>
        </w:rPr>
        <w:t xml:space="preserve"> et c. qui </w:t>
      </w:r>
      <w:proofErr w:type="spellStart"/>
      <w:r w:rsidR="00A6186D" w:rsidRPr="006F61C3">
        <w:rPr>
          <w:sz w:val="24"/>
          <w:szCs w:val="24"/>
        </w:rPr>
        <w:t>nullo</w:t>
      </w:r>
      <w:proofErr w:type="spellEnd"/>
      <w:r w:rsidR="00A6186D" w:rsidRPr="006F61C3">
        <w:rPr>
          <w:sz w:val="24"/>
          <w:szCs w:val="24"/>
        </w:rPr>
        <w:t xml:space="preserve"> modo venire</w:t>
      </w:r>
      <w:r>
        <w:rPr>
          <w:sz w:val="24"/>
          <w:szCs w:val="24"/>
        </w:rPr>
        <w:t xml:space="preserve"> </w:t>
      </w:r>
      <w:r w:rsidR="00B52397">
        <w:rPr>
          <w:sz w:val="24"/>
          <w:szCs w:val="24"/>
        </w:rPr>
        <w:t xml:space="preserve">(235v) </w:t>
      </w:r>
      <w:proofErr w:type="spellStart"/>
      <w:r w:rsidR="00A6186D" w:rsidRPr="006F61C3">
        <w:rPr>
          <w:sz w:val="24"/>
          <w:szCs w:val="24"/>
        </w:rPr>
        <w:t>poterat</w:t>
      </w:r>
      <w:proofErr w:type="spellEnd"/>
      <w:r w:rsidR="00A6186D" w:rsidRPr="006F61C3">
        <w:rPr>
          <w:sz w:val="24"/>
          <w:szCs w:val="24"/>
        </w:rPr>
        <w:t xml:space="preserve"> de </w:t>
      </w:r>
      <w:proofErr w:type="spellStart"/>
      <w:r w:rsidR="00A6186D" w:rsidRPr="006F61C3">
        <w:rPr>
          <w:sz w:val="24"/>
          <w:szCs w:val="24"/>
        </w:rPr>
        <w:t>alio</w:t>
      </w:r>
      <w:proofErr w:type="spellEnd"/>
      <w:r w:rsidR="00A6186D" w:rsidRPr="006F61C3">
        <w:rPr>
          <w:sz w:val="24"/>
          <w:szCs w:val="24"/>
        </w:rPr>
        <w:t xml:space="preserve"> monte </w:t>
      </w:r>
      <w:proofErr w:type="spellStart"/>
      <w:r w:rsidR="00A6186D" w:rsidRPr="006F61C3">
        <w:rPr>
          <w:sz w:val="24"/>
          <w:szCs w:val="24"/>
        </w:rPr>
        <w:t>seyr</w:t>
      </w:r>
      <w:proofErr w:type="spellEnd"/>
      <w:r w:rsidR="00A6186D" w:rsidRPr="006F61C3">
        <w:rPr>
          <w:sz w:val="24"/>
          <w:szCs w:val="24"/>
        </w:rPr>
        <w:t xml:space="preserve"> </w:t>
      </w:r>
      <w:proofErr w:type="spellStart"/>
      <w:r w:rsidR="00A6186D" w:rsidRPr="006F61C3">
        <w:rPr>
          <w:sz w:val="24"/>
          <w:szCs w:val="24"/>
        </w:rPr>
        <w:t>quia</w:t>
      </w:r>
      <w:proofErr w:type="spellEnd"/>
      <w:r w:rsidR="00A6186D" w:rsidRPr="006F61C3">
        <w:rPr>
          <w:sz w:val="24"/>
          <w:szCs w:val="24"/>
        </w:rPr>
        <w:t xml:space="preserve"> multum </w:t>
      </w:r>
      <w:proofErr w:type="spellStart"/>
      <w:r w:rsidR="00A6186D" w:rsidRPr="006F61C3">
        <w:rPr>
          <w:sz w:val="24"/>
          <w:szCs w:val="24"/>
        </w:rPr>
        <w:t>distabat</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dictum est</w:t>
      </w:r>
      <w:r>
        <w:rPr>
          <w:sz w:val="24"/>
          <w:szCs w:val="24"/>
        </w:rPr>
        <w:t>.</w:t>
      </w:r>
      <w:r w:rsidR="00A6186D" w:rsidRPr="006F61C3">
        <w:rPr>
          <w:sz w:val="24"/>
          <w:szCs w:val="24"/>
        </w:rPr>
        <w:t xml:space="preserve"> </w:t>
      </w:r>
    </w:p>
    <w:p w14:paraId="7E8BACD3" w14:textId="77777777" w:rsidR="00B52397" w:rsidRDefault="00A6186D" w:rsidP="00B52397">
      <w:pPr>
        <w:ind w:firstLine="720"/>
        <w:rPr>
          <w:sz w:val="24"/>
          <w:szCs w:val="24"/>
        </w:rPr>
      </w:pPr>
      <w:r w:rsidRPr="006F61C3">
        <w:rPr>
          <w:sz w:val="24"/>
          <w:szCs w:val="24"/>
        </w:rPr>
        <w:t xml:space="preserve">Est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tota</w:t>
      </w:r>
      <w:proofErr w:type="spellEnd"/>
      <w:r w:rsidRPr="006F61C3">
        <w:rPr>
          <w:sz w:val="24"/>
          <w:szCs w:val="24"/>
        </w:rPr>
        <w:t xml:space="preserve"> terra </w:t>
      </w:r>
      <w:proofErr w:type="spellStart"/>
      <w:r w:rsidRPr="006F61C3">
        <w:rPr>
          <w:sz w:val="24"/>
          <w:szCs w:val="24"/>
        </w:rPr>
        <w:t>ista</w:t>
      </w:r>
      <w:proofErr w:type="spellEnd"/>
      <w:r w:rsidRPr="006F61C3">
        <w:rPr>
          <w:sz w:val="24"/>
          <w:szCs w:val="24"/>
        </w:rPr>
        <w:t xml:space="preserve"> a </w:t>
      </w:r>
      <w:proofErr w:type="spellStart"/>
      <w:r w:rsidRPr="006F61C3">
        <w:rPr>
          <w:sz w:val="24"/>
          <w:szCs w:val="24"/>
        </w:rPr>
        <w:t>civitate</w:t>
      </w:r>
      <w:proofErr w:type="spellEnd"/>
      <w:r w:rsidRPr="006F61C3">
        <w:rPr>
          <w:sz w:val="24"/>
          <w:szCs w:val="24"/>
        </w:rPr>
        <w:t xml:space="preserve"> </w:t>
      </w:r>
      <w:proofErr w:type="spellStart"/>
      <w:r w:rsidRPr="006F61C3">
        <w:rPr>
          <w:sz w:val="24"/>
          <w:szCs w:val="24"/>
        </w:rPr>
        <w:t>bosra</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duarum</w:t>
      </w:r>
      <w:proofErr w:type="spellEnd"/>
      <w:r w:rsidRPr="006F61C3">
        <w:rPr>
          <w:sz w:val="24"/>
          <w:szCs w:val="24"/>
        </w:rPr>
        <w:t xml:space="preserve"> </w:t>
      </w:r>
      <w:proofErr w:type="spellStart"/>
      <w:r w:rsidRPr="006F61C3">
        <w:rPr>
          <w:sz w:val="24"/>
          <w:szCs w:val="24"/>
        </w:rPr>
        <w:t>tribuum</w:t>
      </w:r>
      <w:proofErr w:type="spellEnd"/>
      <w:r w:rsidRPr="006F61C3">
        <w:rPr>
          <w:sz w:val="24"/>
          <w:szCs w:val="24"/>
        </w:rPr>
        <w:t xml:space="preserve"> </w:t>
      </w:r>
      <w:proofErr w:type="spellStart"/>
      <w:r w:rsidRPr="006F61C3">
        <w:rPr>
          <w:sz w:val="24"/>
          <w:szCs w:val="24"/>
        </w:rPr>
        <w:t>montuosa</w:t>
      </w:r>
      <w:proofErr w:type="spellEnd"/>
      <w:r w:rsidRPr="006F61C3">
        <w:rPr>
          <w:sz w:val="24"/>
          <w:szCs w:val="24"/>
        </w:rPr>
        <w:t xml:space="preserve"> </w:t>
      </w:r>
      <w:proofErr w:type="spellStart"/>
      <w:r w:rsidRPr="006F61C3">
        <w:rPr>
          <w:sz w:val="24"/>
          <w:szCs w:val="24"/>
        </w:rPr>
        <w:t>nimis</w:t>
      </w:r>
      <w:proofErr w:type="spellEnd"/>
      <w:r w:rsidRPr="006F61C3">
        <w:rPr>
          <w:sz w:val="24"/>
          <w:szCs w:val="24"/>
        </w:rPr>
        <w:t xml:space="preserve"> et </w:t>
      </w:r>
      <w:proofErr w:type="spellStart"/>
      <w:r w:rsidRPr="006F61C3">
        <w:rPr>
          <w:sz w:val="24"/>
          <w:szCs w:val="24"/>
        </w:rPr>
        <w:t>alta</w:t>
      </w:r>
      <w:proofErr w:type="spellEnd"/>
      <w:r w:rsidRPr="006F61C3">
        <w:rPr>
          <w:sz w:val="24"/>
          <w:szCs w:val="24"/>
        </w:rPr>
        <w:t xml:space="preserve"> </w:t>
      </w:r>
      <w:proofErr w:type="spellStart"/>
      <w:r w:rsidRPr="006F61C3">
        <w:rPr>
          <w:sz w:val="24"/>
          <w:szCs w:val="24"/>
        </w:rPr>
        <w:t>valde</w:t>
      </w:r>
      <w:proofErr w:type="spellEnd"/>
      <w:r w:rsidR="00F364D0">
        <w:rPr>
          <w:sz w:val="24"/>
          <w:szCs w:val="24"/>
        </w:rPr>
        <w:t>,</w:t>
      </w:r>
      <w:r w:rsidRPr="006F61C3">
        <w:rPr>
          <w:sz w:val="24"/>
          <w:szCs w:val="24"/>
        </w:rPr>
        <w:t xml:space="preserve"> et </w:t>
      </w:r>
      <w:proofErr w:type="spellStart"/>
      <w:r w:rsidRPr="006F61C3">
        <w:rPr>
          <w:sz w:val="24"/>
          <w:szCs w:val="24"/>
        </w:rPr>
        <w:t>incipiunt</w:t>
      </w:r>
      <w:proofErr w:type="spellEnd"/>
      <w:r w:rsidRPr="006F61C3">
        <w:rPr>
          <w:sz w:val="24"/>
          <w:szCs w:val="24"/>
        </w:rPr>
        <w:t xml:space="preserve"> in ipso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galilee </w:t>
      </w:r>
      <w:proofErr w:type="spellStart"/>
      <w:r w:rsidRPr="006F61C3">
        <w:rPr>
          <w:sz w:val="24"/>
          <w:szCs w:val="24"/>
        </w:rPr>
        <w:t>surgere</w:t>
      </w:r>
      <w:proofErr w:type="spellEnd"/>
      <w:r w:rsidRPr="006F61C3">
        <w:rPr>
          <w:sz w:val="24"/>
          <w:szCs w:val="24"/>
        </w:rPr>
        <w:t xml:space="preserve"> </w:t>
      </w:r>
      <w:proofErr w:type="spellStart"/>
      <w:r w:rsidRPr="006F61C3">
        <w:rPr>
          <w:sz w:val="24"/>
          <w:szCs w:val="24"/>
        </w:rPr>
        <w:t>montes</w:t>
      </w:r>
      <w:proofErr w:type="spellEnd"/>
      <w:r w:rsidRPr="006F61C3">
        <w:rPr>
          <w:sz w:val="24"/>
          <w:szCs w:val="24"/>
        </w:rPr>
        <w:t xml:space="preserve"> </w:t>
      </w:r>
      <w:proofErr w:type="spellStart"/>
      <w:r w:rsidRPr="006F61C3">
        <w:rPr>
          <w:sz w:val="24"/>
          <w:szCs w:val="24"/>
        </w:rPr>
        <w:t>iste</w:t>
      </w:r>
      <w:proofErr w:type="spellEnd"/>
      <w:r w:rsidRPr="006F61C3">
        <w:rPr>
          <w:sz w:val="24"/>
          <w:szCs w:val="24"/>
        </w:rPr>
        <w:t xml:space="preserve"> et </w:t>
      </w:r>
      <w:proofErr w:type="spellStart"/>
      <w:r w:rsidRPr="006F61C3">
        <w:rPr>
          <w:sz w:val="24"/>
          <w:szCs w:val="24"/>
        </w:rPr>
        <w:t>videtur</w:t>
      </w:r>
      <w:proofErr w:type="spellEnd"/>
      <w:r w:rsidRPr="006F61C3">
        <w:rPr>
          <w:sz w:val="24"/>
          <w:szCs w:val="24"/>
        </w:rPr>
        <w:t xml:space="preserve"> super mons </w:t>
      </w:r>
      <w:proofErr w:type="spellStart"/>
      <w:r w:rsidRPr="006F61C3">
        <w:rPr>
          <w:sz w:val="24"/>
          <w:szCs w:val="24"/>
        </w:rPr>
        <w:t>altior</w:t>
      </w:r>
      <w:proofErr w:type="spellEnd"/>
      <w:r w:rsidRPr="006F61C3">
        <w:rPr>
          <w:sz w:val="24"/>
          <w:szCs w:val="24"/>
        </w:rPr>
        <w:t xml:space="preserve"> monte</w:t>
      </w:r>
      <w:r w:rsidR="00F364D0">
        <w:rPr>
          <w:sz w:val="24"/>
          <w:szCs w:val="24"/>
        </w:rPr>
        <w:t>.</w:t>
      </w:r>
      <w:r w:rsidRPr="006F61C3">
        <w:rPr>
          <w:rStyle w:val="FootnoteReference"/>
          <w:sz w:val="24"/>
          <w:szCs w:val="24"/>
        </w:rPr>
        <w:footnoteReference w:id="30"/>
      </w:r>
      <w:r w:rsidRPr="006F61C3">
        <w:rPr>
          <w:sz w:val="24"/>
          <w:szCs w:val="24"/>
        </w:rPr>
        <w:t xml:space="preserve"> </w:t>
      </w:r>
      <w:proofErr w:type="spellStart"/>
      <w:r w:rsidRPr="006F61C3">
        <w:rPr>
          <w:sz w:val="24"/>
          <w:szCs w:val="24"/>
        </w:rPr>
        <w:t>Terminatur</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terra </w:t>
      </w:r>
      <w:proofErr w:type="spellStart"/>
      <w:r w:rsidRPr="006F61C3">
        <w:rPr>
          <w:sz w:val="24"/>
          <w:szCs w:val="24"/>
        </w:rPr>
        <w:t>ista</w:t>
      </w:r>
      <w:proofErr w:type="spellEnd"/>
      <w:r w:rsidRPr="006F61C3">
        <w:rPr>
          <w:sz w:val="24"/>
          <w:szCs w:val="24"/>
        </w:rPr>
        <w:t xml:space="preserve"> ubi </w:t>
      </w:r>
      <w:proofErr w:type="spellStart"/>
      <w:r w:rsidRPr="006F61C3">
        <w:rPr>
          <w:sz w:val="24"/>
          <w:szCs w:val="24"/>
        </w:rPr>
        <w:t>iordanis</w:t>
      </w:r>
      <w:proofErr w:type="spellEnd"/>
      <w:r w:rsidRPr="006F61C3">
        <w:rPr>
          <w:sz w:val="24"/>
          <w:szCs w:val="24"/>
        </w:rPr>
        <w:t xml:space="preserve"> </w:t>
      </w:r>
      <w:proofErr w:type="spellStart"/>
      <w:r w:rsidRPr="006F61C3">
        <w:rPr>
          <w:sz w:val="24"/>
          <w:szCs w:val="24"/>
        </w:rPr>
        <w:t>egreditur</w:t>
      </w:r>
      <w:proofErr w:type="spellEnd"/>
      <w:r w:rsidRPr="006F61C3">
        <w:rPr>
          <w:sz w:val="24"/>
          <w:szCs w:val="24"/>
        </w:rPr>
        <w:t xml:space="preserve"> de </w:t>
      </w:r>
      <w:proofErr w:type="spellStart"/>
      <w:r w:rsidRPr="006F61C3">
        <w:rPr>
          <w:sz w:val="24"/>
          <w:szCs w:val="24"/>
        </w:rPr>
        <w:t>mari</w:t>
      </w:r>
      <w:proofErr w:type="spellEnd"/>
      <w:r w:rsidRPr="006F61C3">
        <w:rPr>
          <w:sz w:val="24"/>
          <w:szCs w:val="24"/>
        </w:rPr>
        <w:t xml:space="preserve"> galilee fere contra </w:t>
      </w:r>
      <w:proofErr w:type="spellStart"/>
      <w:r w:rsidRPr="006F61C3">
        <w:rPr>
          <w:sz w:val="24"/>
          <w:szCs w:val="24"/>
        </w:rPr>
        <w:t>civitatem</w:t>
      </w:r>
      <w:proofErr w:type="spellEnd"/>
      <w:r w:rsidRPr="006F61C3">
        <w:rPr>
          <w:sz w:val="24"/>
          <w:szCs w:val="24"/>
        </w:rPr>
        <w:t xml:space="preserve"> </w:t>
      </w:r>
      <w:proofErr w:type="spellStart"/>
      <w:r w:rsidRPr="006F61C3">
        <w:rPr>
          <w:sz w:val="24"/>
          <w:szCs w:val="24"/>
        </w:rPr>
        <w:t>bethsan</w:t>
      </w:r>
      <w:proofErr w:type="spellEnd"/>
      <w:r w:rsidRPr="006F61C3">
        <w:rPr>
          <w:sz w:val="24"/>
          <w:szCs w:val="24"/>
        </w:rPr>
        <w:t xml:space="preserve"> et </w:t>
      </w:r>
      <w:proofErr w:type="spellStart"/>
      <w:r w:rsidRPr="006F61C3">
        <w:rPr>
          <w:sz w:val="24"/>
          <w:szCs w:val="24"/>
        </w:rPr>
        <w:t>montes</w:t>
      </w:r>
      <w:proofErr w:type="spellEnd"/>
      <w:r w:rsidRPr="006F61C3">
        <w:rPr>
          <w:sz w:val="24"/>
          <w:szCs w:val="24"/>
        </w:rPr>
        <w:t xml:space="preserve"> </w:t>
      </w:r>
      <w:proofErr w:type="spellStart"/>
      <w:r w:rsidRPr="006F61C3">
        <w:rPr>
          <w:sz w:val="24"/>
          <w:szCs w:val="24"/>
        </w:rPr>
        <w:t>gelboe</w:t>
      </w:r>
      <w:proofErr w:type="spellEnd"/>
      <w:r w:rsidRPr="006F61C3">
        <w:rPr>
          <w:sz w:val="24"/>
          <w:szCs w:val="24"/>
        </w:rPr>
        <w:t xml:space="preserve"> et </w:t>
      </w:r>
      <w:proofErr w:type="spellStart"/>
      <w:r w:rsidRPr="006F61C3">
        <w:rPr>
          <w:sz w:val="24"/>
          <w:szCs w:val="24"/>
        </w:rPr>
        <w:t>deinceps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littus</w:t>
      </w:r>
      <w:proofErr w:type="spellEnd"/>
      <w:r w:rsidRPr="006F61C3">
        <w:rPr>
          <w:sz w:val="24"/>
          <w:szCs w:val="24"/>
        </w:rPr>
        <w:t xml:space="preserve"> </w:t>
      </w:r>
      <w:proofErr w:type="spellStart"/>
      <w:r w:rsidRPr="006F61C3">
        <w:rPr>
          <w:sz w:val="24"/>
          <w:szCs w:val="24"/>
        </w:rPr>
        <w:t>orientale</w:t>
      </w:r>
      <w:proofErr w:type="spellEnd"/>
      <w:r w:rsidRPr="006F61C3">
        <w:rPr>
          <w:sz w:val="24"/>
          <w:szCs w:val="24"/>
        </w:rPr>
        <w:t xml:space="preserve"> </w:t>
      </w:r>
      <w:proofErr w:type="spellStart"/>
      <w:r w:rsidRPr="006F61C3">
        <w:rPr>
          <w:sz w:val="24"/>
          <w:szCs w:val="24"/>
        </w:rPr>
        <w:t>iordanis</w:t>
      </w:r>
      <w:proofErr w:type="spellEnd"/>
      <w:r w:rsidRPr="006F61C3">
        <w:rPr>
          <w:sz w:val="24"/>
          <w:szCs w:val="24"/>
        </w:rPr>
        <w:t xml:space="preserve"> </w:t>
      </w:r>
      <w:proofErr w:type="spellStart"/>
      <w:r w:rsidRPr="006F61C3">
        <w:rPr>
          <w:sz w:val="24"/>
          <w:szCs w:val="24"/>
        </w:rPr>
        <w:t>duarum</w:t>
      </w:r>
      <w:proofErr w:type="spellEnd"/>
      <w:r w:rsidRPr="006F61C3">
        <w:rPr>
          <w:sz w:val="24"/>
          <w:szCs w:val="24"/>
        </w:rPr>
        <w:t xml:space="preserve"> </w:t>
      </w:r>
      <w:proofErr w:type="spellStart"/>
      <w:r w:rsidRPr="006F61C3">
        <w:rPr>
          <w:sz w:val="24"/>
          <w:szCs w:val="24"/>
        </w:rPr>
        <w:t>tribuum</w:t>
      </w:r>
      <w:proofErr w:type="spellEnd"/>
      <w:r w:rsidRPr="006F61C3">
        <w:rPr>
          <w:sz w:val="24"/>
          <w:szCs w:val="24"/>
        </w:rPr>
        <w:t xml:space="preserve"> et </w:t>
      </w:r>
      <w:proofErr w:type="spellStart"/>
      <w:r w:rsidRPr="006F61C3">
        <w:rPr>
          <w:sz w:val="24"/>
          <w:szCs w:val="24"/>
        </w:rPr>
        <w:t>dimidie</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campestra</w:t>
      </w:r>
      <w:proofErr w:type="spellEnd"/>
      <w:r w:rsidRPr="006F61C3">
        <w:rPr>
          <w:sz w:val="24"/>
          <w:szCs w:val="24"/>
        </w:rPr>
        <w:t xml:space="preserve"> </w:t>
      </w:r>
      <w:proofErr w:type="spellStart"/>
      <w:r w:rsidRPr="006F61C3">
        <w:rPr>
          <w:sz w:val="24"/>
          <w:szCs w:val="24"/>
        </w:rPr>
        <w:t>moab</w:t>
      </w:r>
      <w:proofErr w:type="spellEnd"/>
      <w:r w:rsidRPr="006F61C3">
        <w:rPr>
          <w:sz w:val="24"/>
          <w:szCs w:val="24"/>
        </w:rPr>
        <w:t xml:space="preserve"> supra </w:t>
      </w:r>
      <w:proofErr w:type="spellStart"/>
      <w:r w:rsidRPr="006F61C3">
        <w:rPr>
          <w:sz w:val="24"/>
          <w:szCs w:val="24"/>
        </w:rPr>
        <w:t>iordanem</w:t>
      </w:r>
      <w:proofErr w:type="spellEnd"/>
      <w:r w:rsidRPr="006F61C3">
        <w:rPr>
          <w:sz w:val="24"/>
          <w:szCs w:val="24"/>
        </w:rPr>
        <w:t xml:space="preserve"> contra </w:t>
      </w:r>
      <w:proofErr w:type="spellStart"/>
      <w:r w:rsidRPr="006F61C3">
        <w:rPr>
          <w:sz w:val="24"/>
          <w:szCs w:val="24"/>
        </w:rPr>
        <w:t>iericho</w:t>
      </w:r>
      <w:proofErr w:type="spellEnd"/>
      <w:r w:rsidR="00B52397">
        <w:rPr>
          <w:sz w:val="24"/>
          <w:szCs w:val="24"/>
        </w:rPr>
        <w:t>.</w:t>
      </w:r>
      <w:r w:rsidRPr="006F61C3">
        <w:rPr>
          <w:sz w:val="24"/>
          <w:szCs w:val="24"/>
        </w:rPr>
        <w:t xml:space="preserve"> </w:t>
      </w:r>
      <w:proofErr w:type="spellStart"/>
      <w:r w:rsidRPr="006F61C3">
        <w:rPr>
          <w:sz w:val="24"/>
          <w:szCs w:val="24"/>
        </w:rPr>
        <w:t>Ultra vero</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littus</w:t>
      </w:r>
      <w:proofErr w:type="spellEnd"/>
      <w:r w:rsidR="00B52397">
        <w:rPr>
          <w:rStyle w:val="FootnoteReference"/>
          <w:sz w:val="24"/>
          <w:szCs w:val="24"/>
        </w:rPr>
        <w:footnoteReference w:id="31"/>
      </w:r>
      <w:r w:rsidRPr="006F61C3">
        <w:rPr>
          <w:sz w:val="24"/>
          <w:szCs w:val="24"/>
        </w:rPr>
        <w:t xml:space="preserve"> idem </w:t>
      </w:r>
      <w:proofErr w:type="spellStart"/>
      <w:r w:rsidRPr="006F61C3">
        <w:rPr>
          <w:sz w:val="24"/>
          <w:szCs w:val="24"/>
        </w:rPr>
        <w:t>usque</w:t>
      </w:r>
      <w:proofErr w:type="spellEnd"/>
      <w:r w:rsidRPr="006F61C3">
        <w:rPr>
          <w:sz w:val="24"/>
          <w:szCs w:val="24"/>
        </w:rPr>
        <w:t xml:space="preserve"> ad finem </w:t>
      </w:r>
      <w:proofErr w:type="spellStart"/>
      <w:r w:rsidRPr="006F61C3">
        <w:rPr>
          <w:sz w:val="24"/>
          <w:szCs w:val="24"/>
        </w:rPr>
        <w:t>yordanis</w:t>
      </w:r>
      <w:proofErr w:type="spellEnd"/>
      <w:r w:rsidRPr="006F61C3">
        <w:rPr>
          <w:sz w:val="24"/>
          <w:szCs w:val="24"/>
        </w:rPr>
        <w:t xml:space="preserve"> per </w:t>
      </w:r>
      <w:proofErr w:type="spellStart"/>
      <w:r w:rsidRPr="006F61C3">
        <w:rPr>
          <w:sz w:val="24"/>
          <w:szCs w:val="24"/>
        </w:rPr>
        <w:t>totum</w:t>
      </w:r>
      <w:proofErr w:type="spellEnd"/>
      <w:r w:rsidRPr="006F61C3">
        <w:rPr>
          <w:sz w:val="24"/>
          <w:szCs w:val="24"/>
        </w:rPr>
        <w:t xml:space="preserve"> </w:t>
      </w:r>
      <w:proofErr w:type="spellStart"/>
      <w:r w:rsidRPr="006F61C3">
        <w:rPr>
          <w:sz w:val="24"/>
          <w:szCs w:val="24"/>
        </w:rPr>
        <w:t>descensum</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w:t>
      </w:r>
      <w:proofErr w:type="spellStart"/>
      <w:r w:rsidRPr="006F61C3">
        <w:rPr>
          <w:sz w:val="24"/>
          <w:szCs w:val="24"/>
        </w:rPr>
        <w:t>mortui</w:t>
      </w:r>
      <w:proofErr w:type="spellEnd"/>
      <w:r w:rsidRPr="006F61C3">
        <w:rPr>
          <w:sz w:val="24"/>
          <w:szCs w:val="24"/>
        </w:rPr>
        <w:t xml:space="preserve"> ad vi </w:t>
      </w:r>
      <w:proofErr w:type="spellStart"/>
      <w:r w:rsidRPr="006F61C3">
        <w:rPr>
          <w:sz w:val="24"/>
          <w:szCs w:val="24"/>
        </w:rPr>
        <w:t>dietas</w:t>
      </w:r>
      <w:proofErr w:type="spellEnd"/>
      <w:r w:rsidRPr="006F61C3">
        <w:rPr>
          <w:sz w:val="24"/>
          <w:szCs w:val="24"/>
        </w:rPr>
        <w:t xml:space="preserve"> </w:t>
      </w:r>
      <w:proofErr w:type="spellStart"/>
      <w:r w:rsidRPr="006F61C3">
        <w:rPr>
          <w:sz w:val="24"/>
          <w:szCs w:val="24"/>
        </w:rPr>
        <w:t>filiorum</w:t>
      </w:r>
      <w:proofErr w:type="spellEnd"/>
      <w:r w:rsidRPr="006F61C3">
        <w:rPr>
          <w:sz w:val="24"/>
          <w:szCs w:val="24"/>
        </w:rPr>
        <w:t xml:space="preserve"> </w:t>
      </w:r>
      <w:proofErr w:type="spellStart"/>
      <w:r w:rsidRPr="006F61C3">
        <w:rPr>
          <w:sz w:val="24"/>
          <w:szCs w:val="24"/>
        </w:rPr>
        <w:t>moab</w:t>
      </w:r>
      <w:proofErr w:type="spellEnd"/>
      <w:r w:rsidR="00B52397">
        <w:rPr>
          <w:sz w:val="24"/>
          <w:szCs w:val="24"/>
        </w:rPr>
        <w:t>.</w:t>
      </w:r>
      <w:r w:rsidRPr="006F61C3">
        <w:rPr>
          <w:sz w:val="24"/>
          <w:szCs w:val="24"/>
        </w:rPr>
        <w:t xml:space="preserve"> </w:t>
      </w:r>
      <w:proofErr w:type="spellStart"/>
      <w:r w:rsidRPr="006F61C3">
        <w:rPr>
          <w:sz w:val="24"/>
          <w:szCs w:val="24"/>
        </w:rPr>
        <w:t>Postea</w:t>
      </w:r>
      <w:proofErr w:type="spellEnd"/>
      <w:r w:rsidRPr="006F61C3">
        <w:rPr>
          <w:sz w:val="24"/>
          <w:szCs w:val="24"/>
        </w:rPr>
        <w:t xml:space="preserve"> </w:t>
      </w:r>
      <w:r w:rsidR="00B52397">
        <w:rPr>
          <w:sz w:val="24"/>
          <w:szCs w:val="24"/>
        </w:rPr>
        <w:t xml:space="preserve">sequitur terra </w:t>
      </w:r>
      <w:proofErr w:type="spellStart"/>
      <w:r w:rsidR="00B52397">
        <w:rPr>
          <w:sz w:val="24"/>
          <w:szCs w:val="24"/>
        </w:rPr>
        <w:t>amon</w:t>
      </w:r>
      <w:proofErr w:type="spellEnd"/>
      <w:r w:rsidR="00B52397">
        <w:rPr>
          <w:sz w:val="24"/>
          <w:szCs w:val="24"/>
        </w:rPr>
        <w:t xml:space="preserve"> et huic </w:t>
      </w:r>
      <w:proofErr w:type="spellStart"/>
      <w:r w:rsidR="00B52397">
        <w:rPr>
          <w:sz w:val="24"/>
          <w:szCs w:val="24"/>
        </w:rPr>
        <w:t>suc</w:t>
      </w:r>
      <w:r w:rsidRPr="006F61C3">
        <w:rPr>
          <w:sz w:val="24"/>
          <w:szCs w:val="24"/>
        </w:rPr>
        <w:t>cedit</w:t>
      </w:r>
      <w:proofErr w:type="spellEnd"/>
      <w:r w:rsidRPr="006F61C3">
        <w:rPr>
          <w:sz w:val="24"/>
          <w:szCs w:val="24"/>
        </w:rPr>
        <w:t xml:space="preserve"> mons seir </w:t>
      </w:r>
      <w:proofErr w:type="spellStart"/>
      <w:r w:rsidRPr="006F61C3">
        <w:rPr>
          <w:sz w:val="24"/>
          <w:szCs w:val="24"/>
        </w:rPr>
        <w:t>alius</w:t>
      </w:r>
      <w:proofErr w:type="spellEnd"/>
      <w:r w:rsidRPr="006F61C3">
        <w:rPr>
          <w:sz w:val="24"/>
          <w:szCs w:val="24"/>
        </w:rPr>
        <w:t xml:space="preserve"> qui se </w:t>
      </w:r>
      <w:proofErr w:type="spellStart"/>
      <w:r w:rsidRPr="006F61C3">
        <w:rPr>
          <w:sz w:val="24"/>
          <w:szCs w:val="24"/>
        </w:rPr>
        <w:t>extendrit</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ad cades </w:t>
      </w:r>
      <w:proofErr w:type="spellStart"/>
      <w:r w:rsidRPr="006F61C3">
        <w:rPr>
          <w:sz w:val="24"/>
          <w:szCs w:val="24"/>
        </w:rPr>
        <w:t>barne</w:t>
      </w:r>
      <w:proofErr w:type="spellEnd"/>
      <w:r w:rsidRPr="006F61C3">
        <w:rPr>
          <w:sz w:val="24"/>
          <w:szCs w:val="24"/>
        </w:rPr>
        <w:t xml:space="preserve"> et </w:t>
      </w:r>
      <w:proofErr w:type="spellStart"/>
      <w:r w:rsidRPr="006F61C3">
        <w:rPr>
          <w:sz w:val="24"/>
          <w:szCs w:val="24"/>
        </w:rPr>
        <w:t>desertum</w:t>
      </w:r>
      <w:proofErr w:type="spellEnd"/>
      <w:r w:rsidRPr="006F61C3">
        <w:rPr>
          <w:sz w:val="24"/>
          <w:szCs w:val="24"/>
        </w:rPr>
        <w:t xml:space="preserve"> </w:t>
      </w:r>
      <w:proofErr w:type="spellStart"/>
      <w:r w:rsidRPr="006F61C3">
        <w:rPr>
          <w:sz w:val="24"/>
          <w:szCs w:val="24"/>
        </w:rPr>
        <w:t>pharan</w:t>
      </w:r>
      <w:proofErr w:type="spellEnd"/>
      <w:r w:rsidR="00B52397">
        <w:rPr>
          <w:sz w:val="24"/>
          <w:szCs w:val="24"/>
        </w:rPr>
        <w:t>,</w:t>
      </w:r>
      <w:r w:rsidRPr="006F61C3">
        <w:rPr>
          <w:sz w:val="24"/>
          <w:szCs w:val="24"/>
        </w:rPr>
        <w:t xml:space="preserve"> </w:t>
      </w:r>
      <w:proofErr w:type="spellStart"/>
      <w:r w:rsidRPr="006F61C3">
        <w:rPr>
          <w:sz w:val="24"/>
          <w:szCs w:val="24"/>
        </w:rPr>
        <w:t>habens</w:t>
      </w:r>
      <w:proofErr w:type="spellEnd"/>
      <w:r w:rsidRPr="006F61C3">
        <w:rPr>
          <w:sz w:val="24"/>
          <w:szCs w:val="24"/>
        </w:rPr>
        <w:t xml:space="preserve"> a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synai</w:t>
      </w:r>
      <w:proofErr w:type="spellEnd"/>
      <w:r w:rsidR="00B52397">
        <w:rPr>
          <w:sz w:val="24"/>
          <w:szCs w:val="24"/>
        </w:rPr>
        <w:t xml:space="preserve">. et </w:t>
      </w:r>
      <w:proofErr w:type="spellStart"/>
      <w:r w:rsidR="00B52397">
        <w:rPr>
          <w:sz w:val="24"/>
          <w:szCs w:val="24"/>
        </w:rPr>
        <w:t>hec</w:t>
      </w:r>
      <w:proofErr w:type="spellEnd"/>
      <w:r w:rsidR="00B52397">
        <w:rPr>
          <w:sz w:val="24"/>
          <w:szCs w:val="24"/>
        </w:rPr>
        <w:t xml:space="preserve"> </w:t>
      </w:r>
      <w:proofErr w:type="spellStart"/>
      <w:r w:rsidR="00B52397">
        <w:rPr>
          <w:sz w:val="24"/>
          <w:szCs w:val="24"/>
        </w:rPr>
        <w:t>suffi</w:t>
      </w:r>
      <w:r w:rsidRPr="006F61C3">
        <w:rPr>
          <w:sz w:val="24"/>
          <w:szCs w:val="24"/>
        </w:rPr>
        <w:t>ciant</w:t>
      </w:r>
      <w:proofErr w:type="spellEnd"/>
      <w:r w:rsidRPr="006F61C3">
        <w:rPr>
          <w:sz w:val="24"/>
          <w:szCs w:val="24"/>
        </w:rPr>
        <w:t xml:space="preserve"> in </w:t>
      </w:r>
      <w:proofErr w:type="spellStart"/>
      <w:r w:rsidRPr="006F61C3">
        <w:rPr>
          <w:sz w:val="24"/>
          <w:szCs w:val="24"/>
        </w:rPr>
        <w:t>secunda</w:t>
      </w:r>
      <w:proofErr w:type="spellEnd"/>
      <w:r w:rsidRPr="006F61C3">
        <w:rPr>
          <w:sz w:val="24"/>
          <w:szCs w:val="24"/>
        </w:rPr>
        <w:t xml:space="preserve"> </w:t>
      </w:r>
      <w:proofErr w:type="spellStart"/>
      <w:r w:rsidRPr="006F61C3">
        <w:rPr>
          <w:sz w:val="24"/>
          <w:szCs w:val="24"/>
        </w:rPr>
        <w:t>divisione</w:t>
      </w:r>
      <w:proofErr w:type="spellEnd"/>
      <w:r w:rsidRPr="006F61C3">
        <w:rPr>
          <w:sz w:val="24"/>
          <w:szCs w:val="24"/>
        </w:rPr>
        <w:t xml:space="preserve"> </w:t>
      </w:r>
      <w:proofErr w:type="spellStart"/>
      <w:r w:rsidRPr="006F61C3">
        <w:rPr>
          <w:sz w:val="24"/>
          <w:szCs w:val="24"/>
        </w:rPr>
        <w:t>huius</w:t>
      </w:r>
      <w:proofErr w:type="spellEnd"/>
      <w:r w:rsidRPr="006F61C3">
        <w:rPr>
          <w:sz w:val="24"/>
          <w:szCs w:val="24"/>
        </w:rPr>
        <w:t xml:space="preserve"> quarte </w:t>
      </w:r>
      <w:proofErr w:type="spellStart"/>
      <w:r w:rsidRPr="006F61C3">
        <w:rPr>
          <w:sz w:val="24"/>
          <w:szCs w:val="24"/>
        </w:rPr>
        <w:t>orientalis</w:t>
      </w:r>
      <w:proofErr w:type="spellEnd"/>
      <w:r w:rsidR="00B52397">
        <w:rPr>
          <w:sz w:val="24"/>
          <w:szCs w:val="24"/>
        </w:rPr>
        <w:t>.</w:t>
      </w:r>
    </w:p>
    <w:p w14:paraId="5A69EA46" w14:textId="77777777" w:rsidR="001D08EE" w:rsidRDefault="00A6186D" w:rsidP="001D08EE">
      <w:pPr>
        <w:ind w:firstLine="720"/>
        <w:rPr>
          <w:sz w:val="24"/>
          <w:szCs w:val="24"/>
        </w:rPr>
      </w:pPr>
      <w:r w:rsidRPr="006F61C3">
        <w:rPr>
          <w:sz w:val="24"/>
          <w:szCs w:val="24"/>
        </w:rPr>
        <w:t xml:space="preserve"> Primo post </w:t>
      </w:r>
      <w:proofErr w:type="spellStart"/>
      <w:r w:rsidRPr="006F61C3">
        <w:rPr>
          <w:sz w:val="24"/>
          <w:szCs w:val="24"/>
        </w:rPr>
        <w:t>accon</w:t>
      </w:r>
      <w:proofErr w:type="spellEnd"/>
      <w:r w:rsidR="00B52397">
        <w:rPr>
          <w:rStyle w:val="FootnoteReference"/>
          <w:sz w:val="24"/>
          <w:szCs w:val="24"/>
        </w:rPr>
        <w:footnoteReference w:id="32"/>
      </w:r>
      <w:r w:rsidR="005C6A1B">
        <w:rPr>
          <w:sz w:val="24"/>
          <w:szCs w:val="24"/>
        </w:rPr>
        <w:t xml:space="preserve"> ad 4 leu</w:t>
      </w:r>
      <w:r w:rsidRPr="006F61C3">
        <w:rPr>
          <w:sz w:val="24"/>
          <w:szCs w:val="24"/>
        </w:rPr>
        <w:t xml:space="preserve">cas </w:t>
      </w:r>
      <w:proofErr w:type="spellStart"/>
      <w:r w:rsidRPr="006F61C3">
        <w:rPr>
          <w:sz w:val="24"/>
          <w:szCs w:val="24"/>
        </w:rPr>
        <w:t>occurrit</w:t>
      </w:r>
      <w:proofErr w:type="spellEnd"/>
      <w:r w:rsidRPr="006F61C3">
        <w:rPr>
          <w:sz w:val="24"/>
          <w:szCs w:val="24"/>
        </w:rPr>
        <w:t xml:space="preserve"> Cana galilee ubi dominus </w:t>
      </w:r>
      <w:proofErr w:type="spellStart"/>
      <w:r w:rsidRPr="006F61C3">
        <w:rPr>
          <w:sz w:val="24"/>
          <w:szCs w:val="24"/>
        </w:rPr>
        <w:t>convertit</w:t>
      </w:r>
      <w:proofErr w:type="spellEnd"/>
      <w:r w:rsidRPr="006F61C3">
        <w:rPr>
          <w:sz w:val="24"/>
          <w:szCs w:val="24"/>
        </w:rPr>
        <w:t xml:space="preserve"> aquas in vinum et </w:t>
      </w:r>
      <w:proofErr w:type="spellStart"/>
      <w:r w:rsidRPr="006F61C3">
        <w:rPr>
          <w:sz w:val="24"/>
          <w:szCs w:val="24"/>
        </w:rPr>
        <w:t>hodie</w:t>
      </w:r>
      <w:proofErr w:type="spellEnd"/>
      <w:r w:rsidRPr="006F61C3">
        <w:rPr>
          <w:sz w:val="24"/>
          <w:szCs w:val="24"/>
        </w:rPr>
        <w:t xml:space="preserve"> locus </w:t>
      </w:r>
      <w:proofErr w:type="spellStart"/>
      <w:r w:rsidRPr="006F61C3">
        <w:rPr>
          <w:sz w:val="24"/>
          <w:szCs w:val="24"/>
        </w:rPr>
        <w:t>ostenditur</w:t>
      </w:r>
      <w:proofErr w:type="spellEnd"/>
      <w:r w:rsidRPr="006F61C3">
        <w:rPr>
          <w:sz w:val="24"/>
          <w:szCs w:val="24"/>
        </w:rPr>
        <w:t xml:space="preserve"> ubi </w:t>
      </w:r>
      <w:proofErr w:type="spellStart"/>
      <w:r w:rsidRPr="006F61C3">
        <w:rPr>
          <w:sz w:val="24"/>
          <w:szCs w:val="24"/>
        </w:rPr>
        <w:t>steterunt</w:t>
      </w:r>
      <w:proofErr w:type="spellEnd"/>
      <w:r w:rsidRPr="006F61C3">
        <w:rPr>
          <w:sz w:val="24"/>
          <w:szCs w:val="24"/>
        </w:rPr>
        <w:t xml:space="preserve"> </w:t>
      </w:r>
      <w:proofErr w:type="spellStart"/>
      <w:r w:rsidRPr="006F61C3">
        <w:rPr>
          <w:sz w:val="24"/>
          <w:szCs w:val="24"/>
        </w:rPr>
        <w:t>ydrie</w:t>
      </w:r>
      <w:proofErr w:type="spellEnd"/>
      <w:r w:rsidRPr="006F61C3">
        <w:rPr>
          <w:sz w:val="24"/>
          <w:szCs w:val="24"/>
        </w:rPr>
        <w:t xml:space="preserve"> et triclinium ubi </w:t>
      </w:r>
      <w:proofErr w:type="spellStart"/>
      <w:r w:rsidRPr="006F61C3">
        <w:rPr>
          <w:sz w:val="24"/>
          <w:szCs w:val="24"/>
        </w:rPr>
        <w:t>erant</w:t>
      </w:r>
      <w:proofErr w:type="spellEnd"/>
      <w:r w:rsidRPr="006F61C3">
        <w:rPr>
          <w:sz w:val="24"/>
          <w:szCs w:val="24"/>
        </w:rPr>
        <w:t xml:space="preserve"> </w:t>
      </w:r>
      <w:proofErr w:type="spellStart"/>
      <w:r w:rsidRPr="006F61C3">
        <w:rPr>
          <w:sz w:val="24"/>
          <w:szCs w:val="24"/>
        </w:rPr>
        <w:t>mense</w:t>
      </w:r>
      <w:proofErr w:type="spellEnd"/>
      <w:r w:rsidR="005C6A1B">
        <w:rPr>
          <w:sz w:val="24"/>
          <w:szCs w:val="24"/>
        </w:rPr>
        <w:t>.</w:t>
      </w:r>
      <w:r w:rsidRPr="006F61C3">
        <w:rPr>
          <w:sz w:val="24"/>
          <w:szCs w:val="24"/>
        </w:rPr>
        <w:t xml:space="preserve"> Sunt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loca</w:t>
      </w:r>
      <w:proofErr w:type="spellEnd"/>
      <w:r w:rsidRPr="006F61C3">
        <w:rPr>
          <w:sz w:val="24"/>
          <w:szCs w:val="24"/>
        </w:rPr>
        <w:t xml:space="preserve"> </w:t>
      </w:r>
      <w:proofErr w:type="spellStart"/>
      <w:r w:rsidRPr="006F61C3">
        <w:rPr>
          <w:sz w:val="24"/>
          <w:szCs w:val="24"/>
        </w:rPr>
        <w:t>terre</w:t>
      </w:r>
      <w:proofErr w:type="spellEnd"/>
      <w:r w:rsidRPr="006F61C3">
        <w:rPr>
          <w:sz w:val="24"/>
          <w:szCs w:val="24"/>
        </w:rPr>
        <w:t xml:space="preserve"> </w:t>
      </w:r>
      <w:proofErr w:type="spellStart"/>
      <w:r w:rsidRPr="006F61C3">
        <w:rPr>
          <w:sz w:val="24"/>
          <w:szCs w:val="24"/>
        </w:rPr>
        <w:t>sancte</w:t>
      </w:r>
      <w:proofErr w:type="spellEnd"/>
      <w:r w:rsidRPr="006F61C3">
        <w:rPr>
          <w:sz w:val="24"/>
          <w:szCs w:val="24"/>
        </w:rPr>
        <w:t xml:space="preserve"> ubi dominus </w:t>
      </w:r>
      <w:proofErr w:type="spellStart"/>
      <w:r w:rsidRPr="006F61C3">
        <w:rPr>
          <w:sz w:val="24"/>
          <w:szCs w:val="24"/>
        </w:rPr>
        <w:t>legitur</w:t>
      </w:r>
      <w:proofErr w:type="spellEnd"/>
      <w:r w:rsidRPr="006F61C3">
        <w:rPr>
          <w:sz w:val="24"/>
          <w:szCs w:val="24"/>
        </w:rPr>
        <w:t xml:space="preserve"> </w:t>
      </w:r>
      <w:proofErr w:type="spellStart"/>
      <w:r w:rsidRPr="006F61C3">
        <w:rPr>
          <w:sz w:val="24"/>
          <w:szCs w:val="24"/>
        </w:rPr>
        <w:t>aliqua</w:t>
      </w:r>
      <w:proofErr w:type="spellEnd"/>
      <w:r w:rsidRPr="006F61C3">
        <w:rPr>
          <w:sz w:val="24"/>
          <w:szCs w:val="24"/>
        </w:rPr>
        <w:t xml:space="preserve"> </w:t>
      </w:r>
      <w:proofErr w:type="spellStart"/>
      <w:r w:rsidRPr="006F61C3">
        <w:rPr>
          <w:sz w:val="24"/>
          <w:szCs w:val="24"/>
        </w:rPr>
        <w:t>operatus</w:t>
      </w:r>
      <w:proofErr w:type="spellEnd"/>
      <w:r w:rsidRPr="006F61C3">
        <w:rPr>
          <w:sz w:val="24"/>
          <w:szCs w:val="24"/>
        </w:rPr>
        <w:t xml:space="preserve"> sub terra et </w:t>
      </w:r>
      <w:proofErr w:type="spellStart"/>
      <w:r w:rsidRPr="006F61C3">
        <w:rPr>
          <w:sz w:val="24"/>
          <w:szCs w:val="24"/>
        </w:rPr>
        <w:t>des</w:t>
      </w:r>
      <w:r w:rsidR="005C6A1B">
        <w:rPr>
          <w:sz w:val="24"/>
          <w:szCs w:val="24"/>
        </w:rPr>
        <w:t>cenditur</w:t>
      </w:r>
      <w:proofErr w:type="spellEnd"/>
      <w:r w:rsidR="005C6A1B">
        <w:rPr>
          <w:sz w:val="24"/>
          <w:szCs w:val="24"/>
        </w:rPr>
        <w:t xml:space="preserve"> ad </w:t>
      </w:r>
      <w:proofErr w:type="spellStart"/>
      <w:r w:rsidR="005C6A1B">
        <w:rPr>
          <w:sz w:val="24"/>
          <w:szCs w:val="24"/>
        </w:rPr>
        <w:t>ea</w:t>
      </w:r>
      <w:proofErr w:type="spellEnd"/>
      <w:r w:rsidR="005C6A1B">
        <w:rPr>
          <w:sz w:val="24"/>
          <w:szCs w:val="24"/>
        </w:rPr>
        <w:t xml:space="preserve"> </w:t>
      </w:r>
      <w:proofErr w:type="spellStart"/>
      <w:r w:rsidR="005C6A1B">
        <w:rPr>
          <w:sz w:val="24"/>
          <w:szCs w:val="24"/>
        </w:rPr>
        <w:t>interdum</w:t>
      </w:r>
      <w:proofErr w:type="spellEnd"/>
      <w:r w:rsidR="005C6A1B">
        <w:rPr>
          <w:sz w:val="24"/>
          <w:szCs w:val="24"/>
        </w:rPr>
        <w:t xml:space="preserve"> per </w:t>
      </w:r>
      <w:proofErr w:type="spellStart"/>
      <w:r w:rsidR="005C6A1B">
        <w:rPr>
          <w:sz w:val="24"/>
          <w:szCs w:val="24"/>
        </w:rPr>
        <w:t>multos</w:t>
      </w:r>
      <w:proofErr w:type="spellEnd"/>
      <w:r w:rsidR="005C6A1B">
        <w:rPr>
          <w:sz w:val="24"/>
          <w:szCs w:val="24"/>
        </w:rPr>
        <w:t xml:space="preserve"> </w:t>
      </w:r>
      <w:proofErr w:type="spellStart"/>
      <w:r w:rsidR="005C6A1B">
        <w:rPr>
          <w:sz w:val="24"/>
          <w:szCs w:val="24"/>
        </w:rPr>
        <w:t>gradus</w:t>
      </w:r>
      <w:proofErr w:type="spellEnd"/>
      <w:r w:rsidR="005C6A1B">
        <w:rPr>
          <w:sz w:val="24"/>
          <w:szCs w:val="24"/>
        </w:rPr>
        <w:t xml:space="preserve"> </w:t>
      </w:r>
      <w:proofErr w:type="spellStart"/>
      <w:r w:rsidR="005C6A1B">
        <w:rPr>
          <w:sz w:val="24"/>
          <w:szCs w:val="24"/>
        </w:rPr>
        <w:t>ut</w:t>
      </w:r>
      <w:proofErr w:type="spellEnd"/>
      <w:r w:rsidR="005C6A1B">
        <w:rPr>
          <w:sz w:val="24"/>
          <w:szCs w:val="24"/>
        </w:rPr>
        <w:t xml:space="preserve"> locus </w:t>
      </w:r>
      <w:proofErr w:type="spellStart"/>
      <w:r w:rsidR="005C6A1B">
        <w:rPr>
          <w:sz w:val="24"/>
          <w:szCs w:val="24"/>
        </w:rPr>
        <w:t>annuncia</w:t>
      </w:r>
      <w:r w:rsidRPr="006F61C3">
        <w:rPr>
          <w:sz w:val="24"/>
          <w:szCs w:val="24"/>
        </w:rPr>
        <w:t>cionis</w:t>
      </w:r>
      <w:proofErr w:type="spellEnd"/>
      <w:r w:rsidR="005C6A1B">
        <w:rPr>
          <w:sz w:val="24"/>
          <w:szCs w:val="24"/>
        </w:rPr>
        <w:t>,</w:t>
      </w:r>
      <w:r w:rsidRPr="006F61C3">
        <w:rPr>
          <w:sz w:val="24"/>
          <w:szCs w:val="24"/>
        </w:rPr>
        <w:t xml:space="preserve"> </w:t>
      </w:r>
      <w:proofErr w:type="spellStart"/>
      <w:r w:rsidRPr="006F61C3">
        <w:rPr>
          <w:sz w:val="24"/>
          <w:szCs w:val="24"/>
        </w:rPr>
        <w:t>nativitatis</w:t>
      </w:r>
      <w:proofErr w:type="spellEnd"/>
      <w:r w:rsidRPr="006F61C3">
        <w:rPr>
          <w:sz w:val="24"/>
          <w:szCs w:val="24"/>
        </w:rPr>
        <w:t xml:space="preserve"> et </w:t>
      </w:r>
      <w:proofErr w:type="spellStart"/>
      <w:r w:rsidRPr="006F61C3">
        <w:rPr>
          <w:sz w:val="24"/>
          <w:szCs w:val="24"/>
        </w:rPr>
        <w:t>iste</w:t>
      </w:r>
      <w:proofErr w:type="spellEnd"/>
      <w:r w:rsidRPr="006F61C3">
        <w:rPr>
          <w:sz w:val="24"/>
          <w:szCs w:val="24"/>
        </w:rPr>
        <w:t xml:space="preserve"> in</w:t>
      </w:r>
      <w:r w:rsidR="001D08EE">
        <w:rPr>
          <w:sz w:val="24"/>
          <w:szCs w:val="24"/>
        </w:rPr>
        <w:t xml:space="preserve"> </w:t>
      </w:r>
      <w:proofErr w:type="spellStart"/>
      <w:r w:rsidR="001D08EE">
        <w:rPr>
          <w:sz w:val="24"/>
          <w:szCs w:val="24"/>
        </w:rPr>
        <w:t>cana</w:t>
      </w:r>
      <w:proofErr w:type="spellEnd"/>
      <w:r w:rsidR="001D08EE">
        <w:rPr>
          <w:sz w:val="24"/>
          <w:szCs w:val="24"/>
        </w:rPr>
        <w:t xml:space="preserve"> galilee et </w:t>
      </w:r>
      <w:r w:rsidR="001D08EE" w:rsidRPr="001D08EE">
        <w:rPr>
          <w:sz w:val="24"/>
          <w:szCs w:val="24"/>
          <w:highlight w:val="green"/>
        </w:rPr>
        <w:t>cet</w:t>
      </w:r>
      <w:r w:rsidRPr="001D08EE">
        <w:rPr>
          <w:sz w:val="24"/>
          <w:szCs w:val="24"/>
          <w:highlight w:val="green"/>
        </w:rPr>
        <w:t>era</w:t>
      </w:r>
      <w:r w:rsidR="001D08EE">
        <w:rPr>
          <w:sz w:val="24"/>
          <w:szCs w:val="24"/>
        </w:rPr>
        <w:t xml:space="preserve"> fere omnia </w:t>
      </w:r>
      <w:proofErr w:type="spellStart"/>
      <w:r w:rsidR="001D08EE">
        <w:rPr>
          <w:sz w:val="24"/>
          <w:szCs w:val="24"/>
        </w:rPr>
        <w:t>loca</w:t>
      </w:r>
      <w:proofErr w:type="spellEnd"/>
      <w:r w:rsidR="001D08EE">
        <w:rPr>
          <w:sz w:val="24"/>
          <w:szCs w:val="24"/>
        </w:rPr>
        <w:t xml:space="preserve"> sancta qu</w:t>
      </w:r>
      <w:r w:rsidR="001D08EE" w:rsidRPr="001D08EE">
        <w:rPr>
          <w:sz w:val="24"/>
          <w:szCs w:val="24"/>
          <w:highlight w:val="green"/>
        </w:rPr>
        <w:t>e</w:t>
      </w:r>
      <w:r w:rsidRPr="006F61C3">
        <w:rPr>
          <w:sz w:val="24"/>
          <w:szCs w:val="24"/>
        </w:rPr>
        <w:t xml:space="preserve"> sunt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dixi</w:t>
      </w:r>
      <w:proofErr w:type="spellEnd"/>
      <w:r w:rsidRPr="006F61C3">
        <w:rPr>
          <w:sz w:val="24"/>
          <w:szCs w:val="24"/>
        </w:rPr>
        <w:t xml:space="preserve"> </w:t>
      </w:r>
      <w:proofErr w:type="spellStart"/>
      <w:r w:rsidRPr="006F61C3">
        <w:rPr>
          <w:sz w:val="24"/>
          <w:szCs w:val="24"/>
        </w:rPr>
        <w:t>sepe</w:t>
      </w:r>
      <w:proofErr w:type="spellEnd"/>
      <w:r w:rsidRPr="006F61C3">
        <w:rPr>
          <w:sz w:val="24"/>
          <w:szCs w:val="24"/>
        </w:rPr>
        <w:t xml:space="preserve"> </w:t>
      </w:r>
      <w:proofErr w:type="spellStart"/>
      <w:r w:rsidRPr="006F61C3">
        <w:rPr>
          <w:sz w:val="24"/>
          <w:szCs w:val="24"/>
        </w:rPr>
        <w:t>longe</w:t>
      </w:r>
      <w:proofErr w:type="spellEnd"/>
      <w:r w:rsidRPr="006F61C3">
        <w:rPr>
          <w:sz w:val="24"/>
          <w:szCs w:val="24"/>
        </w:rPr>
        <w:t xml:space="preserve"> sub terra</w:t>
      </w:r>
      <w:r w:rsidR="001D08EE">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non </w:t>
      </w:r>
      <w:proofErr w:type="spellStart"/>
      <w:r w:rsidRPr="006F61C3">
        <w:rPr>
          <w:sz w:val="24"/>
          <w:szCs w:val="24"/>
        </w:rPr>
        <w:t>puto</w:t>
      </w:r>
      <w:proofErr w:type="spellEnd"/>
      <w:r w:rsidRPr="006F61C3">
        <w:rPr>
          <w:sz w:val="24"/>
          <w:szCs w:val="24"/>
        </w:rPr>
        <w:t xml:space="preserve"> </w:t>
      </w:r>
      <w:proofErr w:type="spellStart"/>
      <w:r w:rsidRPr="006F61C3">
        <w:rPr>
          <w:sz w:val="24"/>
          <w:szCs w:val="24"/>
        </w:rPr>
        <w:t>aliam</w:t>
      </w:r>
      <w:proofErr w:type="spellEnd"/>
      <w:r w:rsidRPr="006F61C3">
        <w:rPr>
          <w:sz w:val="24"/>
          <w:szCs w:val="24"/>
        </w:rPr>
        <w:t xml:space="preserve"> </w:t>
      </w:r>
      <w:proofErr w:type="spellStart"/>
      <w:r w:rsidRPr="006F61C3">
        <w:rPr>
          <w:sz w:val="24"/>
          <w:szCs w:val="24"/>
        </w:rPr>
        <w:t>esse</w:t>
      </w:r>
      <w:proofErr w:type="spellEnd"/>
      <w:r w:rsidRPr="006F61C3">
        <w:rPr>
          <w:sz w:val="24"/>
          <w:szCs w:val="24"/>
        </w:rPr>
        <w:t xml:space="preserve"> </w:t>
      </w:r>
      <w:proofErr w:type="spellStart"/>
      <w:r w:rsidRPr="006F61C3">
        <w:rPr>
          <w:sz w:val="24"/>
          <w:szCs w:val="24"/>
        </w:rPr>
        <w:t>causam</w:t>
      </w:r>
      <w:proofErr w:type="spellEnd"/>
      <w:r w:rsidRPr="006F61C3">
        <w:rPr>
          <w:sz w:val="24"/>
          <w:szCs w:val="24"/>
        </w:rPr>
        <w:t xml:space="preserve"> nisi </w:t>
      </w:r>
      <w:proofErr w:type="spellStart"/>
      <w:r w:rsidRPr="006F61C3">
        <w:rPr>
          <w:sz w:val="24"/>
          <w:szCs w:val="24"/>
        </w:rPr>
        <w:t>quia</w:t>
      </w:r>
      <w:proofErr w:type="spellEnd"/>
      <w:r w:rsidRPr="006F61C3">
        <w:rPr>
          <w:sz w:val="24"/>
          <w:szCs w:val="24"/>
        </w:rPr>
        <w:t xml:space="preserve"> per </w:t>
      </w:r>
      <w:proofErr w:type="spellStart"/>
      <w:r w:rsidRPr="006F61C3">
        <w:rPr>
          <w:sz w:val="24"/>
          <w:szCs w:val="24"/>
        </w:rPr>
        <w:t>fr</w:t>
      </w:r>
      <w:r w:rsidR="001D08EE">
        <w:rPr>
          <w:sz w:val="24"/>
          <w:szCs w:val="24"/>
        </w:rPr>
        <w:t>equentes</w:t>
      </w:r>
      <w:proofErr w:type="spellEnd"/>
      <w:r w:rsidR="001D08EE">
        <w:rPr>
          <w:sz w:val="24"/>
          <w:szCs w:val="24"/>
        </w:rPr>
        <w:t xml:space="preserve"> </w:t>
      </w:r>
      <w:proofErr w:type="spellStart"/>
      <w:r w:rsidR="001D08EE">
        <w:rPr>
          <w:sz w:val="24"/>
          <w:szCs w:val="24"/>
        </w:rPr>
        <w:t>destructiones</w:t>
      </w:r>
      <w:proofErr w:type="spellEnd"/>
      <w:r w:rsidR="001D08EE">
        <w:rPr>
          <w:sz w:val="24"/>
          <w:szCs w:val="24"/>
        </w:rPr>
        <w:t xml:space="preserve"> superi</w:t>
      </w:r>
      <w:r w:rsidRPr="006F61C3">
        <w:rPr>
          <w:sz w:val="24"/>
          <w:szCs w:val="24"/>
        </w:rPr>
        <w:t xml:space="preserve">us </w:t>
      </w:r>
      <w:proofErr w:type="spellStart"/>
      <w:r w:rsidRPr="006F61C3">
        <w:rPr>
          <w:sz w:val="24"/>
          <w:szCs w:val="24"/>
        </w:rPr>
        <w:t>ruine</w:t>
      </w:r>
      <w:proofErr w:type="spellEnd"/>
      <w:r w:rsidRPr="006F61C3">
        <w:rPr>
          <w:sz w:val="24"/>
          <w:szCs w:val="24"/>
        </w:rPr>
        <w:t xml:space="preserve"> sunt complanate</w:t>
      </w:r>
      <w:r w:rsidR="001D08EE">
        <w:rPr>
          <w:sz w:val="24"/>
          <w:szCs w:val="24"/>
        </w:rPr>
        <w:t>,</w:t>
      </w:r>
      <w:r w:rsidRPr="006F61C3">
        <w:rPr>
          <w:sz w:val="24"/>
          <w:szCs w:val="24"/>
        </w:rPr>
        <w:t xml:space="preserve"> et </w:t>
      </w:r>
      <w:proofErr w:type="spellStart"/>
      <w:r w:rsidRPr="006F61C3">
        <w:rPr>
          <w:sz w:val="24"/>
          <w:szCs w:val="24"/>
        </w:rPr>
        <w:t>Chr</w:t>
      </w:r>
      <w:r w:rsidR="001D08EE">
        <w:rPr>
          <w:sz w:val="24"/>
          <w:szCs w:val="24"/>
        </w:rPr>
        <w:t>istiani</w:t>
      </w:r>
      <w:proofErr w:type="spellEnd"/>
      <w:r w:rsidR="001D08EE">
        <w:rPr>
          <w:sz w:val="24"/>
          <w:szCs w:val="24"/>
        </w:rPr>
        <w:t xml:space="preserve"> semper vera </w:t>
      </w:r>
      <w:proofErr w:type="spellStart"/>
      <w:r w:rsidR="001D08EE">
        <w:rPr>
          <w:sz w:val="24"/>
          <w:szCs w:val="24"/>
        </w:rPr>
        <w:t>loca</w:t>
      </w:r>
      <w:proofErr w:type="spellEnd"/>
      <w:r w:rsidR="001D08EE">
        <w:rPr>
          <w:sz w:val="24"/>
          <w:szCs w:val="24"/>
        </w:rPr>
        <w:t xml:space="preserve"> in </w:t>
      </w:r>
      <w:proofErr w:type="spellStart"/>
      <w:r w:rsidR="001D08EE">
        <w:rPr>
          <w:sz w:val="24"/>
          <w:szCs w:val="24"/>
        </w:rPr>
        <w:t>qui</w:t>
      </w:r>
      <w:r w:rsidRPr="006F61C3">
        <w:rPr>
          <w:sz w:val="24"/>
          <w:szCs w:val="24"/>
        </w:rPr>
        <w:t>bus</w:t>
      </w:r>
      <w:proofErr w:type="spellEnd"/>
      <w:r w:rsidRPr="006F61C3">
        <w:rPr>
          <w:sz w:val="24"/>
          <w:szCs w:val="24"/>
        </w:rPr>
        <w:t xml:space="preserve"> hoc vel </w:t>
      </w:r>
      <w:proofErr w:type="spellStart"/>
      <w:r w:rsidRPr="006F61C3">
        <w:rPr>
          <w:sz w:val="24"/>
          <w:szCs w:val="24"/>
        </w:rPr>
        <w:t>honc</w:t>
      </w:r>
      <w:proofErr w:type="spellEnd"/>
      <w:r w:rsidRPr="006F61C3">
        <w:rPr>
          <w:sz w:val="24"/>
          <w:szCs w:val="24"/>
        </w:rPr>
        <w:t xml:space="preserve"> </w:t>
      </w:r>
      <w:proofErr w:type="spellStart"/>
      <w:r w:rsidRPr="006F61C3">
        <w:rPr>
          <w:sz w:val="24"/>
          <w:szCs w:val="24"/>
        </w:rPr>
        <w:t>accidit</w:t>
      </w:r>
      <w:proofErr w:type="spellEnd"/>
      <w:r w:rsidRPr="006F61C3">
        <w:rPr>
          <w:sz w:val="24"/>
          <w:szCs w:val="24"/>
        </w:rPr>
        <w:t xml:space="preserve"> ad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investiganda</w:t>
      </w:r>
      <w:proofErr w:type="spellEnd"/>
      <w:r w:rsidRPr="006F61C3">
        <w:rPr>
          <w:sz w:val="24"/>
          <w:szCs w:val="24"/>
        </w:rPr>
        <w:t xml:space="preserve"> </w:t>
      </w:r>
      <w:proofErr w:type="spellStart"/>
      <w:r w:rsidRPr="006F61C3">
        <w:rPr>
          <w:sz w:val="24"/>
          <w:szCs w:val="24"/>
        </w:rPr>
        <w:t>nituntur</w:t>
      </w:r>
      <w:proofErr w:type="spellEnd"/>
      <w:r w:rsidRPr="006F61C3">
        <w:rPr>
          <w:sz w:val="24"/>
          <w:szCs w:val="24"/>
        </w:rPr>
        <w:t xml:space="preserve"> quantum </w:t>
      </w:r>
      <w:proofErr w:type="spellStart"/>
      <w:r w:rsidRPr="006F61C3">
        <w:rPr>
          <w:sz w:val="24"/>
          <w:szCs w:val="24"/>
        </w:rPr>
        <w:t>possunt</w:t>
      </w:r>
      <w:proofErr w:type="spellEnd"/>
      <w:r w:rsidR="001D08EE">
        <w:rPr>
          <w:sz w:val="24"/>
          <w:szCs w:val="24"/>
        </w:rPr>
        <w:t>.</w:t>
      </w:r>
      <w:r w:rsidRPr="006F61C3">
        <w:rPr>
          <w:sz w:val="24"/>
          <w:szCs w:val="24"/>
        </w:rPr>
        <w:t xml:space="preserve"> </w:t>
      </w:r>
    </w:p>
    <w:p w14:paraId="2F18B5B9" w14:textId="77777777" w:rsidR="00A050DA" w:rsidRDefault="00A6186D" w:rsidP="001D08EE">
      <w:pPr>
        <w:ind w:firstLine="720"/>
        <w:rPr>
          <w:sz w:val="24"/>
          <w:szCs w:val="24"/>
        </w:rPr>
      </w:pPr>
      <w:r w:rsidRPr="006F61C3">
        <w:rPr>
          <w:sz w:val="24"/>
          <w:szCs w:val="24"/>
        </w:rPr>
        <w:t xml:space="preserve">De </w:t>
      </w:r>
      <w:proofErr w:type="spellStart"/>
      <w:r w:rsidRPr="006F61C3">
        <w:rPr>
          <w:sz w:val="24"/>
          <w:szCs w:val="24"/>
        </w:rPr>
        <w:t>cana</w:t>
      </w:r>
      <w:proofErr w:type="spellEnd"/>
      <w:r w:rsidRPr="006F61C3">
        <w:rPr>
          <w:sz w:val="24"/>
          <w:szCs w:val="24"/>
        </w:rPr>
        <w:t xml:space="preserve"> galilee procedendo ad </w:t>
      </w:r>
      <w:proofErr w:type="spellStart"/>
      <w:r w:rsidRPr="006F61C3">
        <w:rPr>
          <w:sz w:val="24"/>
          <w:szCs w:val="24"/>
        </w:rPr>
        <w:t>orientem</w:t>
      </w:r>
      <w:proofErr w:type="spellEnd"/>
      <w:r w:rsidRPr="006F61C3">
        <w:rPr>
          <w:sz w:val="24"/>
          <w:szCs w:val="24"/>
        </w:rPr>
        <w:t xml:space="preserve"> versus </w:t>
      </w:r>
      <w:proofErr w:type="spellStart"/>
      <w:r w:rsidRPr="006F61C3">
        <w:rPr>
          <w:sz w:val="24"/>
          <w:szCs w:val="24"/>
        </w:rPr>
        <w:t>tyberiadem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quedam</w:t>
      </w:r>
      <w:proofErr w:type="spellEnd"/>
      <w:r w:rsidRPr="006F61C3">
        <w:rPr>
          <w:sz w:val="24"/>
          <w:szCs w:val="24"/>
        </w:rPr>
        <w:t xml:space="preserve"> villa </w:t>
      </w:r>
      <w:proofErr w:type="spellStart"/>
      <w:r w:rsidRPr="006F61C3">
        <w:rPr>
          <w:sz w:val="24"/>
          <w:szCs w:val="24"/>
        </w:rPr>
        <w:t>nomine</w:t>
      </w:r>
      <w:proofErr w:type="spellEnd"/>
      <w:r w:rsidRPr="006F61C3">
        <w:rPr>
          <w:sz w:val="24"/>
          <w:szCs w:val="24"/>
        </w:rPr>
        <w:t xml:space="preserve"> </w:t>
      </w:r>
      <w:proofErr w:type="spellStart"/>
      <w:r w:rsidRPr="006F61C3">
        <w:rPr>
          <w:sz w:val="24"/>
          <w:szCs w:val="24"/>
        </w:rPr>
        <w:t>beelma</w:t>
      </w:r>
      <w:proofErr w:type="spellEnd"/>
      <w:r w:rsidRPr="006F61C3">
        <w:rPr>
          <w:sz w:val="24"/>
          <w:szCs w:val="24"/>
        </w:rPr>
        <w:t xml:space="preserve"> de qua </w:t>
      </w:r>
      <w:proofErr w:type="spellStart"/>
      <w:r w:rsidRPr="006F61C3">
        <w:rPr>
          <w:sz w:val="24"/>
          <w:szCs w:val="24"/>
        </w:rPr>
        <w:t>legitur</w:t>
      </w:r>
      <w:proofErr w:type="spellEnd"/>
      <w:r w:rsidRPr="006F61C3">
        <w:rPr>
          <w:sz w:val="24"/>
          <w:szCs w:val="24"/>
        </w:rPr>
        <w:t xml:space="preserve"> in </w:t>
      </w:r>
      <w:proofErr w:type="spellStart"/>
      <w:r w:rsidRPr="006F61C3">
        <w:rPr>
          <w:sz w:val="24"/>
          <w:szCs w:val="24"/>
        </w:rPr>
        <w:t>iudith</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holofernes</w:t>
      </w:r>
      <w:proofErr w:type="spellEnd"/>
      <w:r w:rsidRPr="006F61C3">
        <w:rPr>
          <w:sz w:val="24"/>
          <w:szCs w:val="24"/>
        </w:rPr>
        <w:t xml:space="preserve"> </w:t>
      </w:r>
      <w:proofErr w:type="spellStart"/>
      <w:r w:rsidRPr="006F61C3">
        <w:rPr>
          <w:sz w:val="24"/>
          <w:szCs w:val="24"/>
        </w:rPr>
        <w:t>vadens</w:t>
      </w:r>
      <w:proofErr w:type="spellEnd"/>
      <w:r w:rsidRPr="006F61C3">
        <w:rPr>
          <w:sz w:val="24"/>
          <w:szCs w:val="24"/>
        </w:rPr>
        <w:t xml:space="preserve"> cum </w:t>
      </w:r>
      <w:proofErr w:type="spellStart"/>
      <w:r w:rsidRPr="006F61C3">
        <w:rPr>
          <w:sz w:val="24"/>
          <w:szCs w:val="24"/>
        </w:rPr>
        <w:t>exercitu</w:t>
      </w:r>
      <w:proofErr w:type="spellEnd"/>
      <w:r w:rsidRPr="006F61C3">
        <w:rPr>
          <w:sz w:val="24"/>
          <w:szCs w:val="24"/>
        </w:rPr>
        <w:t xml:space="preserve"> </w:t>
      </w:r>
      <w:proofErr w:type="spellStart"/>
      <w:r w:rsidRPr="006F61C3">
        <w:rPr>
          <w:sz w:val="24"/>
          <w:szCs w:val="24"/>
        </w:rPr>
        <w:t>bethuliam</w:t>
      </w:r>
      <w:proofErr w:type="spellEnd"/>
      <w:r w:rsidRPr="006F61C3">
        <w:rPr>
          <w:sz w:val="24"/>
          <w:szCs w:val="24"/>
        </w:rPr>
        <w:t xml:space="preserve"> </w:t>
      </w:r>
      <w:proofErr w:type="spellStart"/>
      <w:r w:rsidRPr="006F61C3">
        <w:rPr>
          <w:sz w:val="24"/>
          <w:szCs w:val="24"/>
        </w:rPr>
        <w:t>venit</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eam</w:t>
      </w:r>
      <w:proofErr w:type="spellEnd"/>
      <w:r w:rsidR="001D08EE">
        <w:rPr>
          <w:sz w:val="24"/>
          <w:szCs w:val="24"/>
        </w:rPr>
        <w:t>.</w:t>
      </w:r>
      <w:r w:rsidRPr="006F61C3">
        <w:rPr>
          <w:sz w:val="24"/>
          <w:szCs w:val="24"/>
        </w:rPr>
        <w:t xml:space="preserve"> </w:t>
      </w:r>
      <w:proofErr w:type="spellStart"/>
      <w:r w:rsidRPr="006F61C3">
        <w:rPr>
          <w:sz w:val="24"/>
          <w:szCs w:val="24"/>
        </w:rPr>
        <w:t>huius</w:t>
      </w:r>
      <w:proofErr w:type="spellEnd"/>
      <w:r w:rsidRPr="006F61C3">
        <w:rPr>
          <w:sz w:val="24"/>
          <w:szCs w:val="24"/>
        </w:rPr>
        <w:t xml:space="preserve"> </w:t>
      </w:r>
      <w:proofErr w:type="spellStart"/>
      <w:r w:rsidRPr="006F61C3">
        <w:rPr>
          <w:sz w:val="24"/>
          <w:szCs w:val="24"/>
        </w:rPr>
        <w:t>ville</w:t>
      </w:r>
      <w:proofErr w:type="spellEnd"/>
      <w:r w:rsidRPr="006F61C3">
        <w:rPr>
          <w:sz w:val="24"/>
          <w:szCs w:val="24"/>
        </w:rPr>
        <w:t xml:space="preserve"> </w:t>
      </w:r>
      <w:proofErr w:type="spellStart"/>
      <w:r w:rsidRPr="006F61C3">
        <w:rPr>
          <w:sz w:val="24"/>
          <w:szCs w:val="24"/>
        </w:rPr>
        <w:t>ruine</w:t>
      </w:r>
      <w:proofErr w:type="spellEnd"/>
      <w:r w:rsidRPr="006F61C3">
        <w:rPr>
          <w:sz w:val="24"/>
          <w:szCs w:val="24"/>
        </w:rPr>
        <w:t xml:space="preserve"> </w:t>
      </w:r>
      <w:proofErr w:type="spellStart"/>
      <w:r w:rsidRPr="006F61C3">
        <w:rPr>
          <w:sz w:val="24"/>
          <w:szCs w:val="24"/>
        </w:rPr>
        <w:t>ostenduntur</w:t>
      </w:r>
      <w:proofErr w:type="spellEnd"/>
      <w:r w:rsidRPr="006F61C3">
        <w:rPr>
          <w:sz w:val="24"/>
          <w:szCs w:val="24"/>
        </w:rPr>
        <w:t xml:space="preserve"> et situs</w:t>
      </w:r>
      <w:r w:rsidR="001D08EE">
        <w:rPr>
          <w:sz w:val="24"/>
          <w:szCs w:val="24"/>
        </w:rPr>
        <w:t xml:space="preserve"> </w:t>
      </w:r>
      <w:proofErr w:type="spellStart"/>
      <w:r w:rsidR="001D08EE">
        <w:rPr>
          <w:sz w:val="24"/>
          <w:szCs w:val="24"/>
        </w:rPr>
        <w:t>eius</w:t>
      </w:r>
      <w:proofErr w:type="spellEnd"/>
      <w:r w:rsidR="001D08EE">
        <w:rPr>
          <w:sz w:val="24"/>
          <w:szCs w:val="24"/>
        </w:rPr>
        <w:t xml:space="preserve"> que </w:t>
      </w:r>
      <w:proofErr w:type="spellStart"/>
      <w:r w:rsidR="001D08EE">
        <w:rPr>
          <w:sz w:val="24"/>
          <w:szCs w:val="24"/>
        </w:rPr>
        <w:t>grandem</w:t>
      </w:r>
      <w:proofErr w:type="spellEnd"/>
      <w:r w:rsidR="001D08EE">
        <w:rPr>
          <w:sz w:val="24"/>
          <w:szCs w:val="24"/>
        </w:rPr>
        <w:t xml:space="preserve"> </w:t>
      </w:r>
      <w:proofErr w:type="spellStart"/>
      <w:r w:rsidR="001D08EE">
        <w:rPr>
          <w:sz w:val="24"/>
          <w:szCs w:val="24"/>
        </w:rPr>
        <w:t>ipsa</w:t>
      </w:r>
      <w:r w:rsidR="001D08EE" w:rsidRPr="001D08EE">
        <w:rPr>
          <w:sz w:val="24"/>
          <w:szCs w:val="24"/>
          <w:highlight w:val="green"/>
        </w:rPr>
        <w:t>m</w:t>
      </w:r>
      <w:proofErr w:type="spellEnd"/>
      <w:r w:rsidRPr="006F61C3">
        <w:rPr>
          <w:sz w:val="24"/>
          <w:szCs w:val="24"/>
        </w:rPr>
        <w:t xml:space="preserve"> </w:t>
      </w:r>
      <w:proofErr w:type="spellStart"/>
      <w:r w:rsidRPr="006F61C3">
        <w:rPr>
          <w:sz w:val="24"/>
          <w:szCs w:val="24"/>
        </w:rPr>
        <w:t>fuisse</w:t>
      </w:r>
      <w:proofErr w:type="spellEnd"/>
      <w:r w:rsidRPr="006F61C3">
        <w:rPr>
          <w:sz w:val="24"/>
          <w:szCs w:val="24"/>
        </w:rPr>
        <w:t xml:space="preserve"> indicant</w:t>
      </w:r>
      <w:r w:rsidR="001D08EE">
        <w:rPr>
          <w:sz w:val="24"/>
          <w:szCs w:val="24"/>
        </w:rPr>
        <w:t>.</w:t>
      </w:r>
      <w:r w:rsidRPr="006F61C3">
        <w:rPr>
          <w:sz w:val="24"/>
          <w:szCs w:val="24"/>
        </w:rPr>
        <w:t xml:space="preserve"> </w:t>
      </w:r>
      <w:proofErr w:type="spellStart"/>
      <w:r w:rsidRPr="006F61C3">
        <w:rPr>
          <w:sz w:val="24"/>
          <w:szCs w:val="24"/>
        </w:rPr>
        <w:t>distat</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a </w:t>
      </w:r>
      <w:proofErr w:type="spellStart"/>
      <w:r w:rsidRPr="006F61C3">
        <w:rPr>
          <w:sz w:val="24"/>
          <w:szCs w:val="24"/>
        </w:rPr>
        <w:t>cana</w:t>
      </w:r>
      <w:proofErr w:type="spellEnd"/>
      <w:r w:rsidRPr="006F61C3">
        <w:rPr>
          <w:sz w:val="24"/>
          <w:szCs w:val="24"/>
        </w:rPr>
        <w:t xml:space="preserve"> ad iii leucas</w:t>
      </w:r>
      <w:r w:rsidR="001D08EE">
        <w:rPr>
          <w:sz w:val="24"/>
          <w:szCs w:val="24"/>
        </w:rPr>
        <w:t>.</w:t>
      </w:r>
      <w:r w:rsidRPr="006F61C3">
        <w:rPr>
          <w:sz w:val="24"/>
          <w:szCs w:val="24"/>
        </w:rPr>
        <w:t xml:space="preserve"> Item ab </w:t>
      </w:r>
      <w:proofErr w:type="spellStart"/>
      <w:r w:rsidRPr="006F61C3">
        <w:rPr>
          <w:sz w:val="24"/>
          <w:szCs w:val="24"/>
        </w:rPr>
        <w:t>eadem</w:t>
      </w:r>
      <w:proofErr w:type="spellEnd"/>
      <w:r w:rsidRPr="006F61C3">
        <w:rPr>
          <w:sz w:val="24"/>
          <w:szCs w:val="24"/>
        </w:rPr>
        <w:t xml:space="preserve"> villa per </w:t>
      </w:r>
      <w:proofErr w:type="spellStart"/>
      <w:r w:rsidRPr="006F61C3">
        <w:rPr>
          <w:sz w:val="24"/>
          <w:szCs w:val="24"/>
        </w:rPr>
        <w:t>duas</w:t>
      </w:r>
      <w:proofErr w:type="spellEnd"/>
      <w:r w:rsidRPr="006F61C3">
        <w:rPr>
          <w:sz w:val="24"/>
          <w:szCs w:val="24"/>
        </w:rPr>
        <w:t xml:space="preserve"> leucas versus </w:t>
      </w:r>
      <w:proofErr w:type="spellStart"/>
      <w:r w:rsidRPr="006F61C3">
        <w:rPr>
          <w:sz w:val="24"/>
          <w:szCs w:val="24"/>
        </w:rPr>
        <w:t>tyberiadem</w:t>
      </w:r>
      <w:proofErr w:type="spellEnd"/>
      <w:r w:rsidRPr="006F61C3">
        <w:rPr>
          <w:sz w:val="24"/>
          <w:szCs w:val="24"/>
        </w:rPr>
        <w:t xml:space="preserve"> supra </w:t>
      </w:r>
      <w:proofErr w:type="spellStart"/>
      <w:r w:rsidRPr="006F61C3">
        <w:rPr>
          <w:sz w:val="24"/>
          <w:szCs w:val="24"/>
        </w:rPr>
        <w:lastRenderedPageBreak/>
        <w:t>dothaym</w:t>
      </w:r>
      <w:proofErr w:type="spellEnd"/>
      <w:r w:rsidRPr="006F61C3">
        <w:rPr>
          <w:sz w:val="24"/>
          <w:szCs w:val="24"/>
        </w:rPr>
        <w:t xml:space="preserve"> </w:t>
      </w:r>
      <w:proofErr w:type="spellStart"/>
      <w:r w:rsidR="001D08EE">
        <w:rPr>
          <w:sz w:val="24"/>
          <w:szCs w:val="24"/>
        </w:rPr>
        <w:t>est</w:t>
      </w:r>
      <w:proofErr w:type="spellEnd"/>
      <w:r w:rsidR="001D08EE">
        <w:rPr>
          <w:sz w:val="24"/>
          <w:szCs w:val="24"/>
        </w:rPr>
        <w:t xml:space="preserve"> mons </w:t>
      </w:r>
      <w:proofErr w:type="spellStart"/>
      <w:r w:rsidR="001D08EE">
        <w:rPr>
          <w:sz w:val="24"/>
          <w:szCs w:val="24"/>
        </w:rPr>
        <w:t>bethulie</w:t>
      </w:r>
      <w:proofErr w:type="spellEnd"/>
      <w:r w:rsidR="001D08EE">
        <w:rPr>
          <w:sz w:val="24"/>
          <w:szCs w:val="24"/>
        </w:rPr>
        <w:t xml:space="preserve"> ubi </w:t>
      </w:r>
      <w:proofErr w:type="spellStart"/>
      <w:r w:rsidR="001D08EE">
        <w:rPr>
          <w:sz w:val="24"/>
          <w:szCs w:val="24"/>
        </w:rPr>
        <w:t>iudith</w:t>
      </w:r>
      <w:proofErr w:type="spellEnd"/>
      <w:r w:rsidR="001D08EE">
        <w:rPr>
          <w:sz w:val="24"/>
          <w:szCs w:val="24"/>
        </w:rPr>
        <w:t xml:space="preserve"> </w:t>
      </w:r>
      <w:proofErr w:type="spellStart"/>
      <w:r w:rsidR="001D08EE">
        <w:rPr>
          <w:sz w:val="24"/>
          <w:szCs w:val="24"/>
        </w:rPr>
        <w:t>oc</w:t>
      </w:r>
      <w:r w:rsidRPr="006F61C3">
        <w:rPr>
          <w:sz w:val="24"/>
          <w:szCs w:val="24"/>
        </w:rPr>
        <w:t>cidit</w:t>
      </w:r>
      <w:proofErr w:type="spellEnd"/>
      <w:r w:rsidRPr="006F61C3">
        <w:rPr>
          <w:sz w:val="24"/>
          <w:szCs w:val="24"/>
        </w:rPr>
        <w:t xml:space="preserve"> </w:t>
      </w:r>
      <w:proofErr w:type="spellStart"/>
      <w:r w:rsidRPr="006F61C3">
        <w:rPr>
          <w:sz w:val="24"/>
          <w:szCs w:val="24"/>
        </w:rPr>
        <w:t>olofernem</w:t>
      </w:r>
      <w:proofErr w:type="spellEnd"/>
      <w:r w:rsidR="001D08EE">
        <w:rPr>
          <w:sz w:val="24"/>
          <w:szCs w:val="24"/>
        </w:rPr>
        <w:t>,</w:t>
      </w:r>
      <w:r w:rsidRPr="006F61C3">
        <w:rPr>
          <w:sz w:val="24"/>
          <w:szCs w:val="24"/>
        </w:rPr>
        <w:t xml:space="preserve"> locus </w:t>
      </w:r>
      <w:proofErr w:type="spellStart"/>
      <w:r w:rsidRPr="006F61C3">
        <w:rPr>
          <w:sz w:val="24"/>
          <w:szCs w:val="24"/>
        </w:rPr>
        <w:t>munitus</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sed </w:t>
      </w:r>
      <w:proofErr w:type="spellStart"/>
      <w:r w:rsidRPr="006F61C3">
        <w:rPr>
          <w:sz w:val="24"/>
          <w:szCs w:val="24"/>
        </w:rPr>
        <w:t>penitus</w:t>
      </w:r>
      <w:proofErr w:type="spellEnd"/>
      <w:r w:rsidRPr="006F61C3">
        <w:rPr>
          <w:sz w:val="24"/>
          <w:szCs w:val="24"/>
        </w:rPr>
        <w:t xml:space="preserve"> </w:t>
      </w:r>
      <w:proofErr w:type="spellStart"/>
      <w:r w:rsidRPr="006F61C3">
        <w:rPr>
          <w:sz w:val="24"/>
          <w:szCs w:val="24"/>
        </w:rPr>
        <w:t>desertus</w:t>
      </w:r>
      <w:proofErr w:type="spellEnd"/>
      <w:r w:rsidR="001D08EE">
        <w:rPr>
          <w:sz w:val="24"/>
          <w:szCs w:val="24"/>
        </w:rPr>
        <w:t>,</w:t>
      </w:r>
      <w:r w:rsidRPr="006F61C3">
        <w:rPr>
          <w:sz w:val="24"/>
          <w:szCs w:val="24"/>
        </w:rPr>
        <w:t xml:space="preserve"> ubi locum </w:t>
      </w:r>
      <w:proofErr w:type="spellStart"/>
      <w:r w:rsidRPr="006F61C3">
        <w:rPr>
          <w:sz w:val="24"/>
          <w:szCs w:val="24"/>
        </w:rPr>
        <w:t>castrorum</w:t>
      </w:r>
      <w:proofErr w:type="spellEnd"/>
      <w:r w:rsidRPr="006F61C3">
        <w:rPr>
          <w:sz w:val="24"/>
          <w:szCs w:val="24"/>
        </w:rPr>
        <w:t xml:space="preserve"> </w:t>
      </w:r>
      <w:proofErr w:type="spellStart"/>
      <w:r w:rsidRPr="006F61C3">
        <w:rPr>
          <w:sz w:val="24"/>
          <w:szCs w:val="24"/>
        </w:rPr>
        <w:t>olofernis</w:t>
      </w:r>
      <w:proofErr w:type="spellEnd"/>
      <w:r w:rsidRPr="006F61C3">
        <w:rPr>
          <w:sz w:val="24"/>
          <w:szCs w:val="24"/>
        </w:rPr>
        <w:t xml:space="preserve"> et </w:t>
      </w:r>
      <w:proofErr w:type="spellStart"/>
      <w:r w:rsidRPr="006F61C3">
        <w:rPr>
          <w:sz w:val="24"/>
          <w:szCs w:val="24"/>
        </w:rPr>
        <w:t>vallem</w:t>
      </w:r>
      <w:proofErr w:type="spellEnd"/>
      <w:r w:rsidRPr="006F61C3">
        <w:rPr>
          <w:sz w:val="24"/>
          <w:szCs w:val="24"/>
        </w:rPr>
        <w:t xml:space="preserve"> in qua se </w:t>
      </w:r>
      <w:proofErr w:type="spellStart"/>
      <w:r w:rsidRPr="006F61C3">
        <w:rPr>
          <w:sz w:val="24"/>
          <w:szCs w:val="24"/>
        </w:rPr>
        <w:t>iudith</w:t>
      </w:r>
      <w:proofErr w:type="spellEnd"/>
      <w:r w:rsidRPr="006F61C3">
        <w:rPr>
          <w:sz w:val="24"/>
          <w:szCs w:val="24"/>
        </w:rPr>
        <w:t xml:space="preserve"> </w:t>
      </w:r>
      <w:proofErr w:type="spellStart"/>
      <w:r w:rsidRPr="006F61C3">
        <w:rPr>
          <w:sz w:val="24"/>
          <w:szCs w:val="24"/>
        </w:rPr>
        <w:t>lavit</w:t>
      </w:r>
      <w:proofErr w:type="spellEnd"/>
      <w:r w:rsidRPr="006F61C3">
        <w:rPr>
          <w:sz w:val="24"/>
          <w:szCs w:val="24"/>
        </w:rPr>
        <w:t xml:space="preserve"> e</w:t>
      </w:r>
      <w:r w:rsidR="001D08EE" w:rsidRPr="001D08EE">
        <w:rPr>
          <w:sz w:val="24"/>
          <w:szCs w:val="24"/>
          <w:highlight w:val="green"/>
        </w:rPr>
        <w:t>t</w:t>
      </w:r>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gyravit</w:t>
      </w:r>
      <w:proofErr w:type="spellEnd"/>
      <w:r w:rsidRPr="006F61C3">
        <w:rPr>
          <w:sz w:val="24"/>
          <w:szCs w:val="24"/>
        </w:rPr>
        <w:t xml:space="preserve"> in </w:t>
      </w:r>
      <w:proofErr w:type="spellStart"/>
      <w:r w:rsidRPr="006F61C3">
        <w:rPr>
          <w:sz w:val="24"/>
          <w:szCs w:val="24"/>
        </w:rPr>
        <w:t>bethuliam</w:t>
      </w:r>
      <w:proofErr w:type="spellEnd"/>
      <w:r w:rsidRPr="006F61C3">
        <w:rPr>
          <w:sz w:val="24"/>
          <w:szCs w:val="24"/>
        </w:rPr>
        <w:t xml:space="preserve"> </w:t>
      </w:r>
      <w:proofErr w:type="spellStart"/>
      <w:r w:rsidRPr="006F61C3">
        <w:rPr>
          <w:sz w:val="24"/>
          <w:szCs w:val="24"/>
        </w:rPr>
        <w:t>redeundo</w:t>
      </w:r>
      <w:proofErr w:type="spellEnd"/>
      <w:r w:rsidRPr="006F61C3">
        <w:rPr>
          <w:sz w:val="24"/>
          <w:szCs w:val="24"/>
        </w:rPr>
        <w:t xml:space="preserve"> </w:t>
      </w:r>
      <w:proofErr w:type="spellStart"/>
      <w:r w:rsidRPr="006F61C3">
        <w:rPr>
          <w:sz w:val="24"/>
          <w:szCs w:val="24"/>
        </w:rPr>
        <w:t>diligentissime</w:t>
      </w:r>
      <w:proofErr w:type="spellEnd"/>
      <w:r w:rsidRPr="006F61C3">
        <w:rPr>
          <w:sz w:val="24"/>
          <w:szCs w:val="24"/>
        </w:rPr>
        <w:t xml:space="preserve"> </w:t>
      </w:r>
      <w:proofErr w:type="spellStart"/>
      <w:r w:rsidRPr="006F61C3">
        <w:rPr>
          <w:sz w:val="24"/>
          <w:szCs w:val="24"/>
        </w:rPr>
        <w:t>investigavi</w:t>
      </w:r>
      <w:proofErr w:type="spellEnd"/>
      <w:r w:rsidR="001D08EE">
        <w:rPr>
          <w:sz w:val="24"/>
          <w:szCs w:val="24"/>
        </w:rPr>
        <w:t>. Man</w:t>
      </w:r>
      <w:r w:rsidRPr="006F61C3">
        <w:rPr>
          <w:sz w:val="24"/>
          <w:szCs w:val="24"/>
        </w:rPr>
        <w:t xml:space="preserve">si </w:t>
      </w:r>
      <w:proofErr w:type="spellStart"/>
      <w:r w:rsidRPr="006F61C3">
        <w:rPr>
          <w:sz w:val="24"/>
          <w:szCs w:val="24"/>
        </w:rPr>
        <w:t>etiam</w:t>
      </w:r>
      <w:proofErr w:type="spellEnd"/>
      <w:r w:rsidRPr="006F61C3">
        <w:rPr>
          <w:sz w:val="24"/>
          <w:szCs w:val="24"/>
        </w:rPr>
        <w:t xml:space="preserve"> in </w:t>
      </w:r>
      <w:proofErr w:type="spellStart"/>
      <w:r w:rsidRPr="006F61C3">
        <w:rPr>
          <w:sz w:val="24"/>
          <w:szCs w:val="24"/>
        </w:rPr>
        <w:t>dothaym</w:t>
      </w:r>
      <w:proofErr w:type="spellEnd"/>
      <w:r w:rsidRPr="006F61C3">
        <w:rPr>
          <w:sz w:val="24"/>
          <w:szCs w:val="24"/>
        </w:rPr>
        <w:t xml:space="preserve"> una nocte</w:t>
      </w:r>
      <w:r w:rsidR="00A050DA">
        <w:rPr>
          <w:sz w:val="24"/>
          <w:szCs w:val="24"/>
        </w:rPr>
        <w:t>.</w:t>
      </w:r>
      <w:r w:rsidRPr="006F61C3">
        <w:rPr>
          <w:sz w:val="24"/>
          <w:szCs w:val="24"/>
        </w:rPr>
        <w:t xml:space="preserve"> </w:t>
      </w:r>
    </w:p>
    <w:p w14:paraId="62003A45" w14:textId="77777777" w:rsidR="00A050DA" w:rsidRDefault="00A6186D" w:rsidP="001D08EE">
      <w:pPr>
        <w:ind w:firstLine="720"/>
        <w:rPr>
          <w:sz w:val="24"/>
          <w:szCs w:val="24"/>
        </w:rPr>
      </w:pPr>
      <w:r w:rsidRPr="006F61C3">
        <w:rPr>
          <w:sz w:val="24"/>
          <w:szCs w:val="24"/>
        </w:rPr>
        <w:t>De</w:t>
      </w:r>
      <w:r w:rsidR="00A050DA">
        <w:rPr>
          <w:sz w:val="24"/>
          <w:szCs w:val="24"/>
        </w:rPr>
        <w:t xml:space="preserve"> </w:t>
      </w:r>
      <w:proofErr w:type="spellStart"/>
      <w:r w:rsidRPr="006F61C3">
        <w:rPr>
          <w:sz w:val="24"/>
          <w:szCs w:val="24"/>
        </w:rPr>
        <w:t>bethulia</w:t>
      </w:r>
      <w:proofErr w:type="spellEnd"/>
      <w:r w:rsidRPr="006F61C3">
        <w:rPr>
          <w:sz w:val="24"/>
          <w:szCs w:val="24"/>
        </w:rPr>
        <w:t xml:space="preserve"> ad v leucas super mare galilee </w:t>
      </w:r>
      <w:proofErr w:type="spellStart"/>
      <w:r w:rsidRPr="006F61C3">
        <w:rPr>
          <w:sz w:val="24"/>
          <w:szCs w:val="24"/>
        </w:rPr>
        <w:t>Tyberias</w:t>
      </w:r>
      <w:proofErr w:type="spellEnd"/>
      <w:r w:rsidRPr="006F61C3">
        <w:rPr>
          <w:sz w:val="24"/>
          <w:szCs w:val="24"/>
        </w:rPr>
        <w:t xml:space="preserve"> civitas</w:t>
      </w:r>
      <w:r w:rsidR="00A050DA">
        <w:rPr>
          <w:sz w:val="24"/>
          <w:szCs w:val="24"/>
        </w:rPr>
        <w:t>,</w:t>
      </w:r>
      <w:r w:rsidRPr="006F61C3">
        <w:rPr>
          <w:sz w:val="24"/>
          <w:szCs w:val="24"/>
        </w:rPr>
        <w:t xml:space="preserve"> </w:t>
      </w:r>
      <w:proofErr w:type="spellStart"/>
      <w:r w:rsidRPr="006F61C3">
        <w:rPr>
          <w:sz w:val="24"/>
          <w:szCs w:val="24"/>
        </w:rPr>
        <w:t>olym</w:t>
      </w:r>
      <w:proofErr w:type="spellEnd"/>
      <w:r w:rsidRPr="006F61C3">
        <w:rPr>
          <w:sz w:val="24"/>
          <w:szCs w:val="24"/>
        </w:rPr>
        <w:t xml:space="preserve"> </w:t>
      </w:r>
      <w:proofErr w:type="spellStart"/>
      <w:r w:rsidRPr="006F61C3">
        <w:rPr>
          <w:sz w:val="24"/>
          <w:szCs w:val="24"/>
        </w:rPr>
        <w:t>Teneroth</w:t>
      </w:r>
      <w:proofErr w:type="spellEnd"/>
      <w:r w:rsidRPr="006F61C3">
        <w:rPr>
          <w:sz w:val="24"/>
          <w:szCs w:val="24"/>
        </w:rPr>
        <w:t xml:space="preserve"> dicta</w:t>
      </w:r>
      <w:r w:rsidR="00A050DA">
        <w:rPr>
          <w:sz w:val="24"/>
          <w:szCs w:val="24"/>
        </w:rPr>
        <w:t>,</w:t>
      </w:r>
      <w:r w:rsidRPr="006F61C3">
        <w:rPr>
          <w:sz w:val="24"/>
          <w:szCs w:val="24"/>
        </w:rPr>
        <w:t xml:space="preserve"> </w:t>
      </w:r>
      <w:proofErr w:type="spellStart"/>
      <w:r w:rsidRPr="006F61C3">
        <w:rPr>
          <w:sz w:val="24"/>
          <w:szCs w:val="24"/>
        </w:rPr>
        <w:t>unde</w:t>
      </w:r>
      <w:proofErr w:type="spellEnd"/>
      <w:r w:rsidRPr="006F61C3">
        <w:rPr>
          <w:sz w:val="24"/>
          <w:szCs w:val="24"/>
        </w:rPr>
        <w:t xml:space="preserve"> et mare galilee </w:t>
      </w:r>
      <w:proofErr w:type="spellStart"/>
      <w:r w:rsidRPr="006F61C3">
        <w:rPr>
          <w:sz w:val="24"/>
          <w:szCs w:val="24"/>
        </w:rPr>
        <w:t>aliquando</w:t>
      </w:r>
      <w:proofErr w:type="spellEnd"/>
      <w:r w:rsidRPr="006F61C3">
        <w:rPr>
          <w:sz w:val="24"/>
          <w:szCs w:val="24"/>
        </w:rPr>
        <w:t xml:space="preserve"> mare </w:t>
      </w:r>
      <w:proofErr w:type="spellStart"/>
      <w:r w:rsidRPr="006F61C3">
        <w:rPr>
          <w:sz w:val="24"/>
          <w:szCs w:val="24"/>
        </w:rPr>
        <w:t>ceneroth</w:t>
      </w:r>
      <w:proofErr w:type="spellEnd"/>
      <w:r w:rsidRPr="006F61C3">
        <w:rPr>
          <w:sz w:val="24"/>
          <w:szCs w:val="24"/>
        </w:rPr>
        <w:t xml:space="preserve"> </w:t>
      </w:r>
      <w:proofErr w:type="spellStart"/>
      <w:r w:rsidRPr="006F61C3">
        <w:rPr>
          <w:sz w:val="24"/>
          <w:szCs w:val="24"/>
        </w:rPr>
        <w:t>dicitur</w:t>
      </w:r>
      <w:proofErr w:type="spellEnd"/>
      <w:r w:rsidR="00A050DA">
        <w:rPr>
          <w:sz w:val="24"/>
          <w:szCs w:val="24"/>
        </w:rPr>
        <w:t>,</w:t>
      </w:r>
      <w:r w:rsidRPr="006F61C3">
        <w:rPr>
          <w:sz w:val="24"/>
          <w:szCs w:val="24"/>
        </w:rPr>
        <w:t xml:space="preserve"> sed ab </w:t>
      </w:r>
      <w:proofErr w:type="spellStart"/>
      <w:r w:rsidRPr="006F61C3">
        <w:rPr>
          <w:sz w:val="24"/>
          <w:szCs w:val="24"/>
        </w:rPr>
        <w:t>herode</w:t>
      </w:r>
      <w:proofErr w:type="spellEnd"/>
      <w:r w:rsidRPr="006F61C3">
        <w:rPr>
          <w:sz w:val="24"/>
          <w:szCs w:val="24"/>
        </w:rPr>
        <w:t xml:space="preserve"> </w:t>
      </w:r>
      <w:proofErr w:type="spellStart"/>
      <w:r w:rsidRPr="006F61C3">
        <w:rPr>
          <w:sz w:val="24"/>
          <w:szCs w:val="24"/>
        </w:rPr>
        <w:t>detrarcha</w:t>
      </w:r>
      <w:proofErr w:type="spellEnd"/>
      <w:r w:rsidRPr="006F61C3">
        <w:rPr>
          <w:sz w:val="24"/>
          <w:szCs w:val="24"/>
        </w:rPr>
        <w:t xml:space="preserve"> </w:t>
      </w:r>
      <w:proofErr w:type="spellStart"/>
      <w:r w:rsidRPr="006F61C3">
        <w:rPr>
          <w:sz w:val="24"/>
          <w:szCs w:val="24"/>
        </w:rPr>
        <w:t>tyberias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appellata</w:t>
      </w:r>
      <w:proofErr w:type="spellEnd"/>
      <w:r w:rsidR="00A050DA">
        <w:rPr>
          <w:sz w:val="24"/>
          <w:szCs w:val="24"/>
        </w:rPr>
        <w:t>.</w:t>
      </w:r>
      <w:r w:rsidRPr="006F61C3">
        <w:rPr>
          <w:sz w:val="24"/>
          <w:szCs w:val="24"/>
        </w:rPr>
        <w:t xml:space="preserve"> Est </w:t>
      </w:r>
      <w:proofErr w:type="spellStart"/>
      <w:r w:rsidRPr="006F61C3">
        <w:rPr>
          <w:sz w:val="24"/>
          <w:szCs w:val="24"/>
        </w:rPr>
        <w:t>autem</w:t>
      </w:r>
      <w:proofErr w:type="spellEnd"/>
      <w:r w:rsidRPr="006F61C3">
        <w:rPr>
          <w:sz w:val="24"/>
          <w:szCs w:val="24"/>
        </w:rPr>
        <w:t xml:space="preserve"> civitas magna </w:t>
      </w:r>
      <w:proofErr w:type="spellStart"/>
      <w:r w:rsidRPr="006F61C3">
        <w:rPr>
          <w:sz w:val="24"/>
          <w:szCs w:val="24"/>
        </w:rPr>
        <w:t>valde</w:t>
      </w:r>
      <w:proofErr w:type="spellEnd"/>
      <w:r w:rsidRPr="006F61C3">
        <w:rPr>
          <w:sz w:val="24"/>
          <w:szCs w:val="24"/>
        </w:rPr>
        <w:t xml:space="preserve"> et sunt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balnea</w:t>
      </w:r>
      <w:proofErr w:type="spellEnd"/>
      <w:r w:rsidRPr="006F61C3">
        <w:rPr>
          <w:sz w:val="24"/>
          <w:szCs w:val="24"/>
        </w:rPr>
        <w:t xml:space="preserve"> </w:t>
      </w:r>
      <w:proofErr w:type="spellStart"/>
      <w:r w:rsidRPr="006F61C3">
        <w:rPr>
          <w:sz w:val="24"/>
          <w:szCs w:val="24"/>
        </w:rPr>
        <w:t>medicinalia</w:t>
      </w:r>
      <w:proofErr w:type="spellEnd"/>
      <w:r w:rsidRPr="006F61C3">
        <w:rPr>
          <w:sz w:val="24"/>
          <w:szCs w:val="24"/>
        </w:rPr>
        <w:t xml:space="preserve">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terra </w:t>
      </w:r>
      <w:proofErr w:type="spellStart"/>
      <w:r w:rsidRPr="006F61C3">
        <w:rPr>
          <w:sz w:val="24"/>
          <w:szCs w:val="24"/>
        </w:rPr>
        <w:t>eius</w:t>
      </w:r>
      <w:proofErr w:type="spellEnd"/>
      <w:r w:rsidRPr="006F61C3">
        <w:rPr>
          <w:sz w:val="24"/>
          <w:szCs w:val="24"/>
        </w:rPr>
        <w:t xml:space="preserve"> in </w:t>
      </w:r>
      <w:proofErr w:type="spellStart"/>
      <w:r w:rsidRPr="006F61C3">
        <w:rPr>
          <w:sz w:val="24"/>
          <w:szCs w:val="24"/>
        </w:rPr>
        <w:t>circuitu</w:t>
      </w:r>
      <w:proofErr w:type="spellEnd"/>
      <w:r w:rsidRPr="006F61C3">
        <w:rPr>
          <w:sz w:val="24"/>
          <w:szCs w:val="24"/>
        </w:rPr>
        <w:t xml:space="preserve"> </w:t>
      </w:r>
      <w:proofErr w:type="spellStart"/>
      <w:r w:rsidRPr="006F61C3">
        <w:rPr>
          <w:sz w:val="24"/>
          <w:szCs w:val="24"/>
        </w:rPr>
        <w:t>fertilis</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supra </w:t>
      </w:r>
      <w:proofErr w:type="spellStart"/>
      <w:r w:rsidRPr="006F61C3">
        <w:rPr>
          <w:sz w:val="24"/>
          <w:szCs w:val="24"/>
        </w:rPr>
        <w:t>modum</w:t>
      </w:r>
      <w:proofErr w:type="spellEnd"/>
      <w:r w:rsidR="00A050DA">
        <w:rPr>
          <w:sz w:val="24"/>
          <w:szCs w:val="24"/>
        </w:rPr>
        <w:t>.</w:t>
      </w:r>
    </w:p>
    <w:p w14:paraId="3DC84E85" w14:textId="77777777" w:rsidR="00ED03BD" w:rsidRDefault="00A6186D" w:rsidP="00ED03BD">
      <w:pPr>
        <w:ind w:firstLine="720"/>
        <w:rPr>
          <w:sz w:val="24"/>
          <w:szCs w:val="24"/>
        </w:rPr>
      </w:pPr>
      <w:r w:rsidRPr="006F61C3">
        <w:rPr>
          <w:sz w:val="24"/>
          <w:szCs w:val="24"/>
        </w:rPr>
        <w:t xml:space="preserve">De canna galilee ad ii leucas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sephorum</w:t>
      </w:r>
      <w:proofErr w:type="spellEnd"/>
      <w:r w:rsidRPr="006F61C3">
        <w:rPr>
          <w:sz w:val="24"/>
          <w:szCs w:val="24"/>
        </w:rPr>
        <w:t xml:space="preserve"> civitas de qua </w:t>
      </w:r>
      <w:proofErr w:type="spellStart"/>
      <w:r w:rsidRPr="006F61C3">
        <w:rPr>
          <w:sz w:val="24"/>
          <w:szCs w:val="24"/>
        </w:rPr>
        <w:t>narratur</w:t>
      </w:r>
      <w:proofErr w:type="spellEnd"/>
      <w:r w:rsidRPr="006F61C3">
        <w:rPr>
          <w:sz w:val="24"/>
          <w:szCs w:val="24"/>
        </w:rPr>
        <w:t xml:space="preserve"> </w:t>
      </w:r>
      <w:proofErr w:type="spellStart"/>
      <w:r w:rsidRPr="006F61C3">
        <w:rPr>
          <w:sz w:val="24"/>
          <w:szCs w:val="24"/>
        </w:rPr>
        <w:t>ioachym</w:t>
      </w:r>
      <w:proofErr w:type="spellEnd"/>
      <w:r w:rsidRPr="006F61C3">
        <w:rPr>
          <w:sz w:val="24"/>
          <w:szCs w:val="24"/>
        </w:rPr>
        <w:t xml:space="preserve"> pat</w:t>
      </w:r>
      <w:r w:rsidR="00A050DA">
        <w:rPr>
          <w:sz w:val="24"/>
          <w:szCs w:val="24"/>
        </w:rPr>
        <w:t xml:space="preserve">er </w:t>
      </w:r>
      <w:proofErr w:type="spellStart"/>
      <w:r w:rsidR="00A050DA">
        <w:rPr>
          <w:sz w:val="24"/>
          <w:szCs w:val="24"/>
        </w:rPr>
        <w:t>beate</w:t>
      </w:r>
      <w:proofErr w:type="spellEnd"/>
      <w:r w:rsidR="00A050DA">
        <w:rPr>
          <w:sz w:val="24"/>
          <w:szCs w:val="24"/>
        </w:rPr>
        <w:t xml:space="preserve"> </w:t>
      </w:r>
      <w:proofErr w:type="spellStart"/>
      <w:r w:rsidR="00A050DA">
        <w:rPr>
          <w:sz w:val="24"/>
          <w:szCs w:val="24"/>
        </w:rPr>
        <w:t>virginis</w:t>
      </w:r>
      <w:proofErr w:type="spellEnd"/>
      <w:r w:rsidR="00A050DA">
        <w:rPr>
          <w:sz w:val="24"/>
          <w:szCs w:val="24"/>
        </w:rPr>
        <w:t xml:space="preserve"> </w:t>
      </w:r>
      <w:proofErr w:type="spellStart"/>
      <w:r w:rsidR="00A050DA">
        <w:rPr>
          <w:sz w:val="24"/>
          <w:szCs w:val="24"/>
        </w:rPr>
        <w:t>oriundus</w:t>
      </w:r>
      <w:proofErr w:type="spellEnd"/>
      <w:r w:rsidR="00A050DA">
        <w:rPr>
          <w:sz w:val="24"/>
          <w:szCs w:val="24"/>
        </w:rPr>
        <w:t xml:space="preserve"> </w:t>
      </w:r>
      <w:proofErr w:type="spellStart"/>
      <w:r w:rsidR="00A050DA">
        <w:rPr>
          <w:sz w:val="24"/>
          <w:szCs w:val="24"/>
        </w:rPr>
        <w:t>fuis</w:t>
      </w:r>
      <w:r w:rsidRPr="006F61C3">
        <w:rPr>
          <w:sz w:val="24"/>
          <w:szCs w:val="24"/>
        </w:rPr>
        <w:t>se</w:t>
      </w:r>
      <w:proofErr w:type="spellEnd"/>
      <w:r w:rsidR="00A050DA">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ii leucas fere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aliquantulum</w:t>
      </w:r>
      <w:proofErr w:type="spellEnd"/>
      <w:r w:rsidRPr="006F61C3">
        <w:rPr>
          <w:sz w:val="24"/>
          <w:szCs w:val="24"/>
        </w:rPr>
        <w:t xml:space="preserve"> </w:t>
      </w:r>
      <w:proofErr w:type="spellStart"/>
      <w:r w:rsidRPr="006F61C3">
        <w:rPr>
          <w:sz w:val="24"/>
          <w:szCs w:val="24"/>
        </w:rPr>
        <w:t>declinando</w:t>
      </w:r>
      <w:proofErr w:type="spellEnd"/>
      <w:r w:rsidRPr="006F61C3">
        <w:rPr>
          <w:sz w:val="24"/>
          <w:szCs w:val="24"/>
        </w:rPr>
        <w:t xml:space="preserve"> ad partem </w:t>
      </w:r>
      <w:proofErr w:type="spellStart"/>
      <w:r w:rsidRPr="006F61C3">
        <w:rPr>
          <w:sz w:val="24"/>
          <w:szCs w:val="24"/>
        </w:rPr>
        <w:t>orientalem</w:t>
      </w:r>
      <w:proofErr w:type="spellEnd"/>
      <w:r w:rsidRPr="006F61C3">
        <w:rPr>
          <w:sz w:val="24"/>
          <w:szCs w:val="24"/>
        </w:rPr>
        <w:t xml:space="preserve"> </w:t>
      </w:r>
      <w:proofErr w:type="spellStart"/>
      <w:r w:rsidRPr="006F61C3">
        <w:rPr>
          <w:sz w:val="24"/>
          <w:szCs w:val="24"/>
        </w:rPr>
        <w:t>nazareth</w:t>
      </w:r>
      <w:proofErr w:type="spellEnd"/>
      <w:r w:rsidRPr="006F61C3">
        <w:rPr>
          <w:sz w:val="24"/>
          <w:szCs w:val="24"/>
        </w:rPr>
        <w:t xml:space="preserve"> civitas</w:t>
      </w:r>
      <w:r w:rsidR="00A050DA">
        <w:rPr>
          <w:sz w:val="24"/>
          <w:szCs w:val="24"/>
        </w:rPr>
        <w:t>,</w:t>
      </w:r>
      <w:r w:rsidRPr="006F61C3">
        <w:rPr>
          <w:sz w:val="24"/>
          <w:szCs w:val="24"/>
        </w:rPr>
        <w:t xml:space="preserve"> </w:t>
      </w:r>
      <w:proofErr w:type="spellStart"/>
      <w:r w:rsidRPr="006F61C3">
        <w:rPr>
          <w:sz w:val="24"/>
          <w:szCs w:val="24"/>
        </w:rPr>
        <w:t>illa</w:t>
      </w:r>
      <w:proofErr w:type="spellEnd"/>
      <w:r w:rsidRPr="006F61C3">
        <w:rPr>
          <w:sz w:val="24"/>
          <w:szCs w:val="24"/>
        </w:rPr>
        <w:t xml:space="preserve"> </w:t>
      </w:r>
      <w:proofErr w:type="spellStart"/>
      <w:r w:rsidRPr="006F61C3">
        <w:rPr>
          <w:sz w:val="24"/>
          <w:szCs w:val="24"/>
        </w:rPr>
        <w:t>dilecta</w:t>
      </w:r>
      <w:proofErr w:type="spellEnd"/>
      <w:r w:rsidR="00A050DA">
        <w:rPr>
          <w:sz w:val="24"/>
          <w:szCs w:val="24"/>
        </w:rPr>
        <w:t>,</w:t>
      </w:r>
      <w:r w:rsidRPr="006F61C3">
        <w:rPr>
          <w:sz w:val="24"/>
          <w:szCs w:val="24"/>
        </w:rPr>
        <w:t xml:space="preserve"> ubi </w:t>
      </w:r>
      <w:proofErr w:type="spellStart"/>
      <w:r w:rsidRPr="006F61C3">
        <w:rPr>
          <w:sz w:val="24"/>
          <w:szCs w:val="24"/>
        </w:rPr>
        <w:t>flos</w:t>
      </w:r>
      <w:proofErr w:type="spellEnd"/>
      <w:r w:rsidRPr="006F61C3">
        <w:rPr>
          <w:sz w:val="24"/>
          <w:szCs w:val="24"/>
        </w:rPr>
        <w:t xml:space="preserve"> </w:t>
      </w:r>
      <w:proofErr w:type="spellStart"/>
      <w:r w:rsidRPr="006F61C3">
        <w:rPr>
          <w:sz w:val="24"/>
          <w:szCs w:val="24"/>
        </w:rPr>
        <w:t>ille</w:t>
      </w:r>
      <w:proofErr w:type="spellEnd"/>
      <w:r w:rsidRPr="006F61C3">
        <w:rPr>
          <w:sz w:val="24"/>
          <w:szCs w:val="24"/>
        </w:rPr>
        <w:t xml:space="preserve"> </w:t>
      </w:r>
      <w:proofErr w:type="spellStart"/>
      <w:r w:rsidR="00A050DA">
        <w:rPr>
          <w:sz w:val="24"/>
          <w:szCs w:val="24"/>
        </w:rPr>
        <w:t>florum</w:t>
      </w:r>
      <w:proofErr w:type="spellEnd"/>
      <w:r w:rsidR="00A050DA">
        <w:rPr>
          <w:sz w:val="24"/>
          <w:szCs w:val="24"/>
        </w:rPr>
        <w:t xml:space="preserve"> de </w:t>
      </w:r>
      <w:proofErr w:type="spellStart"/>
      <w:r w:rsidR="00A050DA">
        <w:rPr>
          <w:sz w:val="24"/>
          <w:szCs w:val="24"/>
        </w:rPr>
        <w:t>radice</w:t>
      </w:r>
      <w:proofErr w:type="spellEnd"/>
      <w:r w:rsidR="00A050DA">
        <w:rPr>
          <w:sz w:val="24"/>
          <w:szCs w:val="24"/>
        </w:rPr>
        <w:t xml:space="preserve"> </w:t>
      </w:r>
      <w:proofErr w:type="spellStart"/>
      <w:r w:rsidR="00A050DA">
        <w:rPr>
          <w:sz w:val="24"/>
          <w:szCs w:val="24"/>
        </w:rPr>
        <w:t>yesse</w:t>
      </w:r>
      <w:proofErr w:type="spellEnd"/>
      <w:r w:rsidR="00A050DA">
        <w:rPr>
          <w:sz w:val="24"/>
          <w:szCs w:val="24"/>
        </w:rPr>
        <w:t xml:space="preserve"> </w:t>
      </w:r>
      <w:proofErr w:type="spellStart"/>
      <w:r w:rsidR="00A050DA">
        <w:rPr>
          <w:sz w:val="24"/>
          <w:szCs w:val="24"/>
        </w:rPr>
        <w:t>pullu</w:t>
      </w:r>
      <w:r w:rsidRPr="006F61C3">
        <w:rPr>
          <w:sz w:val="24"/>
          <w:szCs w:val="24"/>
        </w:rPr>
        <w:t>lavit</w:t>
      </w:r>
      <w:proofErr w:type="spellEnd"/>
      <w:r w:rsidR="00A050DA">
        <w:rPr>
          <w:sz w:val="24"/>
          <w:szCs w:val="24"/>
        </w:rPr>
        <w:t>.</w:t>
      </w:r>
      <w:r w:rsidRPr="006F61C3">
        <w:rPr>
          <w:sz w:val="24"/>
          <w:szCs w:val="24"/>
        </w:rPr>
        <w:t xml:space="preserve"> </w:t>
      </w:r>
      <w:proofErr w:type="spellStart"/>
      <w:r w:rsidRPr="006F61C3">
        <w:rPr>
          <w:sz w:val="24"/>
          <w:szCs w:val="24"/>
        </w:rPr>
        <w:t>distat</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ab </w:t>
      </w:r>
      <w:proofErr w:type="spellStart"/>
      <w:r w:rsidRPr="006F61C3">
        <w:rPr>
          <w:sz w:val="24"/>
          <w:szCs w:val="24"/>
        </w:rPr>
        <w:t>accon</w:t>
      </w:r>
      <w:proofErr w:type="spellEnd"/>
      <w:r w:rsidRPr="006F61C3">
        <w:rPr>
          <w:sz w:val="24"/>
          <w:szCs w:val="24"/>
        </w:rPr>
        <w:t xml:space="preserve"> per vii leucas</w:t>
      </w:r>
      <w:r w:rsidR="00A050DA">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spacium</w:t>
      </w:r>
      <w:proofErr w:type="spellEnd"/>
      <w:r w:rsidRPr="006F61C3">
        <w:rPr>
          <w:sz w:val="24"/>
          <w:szCs w:val="24"/>
        </w:rPr>
        <w:t xml:space="preserve"> </w:t>
      </w:r>
      <w:proofErr w:type="spellStart"/>
      <w:r w:rsidRPr="006F61C3">
        <w:rPr>
          <w:sz w:val="24"/>
          <w:szCs w:val="24"/>
        </w:rPr>
        <w:t>melius</w:t>
      </w:r>
      <w:proofErr w:type="spellEnd"/>
      <w:r w:rsidRPr="006F61C3">
        <w:rPr>
          <w:sz w:val="24"/>
          <w:szCs w:val="24"/>
        </w:rPr>
        <w:t xml:space="preserve"> </w:t>
      </w:r>
      <w:proofErr w:type="spellStart"/>
      <w:r w:rsidRPr="006F61C3">
        <w:rPr>
          <w:sz w:val="24"/>
          <w:szCs w:val="24"/>
        </w:rPr>
        <w:t>estimare</w:t>
      </w:r>
      <w:proofErr w:type="spellEnd"/>
      <w:r w:rsidRPr="006F61C3">
        <w:rPr>
          <w:sz w:val="24"/>
          <w:szCs w:val="24"/>
        </w:rPr>
        <w:t xml:space="preserve"> </w:t>
      </w:r>
      <w:proofErr w:type="spellStart"/>
      <w:r w:rsidRPr="006F61C3">
        <w:rPr>
          <w:sz w:val="24"/>
          <w:szCs w:val="24"/>
        </w:rPr>
        <w:t>potui</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w:t>
      </w:r>
      <w:proofErr w:type="spellStart"/>
      <w:r w:rsidRPr="006F61C3">
        <w:rPr>
          <w:sz w:val="24"/>
          <w:szCs w:val="24"/>
        </w:rPr>
        <w:t>sepius</w:t>
      </w:r>
      <w:proofErr w:type="spellEnd"/>
      <w:r w:rsidRPr="006F61C3">
        <w:rPr>
          <w:sz w:val="24"/>
          <w:szCs w:val="24"/>
        </w:rPr>
        <w:t xml:space="preserve"> </w:t>
      </w:r>
      <w:proofErr w:type="spellStart"/>
      <w:r w:rsidRPr="006F61C3">
        <w:rPr>
          <w:sz w:val="24"/>
          <w:szCs w:val="24"/>
        </w:rPr>
        <w:t>illud</w:t>
      </w:r>
      <w:proofErr w:type="spellEnd"/>
      <w:r w:rsidRPr="006F61C3">
        <w:rPr>
          <w:sz w:val="24"/>
          <w:szCs w:val="24"/>
        </w:rPr>
        <w:t xml:space="preserve"> </w:t>
      </w:r>
      <w:proofErr w:type="spellStart"/>
      <w:r w:rsidRPr="006F61C3">
        <w:rPr>
          <w:sz w:val="24"/>
          <w:szCs w:val="24"/>
        </w:rPr>
        <w:t>petransivi</w:t>
      </w:r>
      <w:proofErr w:type="spellEnd"/>
      <w:r w:rsidR="00A050DA">
        <w:rPr>
          <w:sz w:val="24"/>
          <w:szCs w:val="24"/>
        </w:rPr>
        <w:t>.</w:t>
      </w:r>
      <w:r w:rsidRPr="006F61C3">
        <w:rPr>
          <w:sz w:val="24"/>
          <w:szCs w:val="24"/>
        </w:rPr>
        <w:t xml:space="preserve"> </w:t>
      </w:r>
      <w:proofErr w:type="spellStart"/>
      <w:r w:rsidRPr="006F61C3">
        <w:rPr>
          <w:sz w:val="24"/>
          <w:szCs w:val="24"/>
        </w:rPr>
        <w:t>videtur</w:t>
      </w:r>
      <w:proofErr w:type="spellEnd"/>
      <w:r w:rsidRPr="006F61C3">
        <w:rPr>
          <w:sz w:val="24"/>
          <w:szCs w:val="24"/>
        </w:rPr>
        <w:t xml:space="preserve"> </w:t>
      </w:r>
      <w:proofErr w:type="spellStart"/>
      <w:r w:rsidRPr="006F61C3">
        <w:rPr>
          <w:sz w:val="24"/>
          <w:szCs w:val="24"/>
        </w:rPr>
        <w:t>michi</w:t>
      </w:r>
      <w:proofErr w:type="spellEnd"/>
      <w:r w:rsidRPr="006F61C3">
        <w:rPr>
          <w:sz w:val="24"/>
          <w:szCs w:val="24"/>
        </w:rPr>
        <w:t xml:space="preserve"> </w:t>
      </w:r>
      <w:proofErr w:type="spellStart"/>
      <w:r w:rsidRPr="006F61C3">
        <w:rPr>
          <w:sz w:val="24"/>
          <w:szCs w:val="24"/>
        </w:rPr>
        <w:t>esse</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de </w:t>
      </w:r>
      <w:proofErr w:type="spellStart"/>
      <w:r w:rsidRPr="006F61C3">
        <w:rPr>
          <w:sz w:val="24"/>
          <w:szCs w:val="24"/>
        </w:rPr>
        <w:t>magdeburg</w:t>
      </w:r>
      <w:proofErr w:type="spellEnd"/>
      <w:r w:rsidRPr="006F61C3">
        <w:rPr>
          <w:sz w:val="24"/>
          <w:szCs w:val="24"/>
        </w:rPr>
        <w:t xml:space="preserve"> in barboy</w:t>
      </w:r>
      <w:r w:rsidR="00A050DA">
        <w:rPr>
          <w:sz w:val="24"/>
          <w:szCs w:val="24"/>
        </w:rPr>
        <w:t>.</w:t>
      </w:r>
      <w:r w:rsidR="00A050DA">
        <w:rPr>
          <w:rStyle w:val="FootnoteReference"/>
          <w:sz w:val="24"/>
          <w:szCs w:val="24"/>
        </w:rPr>
        <w:footnoteReference w:id="33"/>
      </w:r>
      <w:r w:rsidRPr="006F61C3">
        <w:rPr>
          <w:sz w:val="24"/>
          <w:szCs w:val="24"/>
        </w:rPr>
        <w:t xml:space="preserve"> </w:t>
      </w:r>
    </w:p>
    <w:p w14:paraId="69307A15" w14:textId="4BC42D79" w:rsidR="00ED03BD" w:rsidRDefault="00A6186D" w:rsidP="00C02FD3">
      <w:pPr>
        <w:ind w:firstLine="720"/>
        <w:rPr>
          <w:sz w:val="24"/>
          <w:szCs w:val="24"/>
        </w:rPr>
      </w:pPr>
      <w:r w:rsidRPr="006F61C3">
        <w:rPr>
          <w:sz w:val="24"/>
          <w:szCs w:val="24"/>
        </w:rPr>
        <w:t xml:space="preserve">de </w:t>
      </w:r>
      <w:proofErr w:type="spellStart"/>
      <w:r w:rsidRPr="006F61C3">
        <w:rPr>
          <w:sz w:val="24"/>
          <w:szCs w:val="24"/>
        </w:rPr>
        <w:t>nazareth</w:t>
      </w:r>
      <w:proofErr w:type="spellEnd"/>
      <w:r w:rsidRPr="006F61C3">
        <w:rPr>
          <w:sz w:val="24"/>
          <w:szCs w:val="24"/>
        </w:rPr>
        <w:t xml:space="preserve"> ad iii leucas contra </w:t>
      </w:r>
      <w:proofErr w:type="spellStart"/>
      <w:r w:rsidRPr="006F61C3">
        <w:rPr>
          <w:sz w:val="24"/>
          <w:szCs w:val="24"/>
        </w:rPr>
        <w:t>orientem</w:t>
      </w:r>
      <w:proofErr w:type="spellEnd"/>
      <w:r w:rsidRPr="006F61C3">
        <w:rPr>
          <w:sz w:val="24"/>
          <w:szCs w:val="24"/>
        </w:rPr>
        <w:t xml:space="preserve"> mons </w:t>
      </w:r>
      <w:proofErr w:type="spellStart"/>
      <w:r w:rsidRPr="006F61C3">
        <w:rPr>
          <w:sz w:val="24"/>
          <w:szCs w:val="24"/>
        </w:rPr>
        <w:t>thabor</w:t>
      </w:r>
      <w:proofErr w:type="spellEnd"/>
      <w:r w:rsidRPr="006F61C3">
        <w:rPr>
          <w:sz w:val="24"/>
          <w:szCs w:val="24"/>
        </w:rPr>
        <w:t xml:space="preserve"> in quo </w:t>
      </w:r>
      <w:proofErr w:type="spellStart"/>
      <w:r w:rsidRPr="006F61C3">
        <w:rPr>
          <w:sz w:val="24"/>
          <w:szCs w:val="24"/>
        </w:rPr>
        <w:t>transfiguratus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dominus</w:t>
      </w:r>
      <w:r w:rsidR="00ED03BD">
        <w:rPr>
          <w:sz w:val="24"/>
          <w:szCs w:val="24"/>
        </w:rPr>
        <w:t>,</w:t>
      </w:r>
      <w:r w:rsidRPr="006F61C3">
        <w:rPr>
          <w:sz w:val="24"/>
          <w:szCs w:val="24"/>
        </w:rPr>
        <w:t xml:space="preserve"> ubi </w:t>
      </w:r>
      <w:proofErr w:type="spellStart"/>
      <w:r w:rsidRPr="006F61C3">
        <w:rPr>
          <w:sz w:val="24"/>
          <w:szCs w:val="24"/>
        </w:rPr>
        <w:t>hodie</w:t>
      </w:r>
      <w:proofErr w:type="spellEnd"/>
      <w:r w:rsidRPr="006F61C3">
        <w:rPr>
          <w:sz w:val="24"/>
          <w:szCs w:val="24"/>
        </w:rPr>
        <w:t xml:space="preserve"> </w:t>
      </w:r>
      <w:proofErr w:type="spellStart"/>
      <w:r w:rsidRPr="006F61C3">
        <w:rPr>
          <w:sz w:val="24"/>
          <w:szCs w:val="24"/>
        </w:rPr>
        <w:t>ostenditur</w:t>
      </w:r>
      <w:proofErr w:type="spellEnd"/>
      <w:r w:rsidRPr="006F61C3">
        <w:rPr>
          <w:sz w:val="24"/>
          <w:szCs w:val="24"/>
        </w:rPr>
        <w:t xml:space="preserve"> </w:t>
      </w:r>
      <w:proofErr w:type="spellStart"/>
      <w:r w:rsidRPr="006F61C3">
        <w:rPr>
          <w:sz w:val="24"/>
          <w:szCs w:val="24"/>
        </w:rPr>
        <w:t>ruina</w:t>
      </w:r>
      <w:proofErr w:type="spellEnd"/>
      <w:r w:rsidRPr="006F61C3">
        <w:rPr>
          <w:sz w:val="24"/>
          <w:szCs w:val="24"/>
        </w:rPr>
        <w:t xml:space="preserve"> </w:t>
      </w:r>
      <w:proofErr w:type="spellStart"/>
      <w:r w:rsidRPr="006F61C3">
        <w:rPr>
          <w:sz w:val="24"/>
          <w:szCs w:val="24"/>
        </w:rPr>
        <w:t>trium</w:t>
      </w:r>
      <w:proofErr w:type="spellEnd"/>
      <w:r w:rsidRPr="006F61C3">
        <w:rPr>
          <w:sz w:val="24"/>
          <w:szCs w:val="24"/>
        </w:rPr>
        <w:t xml:space="preserve"> </w:t>
      </w:r>
      <w:proofErr w:type="spellStart"/>
      <w:r w:rsidRPr="006F61C3">
        <w:rPr>
          <w:sz w:val="24"/>
          <w:szCs w:val="24"/>
        </w:rPr>
        <w:t>thabernaculorum</w:t>
      </w:r>
      <w:proofErr w:type="spellEnd"/>
      <w:r w:rsidR="00ED03BD">
        <w:rPr>
          <w:sz w:val="24"/>
          <w:szCs w:val="24"/>
        </w:rPr>
        <w:t>.</w:t>
      </w:r>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ostenditur</w:t>
      </w:r>
      <w:proofErr w:type="spellEnd"/>
      <w:r w:rsidRPr="006F61C3">
        <w:rPr>
          <w:sz w:val="24"/>
          <w:szCs w:val="24"/>
        </w:rPr>
        <w:t xml:space="preserve"> locus ubi </w:t>
      </w:r>
      <w:proofErr w:type="spellStart"/>
      <w:r w:rsidRPr="006F61C3">
        <w:rPr>
          <w:sz w:val="24"/>
          <w:szCs w:val="24"/>
        </w:rPr>
        <w:t>melchisedeth</w:t>
      </w:r>
      <w:proofErr w:type="spellEnd"/>
      <w:r w:rsidRPr="006F61C3">
        <w:rPr>
          <w:sz w:val="24"/>
          <w:szCs w:val="24"/>
        </w:rPr>
        <w:t xml:space="preserve"> </w:t>
      </w:r>
      <w:proofErr w:type="spellStart"/>
      <w:r w:rsidRPr="006F61C3">
        <w:rPr>
          <w:sz w:val="24"/>
          <w:szCs w:val="24"/>
        </w:rPr>
        <w:t>occurrit</w:t>
      </w:r>
      <w:proofErr w:type="spellEnd"/>
      <w:r w:rsidRPr="006F61C3">
        <w:rPr>
          <w:sz w:val="24"/>
          <w:szCs w:val="24"/>
        </w:rPr>
        <w:t xml:space="preserve"> </w:t>
      </w:r>
      <w:proofErr w:type="spellStart"/>
      <w:r w:rsidRPr="006F61C3">
        <w:rPr>
          <w:sz w:val="24"/>
          <w:szCs w:val="24"/>
        </w:rPr>
        <w:t>abrahe</w:t>
      </w:r>
      <w:proofErr w:type="spellEnd"/>
      <w:r w:rsidRPr="006F61C3">
        <w:rPr>
          <w:sz w:val="24"/>
          <w:szCs w:val="24"/>
        </w:rPr>
        <w:t xml:space="preserve"> a cede </w:t>
      </w:r>
      <w:proofErr w:type="spellStart"/>
      <w:r w:rsidRPr="006F61C3">
        <w:rPr>
          <w:sz w:val="24"/>
          <w:szCs w:val="24"/>
        </w:rPr>
        <w:t>regum</w:t>
      </w:r>
      <w:proofErr w:type="spellEnd"/>
      <w:r w:rsidRPr="006F61C3">
        <w:rPr>
          <w:sz w:val="24"/>
          <w:szCs w:val="24"/>
        </w:rPr>
        <w:t xml:space="preserve"> </w:t>
      </w:r>
      <w:proofErr w:type="spellStart"/>
      <w:r w:rsidRPr="006F61C3">
        <w:rPr>
          <w:sz w:val="24"/>
          <w:szCs w:val="24"/>
        </w:rPr>
        <w:t>revertenti</w:t>
      </w:r>
      <w:proofErr w:type="spellEnd"/>
      <w:r w:rsidR="00ED03BD">
        <w:rPr>
          <w:sz w:val="24"/>
          <w:szCs w:val="24"/>
        </w:rPr>
        <w:t xml:space="preserve">. In hoc monte sunt </w:t>
      </w:r>
      <w:proofErr w:type="spellStart"/>
      <w:r w:rsidR="00ED03BD">
        <w:rPr>
          <w:sz w:val="24"/>
          <w:szCs w:val="24"/>
        </w:rPr>
        <w:t>ruine</w:t>
      </w:r>
      <w:proofErr w:type="spellEnd"/>
      <w:r w:rsidR="00ED03BD">
        <w:rPr>
          <w:sz w:val="24"/>
          <w:szCs w:val="24"/>
        </w:rPr>
        <w:t xml:space="preserve"> </w:t>
      </w:r>
      <w:proofErr w:type="spellStart"/>
      <w:r w:rsidR="00ED03BD">
        <w:rPr>
          <w:sz w:val="24"/>
          <w:szCs w:val="24"/>
        </w:rPr>
        <w:t>maxime</w:t>
      </w:r>
      <w:proofErr w:type="spellEnd"/>
      <w:r w:rsidR="00ED03BD">
        <w:rPr>
          <w:sz w:val="24"/>
          <w:szCs w:val="24"/>
        </w:rPr>
        <w:t xml:space="preserve"> </w:t>
      </w:r>
      <w:proofErr w:type="spellStart"/>
      <w:r w:rsidR="00ED03BD">
        <w:rPr>
          <w:sz w:val="24"/>
          <w:szCs w:val="24"/>
        </w:rPr>
        <w:t>pallaciorum</w:t>
      </w:r>
      <w:proofErr w:type="spellEnd"/>
      <w:r w:rsidR="00ED03BD">
        <w:rPr>
          <w:sz w:val="24"/>
          <w:szCs w:val="24"/>
        </w:rPr>
        <w:t xml:space="preserve"> et </w:t>
      </w:r>
      <w:proofErr w:type="spellStart"/>
      <w:r w:rsidR="00ED03BD">
        <w:rPr>
          <w:sz w:val="24"/>
          <w:szCs w:val="24"/>
        </w:rPr>
        <w:t>diver</w:t>
      </w:r>
      <w:r w:rsidRPr="006F61C3">
        <w:rPr>
          <w:sz w:val="24"/>
          <w:szCs w:val="24"/>
        </w:rPr>
        <w:t>s</w:t>
      </w:r>
      <w:r w:rsidR="00ED03BD">
        <w:rPr>
          <w:sz w:val="24"/>
          <w:szCs w:val="24"/>
        </w:rPr>
        <w:t>orum</w:t>
      </w:r>
      <w:proofErr w:type="spellEnd"/>
      <w:r w:rsidR="00ED03BD">
        <w:rPr>
          <w:sz w:val="24"/>
          <w:szCs w:val="24"/>
        </w:rPr>
        <w:t xml:space="preserve"> </w:t>
      </w:r>
      <w:proofErr w:type="spellStart"/>
      <w:r w:rsidR="00ED03BD">
        <w:rPr>
          <w:sz w:val="24"/>
          <w:szCs w:val="24"/>
        </w:rPr>
        <w:t>edificiorum</w:t>
      </w:r>
      <w:proofErr w:type="spellEnd"/>
      <w:r w:rsidR="00ED03BD">
        <w:rPr>
          <w:sz w:val="24"/>
          <w:szCs w:val="24"/>
        </w:rPr>
        <w:t xml:space="preserve"> in </w:t>
      </w:r>
      <w:proofErr w:type="spellStart"/>
      <w:r w:rsidR="00ED03BD">
        <w:rPr>
          <w:sz w:val="24"/>
          <w:szCs w:val="24"/>
        </w:rPr>
        <w:t>quibus</w:t>
      </w:r>
      <w:proofErr w:type="spellEnd"/>
      <w:r w:rsidR="00ED03BD">
        <w:rPr>
          <w:sz w:val="24"/>
          <w:szCs w:val="24"/>
        </w:rPr>
        <w:t xml:space="preserve"> </w:t>
      </w:r>
      <w:proofErr w:type="spellStart"/>
      <w:r w:rsidR="00ED03BD">
        <w:rPr>
          <w:sz w:val="24"/>
          <w:szCs w:val="24"/>
        </w:rPr>
        <w:t>lati</w:t>
      </w:r>
      <w:r w:rsidRPr="006F61C3">
        <w:rPr>
          <w:sz w:val="24"/>
          <w:szCs w:val="24"/>
        </w:rPr>
        <w:t>tant</w:t>
      </w:r>
      <w:proofErr w:type="spellEnd"/>
      <w:r w:rsidRPr="006F61C3">
        <w:rPr>
          <w:sz w:val="24"/>
          <w:szCs w:val="24"/>
        </w:rPr>
        <w:t xml:space="preserve"> leones et </w:t>
      </w:r>
      <w:proofErr w:type="spellStart"/>
      <w:r w:rsidRPr="006F61C3">
        <w:rPr>
          <w:sz w:val="24"/>
          <w:szCs w:val="24"/>
        </w:rPr>
        <w:t>multe</w:t>
      </w:r>
      <w:proofErr w:type="spellEnd"/>
      <w:r w:rsidRPr="006F61C3">
        <w:rPr>
          <w:sz w:val="24"/>
          <w:szCs w:val="24"/>
        </w:rPr>
        <w:t xml:space="preserve"> </w:t>
      </w:r>
      <w:proofErr w:type="spellStart"/>
      <w:r w:rsidRPr="006F61C3">
        <w:rPr>
          <w:sz w:val="24"/>
          <w:szCs w:val="24"/>
        </w:rPr>
        <w:t>alie</w:t>
      </w:r>
      <w:proofErr w:type="spellEnd"/>
      <w:r w:rsidRPr="006F61C3">
        <w:rPr>
          <w:sz w:val="24"/>
          <w:szCs w:val="24"/>
        </w:rPr>
        <w:t xml:space="preserve"> </w:t>
      </w:r>
      <w:r w:rsidR="00ED03BD">
        <w:rPr>
          <w:sz w:val="24"/>
          <w:szCs w:val="24"/>
        </w:rPr>
        <w:t xml:space="preserve">bestie et sunt </w:t>
      </w:r>
      <w:proofErr w:type="spellStart"/>
      <w:r w:rsidR="00ED03BD">
        <w:rPr>
          <w:sz w:val="24"/>
          <w:szCs w:val="24"/>
        </w:rPr>
        <w:t>ibi</w:t>
      </w:r>
      <w:proofErr w:type="spellEnd"/>
      <w:r w:rsidR="00ED03BD">
        <w:rPr>
          <w:sz w:val="24"/>
          <w:szCs w:val="24"/>
        </w:rPr>
        <w:t xml:space="preserve"> regales </w:t>
      </w:r>
      <w:proofErr w:type="spellStart"/>
      <w:r w:rsidR="00ED03BD">
        <w:rPr>
          <w:sz w:val="24"/>
          <w:szCs w:val="24"/>
        </w:rPr>
        <w:t>vena</w:t>
      </w:r>
      <w:r w:rsidRPr="006F61C3">
        <w:rPr>
          <w:sz w:val="24"/>
          <w:szCs w:val="24"/>
        </w:rPr>
        <w:t>tiones</w:t>
      </w:r>
      <w:proofErr w:type="spellEnd"/>
      <w:r w:rsidRPr="006F61C3">
        <w:rPr>
          <w:sz w:val="24"/>
          <w:szCs w:val="24"/>
        </w:rPr>
        <w:t xml:space="preserve"> et in </w:t>
      </w:r>
      <w:proofErr w:type="spellStart"/>
      <w:r w:rsidRPr="006F61C3">
        <w:rPr>
          <w:sz w:val="24"/>
          <w:szCs w:val="24"/>
        </w:rPr>
        <w:t>bestiis</w:t>
      </w:r>
      <w:proofErr w:type="spellEnd"/>
      <w:r w:rsidRPr="006F61C3">
        <w:rPr>
          <w:sz w:val="24"/>
          <w:szCs w:val="24"/>
        </w:rPr>
        <w:t xml:space="preserve"> et in </w:t>
      </w:r>
      <w:proofErr w:type="spellStart"/>
      <w:r w:rsidRPr="006F61C3">
        <w:rPr>
          <w:sz w:val="24"/>
          <w:szCs w:val="24"/>
        </w:rPr>
        <w:t>avibus</w:t>
      </w:r>
      <w:proofErr w:type="spellEnd"/>
      <w:r w:rsidR="00ED03BD">
        <w:rPr>
          <w:sz w:val="24"/>
          <w:szCs w:val="24"/>
        </w:rPr>
        <w:t xml:space="preserve">. In </w:t>
      </w:r>
      <w:proofErr w:type="spellStart"/>
      <w:r w:rsidR="00ED03BD">
        <w:rPr>
          <w:sz w:val="24"/>
          <w:szCs w:val="24"/>
        </w:rPr>
        <w:t>descensu</w:t>
      </w:r>
      <w:proofErr w:type="spellEnd"/>
      <w:r w:rsidR="00ED03BD">
        <w:rPr>
          <w:sz w:val="24"/>
          <w:szCs w:val="24"/>
        </w:rPr>
        <w:t xml:space="preserve"> </w:t>
      </w:r>
      <w:proofErr w:type="spellStart"/>
      <w:r w:rsidR="00ED03BD">
        <w:rPr>
          <w:sz w:val="24"/>
          <w:szCs w:val="24"/>
        </w:rPr>
        <w:t>montis</w:t>
      </w:r>
      <w:proofErr w:type="spellEnd"/>
      <w:r w:rsidR="00ED03BD">
        <w:rPr>
          <w:sz w:val="24"/>
          <w:szCs w:val="24"/>
        </w:rPr>
        <w:t xml:space="preserve"> contra </w:t>
      </w:r>
      <w:proofErr w:type="spellStart"/>
      <w:r w:rsidR="00ED03BD">
        <w:rPr>
          <w:sz w:val="24"/>
          <w:szCs w:val="24"/>
        </w:rPr>
        <w:t>oc</w:t>
      </w:r>
      <w:r w:rsidRPr="006F61C3">
        <w:rPr>
          <w:sz w:val="24"/>
          <w:szCs w:val="24"/>
        </w:rPr>
        <w:t>cide</w:t>
      </w:r>
      <w:r w:rsidR="00ED03BD">
        <w:rPr>
          <w:sz w:val="24"/>
          <w:szCs w:val="24"/>
        </w:rPr>
        <w:t>ntem</w:t>
      </w:r>
      <w:proofErr w:type="spellEnd"/>
      <w:r w:rsidR="00ED03BD">
        <w:rPr>
          <w:sz w:val="24"/>
          <w:szCs w:val="24"/>
        </w:rPr>
        <w:t xml:space="preserve"> </w:t>
      </w:r>
      <w:proofErr w:type="spellStart"/>
      <w:r w:rsidR="00ED03BD">
        <w:rPr>
          <w:sz w:val="24"/>
          <w:szCs w:val="24"/>
        </w:rPr>
        <w:t>est</w:t>
      </w:r>
      <w:proofErr w:type="spellEnd"/>
      <w:r w:rsidR="00ED03BD">
        <w:rPr>
          <w:sz w:val="24"/>
          <w:szCs w:val="24"/>
        </w:rPr>
        <w:t xml:space="preserve"> </w:t>
      </w:r>
      <w:proofErr w:type="spellStart"/>
      <w:r w:rsidR="00ED03BD">
        <w:rPr>
          <w:sz w:val="24"/>
          <w:szCs w:val="24"/>
        </w:rPr>
        <w:t>capella</w:t>
      </w:r>
      <w:proofErr w:type="spellEnd"/>
      <w:r w:rsidR="00ED03BD">
        <w:rPr>
          <w:sz w:val="24"/>
          <w:szCs w:val="24"/>
        </w:rPr>
        <w:t xml:space="preserve"> una ubi domin</w:t>
      </w:r>
      <w:r w:rsidRPr="006F61C3">
        <w:rPr>
          <w:sz w:val="24"/>
          <w:szCs w:val="24"/>
        </w:rPr>
        <w:t xml:space="preserve">us dixit </w:t>
      </w:r>
      <w:r w:rsidR="00ED03BD">
        <w:rPr>
          <w:sz w:val="24"/>
          <w:szCs w:val="24"/>
        </w:rPr>
        <w:t>“</w:t>
      </w:r>
      <w:proofErr w:type="spellStart"/>
      <w:r w:rsidRPr="006F61C3">
        <w:rPr>
          <w:sz w:val="24"/>
          <w:szCs w:val="24"/>
        </w:rPr>
        <w:t>nemini</w:t>
      </w:r>
      <w:proofErr w:type="spellEnd"/>
      <w:r w:rsidRPr="006F61C3">
        <w:rPr>
          <w:sz w:val="24"/>
          <w:szCs w:val="24"/>
        </w:rPr>
        <w:t xml:space="preserve"> </w:t>
      </w:r>
      <w:proofErr w:type="spellStart"/>
      <w:r w:rsidRPr="006F61C3">
        <w:rPr>
          <w:sz w:val="24"/>
          <w:szCs w:val="24"/>
        </w:rPr>
        <w:t>dixeritis</w:t>
      </w:r>
      <w:proofErr w:type="spellEnd"/>
      <w:r w:rsidRPr="006F61C3">
        <w:rPr>
          <w:sz w:val="24"/>
          <w:szCs w:val="24"/>
        </w:rPr>
        <w:t xml:space="preserve"> </w:t>
      </w:r>
      <w:proofErr w:type="spellStart"/>
      <w:r w:rsidRPr="006F61C3">
        <w:rPr>
          <w:sz w:val="24"/>
          <w:szCs w:val="24"/>
        </w:rPr>
        <w:t>visionem</w:t>
      </w:r>
      <w:proofErr w:type="spellEnd"/>
      <w:r w:rsidR="00ED03BD">
        <w:rPr>
          <w:sz w:val="24"/>
          <w:szCs w:val="24"/>
        </w:rPr>
        <w:t>.”</w:t>
      </w:r>
      <w:r w:rsidRPr="006F61C3">
        <w:rPr>
          <w:sz w:val="24"/>
          <w:szCs w:val="24"/>
        </w:rPr>
        <w:t xml:space="preserve"> In </w:t>
      </w:r>
      <w:proofErr w:type="spellStart"/>
      <w:r w:rsidRPr="006F61C3">
        <w:rPr>
          <w:sz w:val="24"/>
          <w:szCs w:val="24"/>
        </w:rPr>
        <w:t>descensu</w:t>
      </w:r>
      <w:proofErr w:type="spellEnd"/>
      <w:r w:rsidRPr="006F61C3">
        <w:rPr>
          <w:sz w:val="24"/>
          <w:szCs w:val="24"/>
        </w:rPr>
        <w:t xml:space="preserve"> </w:t>
      </w:r>
      <w:proofErr w:type="spellStart"/>
      <w:r w:rsidR="00ED03BD">
        <w:rPr>
          <w:sz w:val="24"/>
          <w:szCs w:val="24"/>
        </w:rPr>
        <w:t>eius</w:t>
      </w:r>
      <w:proofErr w:type="spellEnd"/>
      <w:r w:rsidR="00ED03BD">
        <w:rPr>
          <w:sz w:val="24"/>
          <w:szCs w:val="24"/>
        </w:rPr>
        <w:t xml:space="preserve"> </w:t>
      </w:r>
      <w:r w:rsidRPr="006F61C3">
        <w:rPr>
          <w:sz w:val="24"/>
          <w:szCs w:val="24"/>
        </w:rPr>
        <w:t xml:space="preserve">contra </w:t>
      </w:r>
      <w:r w:rsidR="00ED03BD">
        <w:rPr>
          <w:sz w:val="24"/>
          <w:szCs w:val="24"/>
        </w:rPr>
        <w:t>(</w:t>
      </w:r>
      <w:r w:rsidR="00ED03BD" w:rsidRPr="00ED03BD">
        <w:rPr>
          <w:b/>
          <w:bCs/>
          <w:sz w:val="24"/>
          <w:szCs w:val="24"/>
        </w:rPr>
        <w:t>236r</w:t>
      </w:r>
      <w:r w:rsidR="00ED03BD">
        <w:rPr>
          <w:sz w:val="24"/>
          <w:szCs w:val="24"/>
        </w:rPr>
        <w:t xml:space="preserve">) </w:t>
      </w:r>
      <w:proofErr w:type="spellStart"/>
      <w:r w:rsidRPr="006F61C3">
        <w:rPr>
          <w:sz w:val="24"/>
          <w:szCs w:val="24"/>
        </w:rPr>
        <w:t>oriente</w:t>
      </w:r>
      <w:r w:rsidR="00ED03BD">
        <w:rPr>
          <w:sz w:val="24"/>
          <w:szCs w:val="24"/>
        </w:rPr>
        <w:t>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torrens</w:t>
      </w:r>
      <w:proofErr w:type="spellEnd"/>
      <w:r w:rsidRPr="006F61C3">
        <w:rPr>
          <w:sz w:val="24"/>
          <w:szCs w:val="24"/>
        </w:rPr>
        <w:t xml:space="preserve"> </w:t>
      </w:r>
      <w:proofErr w:type="spellStart"/>
      <w:r w:rsidRPr="006F61C3">
        <w:rPr>
          <w:sz w:val="24"/>
          <w:szCs w:val="24"/>
        </w:rPr>
        <w:t>cyson</w:t>
      </w:r>
      <w:proofErr w:type="spellEnd"/>
      <w:r w:rsidRPr="006F61C3">
        <w:rPr>
          <w:sz w:val="24"/>
          <w:szCs w:val="24"/>
        </w:rPr>
        <w:t xml:space="preserve"> ubi </w:t>
      </w:r>
      <w:proofErr w:type="spellStart"/>
      <w:r w:rsidRPr="006F61C3">
        <w:rPr>
          <w:sz w:val="24"/>
          <w:szCs w:val="24"/>
        </w:rPr>
        <w:t>barach</w:t>
      </w:r>
      <w:proofErr w:type="spellEnd"/>
      <w:r w:rsidRPr="006F61C3">
        <w:rPr>
          <w:sz w:val="24"/>
          <w:szCs w:val="24"/>
        </w:rPr>
        <w:t xml:space="preserve"> </w:t>
      </w:r>
      <w:proofErr w:type="spellStart"/>
      <w:r w:rsidRPr="006F61C3">
        <w:rPr>
          <w:sz w:val="24"/>
          <w:szCs w:val="24"/>
        </w:rPr>
        <w:t>pugnavit</w:t>
      </w:r>
      <w:proofErr w:type="spellEnd"/>
      <w:r w:rsidRPr="006F61C3">
        <w:rPr>
          <w:sz w:val="24"/>
          <w:szCs w:val="24"/>
        </w:rPr>
        <w:t xml:space="preserve"> cum </w:t>
      </w:r>
      <w:proofErr w:type="spellStart"/>
      <w:r w:rsidRPr="006F61C3">
        <w:rPr>
          <w:sz w:val="24"/>
          <w:szCs w:val="24"/>
        </w:rPr>
        <w:t>sysara</w:t>
      </w:r>
      <w:proofErr w:type="spellEnd"/>
      <w:r w:rsidR="00ED03BD">
        <w:rPr>
          <w:sz w:val="24"/>
          <w:szCs w:val="24"/>
        </w:rPr>
        <w:t>.</w:t>
      </w:r>
      <w:r w:rsidRPr="006F61C3">
        <w:rPr>
          <w:sz w:val="24"/>
          <w:szCs w:val="24"/>
        </w:rPr>
        <w:t xml:space="preserve"> Ultra </w:t>
      </w:r>
      <w:proofErr w:type="spellStart"/>
      <w:r w:rsidRPr="006F61C3">
        <w:rPr>
          <w:sz w:val="24"/>
          <w:szCs w:val="24"/>
        </w:rPr>
        <w:t>torren</w:t>
      </w:r>
      <w:r w:rsidR="00ED03BD">
        <w:rPr>
          <w:sz w:val="24"/>
          <w:szCs w:val="24"/>
        </w:rPr>
        <w:t>tem</w:t>
      </w:r>
      <w:proofErr w:type="spellEnd"/>
      <w:r w:rsidR="00ED03BD">
        <w:rPr>
          <w:sz w:val="24"/>
          <w:szCs w:val="24"/>
        </w:rPr>
        <w:t xml:space="preserve"> contra </w:t>
      </w:r>
      <w:proofErr w:type="spellStart"/>
      <w:r w:rsidR="00ED03BD">
        <w:rPr>
          <w:sz w:val="24"/>
          <w:szCs w:val="24"/>
        </w:rPr>
        <w:t>austrum</w:t>
      </w:r>
      <w:proofErr w:type="spellEnd"/>
      <w:r w:rsidR="00ED03BD">
        <w:rPr>
          <w:sz w:val="24"/>
          <w:szCs w:val="24"/>
        </w:rPr>
        <w:t xml:space="preserve"> fere sed </w:t>
      </w:r>
      <w:proofErr w:type="spellStart"/>
      <w:r w:rsidR="00ED03BD">
        <w:rPr>
          <w:sz w:val="24"/>
          <w:szCs w:val="24"/>
        </w:rPr>
        <w:t>ali</w:t>
      </w:r>
      <w:r w:rsidRPr="006F61C3">
        <w:rPr>
          <w:sz w:val="24"/>
          <w:szCs w:val="24"/>
        </w:rPr>
        <w:t>quantulum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r w:rsidR="00ED03BD">
        <w:rPr>
          <w:sz w:val="24"/>
          <w:szCs w:val="24"/>
        </w:rPr>
        <w:t xml:space="preserve">mons </w:t>
      </w:r>
      <w:proofErr w:type="spellStart"/>
      <w:r w:rsidR="00ED03BD">
        <w:rPr>
          <w:sz w:val="24"/>
          <w:szCs w:val="24"/>
        </w:rPr>
        <w:t>hermo</w:t>
      </w:r>
      <w:r w:rsidRPr="006F61C3">
        <w:rPr>
          <w:sz w:val="24"/>
          <w:szCs w:val="24"/>
        </w:rPr>
        <w:t>niim</w:t>
      </w:r>
      <w:proofErr w:type="spellEnd"/>
      <w:r w:rsidRPr="006F61C3">
        <w:rPr>
          <w:sz w:val="24"/>
          <w:szCs w:val="24"/>
        </w:rPr>
        <w:t xml:space="preserve"> de quo </w:t>
      </w:r>
      <w:proofErr w:type="spellStart"/>
      <w:r w:rsidRPr="006F61C3">
        <w:rPr>
          <w:sz w:val="24"/>
          <w:szCs w:val="24"/>
        </w:rPr>
        <w:t>dicitur</w:t>
      </w:r>
      <w:proofErr w:type="spellEnd"/>
      <w:r w:rsidRPr="006F61C3">
        <w:rPr>
          <w:sz w:val="24"/>
          <w:szCs w:val="24"/>
        </w:rPr>
        <w:t xml:space="preserve"> </w:t>
      </w:r>
      <w:r w:rsidR="00ED03BD">
        <w:rPr>
          <w:sz w:val="24"/>
          <w:szCs w:val="24"/>
        </w:rPr>
        <w:t xml:space="preserve">in </w:t>
      </w:r>
      <w:proofErr w:type="spellStart"/>
      <w:r w:rsidR="00ED03BD" w:rsidRPr="00ED03BD">
        <w:rPr>
          <w:sz w:val="24"/>
          <w:szCs w:val="24"/>
          <w:highlight w:val="yellow"/>
        </w:rPr>
        <w:t>ps</w:t>
      </w:r>
      <w:proofErr w:type="spellEnd"/>
      <w:r w:rsidR="00ED03BD">
        <w:rPr>
          <w:sz w:val="24"/>
          <w:szCs w:val="24"/>
        </w:rPr>
        <w:t xml:space="preserve"> iii </w:t>
      </w:r>
      <w:r w:rsidR="00ED03BD" w:rsidRPr="00ED03BD">
        <w:rPr>
          <w:sz w:val="24"/>
          <w:szCs w:val="24"/>
          <w:highlight w:val="yellow"/>
        </w:rPr>
        <w:t>ps</w:t>
      </w:r>
      <w:r w:rsidR="00ED03BD">
        <w:rPr>
          <w:sz w:val="24"/>
          <w:szCs w:val="24"/>
        </w:rPr>
        <w:t>.</w:t>
      </w:r>
      <w:r w:rsidRPr="006F61C3">
        <w:rPr>
          <w:sz w:val="24"/>
          <w:szCs w:val="24"/>
        </w:rPr>
        <w:t xml:space="preserve"> in </w:t>
      </w:r>
      <w:proofErr w:type="spellStart"/>
      <w:r w:rsidRPr="006F61C3">
        <w:rPr>
          <w:sz w:val="24"/>
          <w:szCs w:val="24"/>
        </w:rPr>
        <w:t>c</w:t>
      </w:r>
      <w:r w:rsidR="00ED03BD">
        <w:rPr>
          <w:sz w:val="24"/>
          <w:szCs w:val="24"/>
        </w:rPr>
        <w:t>uius</w:t>
      </w:r>
      <w:proofErr w:type="spellEnd"/>
      <w:r w:rsidR="00ED03BD">
        <w:rPr>
          <w:sz w:val="24"/>
          <w:szCs w:val="24"/>
        </w:rPr>
        <w:t xml:space="preserve"> </w:t>
      </w:r>
      <w:proofErr w:type="spellStart"/>
      <w:r w:rsidR="00ED03BD">
        <w:rPr>
          <w:sz w:val="24"/>
          <w:szCs w:val="24"/>
        </w:rPr>
        <w:t>latere</w:t>
      </w:r>
      <w:proofErr w:type="spellEnd"/>
      <w:r w:rsidR="00ED03BD">
        <w:rPr>
          <w:sz w:val="24"/>
          <w:szCs w:val="24"/>
        </w:rPr>
        <w:t xml:space="preserve"> contra super </w:t>
      </w:r>
      <w:proofErr w:type="spellStart"/>
      <w:r w:rsidR="00ED03BD">
        <w:rPr>
          <w:sz w:val="24"/>
          <w:szCs w:val="24"/>
        </w:rPr>
        <w:t>torren</w:t>
      </w:r>
      <w:r w:rsidRPr="006F61C3">
        <w:rPr>
          <w:sz w:val="24"/>
          <w:szCs w:val="24"/>
        </w:rPr>
        <w:t>tem</w:t>
      </w:r>
      <w:proofErr w:type="spellEnd"/>
      <w:r w:rsidRPr="006F61C3">
        <w:rPr>
          <w:sz w:val="24"/>
          <w:szCs w:val="24"/>
        </w:rPr>
        <w:t xml:space="preserve"> </w:t>
      </w:r>
      <w:proofErr w:type="spellStart"/>
      <w:r w:rsidRPr="006F61C3">
        <w:rPr>
          <w:sz w:val="24"/>
          <w:szCs w:val="24"/>
        </w:rPr>
        <w:t>cyson</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villa </w:t>
      </w:r>
      <w:proofErr w:type="spellStart"/>
      <w:r w:rsidRPr="006F61C3">
        <w:rPr>
          <w:sz w:val="24"/>
          <w:szCs w:val="24"/>
        </w:rPr>
        <w:t>endor</w:t>
      </w:r>
      <w:proofErr w:type="spellEnd"/>
      <w:r w:rsidR="00ED03BD">
        <w:rPr>
          <w:sz w:val="24"/>
          <w:szCs w:val="24"/>
        </w:rPr>
        <w:t>,</w:t>
      </w:r>
      <w:r w:rsidRPr="006F61C3">
        <w:rPr>
          <w:sz w:val="24"/>
          <w:szCs w:val="24"/>
        </w:rPr>
        <w:t xml:space="preserve"> ubi ad </w:t>
      </w:r>
      <w:proofErr w:type="spellStart"/>
      <w:r w:rsidRPr="006F61C3">
        <w:rPr>
          <w:sz w:val="24"/>
          <w:szCs w:val="24"/>
        </w:rPr>
        <w:t>instanciam</w:t>
      </w:r>
      <w:proofErr w:type="spellEnd"/>
      <w:r w:rsidRPr="006F61C3">
        <w:rPr>
          <w:sz w:val="24"/>
          <w:szCs w:val="24"/>
        </w:rPr>
        <w:t xml:space="preserve"> </w:t>
      </w:r>
      <w:proofErr w:type="spellStart"/>
      <w:r w:rsidRPr="006F61C3">
        <w:rPr>
          <w:sz w:val="24"/>
          <w:szCs w:val="24"/>
        </w:rPr>
        <w:t>saulis</w:t>
      </w:r>
      <w:proofErr w:type="spellEnd"/>
      <w:r w:rsidRPr="006F61C3">
        <w:rPr>
          <w:sz w:val="24"/>
          <w:szCs w:val="24"/>
        </w:rPr>
        <w:t xml:space="preserve"> </w:t>
      </w:r>
      <w:proofErr w:type="spellStart"/>
      <w:r w:rsidRPr="006F61C3">
        <w:rPr>
          <w:sz w:val="24"/>
          <w:szCs w:val="24"/>
        </w:rPr>
        <w:t>phitonissa</w:t>
      </w:r>
      <w:proofErr w:type="spellEnd"/>
      <w:r w:rsidRPr="006F61C3">
        <w:rPr>
          <w:sz w:val="24"/>
          <w:szCs w:val="24"/>
        </w:rPr>
        <w:t xml:space="preserve"> </w:t>
      </w:r>
      <w:proofErr w:type="spellStart"/>
      <w:r w:rsidRPr="006F61C3">
        <w:rPr>
          <w:sz w:val="24"/>
          <w:szCs w:val="24"/>
        </w:rPr>
        <w:t>suscitavit</w:t>
      </w:r>
      <w:proofErr w:type="spellEnd"/>
      <w:r w:rsidRPr="006F61C3">
        <w:rPr>
          <w:sz w:val="24"/>
          <w:szCs w:val="24"/>
        </w:rPr>
        <w:t xml:space="preserve"> </w:t>
      </w:r>
      <w:proofErr w:type="spellStart"/>
      <w:r w:rsidRPr="006F61C3">
        <w:rPr>
          <w:sz w:val="24"/>
          <w:szCs w:val="24"/>
        </w:rPr>
        <w:t>samuelem</w:t>
      </w:r>
      <w:proofErr w:type="spellEnd"/>
      <w:r w:rsidR="00ED03BD">
        <w:rPr>
          <w:sz w:val="24"/>
          <w:szCs w:val="24"/>
        </w:rPr>
        <w:t>.</w:t>
      </w:r>
      <w:r w:rsidRPr="006F61C3">
        <w:rPr>
          <w:sz w:val="24"/>
          <w:szCs w:val="24"/>
        </w:rPr>
        <w:t xml:space="preserve"> Item de </w:t>
      </w:r>
      <w:proofErr w:type="spellStart"/>
      <w:r w:rsidRPr="006F61C3">
        <w:rPr>
          <w:sz w:val="24"/>
          <w:szCs w:val="24"/>
        </w:rPr>
        <w:t>nazareth</w:t>
      </w:r>
      <w:proofErr w:type="spellEnd"/>
      <w:r w:rsidRPr="006F61C3">
        <w:rPr>
          <w:sz w:val="24"/>
          <w:szCs w:val="24"/>
        </w:rPr>
        <w:t xml:space="preserve"> ad 4 leucas de monte </w:t>
      </w:r>
      <w:proofErr w:type="spellStart"/>
      <w:r w:rsidRPr="006F61C3">
        <w:rPr>
          <w:sz w:val="24"/>
          <w:szCs w:val="24"/>
        </w:rPr>
        <w:t>thabor</w:t>
      </w:r>
      <w:proofErr w:type="spellEnd"/>
      <w:r w:rsidRPr="006F61C3">
        <w:rPr>
          <w:sz w:val="24"/>
          <w:szCs w:val="24"/>
        </w:rPr>
        <w:t xml:space="preserve"> ad 3 mons </w:t>
      </w:r>
      <w:proofErr w:type="spellStart"/>
      <w:r w:rsidRPr="006F61C3">
        <w:rPr>
          <w:sz w:val="24"/>
          <w:szCs w:val="24"/>
        </w:rPr>
        <w:t>hermon</w:t>
      </w:r>
      <w:proofErr w:type="spellEnd"/>
      <w:r w:rsidRPr="006F61C3">
        <w:rPr>
          <w:sz w:val="24"/>
          <w:szCs w:val="24"/>
        </w:rPr>
        <w:t xml:space="preserve"> alter</w:t>
      </w:r>
      <w:r w:rsidR="00ED03BD">
        <w:rPr>
          <w:sz w:val="24"/>
          <w:szCs w:val="24"/>
        </w:rPr>
        <w:t xml:space="preserve"> </w:t>
      </w:r>
      <w:r w:rsidRPr="006F61C3">
        <w:rPr>
          <w:sz w:val="24"/>
          <w:szCs w:val="24"/>
        </w:rPr>
        <w:t xml:space="preserve">in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aquilonari</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civitas </w:t>
      </w:r>
      <w:proofErr w:type="spellStart"/>
      <w:r w:rsidRPr="006F61C3">
        <w:rPr>
          <w:sz w:val="24"/>
          <w:szCs w:val="24"/>
        </w:rPr>
        <w:t>naym</w:t>
      </w:r>
      <w:proofErr w:type="spellEnd"/>
      <w:r w:rsidRPr="006F61C3">
        <w:rPr>
          <w:sz w:val="24"/>
          <w:szCs w:val="24"/>
        </w:rPr>
        <w:t xml:space="preserve"> ubi dominus </w:t>
      </w:r>
      <w:proofErr w:type="spellStart"/>
      <w:r w:rsidRPr="006F61C3">
        <w:rPr>
          <w:sz w:val="24"/>
          <w:szCs w:val="24"/>
        </w:rPr>
        <w:t>suscitavit</w:t>
      </w:r>
      <w:proofErr w:type="spellEnd"/>
      <w:r w:rsidRPr="006F61C3">
        <w:rPr>
          <w:sz w:val="24"/>
          <w:szCs w:val="24"/>
        </w:rPr>
        <w:t xml:space="preserve"> </w:t>
      </w:r>
      <w:proofErr w:type="spellStart"/>
      <w:r w:rsidRPr="006F61C3">
        <w:rPr>
          <w:sz w:val="24"/>
          <w:szCs w:val="24"/>
        </w:rPr>
        <w:t>filium</w:t>
      </w:r>
      <w:proofErr w:type="spellEnd"/>
      <w:r w:rsidRPr="006F61C3">
        <w:rPr>
          <w:sz w:val="24"/>
          <w:szCs w:val="24"/>
        </w:rPr>
        <w:t xml:space="preserve"> </w:t>
      </w:r>
      <w:proofErr w:type="spellStart"/>
      <w:r w:rsidRPr="006F61C3">
        <w:rPr>
          <w:sz w:val="24"/>
          <w:szCs w:val="24"/>
        </w:rPr>
        <w:t>vidue</w:t>
      </w:r>
      <w:proofErr w:type="spellEnd"/>
      <w:r w:rsidRPr="006F61C3">
        <w:rPr>
          <w:sz w:val="24"/>
          <w:szCs w:val="24"/>
        </w:rPr>
        <w:t xml:space="preserve"> extra </w:t>
      </w:r>
      <w:proofErr w:type="spellStart"/>
      <w:r w:rsidRPr="006F61C3">
        <w:rPr>
          <w:sz w:val="24"/>
          <w:szCs w:val="24"/>
        </w:rPr>
        <w:t>portam</w:t>
      </w:r>
      <w:proofErr w:type="spellEnd"/>
      <w:r w:rsidR="00ED03BD">
        <w:rPr>
          <w:sz w:val="24"/>
          <w:szCs w:val="24"/>
        </w:rPr>
        <w:t>.</w:t>
      </w:r>
      <w:r w:rsidRPr="006F61C3">
        <w:rPr>
          <w:sz w:val="24"/>
          <w:szCs w:val="24"/>
        </w:rPr>
        <w:t xml:space="preserve"> </w:t>
      </w:r>
      <w:proofErr w:type="spellStart"/>
      <w:r w:rsidRPr="006F61C3">
        <w:rPr>
          <w:sz w:val="24"/>
          <w:szCs w:val="24"/>
        </w:rPr>
        <w:t>Iste</w:t>
      </w:r>
      <w:proofErr w:type="spellEnd"/>
      <w:r w:rsidRPr="006F61C3">
        <w:rPr>
          <w:sz w:val="24"/>
          <w:szCs w:val="24"/>
        </w:rPr>
        <w:t xml:space="preserve"> mons ab </w:t>
      </w:r>
      <w:proofErr w:type="spellStart"/>
      <w:r w:rsidRPr="006F61C3">
        <w:rPr>
          <w:sz w:val="24"/>
          <w:szCs w:val="24"/>
        </w:rPr>
        <w:t>isto</w:t>
      </w:r>
      <w:proofErr w:type="spellEnd"/>
      <w:r w:rsidRPr="006F61C3">
        <w:rPr>
          <w:sz w:val="24"/>
          <w:szCs w:val="24"/>
        </w:rPr>
        <w:t xml:space="preserve"> loco </w:t>
      </w:r>
      <w:proofErr w:type="spellStart"/>
      <w:r w:rsidRPr="006F61C3">
        <w:rPr>
          <w:sz w:val="24"/>
          <w:szCs w:val="24"/>
        </w:rPr>
        <w:t>extenditur</w:t>
      </w:r>
      <w:proofErr w:type="spellEnd"/>
      <w:r w:rsidRPr="006F61C3">
        <w:rPr>
          <w:sz w:val="24"/>
          <w:szCs w:val="24"/>
        </w:rPr>
        <w:t xml:space="preserve"> contra </w:t>
      </w:r>
      <w:proofErr w:type="spellStart"/>
      <w:r w:rsidRPr="006F61C3">
        <w:rPr>
          <w:sz w:val="24"/>
          <w:szCs w:val="24"/>
        </w:rPr>
        <w:t>orientem</w:t>
      </w:r>
      <w:proofErr w:type="spellEnd"/>
      <w:r w:rsidRPr="006F61C3">
        <w:rPr>
          <w:sz w:val="24"/>
          <w:szCs w:val="24"/>
        </w:rPr>
        <w:t xml:space="preserve"> versus mare galilee fere</w:t>
      </w:r>
      <w:r w:rsidR="00ED03BD">
        <w:rPr>
          <w:sz w:val="24"/>
          <w:szCs w:val="24"/>
        </w:rPr>
        <w:t xml:space="preserve"> </w:t>
      </w:r>
      <w:r w:rsidRPr="006F61C3">
        <w:rPr>
          <w:sz w:val="24"/>
          <w:szCs w:val="24"/>
        </w:rPr>
        <w:t xml:space="preserve">ad 5 leucas et </w:t>
      </w:r>
      <w:proofErr w:type="spellStart"/>
      <w:r w:rsidRPr="006F61C3">
        <w:rPr>
          <w:sz w:val="24"/>
          <w:szCs w:val="24"/>
        </w:rPr>
        <w:t>terminatur</w:t>
      </w:r>
      <w:proofErr w:type="spellEnd"/>
      <w:r w:rsidRPr="006F61C3">
        <w:rPr>
          <w:sz w:val="24"/>
          <w:szCs w:val="24"/>
        </w:rPr>
        <w:t xml:space="preserve"> </w:t>
      </w:r>
      <w:proofErr w:type="spellStart"/>
      <w:r w:rsidRPr="006F61C3">
        <w:rPr>
          <w:sz w:val="24"/>
          <w:szCs w:val="24"/>
        </w:rPr>
        <w:t>longe</w:t>
      </w:r>
      <w:proofErr w:type="spellEnd"/>
      <w:r w:rsidRPr="006F61C3">
        <w:rPr>
          <w:sz w:val="24"/>
          <w:szCs w:val="24"/>
        </w:rPr>
        <w:t xml:space="preserve"> ab </w:t>
      </w:r>
      <w:proofErr w:type="spellStart"/>
      <w:r w:rsidRPr="006F61C3">
        <w:rPr>
          <w:sz w:val="24"/>
          <w:szCs w:val="24"/>
        </w:rPr>
        <w:t>illo</w:t>
      </w:r>
      <w:proofErr w:type="spellEnd"/>
      <w:r w:rsidRPr="006F61C3">
        <w:rPr>
          <w:sz w:val="24"/>
          <w:szCs w:val="24"/>
        </w:rPr>
        <w:t xml:space="preserve"> loco in quo </w:t>
      </w:r>
      <w:proofErr w:type="spellStart"/>
      <w:r w:rsidRPr="006F61C3">
        <w:rPr>
          <w:sz w:val="24"/>
          <w:szCs w:val="24"/>
        </w:rPr>
        <w:t>yordanis</w:t>
      </w:r>
      <w:proofErr w:type="spellEnd"/>
      <w:r w:rsidRPr="006F61C3">
        <w:rPr>
          <w:sz w:val="24"/>
          <w:szCs w:val="24"/>
        </w:rPr>
        <w:t xml:space="preserve"> mare </w:t>
      </w:r>
      <w:proofErr w:type="spellStart"/>
      <w:r w:rsidRPr="006F61C3">
        <w:rPr>
          <w:sz w:val="24"/>
          <w:szCs w:val="24"/>
        </w:rPr>
        <w:t>ingreditur</w:t>
      </w:r>
      <w:proofErr w:type="spellEnd"/>
      <w:r w:rsidRPr="006F61C3">
        <w:rPr>
          <w:sz w:val="24"/>
          <w:szCs w:val="24"/>
        </w:rPr>
        <w:t xml:space="preserve"> galilee</w:t>
      </w:r>
      <w:r w:rsidR="00ED03BD">
        <w:rPr>
          <w:sz w:val="24"/>
          <w:szCs w:val="24"/>
        </w:rPr>
        <w:t xml:space="preserve">, et </w:t>
      </w:r>
      <w:proofErr w:type="spellStart"/>
      <w:r w:rsidR="00ED03BD">
        <w:rPr>
          <w:sz w:val="24"/>
          <w:szCs w:val="24"/>
        </w:rPr>
        <w:t>hec</w:t>
      </w:r>
      <w:proofErr w:type="spellEnd"/>
      <w:r w:rsidR="00ED03BD">
        <w:rPr>
          <w:sz w:val="24"/>
          <w:szCs w:val="24"/>
        </w:rPr>
        <w:t xml:space="preserve"> </w:t>
      </w:r>
      <w:proofErr w:type="spellStart"/>
      <w:r w:rsidR="00ED03BD">
        <w:rPr>
          <w:sz w:val="24"/>
          <w:szCs w:val="24"/>
        </w:rPr>
        <w:t>suffici</w:t>
      </w:r>
      <w:r w:rsidRPr="006F61C3">
        <w:rPr>
          <w:sz w:val="24"/>
          <w:szCs w:val="24"/>
        </w:rPr>
        <w:t>ant</w:t>
      </w:r>
      <w:proofErr w:type="spellEnd"/>
      <w:r w:rsidRPr="006F61C3">
        <w:rPr>
          <w:sz w:val="24"/>
          <w:szCs w:val="24"/>
        </w:rPr>
        <w:t xml:space="preserve"> de </w:t>
      </w:r>
      <w:proofErr w:type="spellStart"/>
      <w:r w:rsidRPr="006F61C3">
        <w:rPr>
          <w:sz w:val="24"/>
          <w:szCs w:val="24"/>
        </w:rPr>
        <w:t>secunda</w:t>
      </w:r>
      <w:proofErr w:type="spellEnd"/>
      <w:r w:rsidRPr="006F61C3">
        <w:rPr>
          <w:sz w:val="24"/>
          <w:szCs w:val="24"/>
        </w:rPr>
        <w:t xml:space="preserve"> </w:t>
      </w:r>
      <w:proofErr w:type="spellStart"/>
      <w:r w:rsidRPr="006F61C3">
        <w:rPr>
          <w:sz w:val="24"/>
          <w:szCs w:val="24"/>
        </w:rPr>
        <w:t>divisione</w:t>
      </w:r>
      <w:proofErr w:type="spellEnd"/>
      <w:r w:rsidRPr="006F61C3">
        <w:rPr>
          <w:sz w:val="24"/>
          <w:szCs w:val="24"/>
        </w:rPr>
        <w:t xml:space="preserve"> </w:t>
      </w:r>
      <w:proofErr w:type="spellStart"/>
      <w:r w:rsidRPr="006F61C3">
        <w:rPr>
          <w:sz w:val="24"/>
          <w:szCs w:val="24"/>
        </w:rPr>
        <w:t>huius</w:t>
      </w:r>
      <w:proofErr w:type="spellEnd"/>
      <w:r w:rsidRPr="006F61C3">
        <w:rPr>
          <w:sz w:val="24"/>
          <w:szCs w:val="24"/>
        </w:rPr>
        <w:t xml:space="preserve"> quarte</w:t>
      </w:r>
      <w:r w:rsidR="00ED03BD">
        <w:rPr>
          <w:sz w:val="24"/>
          <w:szCs w:val="24"/>
        </w:rPr>
        <w:t>.</w:t>
      </w:r>
    </w:p>
    <w:p w14:paraId="03C85990" w14:textId="77777777" w:rsidR="0084595E" w:rsidRDefault="00A6186D" w:rsidP="0084595E">
      <w:pPr>
        <w:ind w:firstLine="720"/>
        <w:rPr>
          <w:sz w:val="24"/>
          <w:szCs w:val="24"/>
        </w:rPr>
      </w:pPr>
      <w:r w:rsidRPr="006F61C3">
        <w:rPr>
          <w:sz w:val="24"/>
          <w:szCs w:val="24"/>
        </w:rPr>
        <w:t xml:space="preserve">In tertia </w:t>
      </w:r>
      <w:proofErr w:type="spellStart"/>
      <w:r w:rsidRPr="006F61C3">
        <w:rPr>
          <w:sz w:val="24"/>
          <w:szCs w:val="24"/>
        </w:rPr>
        <w:t>divisone</w:t>
      </w:r>
      <w:proofErr w:type="spellEnd"/>
      <w:r w:rsidRPr="006F61C3">
        <w:rPr>
          <w:sz w:val="24"/>
          <w:szCs w:val="24"/>
        </w:rPr>
        <w:t xml:space="preserve"> quarte </w:t>
      </w:r>
      <w:proofErr w:type="spellStart"/>
      <w:r w:rsidRPr="006F61C3">
        <w:rPr>
          <w:sz w:val="24"/>
          <w:szCs w:val="24"/>
        </w:rPr>
        <w:t>orientalis</w:t>
      </w:r>
      <w:proofErr w:type="spellEnd"/>
      <w:r w:rsidRPr="006F61C3">
        <w:rPr>
          <w:sz w:val="24"/>
          <w:szCs w:val="24"/>
        </w:rPr>
        <w:t xml:space="preserve"> de </w:t>
      </w:r>
      <w:proofErr w:type="spellStart"/>
      <w:r w:rsidRPr="006F61C3">
        <w:rPr>
          <w:sz w:val="24"/>
          <w:szCs w:val="24"/>
        </w:rPr>
        <w:t>accon</w:t>
      </w:r>
      <w:proofErr w:type="spellEnd"/>
      <w:r w:rsidRPr="006F61C3">
        <w:rPr>
          <w:sz w:val="24"/>
          <w:szCs w:val="24"/>
        </w:rPr>
        <w:t xml:space="preserve"> ad 4 leucas contra </w:t>
      </w:r>
      <w:proofErr w:type="spellStart"/>
      <w:r w:rsidRPr="006F61C3">
        <w:rPr>
          <w:sz w:val="24"/>
          <w:szCs w:val="24"/>
        </w:rPr>
        <w:t>aust</w:t>
      </w:r>
      <w:r w:rsidR="00607F89">
        <w:rPr>
          <w:sz w:val="24"/>
          <w:szCs w:val="24"/>
        </w:rPr>
        <w:t>rum</w:t>
      </w:r>
      <w:proofErr w:type="spellEnd"/>
      <w:r w:rsidR="00607F89">
        <w:rPr>
          <w:sz w:val="24"/>
          <w:szCs w:val="24"/>
        </w:rPr>
        <w:t xml:space="preserve"> </w:t>
      </w:r>
      <w:proofErr w:type="spellStart"/>
      <w:r w:rsidR="00607F89">
        <w:rPr>
          <w:sz w:val="24"/>
          <w:szCs w:val="24"/>
        </w:rPr>
        <w:t>est</w:t>
      </w:r>
      <w:proofErr w:type="spellEnd"/>
      <w:r w:rsidR="00607F89">
        <w:rPr>
          <w:sz w:val="24"/>
          <w:szCs w:val="24"/>
        </w:rPr>
        <w:t xml:space="preserve"> prima pars </w:t>
      </w:r>
      <w:proofErr w:type="spellStart"/>
      <w:r w:rsidR="00607F89">
        <w:rPr>
          <w:sz w:val="24"/>
          <w:szCs w:val="24"/>
        </w:rPr>
        <w:t>montis</w:t>
      </w:r>
      <w:proofErr w:type="spellEnd"/>
      <w:r w:rsidR="00607F89">
        <w:rPr>
          <w:sz w:val="24"/>
          <w:szCs w:val="24"/>
        </w:rPr>
        <w:t xml:space="preserve"> </w:t>
      </w:r>
      <w:proofErr w:type="spellStart"/>
      <w:r w:rsidRPr="006F61C3">
        <w:rPr>
          <w:sz w:val="24"/>
          <w:szCs w:val="24"/>
        </w:rPr>
        <w:t>carmeli</w:t>
      </w:r>
      <w:proofErr w:type="spellEnd"/>
      <w:r w:rsidR="00ED03BD">
        <w:rPr>
          <w:rStyle w:val="FootnoteReference"/>
          <w:sz w:val="24"/>
          <w:szCs w:val="24"/>
        </w:rPr>
        <w:footnoteReference w:id="34"/>
      </w:r>
      <w:r w:rsidRPr="006F61C3">
        <w:rPr>
          <w:sz w:val="24"/>
          <w:szCs w:val="24"/>
        </w:rPr>
        <w:t xml:space="preserve"> et locus ubi </w:t>
      </w:r>
      <w:proofErr w:type="spellStart"/>
      <w:r w:rsidRPr="006F61C3">
        <w:rPr>
          <w:sz w:val="24"/>
          <w:szCs w:val="24"/>
        </w:rPr>
        <w:t>elyas</w:t>
      </w:r>
      <w:proofErr w:type="spellEnd"/>
      <w:r w:rsidRPr="006F61C3">
        <w:rPr>
          <w:sz w:val="24"/>
          <w:szCs w:val="24"/>
        </w:rPr>
        <w:t xml:space="preserve"> </w:t>
      </w:r>
      <w:proofErr w:type="spellStart"/>
      <w:r w:rsidRPr="006F61C3">
        <w:rPr>
          <w:sz w:val="24"/>
          <w:szCs w:val="24"/>
        </w:rPr>
        <w:t>accidit</w:t>
      </w:r>
      <w:proofErr w:type="spellEnd"/>
      <w:r w:rsidRPr="006F61C3">
        <w:rPr>
          <w:sz w:val="24"/>
          <w:szCs w:val="24"/>
        </w:rPr>
        <w:t xml:space="preserve"> </w:t>
      </w:r>
      <w:proofErr w:type="spellStart"/>
      <w:r w:rsidRPr="006F61C3">
        <w:rPr>
          <w:sz w:val="24"/>
          <w:szCs w:val="24"/>
        </w:rPr>
        <w:t>prophetas</w:t>
      </w:r>
      <w:proofErr w:type="spellEnd"/>
      <w:r w:rsidRPr="006F61C3">
        <w:rPr>
          <w:sz w:val="24"/>
          <w:szCs w:val="24"/>
        </w:rPr>
        <w:t xml:space="preserve"> </w:t>
      </w:r>
      <w:proofErr w:type="spellStart"/>
      <w:r w:rsidRPr="006F61C3">
        <w:rPr>
          <w:sz w:val="24"/>
          <w:szCs w:val="24"/>
        </w:rPr>
        <w:t>sacerdotes</w:t>
      </w:r>
      <w:proofErr w:type="spellEnd"/>
      <w:r w:rsidRPr="006F61C3">
        <w:rPr>
          <w:sz w:val="24"/>
          <w:szCs w:val="24"/>
        </w:rPr>
        <w:t xml:space="preserve"> </w:t>
      </w:r>
      <w:proofErr w:type="spellStart"/>
      <w:r w:rsidRPr="006F61C3">
        <w:rPr>
          <w:sz w:val="24"/>
          <w:szCs w:val="24"/>
        </w:rPr>
        <w:t>baal</w:t>
      </w:r>
      <w:proofErr w:type="spellEnd"/>
      <w:r w:rsidRPr="006F61C3">
        <w:rPr>
          <w:sz w:val="24"/>
          <w:szCs w:val="24"/>
        </w:rPr>
        <w:t xml:space="preserve"> in </w:t>
      </w:r>
      <w:proofErr w:type="spellStart"/>
      <w:r w:rsidRPr="006F61C3">
        <w:rPr>
          <w:sz w:val="24"/>
          <w:szCs w:val="24"/>
        </w:rPr>
        <w:t>torrente</w:t>
      </w:r>
      <w:proofErr w:type="spellEnd"/>
      <w:r w:rsidRPr="006F61C3">
        <w:rPr>
          <w:sz w:val="24"/>
          <w:szCs w:val="24"/>
        </w:rPr>
        <w:t xml:space="preserve"> </w:t>
      </w:r>
      <w:proofErr w:type="spellStart"/>
      <w:r w:rsidRPr="006F61C3">
        <w:rPr>
          <w:sz w:val="24"/>
          <w:szCs w:val="24"/>
        </w:rPr>
        <w:t>cyson</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eiusdem</w:t>
      </w:r>
      <w:proofErr w:type="spellEnd"/>
      <w:r w:rsidR="00607F89">
        <w:rPr>
          <w:sz w:val="24"/>
          <w:szCs w:val="24"/>
        </w:rPr>
        <w:t>.</w:t>
      </w:r>
      <w:r w:rsidRPr="006F61C3">
        <w:rPr>
          <w:sz w:val="24"/>
          <w:szCs w:val="24"/>
        </w:rPr>
        <w:t xml:space="preserve"> qui </w:t>
      </w:r>
      <w:proofErr w:type="spellStart"/>
      <w:r w:rsidRPr="006F61C3">
        <w:rPr>
          <w:sz w:val="24"/>
          <w:szCs w:val="24"/>
        </w:rPr>
        <w:t>eciam</w:t>
      </w:r>
      <w:proofErr w:type="spellEnd"/>
      <w:r w:rsidRPr="006F61C3">
        <w:rPr>
          <w:sz w:val="24"/>
          <w:szCs w:val="24"/>
        </w:rPr>
        <w:t xml:space="preserve"> </w:t>
      </w:r>
      <w:proofErr w:type="spellStart"/>
      <w:r w:rsidRPr="006F61C3">
        <w:rPr>
          <w:sz w:val="24"/>
          <w:szCs w:val="24"/>
        </w:rPr>
        <w:t>torrens</w:t>
      </w:r>
      <w:proofErr w:type="spellEnd"/>
      <w:r w:rsidRPr="006F61C3">
        <w:rPr>
          <w:sz w:val="24"/>
          <w:szCs w:val="24"/>
        </w:rPr>
        <w:t xml:space="preserve"> post modicum </w:t>
      </w:r>
      <w:proofErr w:type="spellStart"/>
      <w:r w:rsidRPr="006F61C3">
        <w:rPr>
          <w:sz w:val="24"/>
          <w:szCs w:val="24"/>
        </w:rPr>
        <w:t>intervallum</w:t>
      </w:r>
      <w:proofErr w:type="spellEnd"/>
      <w:r w:rsidRPr="006F61C3">
        <w:rPr>
          <w:sz w:val="24"/>
          <w:szCs w:val="24"/>
        </w:rPr>
        <w:t xml:space="preserve"> ibidem mare magnum </w:t>
      </w:r>
      <w:proofErr w:type="spellStart"/>
      <w:r w:rsidRPr="006F61C3">
        <w:rPr>
          <w:sz w:val="24"/>
          <w:szCs w:val="24"/>
        </w:rPr>
        <w:t>ingreditur</w:t>
      </w:r>
      <w:proofErr w:type="spellEnd"/>
      <w:r w:rsidR="00607F89">
        <w:rPr>
          <w:sz w:val="24"/>
          <w:szCs w:val="24"/>
        </w:rPr>
        <w:t>.</w:t>
      </w:r>
      <w:r w:rsidRPr="006F61C3">
        <w:rPr>
          <w:sz w:val="24"/>
          <w:szCs w:val="24"/>
        </w:rPr>
        <w:t xml:space="preserve"> 1 </w:t>
      </w:r>
      <w:proofErr w:type="spellStart"/>
      <w:r w:rsidRPr="006F61C3">
        <w:rPr>
          <w:sz w:val="24"/>
          <w:szCs w:val="24"/>
        </w:rPr>
        <w:t>leuca</w:t>
      </w:r>
      <w:proofErr w:type="spellEnd"/>
      <w:r w:rsidRPr="006F61C3">
        <w:rPr>
          <w:sz w:val="24"/>
          <w:szCs w:val="24"/>
        </w:rPr>
        <w:t xml:space="preserve"> a </w:t>
      </w:r>
      <w:proofErr w:type="spellStart"/>
      <w:r w:rsidR="00607F89">
        <w:rPr>
          <w:sz w:val="24"/>
          <w:szCs w:val="24"/>
        </w:rPr>
        <w:t>castro</w:t>
      </w:r>
      <w:proofErr w:type="spellEnd"/>
      <w:r w:rsidR="00607F89">
        <w:rPr>
          <w:sz w:val="24"/>
          <w:szCs w:val="24"/>
        </w:rPr>
        <w:t xml:space="preserve"> </w:t>
      </w:r>
      <w:proofErr w:type="spellStart"/>
      <w:r w:rsidR="00607F89">
        <w:rPr>
          <w:sz w:val="24"/>
          <w:szCs w:val="24"/>
        </w:rPr>
        <w:t>cayphe</w:t>
      </w:r>
      <w:proofErr w:type="spellEnd"/>
      <w:r w:rsidR="00607F89">
        <w:rPr>
          <w:sz w:val="24"/>
          <w:szCs w:val="24"/>
        </w:rPr>
        <w:t xml:space="preserve">, sed </w:t>
      </w:r>
      <w:proofErr w:type="spellStart"/>
      <w:r w:rsidR="00607F89">
        <w:rPr>
          <w:sz w:val="24"/>
          <w:szCs w:val="24"/>
        </w:rPr>
        <w:t>tribus</w:t>
      </w:r>
      <w:proofErr w:type="spellEnd"/>
      <w:r w:rsidR="00607F89">
        <w:rPr>
          <w:sz w:val="24"/>
          <w:szCs w:val="24"/>
        </w:rPr>
        <w:t xml:space="preserve"> a </w:t>
      </w:r>
      <w:proofErr w:type="spellStart"/>
      <w:r w:rsidR="00607F89">
        <w:rPr>
          <w:sz w:val="24"/>
          <w:szCs w:val="24"/>
        </w:rPr>
        <w:t>civi</w:t>
      </w:r>
      <w:r w:rsidRPr="006F61C3">
        <w:rPr>
          <w:sz w:val="24"/>
          <w:szCs w:val="24"/>
        </w:rPr>
        <w:t>tate</w:t>
      </w:r>
      <w:proofErr w:type="spellEnd"/>
      <w:r w:rsidRPr="006F61C3">
        <w:rPr>
          <w:sz w:val="24"/>
          <w:szCs w:val="24"/>
        </w:rPr>
        <w:t xml:space="preserve"> </w:t>
      </w:r>
      <w:proofErr w:type="spellStart"/>
      <w:r w:rsidRPr="006F61C3">
        <w:rPr>
          <w:sz w:val="24"/>
          <w:szCs w:val="24"/>
        </w:rPr>
        <w:t>acconensi</w:t>
      </w:r>
      <w:proofErr w:type="spellEnd"/>
      <w:r w:rsidR="00607F89">
        <w:rPr>
          <w:sz w:val="24"/>
          <w:szCs w:val="24"/>
        </w:rPr>
        <w:t>,</w:t>
      </w:r>
      <w:r w:rsidRPr="006F61C3">
        <w:rPr>
          <w:sz w:val="24"/>
          <w:szCs w:val="24"/>
        </w:rPr>
        <w:t xml:space="preserve"> ab </w:t>
      </w:r>
      <w:proofErr w:type="spellStart"/>
      <w:r w:rsidRPr="006F61C3">
        <w:rPr>
          <w:sz w:val="24"/>
          <w:szCs w:val="24"/>
        </w:rPr>
        <w:t>isto</w:t>
      </w:r>
      <w:proofErr w:type="spellEnd"/>
      <w:r w:rsidRPr="006F61C3">
        <w:rPr>
          <w:sz w:val="24"/>
          <w:szCs w:val="24"/>
        </w:rPr>
        <w:t xml:space="preserve"> loco ad 3 leucas </w:t>
      </w:r>
      <w:proofErr w:type="spellStart"/>
      <w:r w:rsidRPr="006F61C3">
        <w:rPr>
          <w:sz w:val="24"/>
          <w:szCs w:val="24"/>
        </w:rPr>
        <w:t>bonas</w:t>
      </w:r>
      <w:proofErr w:type="spellEnd"/>
      <w:r w:rsidR="00607F89">
        <w:rPr>
          <w:sz w:val="24"/>
          <w:szCs w:val="24"/>
        </w:rPr>
        <w:t>,</w:t>
      </w:r>
      <w:r w:rsidRPr="006F61C3">
        <w:rPr>
          <w:sz w:val="24"/>
          <w:szCs w:val="24"/>
        </w:rPr>
        <w:t xml:space="preserve"> </w:t>
      </w:r>
      <w:proofErr w:type="spellStart"/>
      <w:r w:rsidRPr="006F61C3">
        <w:rPr>
          <w:sz w:val="24"/>
          <w:szCs w:val="24"/>
        </w:rPr>
        <w:t>cahym</w:t>
      </w:r>
      <w:proofErr w:type="spellEnd"/>
      <w:r w:rsidRPr="006F61C3">
        <w:rPr>
          <w:sz w:val="24"/>
          <w:szCs w:val="24"/>
        </w:rPr>
        <w:t xml:space="preserve"> mons</w:t>
      </w:r>
      <w:r w:rsidR="00607F89">
        <w:rPr>
          <w:sz w:val="24"/>
          <w:szCs w:val="24"/>
        </w:rPr>
        <w:t>,</w:t>
      </w:r>
      <w:r w:rsidRPr="006F61C3">
        <w:rPr>
          <w:sz w:val="24"/>
          <w:szCs w:val="24"/>
        </w:rPr>
        <w:t xml:space="preserve"> ubi </w:t>
      </w:r>
      <w:proofErr w:type="spellStart"/>
      <w:r w:rsidRPr="006F61C3">
        <w:rPr>
          <w:sz w:val="24"/>
          <w:szCs w:val="24"/>
        </w:rPr>
        <w:t>lamechs</w:t>
      </w:r>
      <w:proofErr w:type="spellEnd"/>
      <w:r w:rsidRPr="006F61C3">
        <w:rPr>
          <w:sz w:val="24"/>
          <w:szCs w:val="24"/>
        </w:rPr>
        <w:t xml:space="preserve"> </w:t>
      </w:r>
      <w:proofErr w:type="spellStart"/>
      <w:r w:rsidRPr="006F61C3">
        <w:rPr>
          <w:sz w:val="24"/>
          <w:szCs w:val="24"/>
        </w:rPr>
        <w:t>occidit</w:t>
      </w:r>
      <w:proofErr w:type="spellEnd"/>
      <w:r w:rsidRPr="006F61C3">
        <w:rPr>
          <w:sz w:val="24"/>
          <w:szCs w:val="24"/>
        </w:rPr>
        <w:t xml:space="preserve"> </w:t>
      </w:r>
      <w:proofErr w:type="spellStart"/>
      <w:r w:rsidRPr="006F61C3">
        <w:rPr>
          <w:sz w:val="24"/>
          <w:szCs w:val="24"/>
        </w:rPr>
        <w:t>cayn</w:t>
      </w:r>
      <w:proofErr w:type="spellEnd"/>
      <w:r w:rsidR="00607F89">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8 leucas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castellum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antiquitus</w:t>
      </w:r>
      <w:proofErr w:type="spellEnd"/>
      <w:r w:rsidRPr="006F61C3">
        <w:rPr>
          <w:sz w:val="24"/>
          <w:szCs w:val="24"/>
        </w:rPr>
        <w:t xml:space="preserve"> </w:t>
      </w:r>
      <w:proofErr w:type="spellStart"/>
      <w:r w:rsidRPr="006F61C3">
        <w:rPr>
          <w:sz w:val="24"/>
          <w:szCs w:val="24"/>
        </w:rPr>
        <w:t>magedo</w:t>
      </w:r>
      <w:proofErr w:type="spellEnd"/>
      <w:r w:rsidRPr="006F61C3">
        <w:rPr>
          <w:sz w:val="24"/>
          <w:szCs w:val="24"/>
        </w:rPr>
        <w:t xml:space="preserve"> </w:t>
      </w:r>
      <w:proofErr w:type="spellStart"/>
      <w:r w:rsidRPr="006F61C3">
        <w:rPr>
          <w:sz w:val="24"/>
          <w:szCs w:val="24"/>
        </w:rPr>
        <w:t>dicebatur</w:t>
      </w:r>
      <w:proofErr w:type="spellEnd"/>
      <w:r w:rsidRPr="006F61C3">
        <w:rPr>
          <w:sz w:val="24"/>
          <w:szCs w:val="24"/>
        </w:rPr>
        <w:t xml:space="preserve"> ubi </w:t>
      </w:r>
      <w:proofErr w:type="spellStart"/>
      <w:r w:rsidRPr="006F61C3">
        <w:rPr>
          <w:sz w:val="24"/>
          <w:szCs w:val="24"/>
        </w:rPr>
        <w:t>mortuus</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ochosias</w:t>
      </w:r>
      <w:proofErr w:type="spellEnd"/>
      <w:r w:rsidRPr="006F61C3">
        <w:rPr>
          <w:sz w:val="24"/>
          <w:szCs w:val="24"/>
        </w:rPr>
        <w:t xml:space="preserve"> rex </w:t>
      </w:r>
      <w:proofErr w:type="spellStart"/>
      <w:r w:rsidRPr="006F61C3">
        <w:rPr>
          <w:sz w:val="24"/>
          <w:szCs w:val="24"/>
        </w:rPr>
        <w:t>iuda</w:t>
      </w:r>
      <w:proofErr w:type="spellEnd"/>
      <w:r w:rsidRPr="006F61C3">
        <w:rPr>
          <w:sz w:val="24"/>
          <w:szCs w:val="24"/>
        </w:rPr>
        <w:t xml:space="preserve"> </w:t>
      </w:r>
      <w:proofErr w:type="spellStart"/>
      <w:r w:rsidRPr="006F61C3">
        <w:rPr>
          <w:sz w:val="24"/>
          <w:szCs w:val="24"/>
        </w:rPr>
        <w:t>que</w:t>
      </w:r>
      <w:r w:rsidR="00787F25">
        <w:rPr>
          <w:sz w:val="24"/>
          <w:szCs w:val="24"/>
        </w:rPr>
        <w:t>m</w:t>
      </w:r>
      <w:proofErr w:type="spellEnd"/>
      <w:r w:rsidR="00787F25">
        <w:rPr>
          <w:sz w:val="24"/>
          <w:szCs w:val="24"/>
        </w:rPr>
        <w:t xml:space="preserve"> </w:t>
      </w:r>
      <w:proofErr w:type="spellStart"/>
      <w:r w:rsidR="00787F25">
        <w:rPr>
          <w:sz w:val="24"/>
          <w:szCs w:val="24"/>
        </w:rPr>
        <w:t>iheu</w:t>
      </w:r>
      <w:proofErr w:type="spellEnd"/>
      <w:r w:rsidR="00787F25">
        <w:rPr>
          <w:sz w:val="24"/>
          <w:szCs w:val="24"/>
        </w:rPr>
        <w:t xml:space="preserve"> rex </w:t>
      </w:r>
      <w:proofErr w:type="spellStart"/>
      <w:r w:rsidR="00787F25">
        <w:rPr>
          <w:sz w:val="24"/>
          <w:szCs w:val="24"/>
        </w:rPr>
        <w:t>israhel</w:t>
      </w:r>
      <w:proofErr w:type="spellEnd"/>
      <w:r w:rsidR="00787F25">
        <w:rPr>
          <w:sz w:val="24"/>
          <w:szCs w:val="24"/>
        </w:rPr>
        <w:t xml:space="preserve"> </w:t>
      </w:r>
      <w:proofErr w:type="spellStart"/>
      <w:r w:rsidR="00787F25">
        <w:rPr>
          <w:sz w:val="24"/>
          <w:szCs w:val="24"/>
        </w:rPr>
        <w:t>wlneraverat</w:t>
      </w:r>
      <w:proofErr w:type="spellEnd"/>
      <w:r w:rsidR="00787F25">
        <w:rPr>
          <w:sz w:val="24"/>
          <w:szCs w:val="24"/>
        </w:rPr>
        <w:t xml:space="preserve"> in </w:t>
      </w:r>
      <w:proofErr w:type="spellStart"/>
      <w:r w:rsidR="00787F25">
        <w:rPr>
          <w:sz w:val="24"/>
          <w:szCs w:val="24"/>
        </w:rPr>
        <w:t>iezra</w:t>
      </w:r>
      <w:r w:rsidRPr="006F61C3">
        <w:rPr>
          <w:sz w:val="24"/>
          <w:szCs w:val="24"/>
        </w:rPr>
        <w:t>hel</w:t>
      </w:r>
      <w:proofErr w:type="spellEnd"/>
      <w:r w:rsidR="00787F25">
        <w:rPr>
          <w:sz w:val="24"/>
          <w:szCs w:val="24"/>
        </w:rPr>
        <w:t xml:space="preserve">, ubi </w:t>
      </w:r>
      <w:proofErr w:type="spellStart"/>
      <w:r w:rsidR="00787F25">
        <w:rPr>
          <w:sz w:val="24"/>
          <w:szCs w:val="24"/>
        </w:rPr>
        <w:t>etiam</w:t>
      </w:r>
      <w:proofErr w:type="spellEnd"/>
      <w:r w:rsidR="00787F25">
        <w:rPr>
          <w:sz w:val="24"/>
          <w:szCs w:val="24"/>
        </w:rPr>
        <w:t xml:space="preserve"> rex </w:t>
      </w:r>
      <w:proofErr w:type="spellStart"/>
      <w:r w:rsidR="00787F25">
        <w:rPr>
          <w:sz w:val="24"/>
          <w:szCs w:val="24"/>
        </w:rPr>
        <w:t>yosias</w:t>
      </w:r>
      <w:proofErr w:type="spellEnd"/>
      <w:r w:rsidR="00787F25">
        <w:rPr>
          <w:sz w:val="24"/>
          <w:szCs w:val="24"/>
        </w:rPr>
        <w:t xml:space="preserve"> </w:t>
      </w:r>
      <w:proofErr w:type="spellStart"/>
      <w:r w:rsidR="00787F25">
        <w:rPr>
          <w:sz w:val="24"/>
          <w:szCs w:val="24"/>
        </w:rPr>
        <w:t>iuda</w:t>
      </w:r>
      <w:proofErr w:type="spellEnd"/>
      <w:r w:rsidR="00787F25">
        <w:rPr>
          <w:sz w:val="24"/>
          <w:szCs w:val="24"/>
        </w:rPr>
        <w:t xml:space="preserve"> </w:t>
      </w:r>
      <w:proofErr w:type="spellStart"/>
      <w:r w:rsidR="00787F25">
        <w:rPr>
          <w:sz w:val="24"/>
          <w:szCs w:val="24"/>
        </w:rPr>
        <w:t>oc</w:t>
      </w:r>
      <w:r w:rsidRPr="006F61C3">
        <w:rPr>
          <w:sz w:val="24"/>
          <w:szCs w:val="24"/>
        </w:rPr>
        <w:t>cisus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a </w:t>
      </w:r>
      <w:proofErr w:type="spellStart"/>
      <w:r w:rsidRPr="006F61C3">
        <w:rPr>
          <w:sz w:val="24"/>
          <w:szCs w:val="24"/>
        </w:rPr>
        <w:t>rege</w:t>
      </w:r>
      <w:proofErr w:type="spellEnd"/>
      <w:r w:rsidRPr="006F61C3">
        <w:rPr>
          <w:sz w:val="24"/>
          <w:szCs w:val="24"/>
        </w:rPr>
        <w:t xml:space="preserve"> </w:t>
      </w:r>
      <w:proofErr w:type="spellStart"/>
      <w:r w:rsidRPr="006F61C3">
        <w:rPr>
          <w:sz w:val="24"/>
          <w:szCs w:val="24"/>
        </w:rPr>
        <w:t>egipti</w:t>
      </w:r>
      <w:proofErr w:type="spellEnd"/>
      <w:r w:rsidR="00607F89">
        <w:rPr>
          <w:sz w:val="24"/>
          <w:szCs w:val="24"/>
        </w:rPr>
        <w:t>.</w:t>
      </w:r>
      <w:r w:rsidRPr="006F61C3">
        <w:rPr>
          <w:sz w:val="24"/>
          <w:szCs w:val="24"/>
        </w:rPr>
        <w:t xml:space="preserve"> huic loco </w:t>
      </w:r>
      <w:proofErr w:type="spellStart"/>
      <w:r w:rsidRPr="006F61C3">
        <w:rPr>
          <w:sz w:val="24"/>
          <w:szCs w:val="24"/>
        </w:rPr>
        <w:t>adiacet</w:t>
      </w:r>
      <w:proofErr w:type="spellEnd"/>
      <w:r w:rsidRPr="006F61C3">
        <w:rPr>
          <w:sz w:val="24"/>
          <w:szCs w:val="24"/>
        </w:rPr>
        <w:t xml:space="preserve"> </w:t>
      </w:r>
      <w:r w:rsidRPr="006F61C3">
        <w:rPr>
          <w:sz w:val="24"/>
          <w:szCs w:val="24"/>
        </w:rPr>
        <w:lastRenderedPageBreak/>
        <w:t>campus magnus qui campus</w:t>
      </w:r>
      <w:r w:rsidRPr="006F61C3">
        <w:rPr>
          <w:rStyle w:val="FootnoteReference"/>
          <w:sz w:val="24"/>
          <w:szCs w:val="24"/>
        </w:rPr>
        <w:footnoteReference w:id="35"/>
      </w:r>
      <w:r w:rsidRPr="006F61C3">
        <w:rPr>
          <w:sz w:val="24"/>
          <w:szCs w:val="24"/>
        </w:rPr>
        <w:t xml:space="preserve"> </w:t>
      </w:r>
      <w:proofErr w:type="spellStart"/>
      <w:r w:rsidR="00787F25">
        <w:rPr>
          <w:sz w:val="24"/>
          <w:szCs w:val="24"/>
        </w:rPr>
        <w:t>dicebtur</w:t>
      </w:r>
      <w:proofErr w:type="spellEnd"/>
      <w:r w:rsidR="00787F25">
        <w:rPr>
          <w:sz w:val="24"/>
          <w:szCs w:val="24"/>
        </w:rPr>
        <w:t xml:space="preserve">. </w:t>
      </w:r>
      <w:r w:rsidRPr="006F61C3">
        <w:rPr>
          <w:sz w:val="24"/>
          <w:szCs w:val="24"/>
        </w:rPr>
        <w:t xml:space="preserve">In </w:t>
      </w:r>
      <w:proofErr w:type="spellStart"/>
      <w:r w:rsidRPr="006F61C3">
        <w:rPr>
          <w:sz w:val="24"/>
          <w:szCs w:val="24"/>
        </w:rPr>
        <w:t>iudith</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campus magnus </w:t>
      </w:r>
      <w:proofErr w:type="spellStart"/>
      <w:r w:rsidRPr="006F61C3">
        <w:rPr>
          <w:sz w:val="24"/>
          <w:szCs w:val="24"/>
        </w:rPr>
        <w:t>esdrelon</w:t>
      </w:r>
      <w:proofErr w:type="spellEnd"/>
      <w:r w:rsidR="0084595E">
        <w:rPr>
          <w:sz w:val="24"/>
          <w:szCs w:val="24"/>
        </w:rPr>
        <w:t>,</w:t>
      </w:r>
      <w:r w:rsidRPr="006F61C3">
        <w:rPr>
          <w:sz w:val="24"/>
          <w:szCs w:val="24"/>
        </w:rPr>
        <w:t xml:space="preserve"> </w:t>
      </w:r>
      <w:proofErr w:type="spellStart"/>
      <w:r w:rsidRPr="006F61C3">
        <w:rPr>
          <w:sz w:val="24"/>
          <w:szCs w:val="24"/>
        </w:rPr>
        <w:t>nunc</w:t>
      </w:r>
      <w:proofErr w:type="spellEnd"/>
      <w:r w:rsidRPr="006F61C3">
        <w:rPr>
          <w:sz w:val="24"/>
          <w:szCs w:val="24"/>
        </w:rPr>
        <w:t xml:space="preserve"> ab omnibus </w:t>
      </w:r>
      <w:proofErr w:type="spellStart"/>
      <w:r w:rsidRPr="006F61C3">
        <w:rPr>
          <w:sz w:val="24"/>
          <w:szCs w:val="24"/>
        </w:rPr>
        <w:t>communitur</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campus </w:t>
      </w:r>
      <w:proofErr w:type="spellStart"/>
      <w:r w:rsidRPr="006F61C3">
        <w:rPr>
          <w:sz w:val="24"/>
          <w:szCs w:val="24"/>
        </w:rPr>
        <w:t>fabe</w:t>
      </w:r>
      <w:proofErr w:type="spellEnd"/>
      <w:r w:rsidR="0084595E">
        <w:rPr>
          <w:sz w:val="24"/>
          <w:szCs w:val="24"/>
        </w:rPr>
        <w:t>,</w:t>
      </w:r>
      <w:r w:rsidRPr="006F61C3">
        <w:rPr>
          <w:sz w:val="24"/>
          <w:szCs w:val="24"/>
        </w:rPr>
        <w:t xml:space="preserve"> propter </w:t>
      </w:r>
      <w:proofErr w:type="spellStart"/>
      <w:r w:rsidRPr="006F61C3">
        <w:rPr>
          <w:sz w:val="24"/>
          <w:szCs w:val="24"/>
        </w:rPr>
        <w:t>opidum</w:t>
      </w:r>
      <w:proofErr w:type="spellEnd"/>
      <w:r w:rsidRPr="006F61C3">
        <w:rPr>
          <w:sz w:val="24"/>
          <w:szCs w:val="24"/>
        </w:rPr>
        <w:t xml:space="preserve"> in medio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situm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faba</w:t>
      </w:r>
      <w:proofErr w:type="spellEnd"/>
      <w:r w:rsidRPr="006F61C3">
        <w:rPr>
          <w:sz w:val="24"/>
          <w:szCs w:val="24"/>
        </w:rPr>
        <w:t xml:space="preserve"> </w:t>
      </w:r>
      <w:proofErr w:type="spellStart"/>
      <w:r w:rsidRPr="006F61C3">
        <w:rPr>
          <w:sz w:val="24"/>
          <w:szCs w:val="24"/>
        </w:rPr>
        <w:t>appellatur</w:t>
      </w:r>
      <w:proofErr w:type="spellEnd"/>
      <w:r w:rsidR="0084595E">
        <w:rPr>
          <w:sz w:val="24"/>
          <w:szCs w:val="24"/>
        </w:rPr>
        <w:t>,</w:t>
      </w:r>
      <w:r w:rsidRPr="006F61C3">
        <w:rPr>
          <w:sz w:val="24"/>
          <w:szCs w:val="24"/>
        </w:rPr>
        <w:t xml:space="preserve"> et </w:t>
      </w:r>
      <w:proofErr w:type="spellStart"/>
      <w:r w:rsidRPr="006F61C3">
        <w:rPr>
          <w:sz w:val="24"/>
          <w:szCs w:val="24"/>
        </w:rPr>
        <w:t>distat</w:t>
      </w:r>
      <w:proofErr w:type="spellEnd"/>
      <w:r w:rsidRPr="006F61C3">
        <w:rPr>
          <w:sz w:val="24"/>
          <w:szCs w:val="24"/>
        </w:rPr>
        <w:t xml:space="preserve"> a </w:t>
      </w:r>
      <w:proofErr w:type="spellStart"/>
      <w:r w:rsidRPr="006F61C3">
        <w:rPr>
          <w:sz w:val="24"/>
          <w:szCs w:val="24"/>
        </w:rPr>
        <w:t>c</w:t>
      </w:r>
      <w:r w:rsidR="0084595E">
        <w:rPr>
          <w:sz w:val="24"/>
          <w:szCs w:val="24"/>
        </w:rPr>
        <w:t>ivitate</w:t>
      </w:r>
      <w:proofErr w:type="spellEnd"/>
      <w:r w:rsidR="0084595E">
        <w:rPr>
          <w:sz w:val="24"/>
          <w:szCs w:val="24"/>
        </w:rPr>
        <w:t xml:space="preserve"> </w:t>
      </w:r>
      <w:proofErr w:type="spellStart"/>
      <w:r w:rsidR="0084595E">
        <w:rPr>
          <w:sz w:val="24"/>
          <w:szCs w:val="24"/>
        </w:rPr>
        <w:t>affech</w:t>
      </w:r>
      <w:proofErr w:type="spellEnd"/>
      <w:r w:rsidR="0084595E">
        <w:rPr>
          <w:sz w:val="24"/>
          <w:szCs w:val="24"/>
        </w:rPr>
        <w:t xml:space="preserve"> </w:t>
      </w:r>
      <w:proofErr w:type="spellStart"/>
      <w:r w:rsidR="0084595E">
        <w:rPr>
          <w:sz w:val="24"/>
          <w:szCs w:val="24"/>
        </w:rPr>
        <w:t>ad</w:t>
      </w:r>
      <w:proofErr w:type="spellEnd"/>
      <w:r w:rsidR="0084595E">
        <w:rPr>
          <w:sz w:val="24"/>
          <w:szCs w:val="24"/>
        </w:rPr>
        <w:t xml:space="preserve"> </w:t>
      </w:r>
      <w:proofErr w:type="spellStart"/>
      <w:r w:rsidR="0084595E">
        <w:rPr>
          <w:sz w:val="24"/>
          <w:szCs w:val="24"/>
        </w:rPr>
        <w:t>iactum</w:t>
      </w:r>
      <w:proofErr w:type="spellEnd"/>
      <w:r w:rsidR="0084595E">
        <w:rPr>
          <w:sz w:val="24"/>
          <w:szCs w:val="24"/>
        </w:rPr>
        <w:t xml:space="preserve"> </w:t>
      </w:r>
      <w:proofErr w:type="spellStart"/>
      <w:r w:rsidR="0084595E">
        <w:rPr>
          <w:sz w:val="24"/>
          <w:szCs w:val="24"/>
        </w:rPr>
        <w:t>trium</w:t>
      </w:r>
      <w:proofErr w:type="spellEnd"/>
      <w:r w:rsidR="0084595E">
        <w:rPr>
          <w:sz w:val="24"/>
          <w:szCs w:val="24"/>
        </w:rPr>
        <w:t xml:space="preserve"> </w:t>
      </w:r>
      <w:proofErr w:type="spellStart"/>
      <w:r w:rsidR="0084595E">
        <w:rPr>
          <w:sz w:val="24"/>
          <w:szCs w:val="24"/>
        </w:rPr>
        <w:t>s</w:t>
      </w:r>
      <w:r w:rsidR="0084595E" w:rsidRPr="0084595E">
        <w:rPr>
          <w:sz w:val="24"/>
          <w:szCs w:val="24"/>
          <w:highlight w:val="yellow"/>
        </w:rPr>
        <w:t>agitaru</w:t>
      </w:r>
      <w:r w:rsidRPr="0084595E">
        <w:rPr>
          <w:sz w:val="24"/>
          <w:szCs w:val="24"/>
          <w:highlight w:val="yellow"/>
        </w:rPr>
        <w:t>m</w:t>
      </w:r>
      <w:proofErr w:type="spellEnd"/>
      <w:r w:rsidR="0084595E">
        <w:rPr>
          <w:sz w:val="24"/>
          <w:szCs w:val="24"/>
        </w:rPr>
        <w:t>.</w:t>
      </w:r>
      <w:r w:rsidRPr="006F61C3">
        <w:rPr>
          <w:sz w:val="24"/>
          <w:szCs w:val="24"/>
        </w:rPr>
        <w:t xml:space="preserve"> Est </w:t>
      </w:r>
      <w:proofErr w:type="spellStart"/>
      <w:r w:rsidRPr="006F61C3">
        <w:rPr>
          <w:sz w:val="24"/>
          <w:szCs w:val="24"/>
        </w:rPr>
        <w:t>autem</w:t>
      </w:r>
      <w:proofErr w:type="spellEnd"/>
      <w:r w:rsidRPr="006F61C3">
        <w:rPr>
          <w:sz w:val="24"/>
          <w:szCs w:val="24"/>
        </w:rPr>
        <w:t xml:space="preserve"> in rei </w:t>
      </w:r>
      <w:proofErr w:type="spellStart"/>
      <w:r w:rsidRPr="006F61C3">
        <w:rPr>
          <w:sz w:val="24"/>
          <w:szCs w:val="24"/>
        </w:rPr>
        <w:t>veritate</w:t>
      </w:r>
      <w:proofErr w:type="spellEnd"/>
      <w:r w:rsidRPr="006F61C3">
        <w:rPr>
          <w:sz w:val="24"/>
          <w:szCs w:val="24"/>
        </w:rPr>
        <w:t xml:space="preserve"> campus </w:t>
      </w:r>
      <w:proofErr w:type="spellStart"/>
      <w:r w:rsidRPr="006F61C3">
        <w:rPr>
          <w:sz w:val="24"/>
          <w:szCs w:val="24"/>
        </w:rPr>
        <w:t>iste</w:t>
      </w:r>
      <w:proofErr w:type="spellEnd"/>
      <w:r w:rsidRPr="006F61C3">
        <w:rPr>
          <w:sz w:val="24"/>
          <w:szCs w:val="24"/>
        </w:rPr>
        <w:t xml:space="preserve"> </w:t>
      </w:r>
      <w:proofErr w:type="spellStart"/>
      <w:r w:rsidRPr="006F61C3">
        <w:rPr>
          <w:sz w:val="24"/>
          <w:szCs w:val="24"/>
        </w:rPr>
        <w:t>planicies</w:t>
      </w:r>
      <w:proofErr w:type="spellEnd"/>
      <w:r w:rsidRPr="006F61C3">
        <w:rPr>
          <w:sz w:val="24"/>
          <w:szCs w:val="24"/>
        </w:rPr>
        <w:t xml:space="preserve"> galilee que </w:t>
      </w:r>
      <w:proofErr w:type="spellStart"/>
      <w:r w:rsidRPr="006F61C3">
        <w:rPr>
          <w:sz w:val="24"/>
          <w:szCs w:val="24"/>
        </w:rPr>
        <w:t>cingitur</w:t>
      </w:r>
      <w:proofErr w:type="spellEnd"/>
      <w:r w:rsidR="0084595E">
        <w:rPr>
          <w:sz w:val="24"/>
          <w:szCs w:val="24"/>
        </w:rPr>
        <w:t xml:space="preserve"> </w:t>
      </w:r>
      <w:r w:rsidR="0084595E" w:rsidRPr="0084595E">
        <w:rPr>
          <w:sz w:val="24"/>
          <w:szCs w:val="24"/>
          <w:highlight w:val="green"/>
        </w:rPr>
        <w:t>ab</w:t>
      </w:r>
      <w:r w:rsidRPr="006F61C3">
        <w:rPr>
          <w:sz w:val="24"/>
          <w:szCs w:val="24"/>
        </w:rPr>
        <w:t xml:space="preserve"> </w:t>
      </w:r>
      <w:proofErr w:type="spellStart"/>
      <w:r w:rsidRPr="006F61C3">
        <w:rPr>
          <w:sz w:val="24"/>
          <w:szCs w:val="24"/>
        </w:rPr>
        <w:t>oriente</w:t>
      </w:r>
      <w:proofErr w:type="spellEnd"/>
      <w:r w:rsidRPr="006F61C3">
        <w:rPr>
          <w:sz w:val="24"/>
          <w:szCs w:val="24"/>
        </w:rPr>
        <w:t xml:space="preserve"> </w:t>
      </w:r>
      <w:proofErr w:type="spellStart"/>
      <w:r w:rsidRPr="006F61C3">
        <w:rPr>
          <w:sz w:val="24"/>
          <w:szCs w:val="24"/>
        </w:rPr>
        <w:t>mari</w:t>
      </w:r>
      <w:proofErr w:type="spellEnd"/>
      <w:r w:rsidRPr="006F61C3">
        <w:rPr>
          <w:sz w:val="24"/>
          <w:szCs w:val="24"/>
        </w:rPr>
        <w:t xml:space="preserve"> galilee et </w:t>
      </w:r>
      <w:proofErr w:type="spellStart"/>
      <w:r w:rsidRPr="006F61C3">
        <w:rPr>
          <w:sz w:val="24"/>
          <w:szCs w:val="24"/>
        </w:rPr>
        <w:t>yordane</w:t>
      </w:r>
      <w:proofErr w:type="spellEnd"/>
      <w:r w:rsidRPr="006F61C3">
        <w:rPr>
          <w:rStyle w:val="FootnoteReference"/>
          <w:sz w:val="24"/>
          <w:szCs w:val="24"/>
        </w:rPr>
        <w:footnoteReference w:id="36"/>
      </w:r>
      <w:r w:rsidRPr="006F61C3">
        <w:rPr>
          <w:sz w:val="24"/>
          <w:szCs w:val="24"/>
        </w:rPr>
        <w:t xml:space="preserve"> </w:t>
      </w:r>
      <w:r w:rsidR="0084595E">
        <w:rPr>
          <w:sz w:val="24"/>
          <w:szCs w:val="24"/>
        </w:rPr>
        <w:t xml:space="preserve">ab </w:t>
      </w:r>
      <w:proofErr w:type="spellStart"/>
      <w:r w:rsidR="0084595E">
        <w:rPr>
          <w:sz w:val="24"/>
          <w:szCs w:val="24"/>
        </w:rPr>
        <w:t>austro</w:t>
      </w:r>
      <w:proofErr w:type="spellEnd"/>
      <w:r w:rsidR="0084595E">
        <w:rPr>
          <w:sz w:val="24"/>
          <w:szCs w:val="24"/>
        </w:rPr>
        <w:t xml:space="preserve"> monte </w:t>
      </w:r>
      <w:proofErr w:type="spellStart"/>
      <w:r w:rsidR="0084595E">
        <w:rPr>
          <w:sz w:val="24"/>
          <w:szCs w:val="24"/>
        </w:rPr>
        <w:t>effraym</w:t>
      </w:r>
      <w:proofErr w:type="spellEnd"/>
      <w:r w:rsidR="0084595E">
        <w:rPr>
          <w:sz w:val="24"/>
          <w:szCs w:val="24"/>
        </w:rPr>
        <w:t xml:space="preserve"> et </w:t>
      </w:r>
      <w:proofErr w:type="spellStart"/>
      <w:r w:rsidRPr="006F61C3">
        <w:rPr>
          <w:sz w:val="24"/>
          <w:szCs w:val="24"/>
        </w:rPr>
        <w:t>samaria</w:t>
      </w:r>
      <w:proofErr w:type="spellEnd"/>
      <w:r w:rsidR="0084595E">
        <w:rPr>
          <w:sz w:val="24"/>
          <w:szCs w:val="24"/>
        </w:rPr>
        <w:t>,</w:t>
      </w:r>
      <w:r w:rsidRPr="006F61C3">
        <w:rPr>
          <w:sz w:val="24"/>
          <w:szCs w:val="24"/>
        </w:rPr>
        <w:t xml:space="preserve"> ab </w:t>
      </w:r>
      <w:proofErr w:type="spellStart"/>
      <w:r w:rsidRPr="006F61C3">
        <w:rPr>
          <w:sz w:val="24"/>
          <w:szCs w:val="24"/>
        </w:rPr>
        <w:t>occi</w:t>
      </w:r>
      <w:r w:rsidR="0084595E">
        <w:rPr>
          <w:sz w:val="24"/>
          <w:szCs w:val="24"/>
        </w:rPr>
        <w:t>dente</w:t>
      </w:r>
      <w:proofErr w:type="spellEnd"/>
      <w:r w:rsidRPr="006F61C3">
        <w:rPr>
          <w:sz w:val="24"/>
          <w:szCs w:val="24"/>
        </w:rPr>
        <w:t xml:space="preserve"> </w:t>
      </w:r>
      <w:proofErr w:type="spellStart"/>
      <w:r w:rsidRPr="006F61C3">
        <w:rPr>
          <w:sz w:val="24"/>
          <w:szCs w:val="24"/>
        </w:rPr>
        <w:t>partim</w:t>
      </w:r>
      <w:proofErr w:type="spellEnd"/>
      <w:r w:rsidRPr="006F61C3">
        <w:rPr>
          <w:sz w:val="24"/>
          <w:szCs w:val="24"/>
        </w:rPr>
        <w:t xml:space="preserve"> monte</w:t>
      </w:r>
      <w:r w:rsidR="0084595E">
        <w:rPr>
          <w:sz w:val="24"/>
          <w:szCs w:val="24"/>
        </w:rPr>
        <w:t xml:space="preserve"> </w:t>
      </w:r>
      <w:proofErr w:type="spellStart"/>
      <w:r w:rsidR="0084595E">
        <w:rPr>
          <w:sz w:val="24"/>
          <w:szCs w:val="24"/>
        </w:rPr>
        <w:t>effraym</w:t>
      </w:r>
      <w:proofErr w:type="spellEnd"/>
      <w:r w:rsidR="0084595E">
        <w:rPr>
          <w:sz w:val="24"/>
          <w:szCs w:val="24"/>
        </w:rPr>
        <w:t xml:space="preserve">, </w:t>
      </w:r>
      <w:proofErr w:type="spellStart"/>
      <w:r w:rsidR="0084595E">
        <w:rPr>
          <w:sz w:val="24"/>
          <w:szCs w:val="24"/>
        </w:rPr>
        <w:t>partim</w:t>
      </w:r>
      <w:proofErr w:type="spellEnd"/>
      <w:r w:rsidR="0084595E">
        <w:rPr>
          <w:sz w:val="24"/>
          <w:szCs w:val="24"/>
        </w:rPr>
        <w:t xml:space="preserve"> monte</w:t>
      </w:r>
      <w:r w:rsidRPr="006F61C3">
        <w:rPr>
          <w:sz w:val="24"/>
          <w:szCs w:val="24"/>
        </w:rPr>
        <w:t xml:space="preserve"> </w:t>
      </w:r>
      <w:r w:rsidR="0084595E">
        <w:rPr>
          <w:sz w:val="24"/>
          <w:szCs w:val="24"/>
        </w:rPr>
        <w:t>Carmelo,</w:t>
      </w:r>
      <w:r w:rsidRPr="006F61C3">
        <w:rPr>
          <w:sz w:val="24"/>
          <w:szCs w:val="24"/>
        </w:rPr>
        <w:t xml:space="preserve"> ab </w:t>
      </w:r>
      <w:proofErr w:type="spellStart"/>
      <w:r w:rsidRPr="006F61C3">
        <w:rPr>
          <w:sz w:val="24"/>
          <w:szCs w:val="24"/>
        </w:rPr>
        <w:t>aquilone</w:t>
      </w:r>
      <w:proofErr w:type="spellEnd"/>
      <w:r w:rsidRPr="006F61C3">
        <w:rPr>
          <w:sz w:val="24"/>
          <w:szCs w:val="24"/>
        </w:rPr>
        <w:t xml:space="preserve"> </w:t>
      </w:r>
      <w:proofErr w:type="spellStart"/>
      <w:r w:rsidRPr="006F61C3">
        <w:rPr>
          <w:sz w:val="24"/>
          <w:szCs w:val="24"/>
        </w:rPr>
        <w:t>mon</w:t>
      </w:r>
      <w:r w:rsidR="0084595E">
        <w:rPr>
          <w:sz w:val="24"/>
          <w:szCs w:val="24"/>
        </w:rPr>
        <w:t>tibus</w:t>
      </w:r>
      <w:proofErr w:type="spellEnd"/>
      <w:r w:rsidRPr="006F61C3">
        <w:rPr>
          <w:sz w:val="24"/>
          <w:szCs w:val="24"/>
        </w:rPr>
        <w:t xml:space="preserve"> </w:t>
      </w:r>
      <w:proofErr w:type="spellStart"/>
      <w:r w:rsidRPr="006F61C3">
        <w:rPr>
          <w:sz w:val="24"/>
          <w:szCs w:val="24"/>
        </w:rPr>
        <w:t>phenicie</w:t>
      </w:r>
      <w:proofErr w:type="spellEnd"/>
      <w:r w:rsidRPr="006F61C3">
        <w:rPr>
          <w:sz w:val="24"/>
          <w:szCs w:val="24"/>
        </w:rPr>
        <w:t xml:space="preserve"> qui </w:t>
      </w:r>
      <w:proofErr w:type="spellStart"/>
      <w:r w:rsidRPr="006F61C3">
        <w:rPr>
          <w:sz w:val="24"/>
          <w:szCs w:val="24"/>
        </w:rPr>
        <w:t>pheniciam</w:t>
      </w:r>
      <w:proofErr w:type="spellEnd"/>
      <w:r w:rsidRPr="006F61C3">
        <w:rPr>
          <w:sz w:val="24"/>
          <w:szCs w:val="24"/>
        </w:rPr>
        <w:t xml:space="preserve"> </w:t>
      </w:r>
      <w:proofErr w:type="spellStart"/>
      <w:r w:rsidRPr="006F61C3">
        <w:rPr>
          <w:sz w:val="24"/>
          <w:szCs w:val="24"/>
        </w:rPr>
        <w:t>dividunt</w:t>
      </w:r>
      <w:proofErr w:type="spellEnd"/>
      <w:r w:rsidRPr="006F61C3">
        <w:rPr>
          <w:sz w:val="24"/>
          <w:szCs w:val="24"/>
        </w:rPr>
        <w:t xml:space="preserve"> et </w:t>
      </w:r>
      <w:proofErr w:type="spellStart"/>
      <w:r w:rsidRPr="006F61C3">
        <w:rPr>
          <w:sz w:val="24"/>
          <w:szCs w:val="24"/>
        </w:rPr>
        <w:t>galileam</w:t>
      </w:r>
      <w:proofErr w:type="spellEnd"/>
      <w:r w:rsidR="0084595E">
        <w:rPr>
          <w:sz w:val="24"/>
          <w:szCs w:val="24"/>
        </w:rPr>
        <w:t>,</w:t>
      </w:r>
      <w:r w:rsidRPr="006F61C3">
        <w:rPr>
          <w:sz w:val="24"/>
          <w:szCs w:val="24"/>
        </w:rPr>
        <w:t xml:space="preserve"> et </w:t>
      </w:r>
      <w:proofErr w:type="spellStart"/>
      <w:r w:rsidRPr="006F61C3">
        <w:rPr>
          <w:sz w:val="24"/>
          <w:szCs w:val="24"/>
        </w:rPr>
        <w:t>habet</w:t>
      </w:r>
      <w:proofErr w:type="spellEnd"/>
      <w:r w:rsidRPr="006F61C3">
        <w:rPr>
          <w:sz w:val="24"/>
          <w:szCs w:val="24"/>
        </w:rPr>
        <w:t xml:space="preserve"> in </w:t>
      </w:r>
      <w:proofErr w:type="spellStart"/>
      <w:r w:rsidRPr="006F61C3">
        <w:rPr>
          <w:sz w:val="24"/>
          <w:szCs w:val="24"/>
        </w:rPr>
        <w:t>lon</w:t>
      </w:r>
      <w:r w:rsidR="0084595E">
        <w:rPr>
          <w:sz w:val="24"/>
          <w:szCs w:val="24"/>
        </w:rPr>
        <w:t>gitudine</w:t>
      </w:r>
      <w:proofErr w:type="spellEnd"/>
      <w:r w:rsidR="0084595E">
        <w:rPr>
          <w:sz w:val="24"/>
          <w:szCs w:val="24"/>
        </w:rPr>
        <w:t xml:space="preserve"> </w:t>
      </w:r>
      <w:proofErr w:type="spellStart"/>
      <w:r w:rsidR="0084595E">
        <w:rPr>
          <w:sz w:val="24"/>
          <w:szCs w:val="24"/>
        </w:rPr>
        <w:t>plene</w:t>
      </w:r>
      <w:proofErr w:type="spellEnd"/>
      <w:r w:rsidR="0084595E">
        <w:rPr>
          <w:sz w:val="24"/>
          <w:szCs w:val="24"/>
        </w:rPr>
        <w:t xml:space="preserve"> v miliaria </w:t>
      </w:r>
      <w:proofErr w:type="spellStart"/>
      <w:r w:rsidR="0084595E">
        <w:rPr>
          <w:sz w:val="24"/>
          <w:szCs w:val="24"/>
        </w:rPr>
        <w:t>tento</w:t>
      </w:r>
      <w:r w:rsidRPr="006F61C3">
        <w:rPr>
          <w:sz w:val="24"/>
          <w:szCs w:val="24"/>
        </w:rPr>
        <w:t>nica</w:t>
      </w:r>
      <w:proofErr w:type="spellEnd"/>
      <w:r w:rsidRPr="006F61C3">
        <w:rPr>
          <w:sz w:val="24"/>
          <w:szCs w:val="24"/>
        </w:rPr>
        <w:t xml:space="preserve"> vel </w:t>
      </w:r>
      <w:proofErr w:type="spellStart"/>
      <w:r w:rsidRPr="006F61C3">
        <w:rPr>
          <w:sz w:val="24"/>
          <w:szCs w:val="24"/>
        </w:rPr>
        <w:t>amplius</w:t>
      </w:r>
      <w:proofErr w:type="spellEnd"/>
      <w:r w:rsidR="0084595E">
        <w:rPr>
          <w:sz w:val="24"/>
          <w:szCs w:val="24"/>
        </w:rPr>
        <w:t>,</w:t>
      </w:r>
      <w:r w:rsidRPr="006F61C3">
        <w:rPr>
          <w:sz w:val="24"/>
          <w:szCs w:val="24"/>
        </w:rPr>
        <w:t xml:space="preserve"> </w:t>
      </w:r>
      <w:proofErr w:type="spellStart"/>
      <w:r w:rsidRPr="006F61C3">
        <w:rPr>
          <w:sz w:val="24"/>
          <w:szCs w:val="24"/>
        </w:rPr>
        <w:t>fertilis</w:t>
      </w:r>
      <w:proofErr w:type="spellEnd"/>
      <w:r w:rsidRPr="006F61C3">
        <w:rPr>
          <w:sz w:val="24"/>
          <w:szCs w:val="24"/>
        </w:rPr>
        <w:t xml:space="preserve"> supra </w:t>
      </w:r>
      <w:proofErr w:type="spellStart"/>
      <w:r w:rsidRPr="006F61C3">
        <w:rPr>
          <w:sz w:val="24"/>
          <w:szCs w:val="24"/>
        </w:rPr>
        <w:t>modum</w:t>
      </w:r>
      <w:proofErr w:type="spellEnd"/>
      <w:r w:rsidRPr="006F61C3">
        <w:rPr>
          <w:sz w:val="24"/>
          <w:szCs w:val="24"/>
        </w:rPr>
        <w:t xml:space="preserve"> </w:t>
      </w:r>
      <w:proofErr w:type="spellStart"/>
      <w:r w:rsidRPr="006F61C3">
        <w:rPr>
          <w:sz w:val="24"/>
          <w:szCs w:val="24"/>
        </w:rPr>
        <w:t>vini</w:t>
      </w:r>
      <w:proofErr w:type="spellEnd"/>
      <w:r w:rsidRPr="006F61C3">
        <w:rPr>
          <w:sz w:val="24"/>
          <w:szCs w:val="24"/>
        </w:rPr>
        <w:t xml:space="preserve"> et </w:t>
      </w:r>
      <w:proofErr w:type="spellStart"/>
      <w:r w:rsidRPr="006F61C3">
        <w:rPr>
          <w:sz w:val="24"/>
          <w:szCs w:val="24"/>
        </w:rPr>
        <w:t>frumenti</w:t>
      </w:r>
      <w:proofErr w:type="spellEnd"/>
      <w:r w:rsidRPr="006F61C3">
        <w:rPr>
          <w:sz w:val="24"/>
          <w:szCs w:val="24"/>
        </w:rPr>
        <w:t xml:space="preserve"> et omnium </w:t>
      </w:r>
      <w:proofErr w:type="spellStart"/>
      <w:r w:rsidRPr="006F61C3">
        <w:rPr>
          <w:sz w:val="24"/>
          <w:szCs w:val="24"/>
        </w:rPr>
        <w:t>bonorum</w:t>
      </w:r>
      <w:proofErr w:type="spellEnd"/>
      <w:r w:rsidRPr="006F61C3">
        <w:rPr>
          <w:sz w:val="24"/>
          <w:szCs w:val="24"/>
        </w:rPr>
        <w:t xml:space="preserve"> que </w:t>
      </w:r>
      <w:proofErr w:type="spellStart"/>
      <w:r w:rsidRPr="006F61C3">
        <w:rPr>
          <w:sz w:val="24"/>
          <w:szCs w:val="24"/>
        </w:rPr>
        <w:t>gignere</w:t>
      </w:r>
      <w:proofErr w:type="spellEnd"/>
      <w:r w:rsidRPr="006F61C3">
        <w:rPr>
          <w:sz w:val="24"/>
          <w:szCs w:val="24"/>
        </w:rPr>
        <w:t xml:space="preserve"> </w:t>
      </w:r>
      <w:proofErr w:type="spellStart"/>
      <w:r w:rsidRPr="006F61C3">
        <w:rPr>
          <w:sz w:val="24"/>
          <w:szCs w:val="24"/>
        </w:rPr>
        <w:t>solet</w:t>
      </w:r>
      <w:proofErr w:type="spellEnd"/>
      <w:r w:rsidRPr="006F61C3">
        <w:rPr>
          <w:sz w:val="24"/>
          <w:szCs w:val="24"/>
        </w:rPr>
        <w:t xml:space="preserve"> humus</w:t>
      </w:r>
      <w:r w:rsidR="0084595E">
        <w:rPr>
          <w:sz w:val="24"/>
          <w:szCs w:val="24"/>
        </w:rPr>
        <w:t>,</w:t>
      </w:r>
      <w:r w:rsidRPr="006F61C3">
        <w:rPr>
          <w:sz w:val="24"/>
          <w:szCs w:val="24"/>
        </w:rPr>
        <w:t xml:space="preserve"> et </w:t>
      </w:r>
      <w:proofErr w:type="spellStart"/>
      <w:r w:rsidRPr="006F61C3">
        <w:rPr>
          <w:sz w:val="24"/>
          <w:szCs w:val="24"/>
        </w:rPr>
        <w:t>aere</w:t>
      </w:r>
      <w:proofErr w:type="spellEnd"/>
      <w:r w:rsidRPr="006F61C3">
        <w:rPr>
          <w:sz w:val="24"/>
          <w:szCs w:val="24"/>
        </w:rPr>
        <w:t xml:space="preserve"> </w:t>
      </w:r>
      <w:proofErr w:type="spellStart"/>
      <w:r w:rsidRPr="006F61C3">
        <w:rPr>
          <w:sz w:val="24"/>
          <w:szCs w:val="24"/>
        </w:rPr>
        <w:t>saluberrimo</w:t>
      </w:r>
      <w:proofErr w:type="spellEnd"/>
      <w:r w:rsidR="0084595E">
        <w:rPr>
          <w:sz w:val="24"/>
          <w:szCs w:val="24"/>
        </w:rPr>
        <w:t>,</w:t>
      </w:r>
      <w:r w:rsidRPr="006F61C3">
        <w:rPr>
          <w:sz w:val="24"/>
          <w:szCs w:val="24"/>
        </w:rPr>
        <w:t xml:space="preserve">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videtur</w:t>
      </w:r>
      <w:proofErr w:type="spellEnd"/>
      <w:r w:rsidRPr="006F61C3">
        <w:rPr>
          <w:sz w:val="24"/>
          <w:szCs w:val="24"/>
        </w:rPr>
        <w:t xml:space="preserve"> </w:t>
      </w:r>
      <w:proofErr w:type="spellStart"/>
      <w:r w:rsidRPr="006F61C3">
        <w:rPr>
          <w:sz w:val="24"/>
          <w:szCs w:val="24"/>
        </w:rPr>
        <w:t>michi</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non </w:t>
      </w:r>
      <w:proofErr w:type="spellStart"/>
      <w:r w:rsidRPr="006F61C3">
        <w:rPr>
          <w:sz w:val="24"/>
          <w:szCs w:val="24"/>
        </w:rPr>
        <w:t>viderim</w:t>
      </w:r>
      <w:proofErr w:type="spellEnd"/>
      <w:r w:rsidRPr="006F61C3">
        <w:rPr>
          <w:sz w:val="24"/>
          <w:szCs w:val="24"/>
        </w:rPr>
        <w:t xml:space="preserve"> </w:t>
      </w:r>
      <w:proofErr w:type="spellStart"/>
      <w:r w:rsidRPr="006F61C3">
        <w:rPr>
          <w:sz w:val="24"/>
          <w:szCs w:val="24"/>
        </w:rPr>
        <w:t>meliorem</w:t>
      </w:r>
      <w:proofErr w:type="spellEnd"/>
      <w:r w:rsidR="0084595E">
        <w:rPr>
          <w:sz w:val="24"/>
          <w:szCs w:val="24"/>
        </w:rPr>
        <w:t>,</w:t>
      </w:r>
      <w:r w:rsidRPr="006F61C3">
        <w:rPr>
          <w:sz w:val="24"/>
          <w:szCs w:val="24"/>
        </w:rPr>
        <w:t xml:space="preserve"> </w:t>
      </w:r>
      <w:proofErr w:type="spellStart"/>
      <w:r w:rsidRPr="006F61C3">
        <w:rPr>
          <w:sz w:val="24"/>
          <w:szCs w:val="24"/>
        </w:rPr>
        <w:t>si</w:t>
      </w:r>
      <w:proofErr w:type="spellEnd"/>
      <w:r w:rsidRPr="006F61C3">
        <w:rPr>
          <w:sz w:val="24"/>
          <w:szCs w:val="24"/>
        </w:rPr>
        <w:t xml:space="preserve"> </w:t>
      </w:r>
      <w:proofErr w:type="spellStart"/>
      <w:r w:rsidRPr="006F61C3">
        <w:rPr>
          <w:sz w:val="24"/>
          <w:szCs w:val="24"/>
        </w:rPr>
        <w:t>esset</w:t>
      </w:r>
      <w:proofErr w:type="spellEnd"/>
      <w:r w:rsidRPr="006F61C3">
        <w:rPr>
          <w:sz w:val="24"/>
          <w:szCs w:val="24"/>
        </w:rPr>
        <w:t xml:space="preserve"> in </w:t>
      </w:r>
      <w:proofErr w:type="spellStart"/>
      <w:r w:rsidRPr="006F61C3">
        <w:rPr>
          <w:sz w:val="24"/>
          <w:szCs w:val="24"/>
        </w:rPr>
        <w:t>manu</w:t>
      </w:r>
      <w:proofErr w:type="spellEnd"/>
      <w:r w:rsidRPr="006F61C3">
        <w:rPr>
          <w:sz w:val="24"/>
          <w:szCs w:val="24"/>
        </w:rPr>
        <w:t xml:space="preserve"> </w:t>
      </w:r>
      <w:proofErr w:type="spellStart"/>
      <w:r w:rsidRPr="006F61C3">
        <w:rPr>
          <w:sz w:val="24"/>
          <w:szCs w:val="24"/>
        </w:rPr>
        <w:t>Christianorum</w:t>
      </w:r>
      <w:proofErr w:type="spellEnd"/>
      <w:r w:rsidR="0084595E">
        <w:rPr>
          <w:sz w:val="24"/>
          <w:szCs w:val="24"/>
        </w:rPr>
        <w:t>.</w:t>
      </w:r>
      <w:r w:rsidRPr="006F61C3">
        <w:rPr>
          <w:sz w:val="24"/>
          <w:szCs w:val="24"/>
        </w:rPr>
        <w:t xml:space="preserve"> </w:t>
      </w:r>
    </w:p>
    <w:p w14:paraId="4680F585" w14:textId="77777777" w:rsidR="00B13B9D" w:rsidRDefault="00A6186D" w:rsidP="0084595E">
      <w:pPr>
        <w:ind w:firstLine="720"/>
        <w:rPr>
          <w:sz w:val="24"/>
          <w:szCs w:val="24"/>
        </w:rPr>
      </w:pPr>
      <w:r w:rsidRPr="006F61C3">
        <w:rPr>
          <w:sz w:val="24"/>
          <w:szCs w:val="24"/>
        </w:rPr>
        <w:t xml:space="preserve">de </w:t>
      </w:r>
      <w:proofErr w:type="spellStart"/>
      <w:r w:rsidRPr="006F61C3">
        <w:rPr>
          <w:sz w:val="24"/>
          <w:szCs w:val="24"/>
        </w:rPr>
        <w:t>cayn</w:t>
      </w:r>
      <w:proofErr w:type="spellEnd"/>
      <w:r w:rsidRPr="006F61C3">
        <w:rPr>
          <w:sz w:val="24"/>
          <w:szCs w:val="24"/>
        </w:rPr>
        <w:t xml:space="preserve"> monte contra </w:t>
      </w:r>
      <w:proofErr w:type="spellStart"/>
      <w:r w:rsidRPr="006F61C3">
        <w:rPr>
          <w:sz w:val="24"/>
          <w:szCs w:val="24"/>
        </w:rPr>
        <w:t>orientem</w:t>
      </w:r>
      <w:proofErr w:type="spellEnd"/>
      <w:r w:rsidRPr="006F61C3">
        <w:rPr>
          <w:sz w:val="24"/>
          <w:szCs w:val="24"/>
        </w:rPr>
        <w:t xml:space="preserve"> ad </w:t>
      </w:r>
      <w:proofErr w:type="spellStart"/>
      <w:r w:rsidRPr="006F61C3">
        <w:rPr>
          <w:sz w:val="24"/>
          <w:szCs w:val="24"/>
        </w:rPr>
        <w:t>tres</w:t>
      </w:r>
      <w:proofErr w:type="spellEnd"/>
      <w:r w:rsidR="00B13B9D">
        <w:rPr>
          <w:sz w:val="24"/>
          <w:szCs w:val="24"/>
        </w:rPr>
        <w:t xml:space="preserve"> leucas </w:t>
      </w:r>
      <w:proofErr w:type="spellStart"/>
      <w:r w:rsidR="00B13B9D">
        <w:rPr>
          <w:sz w:val="24"/>
          <w:szCs w:val="24"/>
        </w:rPr>
        <w:t>mosra</w:t>
      </w:r>
      <w:proofErr w:type="spellEnd"/>
      <w:r w:rsidR="00B13B9D">
        <w:rPr>
          <w:sz w:val="24"/>
          <w:szCs w:val="24"/>
        </w:rPr>
        <w:t xml:space="preserve"> villa </w:t>
      </w:r>
      <w:proofErr w:type="spellStart"/>
      <w:r w:rsidR="00B13B9D">
        <w:rPr>
          <w:sz w:val="24"/>
          <w:szCs w:val="24"/>
        </w:rPr>
        <w:t>sita</w:t>
      </w:r>
      <w:proofErr w:type="spellEnd"/>
      <w:r w:rsidR="00B13B9D">
        <w:rPr>
          <w:sz w:val="24"/>
          <w:szCs w:val="24"/>
        </w:rPr>
        <w:t xml:space="preserve"> in </w:t>
      </w:r>
      <w:proofErr w:type="spellStart"/>
      <w:r w:rsidR="00B13B9D">
        <w:rPr>
          <w:sz w:val="24"/>
          <w:szCs w:val="24"/>
        </w:rPr>
        <w:t>tor</w:t>
      </w:r>
      <w:r w:rsidRPr="006F61C3">
        <w:rPr>
          <w:sz w:val="24"/>
          <w:szCs w:val="24"/>
        </w:rPr>
        <w:t>rente</w:t>
      </w:r>
      <w:proofErr w:type="spellEnd"/>
      <w:r w:rsidRPr="006F61C3">
        <w:rPr>
          <w:sz w:val="24"/>
          <w:szCs w:val="24"/>
        </w:rPr>
        <w:t xml:space="preserve"> </w:t>
      </w:r>
      <w:proofErr w:type="spellStart"/>
      <w:r w:rsidRPr="006F61C3">
        <w:rPr>
          <w:sz w:val="24"/>
          <w:szCs w:val="24"/>
        </w:rPr>
        <w:t>cyson</w:t>
      </w:r>
      <w:proofErr w:type="spellEnd"/>
      <w:r w:rsidR="00B13B9D">
        <w:rPr>
          <w:sz w:val="24"/>
          <w:szCs w:val="24"/>
        </w:rPr>
        <w:t>,</w:t>
      </w:r>
      <w:r w:rsidRPr="006F61C3">
        <w:rPr>
          <w:sz w:val="24"/>
          <w:szCs w:val="24"/>
        </w:rPr>
        <w:t xml:space="preserve"> </w:t>
      </w:r>
      <w:proofErr w:type="spellStart"/>
      <w:r w:rsidRPr="006F61C3">
        <w:rPr>
          <w:sz w:val="24"/>
          <w:szCs w:val="24"/>
        </w:rPr>
        <w:t>duas</w:t>
      </w:r>
      <w:proofErr w:type="spellEnd"/>
      <w:r w:rsidRPr="006F61C3">
        <w:rPr>
          <w:sz w:val="24"/>
          <w:szCs w:val="24"/>
        </w:rPr>
        <w:t xml:space="preserve"> leucas fere a </w:t>
      </w:r>
      <w:proofErr w:type="spellStart"/>
      <w:r w:rsidRPr="006F61C3">
        <w:rPr>
          <w:sz w:val="24"/>
          <w:szCs w:val="24"/>
        </w:rPr>
        <w:t>civitate</w:t>
      </w:r>
      <w:proofErr w:type="spellEnd"/>
      <w:r w:rsidRPr="006F61C3">
        <w:rPr>
          <w:sz w:val="24"/>
          <w:szCs w:val="24"/>
        </w:rPr>
        <w:t xml:space="preserve"> </w:t>
      </w:r>
      <w:proofErr w:type="spellStart"/>
      <w:r w:rsidRPr="006F61C3">
        <w:rPr>
          <w:sz w:val="24"/>
          <w:szCs w:val="24"/>
        </w:rPr>
        <w:t>naym</w:t>
      </w:r>
      <w:proofErr w:type="spellEnd"/>
      <w:r w:rsidRPr="006F61C3">
        <w:rPr>
          <w:sz w:val="24"/>
          <w:szCs w:val="24"/>
        </w:rPr>
        <w:t xml:space="preserve"> et a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hermon</w:t>
      </w:r>
      <w:proofErr w:type="spellEnd"/>
      <w:r w:rsidR="00B13B9D">
        <w:rPr>
          <w:sz w:val="24"/>
          <w:szCs w:val="24"/>
        </w:rPr>
        <w:t xml:space="preserve">. </w:t>
      </w:r>
      <w:proofErr w:type="spellStart"/>
      <w:r w:rsidR="00B13B9D">
        <w:rPr>
          <w:sz w:val="24"/>
          <w:szCs w:val="24"/>
        </w:rPr>
        <w:t>Inde</w:t>
      </w:r>
      <w:proofErr w:type="spellEnd"/>
      <w:r w:rsidR="00B13B9D">
        <w:rPr>
          <w:sz w:val="24"/>
          <w:szCs w:val="24"/>
        </w:rPr>
        <w:t xml:space="preserve"> ad u</w:t>
      </w:r>
      <w:r w:rsidRPr="006F61C3">
        <w:rPr>
          <w:sz w:val="24"/>
          <w:szCs w:val="24"/>
        </w:rPr>
        <w:t xml:space="preserve">nam </w:t>
      </w:r>
      <w:proofErr w:type="spellStart"/>
      <w:r w:rsidR="00B13B9D">
        <w:rPr>
          <w:sz w:val="24"/>
          <w:szCs w:val="24"/>
        </w:rPr>
        <w:t>leucam</w:t>
      </w:r>
      <w:proofErr w:type="spellEnd"/>
      <w:r w:rsidR="00B13B9D">
        <w:rPr>
          <w:sz w:val="24"/>
          <w:szCs w:val="24"/>
        </w:rPr>
        <w:t xml:space="preserve"> </w:t>
      </w:r>
      <w:proofErr w:type="spellStart"/>
      <w:r w:rsidR="00B13B9D">
        <w:rPr>
          <w:sz w:val="24"/>
          <w:szCs w:val="24"/>
        </w:rPr>
        <w:t>iuxta</w:t>
      </w:r>
      <w:proofErr w:type="spellEnd"/>
      <w:r w:rsidR="00B13B9D">
        <w:rPr>
          <w:sz w:val="24"/>
          <w:szCs w:val="24"/>
        </w:rPr>
        <w:t xml:space="preserve"> </w:t>
      </w:r>
      <w:proofErr w:type="spellStart"/>
      <w:r w:rsidR="00B13B9D">
        <w:rPr>
          <w:sz w:val="24"/>
          <w:szCs w:val="24"/>
        </w:rPr>
        <w:t>viam</w:t>
      </w:r>
      <w:proofErr w:type="spellEnd"/>
      <w:r w:rsidR="00B13B9D">
        <w:rPr>
          <w:sz w:val="24"/>
          <w:szCs w:val="24"/>
        </w:rPr>
        <w:t xml:space="preserve"> que </w:t>
      </w:r>
      <w:proofErr w:type="spellStart"/>
      <w:r w:rsidR="00B13B9D">
        <w:rPr>
          <w:sz w:val="24"/>
          <w:szCs w:val="24"/>
        </w:rPr>
        <w:t>ducit</w:t>
      </w:r>
      <w:proofErr w:type="spellEnd"/>
      <w:r w:rsidR="00B13B9D">
        <w:rPr>
          <w:sz w:val="24"/>
          <w:szCs w:val="24"/>
        </w:rPr>
        <w:t xml:space="preserve"> </w:t>
      </w:r>
      <w:proofErr w:type="spellStart"/>
      <w:r w:rsidR="00B13B9D">
        <w:rPr>
          <w:sz w:val="24"/>
          <w:szCs w:val="24"/>
        </w:rPr>
        <w:t>iez</w:t>
      </w:r>
      <w:r w:rsidRPr="006F61C3">
        <w:rPr>
          <w:sz w:val="24"/>
          <w:szCs w:val="24"/>
        </w:rPr>
        <w:t>rahel</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dextram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iactum</w:t>
      </w:r>
      <w:proofErr w:type="spellEnd"/>
      <w:r w:rsidRPr="006F61C3">
        <w:rPr>
          <w:sz w:val="24"/>
          <w:szCs w:val="24"/>
        </w:rPr>
        <w:t xml:space="preserve"> </w:t>
      </w:r>
      <w:proofErr w:type="spellStart"/>
      <w:r w:rsidRPr="006F61C3">
        <w:rPr>
          <w:sz w:val="24"/>
          <w:szCs w:val="24"/>
        </w:rPr>
        <w:t>trium</w:t>
      </w:r>
      <w:proofErr w:type="spellEnd"/>
      <w:r w:rsidRPr="006F61C3">
        <w:rPr>
          <w:sz w:val="24"/>
          <w:szCs w:val="24"/>
        </w:rPr>
        <w:t xml:space="preserve"> </w:t>
      </w:r>
      <w:proofErr w:type="spellStart"/>
      <w:r w:rsidRPr="006F61C3">
        <w:rPr>
          <w:sz w:val="24"/>
          <w:szCs w:val="24"/>
        </w:rPr>
        <w:t>balistarum</w:t>
      </w:r>
      <w:proofErr w:type="spellEnd"/>
      <w:r w:rsidRPr="006F61C3">
        <w:rPr>
          <w:sz w:val="24"/>
          <w:szCs w:val="24"/>
        </w:rPr>
        <w:t xml:space="preserve"> </w:t>
      </w:r>
      <w:proofErr w:type="spellStart"/>
      <w:r w:rsidRPr="006F61C3">
        <w:rPr>
          <w:sz w:val="24"/>
          <w:szCs w:val="24"/>
        </w:rPr>
        <w:t>apech</w:t>
      </w:r>
      <w:proofErr w:type="spellEnd"/>
      <w:r w:rsidRPr="006F61C3">
        <w:rPr>
          <w:sz w:val="24"/>
          <w:szCs w:val="24"/>
        </w:rPr>
        <w:t xml:space="preserve"> civitas</w:t>
      </w:r>
      <w:r w:rsidR="00B13B9D">
        <w:rPr>
          <w:sz w:val="24"/>
          <w:szCs w:val="24"/>
        </w:rPr>
        <w:t>,</w:t>
      </w:r>
      <w:r w:rsidRPr="006F61C3">
        <w:rPr>
          <w:sz w:val="24"/>
          <w:szCs w:val="24"/>
        </w:rPr>
        <w:t xml:space="preserve"> ubi </w:t>
      </w:r>
      <w:proofErr w:type="spellStart"/>
      <w:r w:rsidRPr="006F61C3">
        <w:rPr>
          <w:sz w:val="24"/>
          <w:szCs w:val="24"/>
        </w:rPr>
        <w:t>syri</w:t>
      </w:r>
      <w:proofErr w:type="spellEnd"/>
      <w:r w:rsidRPr="006F61C3">
        <w:rPr>
          <w:sz w:val="24"/>
          <w:szCs w:val="24"/>
        </w:rPr>
        <w:t xml:space="preserve"> </w:t>
      </w:r>
      <w:proofErr w:type="spellStart"/>
      <w:r w:rsidRPr="006F61C3">
        <w:rPr>
          <w:sz w:val="24"/>
          <w:szCs w:val="24"/>
        </w:rPr>
        <w:t>pugnaverunt</w:t>
      </w:r>
      <w:proofErr w:type="spellEnd"/>
      <w:r w:rsidRPr="006F61C3">
        <w:rPr>
          <w:sz w:val="24"/>
          <w:szCs w:val="24"/>
        </w:rPr>
        <w:t xml:space="preserve"> contra </w:t>
      </w:r>
      <w:proofErr w:type="spellStart"/>
      <w:r w:rsidRPr="006F61C3">
        <w:rPr>
          <w:sz w:val="24"/>
          <w:szCs w:val="24"/>
        </w:rPr>
        <w:t>regem</w:t>
      </w:r>
      <w:proofErr w:type="spellEnd"/>
      <w:r w:rsidRPr="006F61C3">
        <w:rPr>
          <w:sz w:val="24"/>
          <w:szCs w:val="24"/>
        </w:rPr>
        <w:t xml:space="preserve"> </w:t>
      </w:r>
      <w:proofErr w:type="spellStart"/>
      <w:r w:rsidRPr="006F61C3">
        <w:rPr>
          <w:sz w:val="24"/>
          <w:szCs w:val="24"/>
        </w:rPr>
        <w:t>israhel</w:t>
      </w:r>
      <w:proofErr w:type="spellEnd"/>
      <w:r w:rsidR="00B13B9D">
        <w:rPr>
          <w:sz w:val="24"/>
          <w:szCs w:val="24"/>
        </w:rPr>
        <w:t>,</w:t>
      </w:r>
      <w:r w:rsidRPr="006F61C3">
        <w:rPr>
          <w:sz w:val="24"/>
          <w:szCs w:val="24"/>
        </w:rPr>
        <w:t xml:space="preserve"> </w:t>
      </w:r>
      <w:proofErr w:type="spellStart"/>
      <w:r w:rsidRPr="006F61C3">
        <w:rPr>
          <w:sz w:val="24"/>
          <w:szCs w:val="24"/>
        </w:rPr>
        <w:t>quando</w:t>
      </w:r>
      <w:proofErr w:type="spellEnd"/>
      <w:r w:rsidRPr="006F61C3">
        <w:rPr>
          <w:sz w:val="24"/>
          <w:szCs w:val="24"/>
        </w:rPr>
        <w:t xml:space="preserve"> </w:t>
      </w:r>
      <w:proofErr w:type="spellStart"/>
      <w:r w:rsidRPr="006F61C3">
        <w:rPr>
          <w:sz w:val="24"/>
          <w:szCs w:val="24"/>
        </w:rPr>
        <w:t>dixerunt</w:t>
      </w:r>
      <w:proofErr w:type="spellEnd"/>
      <w:r w:rsidRPr="006F61C3">
        <w:rPr>
          <w:sz w:val="24"/>
          <w:szCs w:val="24"/>
        </w:rPr>
        <w:t xml:space="preserve"> </w:t>
      </w:r>
      <w:r w:rsidR="00B13B9D">
        <w:rPr>
          <w:sz w:val="24"/>
          <w:szCs w:val="24"/>
        </w:rPr>
        <w:t>“</w:t>
      </w:r>
      <w:r w:rsidRPr="006F61C3">
        <w:rPr>
          <w:sz w:val="24"/>
          <w:szCs w:val="24"/>
        </w:rPr>
        <w:t xml:space="preserve">dii </w:t>
      </w:r>
      <w:proofErr w:type="spellStart"/>
      <w:r w:rsidRPr="006F61C3">
        <w:rPr>
          <w:sz w:val="24"/>
          <w:szCs w:val="24"/>
        </w:rPr>
        <w:t>montium</w:t>
      </w:r>
      <w:proofErr w:type="spellEnd"/>
      <w:r w:rsidRPr="006F61C3">
        <w:rPr>
          <w:sz w:val="24"/>
          <w:szCs w:val="24"/>
        </w:rPr>
        <w:t xml:space="preserve"> sunt dii </w:t>
      </w:r>
      <w:proofErr w:type="spellStart"/>
      <w:r w:rsidRPr="006F61C3">
        <w:rPr>
          <w:sz w:val="24"/>
          <w:szCs w:val="24"/>
        </w:rPr>
        <w:t>eorum</w:t>
      </w:r>
      <w:proofErr w:type="spellEnd"/>
      <w:r w:rsidRPr="006F61C3">
        <w:rPr>
          <w:sz w:val="24"/>
          <w:szCs w:val="24"/>
        </w:rPr>
        <w:t xml:space="preserve"> </w:t>
      </w:r>
      <w:proofErr w:type="spellStart"/>
      <w:r w:rsidRPr="006F61C3">
        <w:rPr>
          <w:sz w:val="24"/>
          <w:szCs w:val="24"/>
        </w:rPr>
        <w:t>pugnemus</w:t>
      </w:r>
      <w:proofErr w:type="spellEnd"/>
      <w:r w:rsidRPr="006F61C3">
        <w:rPr>
          <w:sz w:val="24"/>
          <w:szCs w:val="24"/>
        </w:rPr>
        <w:t xml:space="preserve"> cum </w:t>
      </w:r>
      <w:proofErr w:type="spellStart"/>
      <w:r w:rsidRPr="006F61C3">
        <w:rPr>
          <w:sz w:val="24"/>
          <w:szCs w:val="24"/>
        </w:rPr>
        <w:t>eis</w:t>
      </w:r>
      <w:proofErr w:type="spellEnd"/>
      <w:r w:rsidRPr="006F61C3">
        <w:rPr>
          <w:sz w:val="24"/>
          <w:szCs w:val="24"/>
        </w:rPr>
        <w:t xml:space="preserve"> in </w:t>
      </w:r>
      <w:proofErr w:type="spellStart"/>
      <w:r w:rsidRPr="006F61C3">
        <w:rPr>
          <w:sz w:val="24"/>
          <w:szCs w:val="24"/>
        </w:rPr>
        <w:t>vallibus</w:t>
      </w:r>
      <w:proofErr w:type="spellEnd"/>
      <w:r w:rsidR="00B13B9D">
        <w:rPr>
          <w:sz w:val="24"/>
          <w:szCs w:val="24"/>
        </w:rPr>
        <w:t xml:space="preserve">”. de </w:t>
      </w:r>
      <w:proofErr w:type="spellStart"/>
      <w:r w:rsidR="00B13B9D">
        <w:rPr>
          <w:sz w:val="24"/>
          <w:szCs w:val="24"/>
        </w:rPr>
        <w:t>affech</w:t>
      </w:r>
      <w:proofErr w:type="spellEnd"/>
      <w:r w:rsidR="00B13B9D">
        <w:rPr>
          <w:sz w:val="24"/>
          <w:szCs w:val="24"/>
        </w:rPr>
        <w:t xml:space="preserve"> </w:t>
      </w:r>
      <w:proofErr w:type="spellStart"/>
      <w:r w:rsidR="00B13B9D">
        <w:rPr>
          <w:sz w:val="24"/>
          <w:szCs w:val="24"/>
        </w:rPr>
        <w:t>ad</w:t>
      </w:r>
      <w:proofErr w:type="spellEnd"/>
      <w:r w:rsidR="00B13B9D">
        <w:rPr>
          <w:sz w:val="24"/>
          <w:szCs w:val="24"/>
        </w:rPr>
        <w:t xml:space="preserve"> </w:t>
      </w:r>
      <w:proofErr w:type="spellStart"/>
      <w:r w:rsidR="00B13B9D">
        <w:rPr>
          <w:sz w:val="24"/>
          <w:szCs w:val="24"/>
        </w:rPr>
        <w:t>du</w:t>
      </w:r>
      <w:r w:rsidRPr="006F61C3">
        <w:rPr>
          <w:sz w:val="24"/>
          <w:szCs w:val="24"/>
        </w:rPr>
        <w:t>as</w:t>
      </w:r>
      <w:proofErr w:type="spellEnd"/>
      <w:r w:rsidRPr="006F61C3">
        <w:rPr>
          <w:sz w:val="24"/>
          <w:szCs w:val="24"/>
        </w:rPr>
        <w:t xml:space="preserve"> leucas fere contra </w:t>
      </w:r>
      <w:proofErr w:type="spellStart"/>
      <w:r w:rsidRPr="006F61C3">
        <w:rPr>
          <w:sz w:val="24"/>
          <w:szCs w:val="24"/>
        </w:rPr>
        <w:t>orientem</w:t>
      </w:r>
      <w:proofErr w:type="spellEnd"/>
      <w:r w:rsidRPr="006F61C3">
        <w:rPr>
          <w:sz w:val="24"/>
          <w:szCs w:val="24"/>
        </w:rPr>
        <w:t xml:space="preserve"> in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hermo</w:t>
      </w:r>
      <w:r w:rsidR="00B13B9D">
        <w:rPr>
          <w:sz w:val="24"/>
          <w:szCs w:val="24"/>
        </w:rPr>
        <w:t>n</w:t>
      </w:r>
      <w:proofErr w:type="spellEnd"/>
      <w:r w:rsidR="00B13B9D">
        <w:rPr>
          <w:sz w:val="24"/>
          <w:szCs w:val="24"/>
        </w:rPr>
        <w:t xml:space="preserve"> </w:t>
      </w:r>
      <w:proofErr w:type="spellStart"/>
      <w:r w:rsidR="00B13B9D">
        <w:rPr>
          <w:sz w:val="24"/>
          <w:szCs w:val="24"/>
        </w:rPr>
        <w:t>suna</w:t>
      </w:r>
      <w:proofErr w:type="spellEnd"/>
      <w:r w:rsidR="00B13B9D">
        <w:rPr>
          <w:sz w:val="24"/>
          <w:szCs w:val="24"/>
        </w:rPr>
        <w:t xml:space="preserve"> civitas de qua </w:t>
      </w:r>
      <w:proofErr w:type="spellStart"/>
      <w:r w:rsidR="00B13B9D">
        <w:rPr>
          <w:sz w:val="24"/>
          <w:szCs w:val="24"/>
        </w:rPr>
        <w:t>fuit</w:t>
      </w:r>
      <w:proofErr w:type="spellEnd"/>
      <w:r w:rsidR="00B13B9D">
        <w:rPr>
          <w:sz w:val="24"/>
          <w:szCs w:val="24"/>
        </w:rPr>
        <w:t xml:space="preserve"> </w:t>
      </w:r>
      <w:proofErr w:type="spellStart"/>
      <w:r w:rsidR="00B13B9D">
        <w:rPr>
          <w:sz w:val="24"/>
          <w:szCs w:val="24"/>
        </w:rPr>
        <w:t>sunamitis</w:t>
      </w:r>
      <w:proofErr w:type="spellEnd"/>
      <w:r w:rsidR="00B13B9D">
        <w:rPr>
          <w:sz w:val="24"/>
          <w:szCs w:val="24"/>
        </w:rPr>
        <w:t xml:space="preserve"> </w:t>
      </w:r>
      <w:proofErr w:type="spellStart"/>
      <w:r w:rsidR="00B13B9D">
        <w:rPr>
          <w:sz w:val="24"/>
          <w:szCs w:val="24"/>
        </w:rPr>
        <w:t>illa</w:t>
      </w:r>
      <w:proofErr w:type="spellEnd"/>
      <w:r w:rsidR="00B13B9D">
        <w:rPr>
          <w:sz w:val="24"/>
          <w:szCs w:val="24"/>
        </w:rPr>
        <w:t xml:space="preserve"> que </w:t>
      </w:r>
      <w:proofErr w:type="spellStart"/>
      <w:r w:rsidR="00B13B9D">
        <w:rPr>
          <w:sz w:val="24"/>
          <w:szCs w:val="24"/>
        </w:rPr>
        <w:t>suscepit</w:t>
      </w:r>
      <w:proofErr w:type="spellEnd"/>
      <w:r w:rsidR="00B13B9D">
        <w:rPr>
          <w:sz w:val="24"/>
          <w:szCs w:val="24"/>
        </w:rPr>
        <w:t xml:space="preserve"> </w:t>
      </w:r>
      <w:proofErr w:type="spellStart"/>
      <w:r w:rsidR="00B13B9D">
        <w:rPr>
          <w:sz w:val="24"/>
          <w:szCs w:val="24"/>
        </w:rPr>
        <w:t>heli</w:t>
      </w:r>
      <w:r w:rsidRPr="006F61C3">
        <w:rPr>
          <w:sz w:val="24"/>
          <w:szCs w:val="24"/>
        </w:rPr>
        <w:t>zeum</w:t>
      </w:r>
      <w:proofErr w:type="spellEnd"/>
      <w:r w:rsidR="00B13B9D">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filium</w:t>
      </w:r>
      <w:proofErr w:type="spellEnd"/>
      <w:r w:rsidRPr="006F61C3">
        <w:rPr>
          <w:sz w:val="24"/>
          <w:szCs w:val="24"/>
        </w:rPr>
        <w:t xml:space="preserve"> </w:t>
      </w:r>
      <w:proofErr w:type="spellStart"/>
      <w:r w:rsidRPr="006F61C3">
        <w:rPr>
          <w:sz w:val="24"/>
          <w:szCs w:val="24"/>
        </w:rPr>
        <w:t>suscitavit</w:t>
      </w:r>
      <w:proofErr w:type="spellEnd"/>
      <w:r w:rsidR="00B13B9D">
        <w:rPr>
          <w:sz w:val="24"/>
          <w:szCs w:val="24"/>
        </w:rPr>
        <w:t>,</w:t>
      </w:r>
      <w:r w:rsidRPr="006F61C3">
        <w:rPr>
          <w:sz w:val="24"/>
          <w:szCs w:val="24"/>
        </w:rPr>
        <w:t xml:space="preserve"> ubi </w:t>
      </w:r>
      <w:proofErr w:type="spellStart"/>
      <w:r w:rsidRPr="006F61C3">
        <w:rPr>
          <w:sz w:val="24"/>
          <w:szCs w:val="24"/>
        </w:rPr>
        <w:t>philistiim</w:t>
      </w:r>
      <w:proofErr w:type="spellEnd"/>
      <w:r w:rsidRPr="006F61C3">
        <w:rPr>
          <w:sz w:val="24"/>
          <w:szCs w:val="24"/>
        </w:rPr>
        <w:t xml:space="preserve"> </w:t>
      </w:r>
      <w:proofErr w:type="spellStart"/>
      <w:r w:rsidRPr="006F61C3">
        <w:rPr>
          <w:sz w:val="24"/>
          <w:szCs w:val="24"/>
        </w:rPr>
        <w:t>castrametati</w:t>
      </w:r>
      <w:proofErr w:type="spellEnd"/>
      <w:r w:rsidRPr="006F61C3">
        <w:rPr>
          <w:sz w:val="24"/>
          <w:szCs w:val="24"/>
        </w:rPr>
        <w:t xml:space="preserve"> sunt </w:t>
      </w:r>
      <w:proofErr w:type="spellStart"/>
      <w:r w:rsidRPr="006F61C3">
        <w:rPr>
          <w:sz w:val="24"/>
          <w:szCs w:val="24"/>
        </w:rPr>
        <w:t>quando</w:t>
      </w:r>
      <w:proofErr w:type="spellEnd"/>
      <w:r w:rsidRPr="006F61C3">
        <w:rPr>
          <w:sz w:val="24"/>
          <w:szCs w:val="24"/>
        </w:rPr>
        <w:t xml:space="preserve"> </w:t>
      </w:r>
      <w:proofErr w:type="spellStart"/>
      <w:r w:rsidRPr="006F61C3">
        <w:rPr>
          <w:sz w:val="24"/>
          <w:szCs w:val="24"/>
        </w:rPr>
        <w:t>saul</w:t>
      </w:r>
      <w:proofErr w:type="spellEnd"/>
      <w:r w:rsidRPr="006F61C3">
        <w:rPr>
          <w:sz w:val="24"/>
          <w:szCs w:val="24"/>
        </w:rPr>
        <w:t xml:space="preserve"> </w:t>
      </w:r>
      <w:proofErr w:type="spellStart"/>
      <w:r w:rsidRPr="006F61C3">
        <w:rPr>
          <w:sz w:val="24"/>
          <w:szCs w:val="24"/>
        </w:rPr>
        <w:t>venit</w:t>
      </w:r>
      <w:proofErr w:type="spellEnd"/>
      <w:r w:rsidRPr="006F61C3">
        <w:rPr>
          <w:sz w:val="24"/>
          <w:szCs w:val="24"/>
        </w:rPr>
        <w:t xml:space="preserve"> in </w:t>
      </w:r>
      <w:proofErr w:type="spellStart"/>
      <w:r w:rsidRPr="006F61C3">
        <w:rPr>
          <w:sz w:val="24"/>
          <w:szCs w:val="24"/>
        </w:rPr>
        <w:t>gelboe</w:t>
      </w:r>
      <w:proofErr w:type="spellEnd"/>
      <w:r w:rsidR="00B13B9D">
        <w:rPr>
          <w:sz w:val="24"/>
          <w:szCs w:val="24"/>
        </w:rPr>
        <w:t xml:space="preserve">. </w:t>
      </w:r>
      <w:proofErr w:type="spellStart"/>
      <w:r w:rsidR="00B13B9D">
        <w:rPr>
          <w:sz w:val="24"/>
          <w:szCs w:val="24"/>
        </w:rPr>
        <w:t>Unde</w:t>
      </w:r>
      <w:proofErr w:type="spellEnd"/>
      <w:r w:rsidR="00B13B9D">
        <w:rPr>
          <w:sz w:val="24"/>
          <w:szCs w:val="24"/>
        </w:rPr>
        <w:t xml:space="preserve"> </w:t>
      </w:r>
      <w:proofErr w:type="spellStart"/>
      <w:r w:rsidR="00B13B9D">
        <w:rPr>
          <w:sz w:val="24"/>
          <w:szCs w:val="24"/>
        </w:rPr>
        <w:t>fuit</w:t>
      </w:r>
      <w:proofErr w:type="spellEnd"/>
      <w:r w:rsidR="00B13B9D">
        <w:rPr>
          <w:sz w:val="24"/>
          <w:szCs w:val="24"/>
        </w:rPr>
        <w:t xml:space="preserve"> </w:t>
      </w:r>
      <w:proofErr w:type="spellStart"/>
      <w:r w:rsidR="00B13B9D">
        <w:rPr>
          <w:sz w:val="24"/>
          <w:szCs w:val="24"/>
        </w:rPr>
        <w:t>sunamitis</w:t>
      </w:r>
      <w:proofErr w:type="spellEnd"/>
      <w:r w:rsidR="00B13B9D">
        <w:rPr>
          <w:sz w:val="24"/>
          <w:szCs w:val="24"/>
        </w:rPr>
        <w:t xml:space="preserve"> que </w:t>
      </w:r>
      <w:proofErr w:type="spellStart"/>
      <w:r w:rsidR="00B13B9D">
        <w:rPr>
          <w:sz w:val="24"/>
          <w:szCs w:val="24"/>
        </w:rPr>
        <w:t>cale</w:t>
      </w:r>
      <w:r w:rsidRPr="006F61C3">
        <w:rPr>
          <w:sz w:val="24"/>
          <w:szCs w:val="24"/>
        </w:rPr>
        <w:t>fecit</w:t>
      </w:r>
      <w:proofErr w:type="spellEnd"/>
      <w:r w:rsidRPr="006F61C3">
        <w:rPr>
          <w:sz w:val="24"/>
          <w:szCs w:val="24"/>
        </w:rPr>
        <w:t xml:space="preserve"> </w:t>
      </w:r>
      <w:proofErr w:type="spellStart"/>
      <w:r w:rsidRPr="006F61C3">
        <w:rPr>
          <w:sz w:val="24"/>
          <w:szCs w:val="24"/>
        </w:rPr>
        <w:t>david</w:t>
      </w:r>
      <w:proofErr w:type="spellEnd"/>
      <w:r w:rsidR="00B13B9D">
        <w:rPr>
          <w:sz w:val="24"/>
          <w:szCs w:val="24"/>
        </w:rPr>
        <w:t>.</w:t>
      </w:r>
    </w:p>
    <w:p w14:paraId="5C57BAFE" w14:textId="77777777" w:rsidR="001C27D5" w:rsidRDefault="00A6186D" w:rsidP="006859C8">
      <w:pPr>
        <w:ind w:firstLine="720"/>
        <w:rPr>
          <w:sz w:val="24"/>
          <w:szCs w:val="24"/>
        </w:rPr>
      </w:pPr>
      <w:r w:rsidRPr="006F61C3">
        <w:rPr>
          <w:sz w:val="24"/>
          <w:szCs w:val="24"/>
        </w:rPr>
        <w:t xml:space="preserve"> De </w:t>
      </w:r>
      <w:proofErr w:type="spellStart"/>
      <w:r w:rsidRPr="006F61C3">
        <w:rPr>
          <w:sz w:val="24"/>
          <w:szCs w:val="24"/>
        </w:rPr>
        <w:t>suna</w:t>
      </w:r>
      <w:proofErr w:type="spellEnd"/>
      <w:r w:rsidRPr="006F61C3">
        <w:rPr>
          <w:sz w:val="24"/>
          <w:szCs w:val="24"/>
        </w:rPr>
        <w:t xml:space="preserve"> </w:t>
      </w:r>
      <w:proofErr w:type="spellStart"/>
      <w:r w:rsidRPr="006F61C3">
        <w:rPr>
          <w:sz w:val="24"/>
          <w:szCs w:val="24"/>
        </w:rPr>
        <w:t>quatuor</w:t>
      </w:r>
      <w:proofErr w:type="spellEnd"/>
      <w:r w:rsidRPr="006F61C3">
        <w:rPr>
          <w:sz w:val="24"/>
          <w:szCs w:val="24"/>
        </w:rPr>
        <w:t xml:space="preserve"> l</w:t>
      </w:r>
      <w:r w:rsidR="00B13B9D">
        <w:rPr>
          <w:sz w:val="24"/>
          <w:szCs w:val="24"/>
        </w:rPr>
        <w:t xml:space="preserve">eucas fere contra </w:t>
      </w:r>
      <w:proofErr w:type="spellStart"/>
      <w:r w:rsidR="00B13B9D">
        <w:rPr>
          <w:sz w:val="24"/>
          <w:szCs w:val="24"/>
        </w:rPr>
        <w:t>yordanem</w:t>
      </w:r>
      <w:proofErr w:type="spellEnd"/>
      <w:r w:rsidR="00B13B9D">
        <w:rPr>
          <w:sz w:val="24"/>
          <w:szCs w:val="24"/>
        </w:rPr>
        <w:t xml:space="preserve"> </w:t>
      </w:r>
      <w:r w:rsidR="00B13B9D" w:rsidRPr="00B13B9D">
        <w:rPr>
          <w:sz w:val="24"/>
          <w:szCs w:val="24"/>
          <w:highlight w:val="yellow"/>
        </w:rPr>
        <w:t>li</w:t>
      </w:r>
      <w:r w:rsidR="00B13B9D">
        <w:rPr>
          <w:sz w:val="24"/>
          <w:szCs w:val="24"/>
        </w:rPr>
        <w:t xml:space="preserve"> </w:t>
      </w:r>
      <w:proofErr w:type="spellStart"/>
      <w:r w:rsidRPr="006F61C3">
        <w:rPr>
          <w:sz w:val="24"/>
          <w:szCs w:val="24"/>
        </w:rPr>
        <w:t>leuca</w:t>
      </w:r>
      <w:proofErr w:type="spellEnd"/>
      <w:r w:rsidRPr="006F61C3">
        <w:rPr>
          <w:sz w:val="24"/>
          <w:szCs w:val="24"/>
        </w:rPr>
        <w:t xml:space="preserve"> a </w:t>
      </w:r>
      <w:proofErr w:type="spellStart"/>
      <w:r w:rsidRPr="006F61C3">
        <w:rPr>
          <w:sz w:val="24"/>
          <w:szCs w:val="24"/>
        </w:rPr>
        <w:t>yordane</w:t>
      </w:r>
      <w:proofErr w:type="spellEnd"/>
      <w:r w:rsidRPr="006F61C3">
        <w:rPr>
          <w:sz w:val="24"/>
          <w:szCs w:val="24"/>
        </w:rPr>
        <w:t xml:space="preserve"> inter ipsum </w:t>
      </w:r>
      <w:proofErr w:type="spellStart"/>
      <w:r w:rsidRPr="006F61C3">
        <w:rPr>
          <w:sz w:val="24"/>
          <w:szCs w:val="24"/>
        </w:rPr>
        <w:t>yordanem</w:t>
      </w:r>
      <w:proofErr w:type="spellEnd"/>
      <w:r w:rsidRPr="006F61C3">
        <w:rPr>
          <w:sz w:val="24"/>
          <w:szCs w:val="24"/>
        </w:rPr>
        <w:t xml:space="preserve"> et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gelboe</w:t>
      </w:r>
      <w:proofErr w:type="spellEnd"/>
      <w:r w:rsidRPr="006F61C3">
        <w:rPr>
          <w:sz w:val="24"/>
          <w:szCs w:val="24"/>
        </w:rPr>
        <w:t xml:space="preserve"> civitas </w:t>
      </w:r>
      <w:proofErr w:type="spellStart"/>
      <w:r w:rsidRPr="006F61C3">
        <w:rPr>
          <w:sz w:val="24"/>
          <w:szCs w:val="24"/>
        </w:rPr>
        <w:t>antiqua</w:t>
      </w:r>
      <w:proofErr w:type="spellEnd"/>
      <w:r w:rsidRPr="006F61C3">
        <w:rPr>
          <w:sz w:val="24"/>
          <w:szCs w:val="24"/>
        </w:rPr>
        <w:t xml:space="preserve"> </w:t>
      </w:r>
      <w:proofErr w:type="spellStart"/>
      <w:r w:rsidRPr="006F61C3">
        <w:rPr>
          <w:sz w:val="24"/>
          <w:szCs w:val="24"/>
        </w:rPr>
        <w:t>bethsan</w:t>
      </w:r>
      <w:proofErr w:type="spellEnd"/>
      <w:r w:rsidR="00B13B9D">
        <w:rPr>
          <w:sz w:val="24"/>
          <w:szCs w:val="24"/>
        </w:rPr>
        <w:t>,</w:t>
      </w:r>
      <w:r w:rsidRPr="006F61C3">
        <w:rPr>
          <w:sz w:val="24"/>
          <w:szCs w:val="24"/>
        </w:rPr>
        <w:t xml:space="preserve"> in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muris</w:t>
      </w:r>
      <w:proofErr w:type="spellEnd"/>
      <w:r w:rsidRPr="006F61C3">
        <w:rPr>
          <w:sz w:val="24"/>
          <w:szCs w:val="24"/>
        </w:rPr>
        <w:t xml:space="preserve"> </w:t>
      </w:r>
      <w:proofErr w:type="spellStart"/>
      <w:r w:rsidRPr="006F61C3">
        <w:rPr>
          <w:sz w:val="24"/>
          <w:szCs w:val="24"/>
        </w:rPr>
        <w:t>philistei</w:t>
      </w:r>
      <w:proofErr w:type="spellEnd"/>
      <w:r w:rsidRPr="006F61C3">
        <w:rPr>
          <w:sz w:val="24"/>
          <w:szCs w:val="24"/>
        </w:rPr>
        <w:t xml:space="preserve"> </w:t>
      </w:r>
      <w:proofErr w:type="spellStart"/>
      <w:r w:rsidRPr="006F61C3">
        <w:rPr>
          <w:sz w:val="24"/>
          <w:szCs w:val="24"/>
        </w:rPr>
        <w:t>suspenderunt</w:t>
      </w:r>
      <w:proofErr w:type="spellEnd"/>
      <w:r w:rsidRPr="006F61C3">
        <w:rPr>
          <w:sz w:val="24"/>
          <w:szCs w:val="24"/>
        </w:rPr>
        <w:t xml:space="preserve"> corpus </w:t>
      </w:r>
      <w:proofErr w:type="spellStart"/>
      <w:r w:rsidRPr="006F61C3">
        <w:rPr>
          <w:sz w:val="24"/>
          <w:szCs w:val="24"/>
        </w:rPr>
        <w:t>saul</w:t>
      </w:r>
      <w:proofErr w:type="spellEnd"/>
      <w:r w:rsidRPr="006F61C3">
        <w:rPr>
          <w:sz w:val="24"/>
          <w:szCs w:val="24"/>
        </w:rPr>
        <w:t xml:space="preserve"> et </w:t>
      </w:r>
      <w:proofErr w:type="spellStart"/>
      <w:r w:rsidRPr="006F61C3">
        <w:rPr>
          <w:sz w:val="24"/>
          <w:szCs w:val="24"/>
        </w:rPr>
        <w:t>filiorum</w:t>
      </w:r>
      <w:proofErr w:type="spellEnd"/>
      <w:r w:rsidRPr="006F61C3">
        <w:rPr>
          <w:sz w:val="24"/>
          <w:szCs w:val="24"/>
        </w:rPr>
        <w:t xml:space="preserve"> </w:t>
      </w:r>
      <w:proofErr w:type="spellStart"/>
      <w:r w:rsidRPr="006F61C3">
        <w:rPr>
          <w:sz w:val="24"/>
          <w:szCs w:val="24"/>
        </w:rPr>
        <w:t>eius</w:t>
      </w:r>
      <w:proofErr w:type="spellEnd"/>
      <w:r w:rsidR="00B13B9D">
        <w:rPr>
          <w:sz w:val="24"/>
          <w:szCs w:val="24"/>
        </w:rPr>
        <w:t xml:space="preserve">. </w:t>
      </w:r>
      <w:proofErr w:type="spellStart"/>
      <w:r w:rsidR="00B13B9D">
        <w:rPr>
          <w:sz w:val="24"/>
          <w:szCs w:val="24"/>
        </w:rPr>
        <w:t>hec</w:t>
      </w:r>
      <w:proofErr w:type="spellEnd"/>
      <w:r w:rsidR="00B13B9D">
        <w:rPr>
          <w:sz w:val="24"/>
          <w:szCs w:val="24"/>
        </w:rPr>
        <w:t xml:space="preserve"> </w:t>
      </w:r>
      <w:proofErr w:type="spellStart"/>
      <w:r w:rsidR="00B13B9D">
        <w:rPr>
          <w:sz w:val="24"/>
          <w:szCs w:val="24"/>
        </w:rPr>
        <w:t>postea</w:t>
      </w:r>
      <w:proofErr w:type="spellEnd"/>
      <w:r w:rsidR="00B13B9D">
        <w:rPr>
          <w:sz w:val="24"/>
          <w:szCs w:val="24"/>
        </w:rPr>
        <w:t xml:space="preserve"> dicta </w:t>
      </w:r>
      <w:proofErr w:type="spellStart"/>
      <w:r w:rsidR="00B13B9D">
        <w:rPr>
          <w:sz w:val="24"/>
          <w:szCs w:val="24"/>
        </w:rPr>
        <w:t>fuit</w:t>
      </w:r>
      <w:proofErr w:type="spellEnd"/>
      <w:r w:rsidR="00B13B9D">
        <w:rPr>
          <w:sz w:val="24"/>
          <w:szCs w:val="24"/>
        </w:rPr>
        <w:t xml:space="preserve"> </w:t>
      </w:r>
      <w:proofErr w:type="spellStart"/>
      <w:r w:rsidR="00B13B9D">
        <w:rPr>
          <w:sz w:val="24"/>
          <w:szCs w:val="24"/>
        </w:rPr>
        <w:t>scitopo</w:t>
      </w:r>
      <w:r w:rsidRPr="006F61C3">
        <w:rPr>
          <w:sz w:val="24"/>
          <w:szCs w:val="24"/>
        </w:rPr>
        <w:t>lis</w:t>
      </w:r>
      <w:proofErr w:type="spellEnd"/>
      <w:r w:rsidR="00B13B9D">
        <w:rPr>
          <w:sz w:val="24"/>
          <w:szCs w:val="24"/>
        </w:rPr>
        <w:t>,</w:t>
      </w:r>
      <w:r w:rsidRPr="006F61C3">
        <w:rPr>
          <w:sz w:val="24"/>
          <w:szCs w:val="24"/>
        </w:rPr>
        <w:t xml:space="preserve"> </w:t>
      </w:r>
      <w:proofErr w:type="spellStart"/>
      <w:r w:rsidRPr="006F61C3">
        <w:rPr>
          <w:sz w:val="24"/>
          <w:szCs w:val="24"/>
        </w:rPr>
        <w:t>nunc</w:t>
      </w:r>
      <w:proofErr w:type="spellEnd"/>
      <w:r w:rsidRPr="006F61C3">
        <w:rPr>
          <w:sz w:val="24"/>
          <w:szCs w:val="24"/>
        </w:rPr>
        <w:t xml:space="preserve"> iterum </w:t>
      </w:r>
      <w:proofErr w:type="spellStart"/>
      <w:r w:rsidRPr="006F61C3">
        <w:rPr>
          <w:sz w:val="24"/>
          <w:szCs w:val="24"/>
        </w:rPr>
        <w:t>bethsam</w:t>
      </w:r>
      <w:proofErr w:type="spellEnd"/>
      <w:r w:rsidRPr="006F61C3">
        <w:rPr>
          <w:sz w:val="24"/>
          <w:szCs w:val="24"/>
        </w:rPr>
        <w:t xml:space="preserve"> </w:t>
      </w:r>
      <w:proofErr w:type="spellStart"/>
      <w:r w:rsidRPr="006F61C3">
        <w:rPr>
          <w:sz w:val="24"/>
          <w:szCs w:val="24"/>
        </w:rPr>
        <w:t>apellatur</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locus </w:t>
      </w:r>
      <w:proofErr w:type="spellStart"/>
      <w:r w:rsidRPr="006F61C3">
        <w:rPr>
          <w:sz w:val="24"/>
          <w:szCs w:val="24"/>
        </w:rPr>
        <w:t>deliciosus</w:t>
      </w:r>
      <w:proofErr w:type="spellEnd"/>
      <w:r w:rsidRPr="006F61C3">
        <w:rPr>
          <w:sz w:val="24"/>
          <w:szCs w:val="24"/>
        </w:rPr>
        <w:t xml:space="preserve"> </w:t>
      </w:r>
      <w:proofErr w:type="spellStart"/>
      <w:r w:rsidRPr="006F61C3">
        <w:rPr>
          <w:sz w:val="24"/>
          <w:szCs w:val="24"/>
        </w:rPr>
        <w:t>nimis</w:t>
      </w:r>
      <w:proofErr w:type="spellEnd"/>
      <w:r w:rsidR="00B13B9D">
        <w:rPr>
          <w:sz w:val="24"/>
          <w:szCs w:val="24"/>
        </w:rPr>
        <w:t>.</w:t>
      </w:r>
      <w:r w:rsidRPr="006F61C3">
        <w:rPr>
          <w:sz w:val="24"/>
          <w:szCs w:val="24"/>
        </w:rPr>
        <w:t xml:space="preserve"> De </w:t>
      </w:r>
      <w:proofErr w:type="spellStart"/>
      <w:r w:rsidRPr="006F61C3">
        <w:rPr>
          <w:sz w:val="24"/>
          <w:szCs w:val="24"/>
        </w:rPr>
        <w:t>bethsan</w:t>
      </w:r>
      <w:proofErr w:type="spellEnd"/>
      <w:r w:rsidRPr="006F61C3">
        <w:rPr>
          <w:sz w:val="24"/>
          <w:szCs w:val="24"/>
        </w:rPr>
        <w:t xml:space="preserve"> 4 </w:t>
      </w:r>
      <w:proofErr w:type="spellStart"/>
      <w:r w:rsidRPr="006F61C3">
        <w:rPr>
          <w:sz w:val="24"/>
          <w:szCs w:val="24"/>
        </w:rPr>
        <w:t>leucis</w:t>
      </w:r>
      <w:proofErr w:type="spellEnd"/>
      <w:r w:rsidRPr="006F61C3">
        <w:rPr>
          <w:sz w:val="24"/>
          <w:szCs w:val="24"/>
        </w:rPr>
        <w:t xml:space="preserve"> contra </w:t>
      </w:r>
      <w:proofErr w:type="spellStart"/>
      <w:r w:rsidRPr="006F61C3">
        <w:rPr>
          <w:sz w:val="24"/>
          <w:szCs w:val="24"/>
        </w:rPr>
        <w:t>occidentem</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gelboe</w:t>
      </w:r>
      <w:proofErr w:type="spellEnd"/>
      <w:r w:rsidRPr="006F61C3">
        <w:rPr>
          <w:sz w:val="24"/>
          <w:szCs w:val="24"/>
        </w:rPr>
        <w:t xml:space="preserve"> </w:t>
      </w:r>
      <w:proofErr w:type="spellStart"/>
      <w:r w:rsidRPr="006F61C3">
        <w:rPr>
          <w:sz w:val="24"/>
          <w:szCs w:val="24"/>
        </w:rPr>
        <w:t>fons</w:t>
      </w:r>
      <w:proofErr w:type="spellEnd"/>
      <w:r w:rsidRPr="006F61C3">
        <w:rPr>
          <w:sz w:val="24"/>
          <w:szCs w:val="24"/>
        </w:rPr>
        <w:t xml:space="preserve"> </w:t>
      </w:r>
      <w:proofErr w:type="spellStart"/>
      <w:r w:rsidRPr="006F61C3">
        <w:rPr>
          <w:sz w:val="24"/>
          <w:szCs w:val="24"/>
        </w:rPr>
        <w:t>yezrahel</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quem</w:t>
      </w:r>
      <w:proofErr w:type="spellEnd"/>
      <w:r w:rsidRPr="006F61C3">
        <w:rPr>
          <w:sz w:val="24"/>
          <w:szCs w:val="24"/>
        </w:rPr>
        <w:t xml:space="preserve"> </w:t>
      </w:r>
      <w:proofErr w:type="spellStart"/>
      <w:r w:rsidRPr="006F61C3">
        <w:rPr>
          <w:sz w:val="24"/>
          <w:szCs w:val="24"/>
        </w:rPr>
        <w:t>philistei</w:t>
      </w:r>
      <w:proofErr w:type="spellEnd"/>
      <w:r w:rsidRPr="006F61C3">
        <w:rPr>
          <w:sz w:val="24"/>
          <w:szCs w:val="24"/>
        </w:rPr>
        <w:t xml:space="preserve"> </w:t>
      </w:r>
      <w:proofErr w:type="spellStart"/>
      <w:r w:rsidRPr="006F61C3">
        <w:rPr>
          <w:sz w:val="24"/>
          <w:szCs w:val="24"/>
        </w:rPr>
        <w:t>transtulerunt</w:t>
      </w:r>
      <w:proofErr w:type="spellEnd"/>
      <w:r w:rsidRPr="006F61C3">
        <w:rPr>
          <w:sz w:val="24"/>
          <w:szCs w:val="24"/>
        </w:rPr>
        <w:t xml:space="preserve"> castra </w:t>
      </w:r>
      <w:proofErr w:type="spellStart"/>
      <w:r w:rsidRPr="006F61C3">
        <w:rPr>
          <w:sz w:val="24"/>
          <w:szCs w:val="24"/>
        </w:rPr>
        <w:t>sua</w:t>
      </w:r>
      <w:proofErr w:type="spellEnd"/>
      <w:r w:rsidRPr="006F61C3">
        <w:rPr>
          <w:sz w:val="24"/>
          <w:szCs w:val="24"/>
        </w:rPr>
        <w:t xml:space="preserve"> de </w:t>
      </w:r>
      <w:proofErr w:type="spellStart"/>
      <w:r w:rsidRPr="006F61C3">
        <w:rPr>
          <w:sz w:val="24"/>
          <w:szCs w:val="24"/>
        </w:rPr>
        <w:t>suna</w:t>
      </w:r>
      <w:proofErr w:type="spellEnd"/>
      <w:r w:rsidRPr="006F61C3">
        <w:rPr>
          <w:sz w:val="24"/>
          <w:szCs w:val="24"/>
        </w:rPr>
        <w:t xml:space="preserve"> </w:t>
      </w:r>
      <w:proofErr w:type="spellStart"/>
      <w:r w:rsidRPr="006F61C3">
        <w:rPr>
          <w:sz w:val="24"/>
          <w:szCs w:val="24"/>
        </w:rPr>
        <w:t>civitate</w:t>
      </w:r>
      <w:proofErr w:type="spellEnd"/>
      <w:r w:rsidR="00B13B9D">
        <w:rPr>
          <w:sz w:val="24"/>
          <w:szCs w:val="24"/>
        </w:rPr>
        <w:t>.</w:t>
      </w:r>
      <w:r w:rsidRPr="006F61C3">
        <w:rPr>
          <w:sz w:val="24"/>
          <w:szCs w:val="24"/>
        </w:rPr>
        <w:t xml:space="preserve"> De </w:t>
      </w:r>
      <w:proofErr w:type="spellStart"/>
      <w:r w:rsidRPr="006F61C3">
        <w:rPr>
          <w:sz w:val="24"/>
          <w:szCs w:val="24"/>
        </w:rPr>
        <w:t>isto</w:t>
      </w:r>
      <w:proofErr w:type="spellEnd"/>
      <w:r w:rsidRPr="006F61C3">
        <w:rPr>
          <w:sz w:val="24"/>
          <w:szCs w:val="24"/>
        </w:rPr>
        <w:t xml:space="preserve"> </w:t>
      </w:r>
      <w:proofErr w:type="spellStart"/>
      <w:r w:rsidRPr="006F61C3">
        <w:rPr>
          <w:sz w:val="24"/>
          <w:szCs w:val="24"/>
        </w:rPr>
        <w:t>fonte</w:t>
      </w:r>
      <w:proofErr w:type="spellEnd"/>
      <w:r w:rsidRPr="006F61C3">
        <w:rPr>
          <w:sz w:val="24"/>
          <w:szCs w:val="24"/>
        </w:rPr>
        <w:t xml:space="preserve"> ad </w:t>
      </w:r>
      <w:proofErr w:type="spellStart"/>
      <w:r w:rsidRPr="006F61C3">
        <w:rPr>
          <w:sz w:val="24"/>
          <w:szCs w:val="24"/>
        </w:rPr>
        <w:t>dimidiam</w:t>
      </w:r>
      <w:proofErr w:type="spellEnd"/>
      <w:r w:rsidRPr="006F61C3">
        <w:rPr>
          <w:sz w:val="24"/>
          <w:szCs w:val="24"/>
        </w:rPr>
        <w:t xml:space="preserve"> </w:t>
      </w:r>
      <w:proofErr w:type="spellStart"/>
      <w:r w:rsidRPr="006F61C3">
        <w:rPr>
          <w:sz w:val="24"/>
          <w:szCs w:val="24"/>
        </w:rPr>
        <w:t>leucam</w:t>
      </w:r>
      <w:proofErr w:type="spellEnd"/>
      <w:r w:rsidRPr="006F61C3">
        <w:rPr>
          <w:sz w:val="24"/>
          <w:szCs w:val="24"/>
        </w:rPr>
        <w:t xml:space="preserve"> </w:t>
      </w:r>
      <w:proofErr w:type="spellStart"/>
      <w:r w:rsidRPr="006F61C3">
        <w:rPr>
          <w:sz w:val="24"/>
          <w:szCs w:val="24"/>
        </w:rPr>
        <w:t>yezrahel</w:t>
      </w:r>
      <w:proofErr w:type="spellEnd"/>
      <w:r w:rsidRPr="006F61C3">
        <w:rPr>
          <w:sz w:val="24"/>
          <w:szCs w:val="24"/>
        </w:rPr>
        <w:t xml:space="preserve"> civitas quondam regalis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vix</w:t>
      </w:r>
      <w:proofErr w:type="spellEnd"/>
      <w:r w:rsidRPr="006F61C3">
        <w:rPr>
          <w:sz w:val="24"/>
          <w:szCs w:val="24"/>
        </w:rPr>
        <w:t xml:space="preserve"> </w:t>
      </w:r>
      <w:proofErr w:type="spellStart"/>
      <w:r w:rsidRPr="006F61C3">
        <w:rPr>
          <w:sz w:val="24"/>
          <w:szCs w:val="24"/>
        </w:rPr>
        <w:t>habet</w:t>
      </w:r>
      <w:proofErr w:type="spellEnd"/>
      <w:r w:rsidRPr="006F61C3">
        <w:rPr>
          <w:sz w:val="24"/>
          <w:szCs w:val="24"/>
        </w:rPr>
        <w:t xml:space="preserve"> xx domos </w:t>
      </w:r>
      <w:r w:rsidR="00B13B9D">
        <w:rPr>
          <w:sz w:val="24"/>
          <w:szCs w:val="24"/>
        </w:rPr>
        <w:t>(</w:t>
      </w:r>
      <w:r w:rsidR="00B13B9D" w:rsidRPr="00B13B9D">
        <w:rPr>
          <w:b/>
          <w:bCs/>
          <w:sz w:val="24"/>
          <w:szCs w:val="24"/>
        </w:rPr>
        <w:t>236v</w:t>
      </w:r>
      <w:r w:rsidR="006455E5">
        <w:rPr>
          <w:b/>
          <w:bCs/>
          <w:sz w:val="24"/>
          <w:szCs w:val="24"/>
        </w:rPr>
        <w:t xml:space="preserve"> is empty, 237r</w:t>
      </w:r>
      <w:r w:rsidR="00B13B9D">
        <w:rPr>
          <w:sz w:val="24"/>
          <w:szCs w:val="24"/>
        </w:rPr>
        <w:t xml:space="preserve">) </w:t>
      </w:r>
      <w:r w:rsidRPr="006F61C3">
        <w:rPr>
          <w:sz w:val="24"/>
          <w:szCs w:val="24"/>
        </w:rPr>
        <w:t xml:space="preserve">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occidentali</w:t>
      </w:r>
      <w:proofErr w:type="spellEnd"/>
      <w:r w:rsidRPr="006F61C3">
        <w:rPr>
          <w:sz w:val="24"/>
          <w:szCs w:val="24"/>
        </w:rPr>
        <w:t xml:space="preserve"> </w:t>
      </w:r>
      <w:proofErr w:type="spellStart"/>
      <w:r w:rsidR="00B13B9D">
        <w:rPr>
          <w:sz w:val="24"/>
          <w:szCs w:val="24"/>
        </w:rPr>
        <w:t>montis</w:t>
      </w:r>
      <w:proofErr w:type="spellEnd"/>
      <w:r w:rsidR="00B13B9D">
        <w:rPr>
          <w:sz w:val="24"/>
          <w:szCs w:val="24"/>
        </w:rPr>
        <w:t xml:space="preserve"> </w:t>
      </w:r>
      <w:proofErr w:type="spellStart"/>
      <w:r w:rsidR="00B13B9D">
        <w:rPr>
          <w:sz w:val="24"/>
          <w:szCs w:val="24"/>
        </w:rPr>
        <w:t>gelboe</w:t>
      </w:r>
      <w:proofErr w:type="spellEnd"/>
      <w:r w:rsidR="00B13B9D">
        <w:rPr>
          <w:sz w:val="24"/>
          <w:szCs w:val="24"/>
        </w:rPr>
        <w:t xml:space="preserve"> </w:t>
      </w:r>
      <w:proofErr w:type="spellStart"/>
      <w:r w:rsidR="00B13B9D">
        <w:rPr>
          <w:sz w:val="24"/>
          <w:szCs w:val="24"/>
        </w:rPr>
        <w:t>sita</w:t>
      </w:r>
      <w:proofErr w:type="spellEnd"/>
      <w:r w:rsidR="00B13B9D">
        <w:rPr>
          <w:sz w:val="24"/>
          <w:szCs w:val="24"/>
        </w:rPr>
        <w:t xml:space="preserve"> ubi </w:t>
      </w:r>
      <w:proofErr w:type="spellStart"/>
      <w:r w:rsidR="00B13B9D">
        <w:rPr>
          <w:sz w:val="24"/>
          <w:szCs w:val="24"/>
        </w:rPr>
        <w:t>adhuc</w:t>
      </w:r>
      <w:proofErr w:type="spellEnd"/>
      <w:r w:rsidR="00B13B9D">
        <w:rPr>
          <w:sz w:val="24"/>
          <w:szCs w:val="24"/>
        </w:rPr>
        <w:t xml:space="preserve"> </w:t>
      </w:r>
      <w:proofErr w:type="spellStart"/>
      <w:r w:rsidR="00B13B9D">
        <w:rPr>
          <w:sz w:val="24"/>
          <w:szCs w:val="24"/>
        </w:rPr>
        <w:t>vi</w:t>
      </w:r>
      <w:r w:rsidRPr="006F61C3">
        <w:rPr>
          <w:sz w:val="24"/>
          <w:szCs w:val="24"/>
        </w:rPr>
        <w:t>di</w:t>
      </w:r>
      <w:proofErr w:type="spellEnd"/>
      <w:r w:rsidRPr="006F61C3">
        <w:rPr>
          <w:sz w:val="24"/>
          <w:szCs w:val="24"/>
        </w:rPr>
        <w:t xml:space="preserve"> agrum </w:t>
      </w:r>
      <w:proofErr w:type="spellStart"/>
      <w:r w:rsidRPr="006F61C3">
        <w:rPr>
          <w:sz w:val="24"/>
          <w:szCs w:val="24"/>
        </w:rPr>
        <w:t>naboth</w:t>
      </w:r>
      <w:proofErr w:type="spellEnd"/>
      <w:r w:rsidRPr="006F61C3">
        <w:rPr>
          <w:sz w:val="24"/>
          <w:szCs w:val="24"/>
        </w:rPr>
        <w:t xml:space="preserve"> </w:t>
      </w:r>
      <w:proofErr w:type="spellStart"/>
      <w:r w:rsidRPr="006F61C3">
        <w:rPr>
          <w:sz w:val="24"/>
          <w:szCs w:val="24"/>
        </w:rPr>
        <w:t>yezrahelite</w:t>
      </w:r>
      <w:proofErr w:type="spellEnd"/>
      <w:r w:rsidR="00B13B9D">
        <w:rPr>
          <w:sz w:val="24"/>
          <w:szCs w:val="24"/>
        </w:rPr>
        <w:t>.</w:t>
      </w:r>
      <w:r w:rsidRPr="006F61C3">
        <w:rPr>
          <w:sz w:val="24"/>
          <w:szCs w:val="24"/>
        </w:rPr>
        <w:t xml:space="preserve"> de </w:t>
      </w:r>
      <w:proofErr w:type="spellStart"/>
      <w:r w:rsidRPr="006F61C3">
        <w:rPr>
          <w:sz w:val="24"/>
          <w:szCs w:val="24"/>
        </w:rPr>
        <w:t>yezrahel</w:t>
      </w:r>
      <w:proofErr w:type="spellEnd"/>
      <w:r w:rsidRPr="006F61C3">
        <w:rPr>
          <w:sz w:val="24"/>
          <w:szCs w:val="24"/>
        </w:rPr>
        <w:t xml:space="preserve"> ad ii leucas</w:t>
      </w:r>
      <w:r w:rsidR="00B13B9D">
        <w:rPr>
          <w:sz w:val="24"/>
          <w:szCs w:val="24"/>
        </w:rPr>
        <w:t>,</w:t>
      </w:r>
      <w:r w:rsidRPr="006F61C3">
        <w:rPr>
          <w:sz w:val="24"/>
          <w:szCs w:val="24"/>
        </w:rPr>
        <w:t xml:space="preserve"> </w:t>
      </w:r>
      <w:proofErr w:type="spellStart"/>
      <w:r w:rsidRPr="006F61C3">
        <w:rPr>
          <w:sz w:val="24"/>
          <w:szCs w:val="24"/>
        </w:rPr>
        <w:t>ut</w:t>
      </w:r>
      <w:proofErr w:type="spellEnd"/>
      <w:r w:rsidRPr="006F61C3">
        <w:rPr>
          <w:sz w:val="24"/>
          <w:szCs w:val="24"/>
        </w:rPr>
        <w:t xml:space="preserve"> dictum </w:t>
      </w:r>
      <w:proofErr w:type="spellStart"/>
      <w:r w:rsidRPr="006F61C3">
        <w:rPr>
          <w:sz w:val="24"/>
          <w:szCs w:val="24"/>
        </w:rPr>
        <w:t>est</w:t>
      </w:r>
      <w:proofErr w:type="spellEnd"/>
      <w:r w:rsidR="00B13B9D">
        <w:rPr>
          <w:sz w:val="24"/>
          <w:szCs w:val="24"/>
        </w:rPr>
        <w:t xml:space="preserve">, contra </w:t>
      </w:r>
      <w:proofErr w:type="spellStart"/>
      <w:r w:rsidR="00B13B9D">
        <w:rPr>
          <w:sz w:val="24"/>
          <w:szCs w:val="24"/>
        </w:rPr>
        <w:t>aquilonem</w:t>
      </w:r>
      <w:proofErr w:type="spellEnd"/>
      <w:r w:rsidR="00B13B9D">
        <w:rPr>
          <w:sz w:val="24"/>
          <w:szCs w:val="24"/>
        </w:rPr>
        <w:t xml:space="preserve"> </w:t>
      </w:r>
      <w:proofErr w:type="spellStart"/>
      <w:r w:rsidR="00B13B9D">
        <w:rPr>
          <w:sz w:val="24"/>
          <w:szCs w:val="24"/>
        </w:rPr>
        <w:t>est</w:t>
      </w:r>
      <w:proofErr w:type="spellEnd"/>
      <w:r w:rsidR="00B13B9D">
        <w:rPr>
          <w:sz w:val="24"/>
          <w:szCs w:val="24"/>
        </w:rPr>
        <w:t xml:space="preserve"> civi</w:t>
      </w:r>
      <w:r w:rsidRPr="006F61C3">
        <w:rPr>
          <w:sz w:val="24"/>
          <w:szCs w:val="24"/>
        </w:rPr>
        <w:t xml:space="preserve">tas </w:t>
      </w:r>
      <w:proofErr w:type="spellStart"/>
      <w:r w:rsidRPr="006F61C3">
        <w:rPr>
          <w:sz w:val="24"/>
          <w:szCs w:val="24"/>
        </w:rPr>
        <w:t>suna</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australi</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hermon</w:t>
      </w:r>
      <w:proofErr w:type="spellEnd"/>
      <w:r w:rsidRPr="006F61C3">
        <w:rPr>
          <w:sz w:val="24"/>
          <w:szCs w:val="24"/>
        </w:rPr>
        <w:t xml:space="preserve"> et </w:t>
      </w:r>
      <w:proofErr w:type="spellStart"/>
      <w:r w:rsidRPr="006F61C3">
        <w:rPr>
          <w:sz w:val="24"/>
          <w:szCs w:val="24"/>
        </w:rPr>
        <w:t>duabus</w:t>
      </w:r>
      <w:proofErr w:type="spellEnd"/>
      <w:r w:rsidRPr="006F61C3">
        <w:rPr>
          <w:sz w:val="24"/>
          <w:szCs w:val="24"/>
        </w:rPr>
        <w:t xml:space="preserve"> </w:t>
      </w:r>
      <w:proofErr w:type="spellStart"/>
      <w:r w:rsidRPr="006F61C3">
        <w:rPr>
          <w:sz w:val="24"/>
          <w:szCs w:val="24"/>
        </w:rPr>
        <w:t>leucis</w:t>
      </w:r>
      <w:proofErr w:type="spellEnd"/>
      <w:r w:rsidRPr="006F61C3">
        <w:rPr>
          <w:sz w:val="24"/>
          <w:szCs w:val="24"/>
        </w:rPr>
        <w:t xml:space="preserve"> a monte </w:t>
      </w:r>
      <w:proofErr w:type="spellStart"/>
      <w:r w:rsidRPr="006F61C3">
        <w:rPr>
          <w:sz w:val="24"/>
          <w:szCs w:val="24"/>
        </w:rPr>
        <w:t>gelboe</w:t>
      </w:r>
      <w:proofErr w:type="spellEnd"/>
      <w:r w:rsidR="00B13B9D">
        <w:rPr>
          <w:sz w:val="24"/>
          <w:szCs w:val="24"/>
        </w:rPr>
        <w:t>.</w:t>
      </w:r>
      <w:r w:rsidRPr="006F61C3">
        <w:rPr>
          <w:sz w:val="24"/>
          <w:szCs w:val="24"/>
        </w:rPr>
        <w:t xml:space="preserve"> </w:t>
      </w:r>
    </w:p>
    <w:p w14:paraId="2CAD8DA6" w14:textId="3C1BAEBB" w:rsidR="006859C8" w:rsidRDefault="00A6186D" w:rsidP="008D4D90">
      <w:pPr>
        <w:ind w:firstLine="720"/>
        <w:rPr>
          <w:sz w:val="24"/>
          <w:szCs w:val="24"/>
        </w:rPr>
      </w:pPr>
      <w:proofErr w:type="spellStart"/>
      <w:r w:rsidRPr="006F61C3">
        <w:rPr>
          <w:sz w:val="24"/>
          <w:szCs w:val="24"/>
        </w:rPr>
        <w:t>i</w:t>
      </w:r>
      <w:r w:rsidR="00B13B9D">
        <w:rPr>
          <w:sz w:val="24"/>
          <w:szCs w:val="24"/>
        </w:rPr>
        <w:t>sti</w:t>
      </w:r>
      <w:proofErr w:type="spellEnd"/>
      <w:r w:rsidR="00B13B9D">
        <w:rPr>
          <w:sz w:val="24"/>
          <w:szCs w:val="24"/>
        </w:rPr>
        <w:t xml:space="preserve"> duo </w:t>
      </w:r>
      <w:proofErr w:type="spellStart"/>
      <w:r w:rsidR="00B13B9D">
        <w:rPr>
          <w:sz w:val="24"/>
          <w:szCs w:val="24"/>
        </w:rPr>
        <w:t>montes</w:t>
      </w:r>
      <w:proofErr w:type="spellEnd"/>
      <w:r w:rsidR="00B13B9D">
        <w:rPr>
          <w:sz w:val="24"/>
          <w:szCs w:val="24"/>
        </w:rPr>
        <w:t xml:space="preserve"> </w:t>
      </w:r>
      <w:proofErr w:type="spellStart"/>
      <w:r w:rsidR="00B13B9D">
        <w:rPr>
          <w:sz w:val="24"/>
          <w:szCs w:val="24"/>
        </w:rPr>
        <w:t>ita</w:t>
      </w:r>
      <w:proofErr w:type="spellEnd"/>
      <w:r w:rsidR="00B13B9D">
        <w:rPr>
          <w:sz w:val="24"/>
          <w:szCs w:val="24"/>
        </w:rPr>
        <w:t xml:space="preserve"> sunt </w:t>
      </w:r>
      <w:proofErr w:type="spellStart"/>
      <w:r w:rsidR="00B13B9D">
        <w:rPr>
          <w:sz w:val="24"/>
          <w:szCs w:val="24"/>
        </w:rPr>
        <w:t>disposi</w:t>
      </w:r>
      <w:r w:rsidRPr="006F61C3">
        <w:rPr>
          <w:sz w:val="24"/>
          <w:szCs w:val="24"/>
        </w:rPr>
        <w:t>ti</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hermo</w:t>
      </w:r>
      <w:r w:rsidR="006455E5">
        <w:rPr>
          <w:sz w:val="24"/>
          <w:szCs w:val="24"/>
        </w:rPr>
        <w:t>n</w:t>
      </w:r>
      <w:proofErr w:type="spellEnd"/>
      <w:r w:rsidR="006455E5">
        <w:rPr>
          <w:sz w:val="24"/>
          <w:szCs w:val="24"/>
        </w:rPr>
        <w:t xml:space="preserve"> sit ab </w:t>
      </w:r>
      <w:proofErr w:type="spellStart"/>
      <w:r w:rsidR="006455E5">
        <w:rPr>
          <w:sz w:val="24"/>
          <w:szCs w:val="24"/>
        </w:rPr>
        <w:t>aquilone</w:t>
      </w:r>
      <w:proofErr w:type="spellEnd"/>
      <w:r w:rsidR="006455E5">
        <w:rPr>
          <w:sz w:val="24"/>
          <w:szCs w:val="24"/>
        </w:rPr>
        <w:t>,</w:t>
      </w:r>
      <w:r w:rsidR="006455E5">
        <w:rPr>
          <w:rStyle w:val="FootnoteReference"/>
          <w:sz w:val="24"/>
          <w:szCs w:val="24"/>
        </w:rPr>
        <w:footnoteReference w:id="37"/>
      </w:r>
      <w:r w:rsidRPr="006F61C3">
        <w:rPr>
          <w:sz w:val="24"/>
          <w:szCs w:val="24"/>
        </w:rPr>
        <w:t xml:space="preserve"> </w:t>
      </w:r>
      <w:proofErr w:type="spellStart"/>
      <w:r w:rsidRPr="006F61C3">
        <w:rPr>
          <w:sz w:val="24"/>
          <w:szCs w:val="24"/>
        </w:rPr>
        <w:t>gelboe</w:t>
      </w:r>
      <w:proofErr w:type="spellEnd"/>
      <w:r w:rsidRPr="006F61C3">
        <w:rPr>
          <w:sz w:val="24"/>
          <w:szCs w:val="24"/>
        </w:rPr>
        <w:t xml:space="preserve"> ab </w:t>
      </w:r>
      <w:proofErr w:type="spellStart"/>
      <w:r w:rsidRPr="006F61C3">
        <w:rPr>
          <w:sz w:val="24"/>
          <w:szCs w:val="24"/>
        </w:rPr>
        <w:t>austro</w:t>
      </w:r>
      <w:proofErr w:type="spellEnd"/>
      <w:r w:rsidR="006455E5">
        <w:rPr>
          <w:sz w:val="24"/>
          <w:szCs w:val="24"/>
        </w:rPr>
        <w:t>, et in medi</w:t>
      </w:r>
      <w:r w:rsidRPr="006F61C3">
        <w:rPr>
          <w:sz w:val="24"/>
          <w:szCs w:val="24"/>
        </w:rPr>
        <w:t xml:space="preserve">o sit </w:t>
      </w:r>
      <w:proofErr w:type="spellStart"/>
      <w:r w:rsidRPr="006F61C3">
        <w:rPr>
          <w:sz w:val="24"/>
          <w:szCs w:val="24"/>
        </w:rPr>
        <w:t>planicies</w:t>
      </w:r>
      <w:proofErr w:type="spellEnd"/>
      <w:r w:rsidRPr="006F61C3">
        <w:rPr>
          <w:sz w:val="24"/>
          <w:szCs w:val="24"/>
        </w:rPr>
        <w:t xml:space="preserve"> </w:t>
      </w:r>
      <w:proofErr w:type="spellStart"/>
      <w:r w:rsidRPr="006F61C3">
        <w:rPr>
          <w:sz w:val="24"/>
          <w:szCs w:val="24"/>
        </w:rPr>
        <w:t>duarum</w:t>
      </w:r>
      <w:proofErr w:type="spellEnd"/>
      <w:r w:rsidRPr="006F61C3">
        <w:rPr>
          <w:sz w:val="24"/>
          <w:szCs w:val="24"/>
        </w:rPr>
        <w:t xml:space="preserve"> </w:t>
      </w:r>
      <w:proofErr w:type="spellStart"/>
      <w:r w:rsidRPr="006F61C3">
        <w:rPr>
          <w:sz w:val="24"/>
          <w:szCs w:val="24"/>
        </w:rPr>
        <w:t>leucarum</w:t>
      </w:r>
      <w:proofErr w:type="spellEnd"/>
      <w:r w:rsidRPr="006F61C3">
        <w:rPr>
          <w:sz w:val="24"/>
          <w:szCs w:val="24"/>
        </w:rPr>
        <w:t xml:space="preserve"> </w:t>
      </w:r>
      <w:proofErr w:type="spellStart"/>
      <w:r w:rsidRPr="006F61C3">
        <w:rPr>
          <w:sz w:val="24"/>
          <w:szCs w:val="24"/>
        </w:rPr>
        <w:t>lata</w:t>
      </w:r>
      <w:proofErr w:type="spellEnd"/>
      <w:r w:rsidRPr="006F61C3">
        <w:rPr>
          <w:sz w:val="24"/>
          <w:szCs w:val="24"/>
        </w:rPr>
        <w:t xml:space="preserve"> et 4 </w:t>
      </w:r>
      <w:proofErr w:type="spellStart"/>
      <w:r w:rsidRPr="006F61C3">
        <w:rPr>
          <w:sz w:val="24"/>
          <w:szCs w:val="24"/>
        </w:rPr>
        <w:t>leucarum</w:t>
      </w:r>
      <w:proofErr w:type="spellEnd"/>
      <w:r w:rsidRPr="006F61C3">
        <w:rPr>
          <w:sz w:val="24"/>
          <w:szCs w:val="24"/>
        </w:rPr>
        <w:t xml:space="preserve"> longa</w:t>
      </w:r>
      <w:r w:rsidR="006455E5">
        <w:rPr>
          <w:sz w:val="24"/>
          <w:szCs w:val="24"/>
        </w:rPr>
        <w:t>,</w:t>
      </w:r>
      <w:r w:rsidRPr="006F61C3">
        <w:rPr>
          <w:sz w:val="24"/>
          <w:szCs w:val="24"/>
        </w:rPr>
        <w:t xml:space="preserve"> et </w:t>
      </w:r>
      <w:proofErr w:type="spellStart"/>
      <w:r w:rsidRPr="006F61C3">
        <w:rPr>
          <w:sz w:val="24"/>
          <w:szCs w:val="24"/>
        </w:rPr>
        <w:t>pr</w:t>
      </w:r>
      <w:r w:rsidR="006455E5">
        <w:rPr>
          <w:sz w:val="24"/>
          <w:szCs w:val="24"/>
        </w:rPr>
        <w:t>otenditur</w:t>
      </w:r>
      <w:proofErr w:type="spellEnd"/>
      <w:r w:rsidR="006455E5">
        <w:rPr>
          <w:sz w:val="24"/>
          <w:szCs w:val="24"/>
        </w:rPr>
        <w:t xml:space="preserve"> </w:t>
      </w:r>
      <w:proofErr w:type="spellStart"/>
      <w:r w:rsidR="006455E5">
        <w:rPr>
          <w:sz w:val="24"/>
          <w:szCs w:val="24"/>
        </w:rPr>
        <w:t>longitudo</w:t>
      </w:r>
      <w:proofErr w:type="spellEnd"/>
      <w:r w:rsidR="006455E5">
        <w:rPr>
          <w:sz w:val="24"/>
          <w:szCs w:val="24"/>
        </w:rPr>
        <w:t xml:space="preserve"> ab </w:t>
      </w:r>
      <w:proofErr w:type="spellStart"/>
      <w:r w:rsidR="006455E5">
        <w:rPr>
          <w:sz w:val="24"/>
          <w:szCs w:val="24"/>
        </w:rPr>
        <w:t>occiden</w:t>
      </w:r>
      <w:r w:rsidR="006455E5" w:rsidRPr="006455E5">
        <w:rPr>
          <w:sz w:val="24"/>
          <w:szCs w:val="24"/>
          <w:highlight w:val="green"/>
        </w:rPr>
        <w:t>te</w:t>
      </w:r>
      <w:proofErr w:type="spellEnd"/>
      <w:r w:rsidRPr="006F61C3">
        <w:rPr>
          <w:sz w:val="24"/>
          <w:szCs w:val="24"/>
        </w:rPr>
        <w:t xml:space="preserve"> in </w:t>
      </w:r>
      <w:proofErr w:type="spellStart"/>
      <w:r w:rsidRPr="006F61C3">
        <w:rPr>
          <w:sz w:val="24"/>
          <w:szCs w:val="24"/>
        </w:rPr>
        <w:t>orientem</w:t>
      </w:r>
      <w:proofErr w:type="spellEnd"/>
      <w:r w:rsidR="006455E5">
        <w:rPr>
          <w:sz w:val="24"/>
          <w:szCs w:val="24"/>
        </w:rPr>
        <w:t>,</w:t>
      </w:r>
      <w:r w:rsidRPr="006F61C3">
        <w:rPr>
          <w:sz w:val="24"/>
          <w:szCs w:val="24"/>
        </w:rPr>
        <w:t xml:space="preserve"> </w:t>
      </w:r>
      <w:proofErr w:type="spellStart"/>
      <w:r w:rsidRPr="006F61C3">
        <w:rPr>
          <w:sz w:val="24"/>
          <w:szCs w:val="24"/>
        </w:rPr>
        <w:t>latitudo</w:t>
      </w:r>
      <w:proofErr w:type="spellEnd"/>
      <w:r w:rsidRPr="006F61C3">
        <w:rPr>
          <w:sz w:val="24"/>
          <w:szCs w:val="24"/>
        </w:rPr>
        <w:t xml:space="preserve"> </w:t>
      </w:r>
      <w:proofErr w:type="spellStart"/>
      <w:r w:rsidRPr="006F61C3">
        <w:rPr>
          <w:sz w:val="24"/>
          <w:szCs w:val="24"/>
        </w:rPr>
        <w:t>vero</w:t>
      </w:r>
      <w:proofErr w:type="spellEnd"/>
      <w:r w:rsidRPr="006F61C3">
        <w:rPr>
          <w:sz w:val="24"/>
          <w:szCs w:val="24"/>
        </w:rPr>
        <w:t xml:space="preserve"> ab </w:t>
      </w:r>
      <w:proofErr w:type="spellStart"/>
      <w:r w:rsidRPr="006F61C3">
        <w:rPr>
          <w:sz w:val="24"/>
          <w:szCs w:val="24"/>
        </w:rPr>
        <w:t>aqu</w:t>
      </w:r>
      <w:r w:rsidR="006455E5">
        <w:rPr>
          <w:sz w:val="24"/>
          <w:szCs w:val="24"/>
        </w:rPr>
        <w:t>ilone</w:t>
      </w:r>
      <w:proofErr w:type="spellEnd"/>
      <w:r w:rsidR="006455E5">
        <w:rPr>
          <w:sz w:val="24"/>
          <w:szCs w:val="24"/>
        </w:rPr>
        <w:t xml:space="preserve"> </w:t>
      </w:r>
      <w:proofErr w:type="spellStart"/>
      <w:r w:rsidR="006455E5">
        <w:rPr>
          <w:sz w:val="24"/>
          <w:szCs w:val="24"/>
        </w:rPr>
        <w:t>ad</w:t>
      </w:r>
      <w:proofErr w:type="spellEnd"/>
      <w:r w:rsidR="006455E5">
        <w:rPr>
          <w:sz w:val="24"/>
          <w:szCs w:val="24"/>
        </w:rPr>
        <w:t xml:space="preserve"> </w:t>
      </w:r>
      <w:proofErr w:type="spellStart"/>
      <w:r w:rsidR="006455E5">
        <w:rPr>
          <w:sz w:val="24"/>
          <w:szCs w:val="24"/>
        </w:rPr>
        <w:t>austrum</w:t>
      </w:r>
      <w:proofErr w:type="spellEnd"/>
      <w:r w:rsidR="006455E5">
        <w:rPr>
          <w:sz w:val="24"/>
          <w:szCs w:val="24"/>
        </w:rPr>
        <w:t xml:space="preserve"> </w:t>
      </w:r>
      <w:proofErr w:type="spellStart"/>
      <w:r w:rsidR="006455E5">
        <w:rPr>
          <w:sz w:val="24"/>
          <w:szCs w:val="24"/>
        </w:rPr>
        <w:t>sicut</w:t>
      </w:r>
      <w:proofErr w:type="spellEnd"/>
      <w:r w:rsidR="006455E5">
        <w:rPr>
          <w:sz w:val="24"/>
          <w:szCs w:val="24"/>
        </w:rPr>
        <w:t xml:space="preserve"> et </w:t>
      </w:r>
      <w:proofErr w:type="spellStart"/>
      <w:r w:rsidR="006455E5">
        <w:rPr>
          <w:sz w:val="24"/>
          <w:szCs w:val="24"/>
        </w:rPr>
        <w:t>longi</w:t>
      </w:r>
      <w:r w:rsidRPr="006F61C3">
        <w:rPr>
          <w:sz w:val="24"/>
          <w:szCs w:val="24"/>
        </w:rPr>
        <w:t>tudo</w:t>
      </w:r>
      <w:proofErr w:type="spellEnd"/>
      <w:r w:rsidRPr="006F61C3">
        <w:rPr>
          <w:sz w:val="24"/>
          <w:szCs w:val="24"/>
        </w:rPr>
        <w:t xml:space="preserve"> et </w:t>
      </w:r>
      <w:proofErr w:type="spellStart"/>
      <w:r w:rsidRPr="006F61C3">
        <w:rPr>
          <w:sz w:val="24"/>
          <w:szCs w:val="24"/>
        </w:rPr>
        <w:t>latitudo</w:t>
      </w:r>
      <w:proofErr w:type="spellEnd"/>
      <w:r w:rsidRPr="006F61C3">
        <w:rPr>
          <w:sz w:val="24"/>
          <w:szCs w:val="24"/>
        </w:rPr>
        <w:t xml:space="preserve"> </w:t>
      </w:r>
      <w:proofErr w:type="spellStart"/>
      <w:r w:rsidRPr="006F61C3">
        <w:rPr>
          <w:sz w:val="24"/>
          <w:szCs w:val="24"/>
        </w:rPr>
        <w:t>ipsorum</w:t>
      </w:r>
      <w:proofErr w:type="spellEnd"/>
      <w:r w:rsidRPr="006F61C3">
        <w:rPr>
          <w:sz w:val="24"/>
          <w:szCs w:val="24"/>
        </w:rPr>
        <w:t xml:space="preserve"> </w:t>
      </w:r>
      <w:proofErr w:type="spellStart"/>
      <w:r w:rsidRPr="006F61C3">
        <w:rPr>
          <w:sz w:val="24"/>
          <w:szCs w:val="24"/>
        </w:rPr>
        <w:t>montium</w:t>
      </w:r>
      <w:proofErr w:type="spellEnd"/>
      <w:r w:rsidR="006455E5">
        <w:rPr>
          <w:sz w:val="24"/>
          <w:szCs w:val="24"/>
        </w:rPr>
        <w:t>.</w:t>
      </w:r>
      <w:r w:rsidRPr="006F61C3">
        <w:rPr>
          <w:sz w:val="24"/>
          <w:szCs w:val="24"/>
        </w:rPr>
        <w:t xml:space="preserve"> In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planitie</w:t>
      </w:r>
      <w:proofErr w:type="spellEnd"/>
      <w:r w:rsidRPr="006F61C3">
        <w:rPr>
          <w:sz w:val="24"/>
          <w:szCs w:val="24"/>
        </w:rPr>
        <w:t xml:space="preserve"> </w:t>
      </w:r>
      <w:proofErr w:type="spellStart"/>
      <w:r w:rsidRPr="006F61C3">
        <w:rPr>
          <w:sz w:val="24"/>
          <w:szCs w:val="24"/>
        </w:rPr>
        <w:t>sepe</w:t>
      </w:r>
      <w:proofErr w:type="spellEnd"/>
      <w:r w:rsidRPr="006F61C3">
        <w:rPr>
          <w:sz w:val="24"/>
          <w:szCs w:val="24"/>
        </w:rPr>
        <w:t xml:space="preserve"> </w:t>
      </w:r>
      <w:proofErr w:type="spellStart"/>
      <w:r w:rsidRPr="006F61C3">
        <w:rPr>
          <w:sz w:val="24"/>
          <w:szCs w:val="24"/>
        </w:rPr>
        <w:t>habiti</w:t>
      </w:r>
      <w:proofErr w:type="spellEnd"/>
      <w:r w:rsidRPr="006F61C3">
        <w:rPr>
          <w:sz w:val="24"/>
          <w:szCs w:val="24"/>
        </w:rPr>
        <w:t xml:space="preserve"> sunt </w:t>
      </w:r>
      <w:proofErr w:type="spellStart"/>
      <w:r w:rsidRPr="006F61C3">
        <w:rPr>
          <w:sz w:val="24"/>
          <w:szCs w:val="24"/>
        </w:rPr>
        <w:t>magni</w:t>
      </w:r>
      <w:proofErr w:type="spellEnd"/>
      <w:r w:rsidRPr="006F61C3">
        <w:rPr>
          <w:sz w:val="24"/>
          <w:szCs w:val="24"/>
        </w:rPr>
        <w:t xml:space="preserve"> </w:t>
      </w:r>
      <w:proofErr w:type="spellStart"/>
      <w:r w:rsidRPr="006F61C3">
        <w:rPr>
          <w:sz w:val="24"/>
          <w:szCs w:val="24"/>
        </w:rPr>
        <w:t>conflictus</w:t>
      </w:r>
      <w:proofErr w:type="spellEnd"/>
      <w:r w:rsidR="006455E5">
        <w:rPr>
          <w:sz w:val="24"/>
          <w:szCs w:val="24"/>
        </w:rPr>
        <w:t>.</w:t>
      </w:r>
      <w:r w:rsidRPr="006F61C3">
        <w:rPr>
          <w:sz w:val="24"/>
          <w:szCs w:val="24"/>
        </w:rPr>
        <w:t xml:space="preserve"> </w:t>
      </w:r>
      <w:proofErr w:type="spellStart"/>
      <w:r w:rsidRPr="006F61C3">
        <w:rPr>
          <w:sz w:val="24"/>
          <w:szCs w:val="24"/>
        </w:rPr>
        <w:t>Ib</w:t>
      </w:r>
      <w:r w:rsidR="006455E5">
        <w:rPr>
          <w:sz w:val="24"/>
          <w:szCs w:val="24"/>
        </w:rPr>
        <w:t>i</w:t>
      </w:r>
      <w:proofErr w:type="spellEnd"/>
      <w:r w:rsidR="006455E5">
        <w:rPr>
          <w:sz w:val="24"/>
          <w:szCs w:val="24"/>
        </w:rPr>
        <w:t xml:space="preserve"> </w:t>
      </w:r>
      <w:proofErr w:type="spellStart"/>
      <w:r w:rsidR="006455E5">
        <w:rPr>
          <w:sz w:val="24"/>
          <w:szCs w:val="24"/>
        </w:rPr>
        <w:t>enim</w:t>
      </w:r>
      <w:proofErr w:type="spellEnd"/>
      <w:r w:rsidR="006455E5">
        <w:rPr>
          <w:sz w:val="24"/>
          <w:szCs w:val="24"/>
        </w:rPr>
        <w:t xml:space="preserve"> </w:t>
      </w:r>
      <w:proofErr w:type="spellStart"/>
      <w:r w:rsidR="006455E5">
        <w:rPr>
          <w:sz w:val="24"/>
          <w:szCs w:val="24"/>
        </w:rPr>
        <w:t>gedeon</w:t>
      </w:r>
      <w:proofErr w:type="spellEnd"/>
      <w:r w:rsidR="006455E5">
        <w:rPr>
          <w:sz w:val="24"/>
          <w:szCs w:val="24"/>
        </w:rPr>
        <w:t xml:space="preserve"> </w:t>
      </w:r>
      <w:proofErr w:type="spellStart"/>
      <w:r w:rsidR="006455E5">
        <w:rPr>
          <w:sz w:val="24"/>
          <w:szCs w:val="24"/>
        </w:rPr>
        <w:t>superavit</w:t>
      </w:r>
      <w:proofErr w:type="spellEnd"/>
      <w:r w:rsidR="006455E5">
        <w:rPr>
          <w:sz w:val="24"/>
          <w:szCs w:val="24"/>
        </w:rPr>
        <w:t xml:space="preserve"> </w:t>
      </w:r>
      <w:proofErr w:type="spellStart"/>
      <w:r w:rsidR="006455E5">
        <w:rPr>
          <w:sz w:val="24"/>
          <w:szCs w:val="24"/>
        </w:rPr>
        <w:t>madiani</w:t>
      </w:r>
      <w:r w:rsidRPr="006F61C3">
        <w:rPr>
          <w:sz w:val="24"/>
          <w:szCs w:val="24"/>
        </w:rPr>
        <w:t>tas</w:t>
      </w:r>
      <w:proofErr w:type="spellEnd"/>
      <w:r w:rsidR="006455E5">
        <w:rPr>
          <w:sz w:val="24"/>
          <w:szCs w:val="24"/>
        </w:rPr>
        <w:t xml:space="preserve">. Item </w:t>
      </w:r>
      <w:proofErr w:type="spellStart"/>
      <w:r w:rsidR="006455E5" w:rsidRPr="006455E5">
        <w:rPr>
          <w:sz w:val="24"/>
          <w:szCs w:val="24"/>
          <w:highlight w:val="yellow"/>
        </w:rPr>
        <w:t>saul</w:t>
      </w:r>
      <w:proofErr w:type="spellEnd"/>
      <w:r w:rsidRPr="006F61C3">
        <w:rPr>
          <w:sz w:val="24"/>
          <w:szCs w:val="24"/>
        </w:rPr>
        <w:t xml:space="preserve"> </w:t>
      </w:r>
      <w:proofErr w:type="spellStart"/>
      <w:r w:rsidRPr="006F61C3">
        <w:rPr>
          <w:sz w:val="24"/>
          <w:szCs w:val="24"/>
        </w:rPr>
        <w:t>superatus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a</w:t>
      </w:r>
      <w:r w:rsidR="006455E5">
        <w:rPr>
          <w:sz w:val="24"/>
          <w:szCs w:val="24"/>
        </w:rPr>
        <w:t xml:space="preserve"> </w:t>
      </w:r>
      <w:proofErr w:type="spellStart"/>
      <w:r w:rsidRPr="006F61C3">
        <w:rPr>
          <w:sz w:val="24"/>
          <w:szCs w:val="24"/>
        </w:rPr>
        <w:t>philisteis</w:t>
      </w:r>
      <w:proofErr w:type="spellEnd"/>
      <w:r w:rsidRPr="006F61C3">
        <w:rPr>
          <w:sz w:val="24"/>
          <w:szCs w:val="24"/>
        </w:rPr>
        <w:t xml:space="preserve"> et </w:t>
      </w:r>
      <w:proofErr w:type="spellStart"/>
      <w:r w:rsidRPr="006F61C3">
        <w:rPr>
          <w:sz w:val="24"/>
          <w:szCs w:val="24"/>
        </w:rPr>
        <w:t>plures</w:t>
      </w:r>
      <w:proofErr w:type="spellEnd"/>
      <w:r w:rsidRPr="006F61C3">
        <w:rPr>
          <w:sz w:val="24"/>
          <w:szCs w:val="24"/>
        </w:rPr>
        <w:t xml:space="preserve"> alii</w:t>
      </w:r>
      <w:r w:rsidR="008D4D90">
        <w:rPr>
          <w:sz w:val="24"/>
          <w:szCs w:val="24"/>
        </w:rPr>
        <w:t>.</w:t>
      </w:r>
      <w:r w:rsidR="008D4D90">
        <w:rPr>
          <w:rStyle w:val="FootnoteReference"/>
          <w:sz w:val="24"/>
          <w:szCs w:val="24"/>
        </w:rPr>
        <w:footnoteReference w:id="38"/>
      </w:r>
      <w:r w:rsidRPr="006F61C3">
        <w:rPr>
          <w:sz w:val="24"/>
          <w:szCs w:val="24"/>
        </w:rPr>
        <w:t xml:space="preserve"> </w:t>
      </w:r>
      <w:proofErr w:type="spellStart"/>
      <w:r w:rsidR="006455E5">
        <w:rPr>
          <w:sz w:val="24"/>
          <w:szCs w:val="24"/>
        </w:rPr>
        <w:t>nostris</w:t>
      </w:r>
      <w:proofErr w:type="spellEnd"/>
      <w:r w:rsidR="006455E5">
        <w:rPr>
          <w:sz w:val="24"/>
          <w:szCs w:val="24"/>
        </w:rPr>
        <w:t xml:space="preserve"> </w:t>
      </w:r>
      <w:proofErr w:type="spellStart"/>
      <w:r w:rsidR="006455E5">
        <w:rPr>
          <w:sz w:val="24"/>
          <w:szCs w:val="24"/>
        </w:rPr>
        <w:t>eciam</w:t>
      </w:r>
      <w:proofErr w:type="spellEnd"/>
      <w:r w:rsidR="006455E5">
        <w:rPr>
          <w:sz w:val="24"/>
          <w:szCs w:val="24"/>
        </w:rPr>
        <w:t xml:space="preserve"> </w:t>
      </w:r>
      <w:proofErr w:type="spellStart"/>
      <w:r w:rsidR="006455E5">
        <w:rPr>
          <w:sz w:val="24"/>
          <w:szCs w:val="24"/>
        </w:rPr>
        <w:t>diebus</w:t>
      </w:r>
      <w:proofErr w:type="spellEnd"/>
      <w:r w:rsidR="006455E5">
        <w:rPr>
          <w:sz w:val="24"/>
          <w:szCs w:val="24"/>
        </w:rPr>
        <w:t xml:space="preserve"> </w:t>
      </w:r>
      <w:proofErr w:type="spellStart"/>
      <w:r w:rsidR="006455E5">
        <w:rPr>
          <w:sz w:val="24"/>
          <w:szCs w:val="24"/>
        </w:rPr>
        <w:t>tartari</w:t>
      </w:r>
      <w:proofErr w:type="spellEnd"/>
      <w:r w:rsidR="006455E5">
        <w:rPr>
          <w:sz w:val="24"/>
          <w:szCs w:val="24"/>
        </w:rPr>
        <w:t xml:space="preserve"> cum </w:t>
      </w:r>
      <w:proofErr w:type="spellStart"/>
      <w:r w:rsidR="006455E5">
        <w:rPr>
          <w:sz w:val="24"/>
          <w:szCs w:val="24"/>
        </w:rPr>
        <w:t>sarracenis</w:t>
      </w:r>
      <w:proofErr w:type="spellEnd"/>
      <w:r w:rsidR="006455E5">
        <w:rPr>
          <w:sz w:val="24"/>
          <w:szCs w:val="24"/>
        </w:rPr>
        <w:t xml:space="preserve"> ibidem </w:t>
      </w:r>
      <w:proofErr w:type="spellStart"/>
      <w:r w:rsidR="006455E5">
        <w:rPr>
          <w:sz w:val="24"/>
          <w:szCs w:val="24"/>
        </w:rPr>
        <w:t>habuerunt</w:t>
      </w:r>
      <w:proofErr w:type="spellEnd"/>
      <w:r w:rsidR="006455E5">
        <w:rPr>
          <w:sz w:val="24"/>
          <w:szCs w:val="24"/>
        </w:rPr>
        <w:t xml:space="preserve"> </w:t>
      </w:r>
      <w:proofErr w:type="spellStart"/>
      <w:r w:rsidR="006455E5">
        <w:rPr>
          <w:sz w:val="24"/>
          <w:szCs w:val="24"/>
        </w:rPr>
        <w:t>conf</w:t>
      </w:r>
      <w:r w:rsidRPr="006F61C3">
        <w:rPr>
          <w:sz w:val="24"/>
          <w:szCs w:val="24"/>
        </w:rPr>
        <w:t>lictum</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magnum</w:t>
      </w:r>
      <w:r w:rsidR="006455E5">
        <w:rPr>
          <w:sz w:val="24"/>
          <w:szCs w:val="24"/>
        </w:rPr>
        <w:t>.</w:t>
      </w:r>
      <w:r w:rsidRPr="006F61C3">
        <w:rPr>
          <w:sz w:val="24"/>
          <w:szCs w:val="24"/>
        </w:rPr>
        <w:t xml:space="preserve">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planicies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principium convallis que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illustris</w:t>
      </w:r>
      <w:proofErr w:type="spellEnd"/>
      <w:r w:rsidRPr="006F61C3">
        <w:rPr>
          <w:sz w:val="24"/>
          <w:szCs w:val="24"/>
        </w:rPr>
        <w:t xml:space="preserve"> propter sui </w:t>
      </w:r>
      <w:proofErr w:type="spellStart"/>
      <w:r w:rsidRPr="006F61C3">
        <w:rPr>
          <w:sz w:val="24"/>
          <w:szCs w:val="24"/>
        </w:rPr>
        <w:t>fertilitatem</w:t>
      </w:r>
      <w:proofErr w:type="spellEnd"/>
      <w:r w:rsidR="006455E5">
        <w:rPr>
          <w:sz w:val="24"/>
          <w:szCs w:val="24"/>
        </w:rPr>
        <w:t>,</w:t>
      </w:r>
      <w:r w:rsidRPr="006F61C3">
        <w:rPr>
          <w:sz w:val="24"/>
          <w:szCs w:val="24"/>
        </w:rPr>
        <w:t xml:space="preserve"> et </w:t>
      </w:r>
      <w:proofErr w:type="spellStart"/>
      <w:r w:rsidRPr="006F61C3">
        <w:rPr>
          <w:sz w:val="24"/>
          <w:szCs w:val="24"/>
        </w:rPr>
        <w:t>extenditur</w:t>
      </w:r>
      <w:proofErr w:type="spellEnd"/>
      <w:r w:rsidRPr="006F61C3">
        <w:rPr>
          <w:sz w:val="24"/>
          <w:szCs w:val="24"/>
        </w:rPr>
        <w:t xml:space="preserve"> de </w:t>
      </w:r>
      <w:proofErr w:type="spellStart"/>
      <w:r w:rsidRPr="006F61C3">
        <w:rPr>
          <w:sz w:val="24"/>
          <w:szCs w:val="24"/>
        </w:rPr>
        <w:t>fonte</w:t>
      </w:r>
      <w:proofErr w:type="spellEnd"/>
      <w:r w:rsidRPr="006F61C3">
        <w:rPr>
          <w:sz w:val="24"/>
          <w:szCs w:val="24"/>
        </w:rPr>
        <w:t xml:space="preserve"> </w:t>
      </w:r>
      <w:proofErr w:type="spellStart"/>
      <w:r w:rsidRPr="006F61C3">
        <w:rPr>
          <w:sz w:val="24"/>
          <w:szCs w:val="24"/>
        </w:rPr>
        <w:lastRenderedPageBreak/>
        <w:t>iezrahel</w:t>
      </w:r>
      <w:proofErr w:type="spellEnd"/>
      <w:r w:rsidR="006455E5">
        <w:rPr>
          <w:sz w:val="24"/>
          <w:szCs w:val="24"/>
        </w:rPr>
        <w:t>,</w:t>
      </w:r>
      <w:r w:rsidRPr="006F61C3">
        <w:rPr>
          <w:sz w:val="24"/>
          <w:szCs w:val="24"/>
        </w:rPr>
        <w:t xml:space="preserve"> de quo dictum </w:t>
      </w:r>
      <w:proofErr w:type="spellStart"/>
      <w:r w:rsidRPr="006F61C3">
        <w:rPr>
          <w:sz w:val="24"/>
          <w:szCs w:val="24"/>
        </w:rPr>
        <w:t>est</w:t>
      </w:r>
      <w:proofErr w:type="spellEnd"/>
      <w:r w:rsidRPr="006F61C3">
        <w:rPr>
          <w:sz w:val="24"/>
          <w:szCs w:val="24"/>
        </w:rPr>
        <w:t xml:space="preserve"> supra</w:t>
      </w:r>
      <w:r w:rsidR="006455E5">
        <w:rPr>
          <w:sz w:val="24"/>
          <w:szCs w:val="24"/>
        </w:rPr>
        <w:t>,</w:t>
      </w:r>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pla</w:t>
      </w:r>
      <w:r w:rsidR="006455E5">
        <w:rPr>
          <w:sz w:val="24"/>
          <w:szCs w:val="24"/>
        </w:rPr>
        <w:t>niciem</w:t>
      </w:r>
      <w:proofErr w:type="spellEnd"/>
      <w:r w:rsidR="006455E5">
        <w:rPr>
          <w:sz w:val="24"/>
          <w:szCs w:val="24"/>
        </w:rPr>
        <w:t xml:space="preserve"> </w:t>
      </w:r>
      <w:proofErr w:type="spellStart"/>
      <w:r w:rsidR="006455E5">
        <w:rPr>
          <w:sz w:val="24"/>
          <w:szCs w:val="24"/>
        </w:rPr>
        <w:t>iericho</w:t>
      </w:r>
      <w:proofErr w:type="spellEnd"/>
      <w:r w:rsidR="006455E5">
        <w:rPr>
          <w:sz w:val="24"/>
          <w:szCs w:val="24"/>
        </w:rPr>
        <w:t xml:space="preserve"> et finem </w:t>
      </w:r>
      <w:proofErr w:type="spellStart"/>
      <w:r w:rsidR="006455E5">
        <w:rPr>
          <w:sz w:val="24"/>
          <w:szCs w:val="24"/>
        </w:rPr>
        <w:t>yor</w:t>
      </w:r>
      <w:r w:rsidRPr="006F61C3">
        <w:rPr>
          <w:sz w:val="24"/>
          <w:szCs w:val="24"/>
        </w:rPr>
        <w:t>danis</w:t>
      </w:r>
      <w:proofErr w:type="spellEnd"/>
      <w:r w:rsidR="006455E5">
        <w:rPr>
          <w:rStyle w:val="FootnoteReference"/>
          <w:sz w:val="24"/>
          <w:szCs w:val="24"/>
        </w:rPr>
        <w:footnoteReference w:id="39"/>
      </w:r>
      <w:r w:rsidRPr="006F61C3">
        <w:rPr>
          <w:sz w:val="24"/>
          <w:szCs w:val="24"/>
        </w:rPr>
        <w:t xml:space="preserve"> ad mare mortuum</w:t>
      </w:r>
      <w:r w:rsidR="006455E5">
        <w:rPr>
          <w:sz w:val="24"/>
          <w:szCs w:val="24"/>
        </w:rPr>
        <w:t>.</w:t>
      </w:r>
      <w:r w:rsidRPr="006F61C3">
        <w:rPr>
          <w:sz w:val="24"/>
          <w:szCs w:val="24"/>
        </w:rPr>
        <w:t xml:space="preserve"> </w:t>
      </w:r>
    </w:p>
    <w:p w14:paraId="6A2F9F9D" w14:textId="77777777" w:rsidR="006859C8" w:rsidRDefault="00A6186D" w:rsidP="006859C8">
      <w:pPr>
        <w:ind w:firstLine="720"/>
        <w:rPr>
          <w:sz w:val="24"/>
          <w:szCs w:val="24"/>
        </w:rPr>
      </w:pPr>
      <w:proofErr w:type="spellStart"/>
      <w:r w:rsidRPr="006F61C3">
        <w:rPr>
          <w:sz w:val="24"/>
          <w:szCs w:val="24"/>
        </w:rPr>
        <w:t>iezrahel</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occidentali</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gelboe</w:t>
      </w:r>
      <w:proofErr w:type="spellEnd"/>
      <w:r w:rsidR="006455E5">
        <w:rPr>
          <w:sz w:val="24"/>
          <w:szCs w:val="24"/>
        </w:rPr>
        <w:t>,</w:t>
      </w:r>
      <w:r w:rsidR="006859C8">
        <w:rPr>
          <w:sz w:val="24"/>
          <w:szCs w:val="24"/>
        </w:rPr>
        <w:t xml:space="preserve"> </w:t>
      </w:r>
      <w:proofErr w:type="spellStart"/>
      <w:r w:rsidR="006859C8">
        <w:rPr>
          <w:sz w:val="24"/>
          <w:szCs w:val="24"/>
        </w:rPr>
        <w:t>habens</w:t>
      </w:r>
      <w:proofErr w:type="spellEnd"/>
      <w:r w:rsidR="006859C8">
        <w:rPr>
          <w:sz w:val="24"/>
          <w:szCs w:val="24"/>
        </w:rPr>
        <w:t xml:space="preserve"> in </w:t>
      </w:r>
      <w:proofErr w:type="spellStart"/>
      <w:r w:rsidR="006859C8" w:rsidRPr="006859C8">
        <w:rPr>
          <w:sz w:val="24"/>
          <w:szCs w:val="24"/>
          <w:highlight w:val="yellow"/>
        </w:rPr>
        <w:t>prospectu</w:t>
      </w:r>
      <w:proofErr w:type="spellEnd"/>
      <w:r w:rsidRPr="006F61C3">
        <w:rPr>
          <w:sz w:val="24"/>
          <w:szCs w:val="24"/>
        </w:rPr>
        <w:t xml:space="preserve"> </w:t>
      </w:r>
      <w:proofErr w:type="spellStart"/>
      <w:r w:rsidRPr="006F61C3">
        <w:rPr>
          <w:sz w:val="24"/>
          <w:szCs w:val="24"/>
        </w:rPr>
        <w:t>planiciem</w:t>
      </w:r>
      <w:proofErr w:type="spellEnd"/>
      <w:r w:rsidRPr="006F61C3">
        <w:rPr>
          <w:sz w:val="24"/>
          <w:szCs w:val="24"/>
        </w:rPr>
        <w:t xml:space="preserve"> galilee ad </w:t>
      </w:r>
      <w:proofErr w:type="spellStart"/>
      <w:r w:rsidRPr="006F61C3">
        <w:rPr>
          <w:sz w:val="24"/>
          <w:szCs w:val="24"/>
        </w:rPr>
        <w:t>residuam</w:t>
      </w:r>
      <w:proofErr w:type="spellEnd"/>
      <w:r w:rsidRPr="006F61C3">
        <w:rPr>
          <w:sz w:val="24"/>
          <w:szCs w:val="24"/>
        </w:rPr>
        <w:t xml:space="preserve"> contra </w:t>
      </w:r>
      <w:proofErr w:type="spellStart"/>
      <w:r w:rsidRPr="006F61C3">
        <w:rPr>
          <w:sz w:val="24"/>
          <w:szCs w:val="24"/>
        </w:rPr>
        <w:t>samariam</w:t>
      </w:r>
      <w:proofErr w:type="spellEnd"/>
      <w:r w:rsidRPr="006F61C3">
        <w:rPr>
          <w:sz w:val="24"/>
          <w:szCs w:val="24"/>
        </w:rPr>
        <w:t xml:space="preserve"> et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galaad</w:t>
      </w:r>
      <w:proofErr w:type="spellEnd"/>
      <w:r w:rsidR="006859C8">
        <w:rPr>
          <w:sz w:val="24"/>
          <w:szCs w:val="24"/>
        </w:rPr>
        <w:t>,</w:t>
      </w:r>
      <w:r w:rsidRPr="006F61C3">
        <w:rPr>
          <w:sz w:val="24"/>
          <w:szCs w:val="24"/>
        </w:rPr>
        <w:t xml:space="preserve"> ad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itur</w:t>
      </w:r>
      <w:proofErr w:type="spellEnd"/>
      <w:r w:rsidRPr="006F61C3">
        <w:rPr>
          <w:sz w:val="24"/>
          <w:szCs w:val="24"/>
        </w:rPr>
        <w:t xml:space="preserve"> de </w:t>
      </w:r>
      <w:proofErr w:type="spellStart"/>
      <w:r w:rsidRPr="006F61C3">
        <w:rPr>
          <w:sz w:val="24"/>
          <w:szCs w:val="24"/>
        </w:rPr>
        <w:t>iezrahel</w:t>
      </w:r>
      <w:proofErr w:type="spellEnd"/>
      <w:r w:rsidRPr="006F61C3">
        <w:rPr>
          <w:sz w:val="24"/>
          <w:szCs w:val="24"/>
        </w:rPr>
        <w:t xml:space="preserve"> in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eiusdem</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gelboe</w:t>
      </w:r>
      <w:proofErr w:type="spellEnd"/>
      <w:r w:rsidR="006859C8">
        <w:rPr>
          <w:sz w:val="24"/>
          <w:szCs w:val="24"/>
        </w:rPr>
        <w:t>,</w:t>
      </w:r>
      <w:r w:rsidRPr="006F61C3">
        <w:rPr>
          <w:sz w:val="24"/>
          <w:szCs w:val="24"/>
        </w:rPr>
        <w:t xml:space="preserve"> per </w:t>
      </w:r>
      <w:proofErr w:type="spellStart"/>
      <w:r w:rsidRPr="006F61C3">
        <w:rPr>
          <w:sz w:val="24"/>
          <w:szCs w:val="24"/>
        </w:rPr>
        <w:t>viam</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planam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ultra </w:t>
      </w:r>
      <w:proofErr w:type="spellStart"/>
      <w:r w:rsidRPr="006F61C3">
        <w:rPr>
          <w:sz w:val="24"/>
          <w:szCs w:val="24"/>
        </w:rPr>
        <w:t>iordanem</w:t>
      </w:r>
      <w:proofErr w:type="spellEnd"/>
      <w:r w:rsidR="006859C8">
        <w:rPr>
          <w:sz w:val="24"/>
          <w:szCs w:val="24"/>
        </w:rPr>
        <w:t xml:space="preserve">. Per </w:t>
      </w:r>
      <w:proofErr w:type="spellStart"/>
      <w:r w:rsidR="006859C8">
        <w:rPr>
          <w:sz w:val="24"/>
          <w:szCs w:val="24"/>
        </w:rPr>
        <w:t>hanc</w:t>
      </w:r>
      <w:proofErr w:type="spellEnd"/>
      <w:r w:rsidR="006859C8">
        <w:rPr>
          <w:sz w:val="24"/>
          <w:szCs w:val="24"/>
        </w:rPr>
        <w:t xml:space="preserve"> </w:t>
      </w:r>
      <w:proofErr w:type="spellStart"/>
      <w:r w:rsidR="006859C8">
        <w:rPr>
          <w:sz w:val="24"/>
          <w:szCs w:val="24"/>
        </w:rPr>
        <w:t>viam</w:t>
      </w:r>
      <w:proofErr w:type="spellEnd"/>
      <w:r w:rsidR="006859C8">
        <w:rPr>
          <w:sz w:val="24"/>
          <w:szCs w:val="24"/>
        </w:rPr>
        <w:t xml:space="preserve"> </w:t>
      </w:r>
      <w:proofErr w:type="spellStart"/>
      <w:r w:rsidR="006859C8">
        <w:rPr>
          <w:sz w:val="24"/>
          <w:szCs w:val="24"/>
        </w:rPr>
        <w:t>venit</w:t>
      </w:r>
      <w:proofErr w:type="spellEnd"/>
      <w:r w:rsidR="006859C8">
        <w:rPr>
          <w:sz w:val="24"/>
          <w:szCs w:val="24"/>
        </w:rPr>
        <w:t xml:space="preserve"> </w:t>
      </w:r>
      <w:proofErr w:type="spellStart"/>
      <w:r w:rsidR="006859C8">
        <w:rPr>
          <w:sz w:val="24"/>
          <w:szCs w:val="24"/>
        </w:rPr>
        <w:t>iheu</w:t>
      </w:r>
      <w:proofErr w:type="spellEnd"/>
      <w:r w:rsidR="006859C8">
        <w:rPr>
          <w:sz w:val="24"/>
          <w:szCs w:val="24"/>
        </w:rPr>
        <w:t xml:space="preserve"> de </w:t>
      </w:r>
      <w:proofErr w:type="spellStart"/>
      <w:r w:rsidR="006859C8">
        <w:rPr>
          <w:sz w:val="24"/>
          <w:szCs w:val="24"/>
        </w:rPr>
        <w:t>ramoth</w:t>
      </w:r>
      <w:proofErr w:type="spellEnd"/>
      <w:r w:rsidR="006859C8">
        <w:rPr>
          <w:sz w:val="24"/>
          <w:szCs w:val="24"/>
        </w:rPr>
        <w:t xml:space="preserve"> </w:t>
      </w:r>
      <w:proofErr w:type="spellStart"/>
      <w:r w:rsidR="006859C8">
        <w:rPr>
          <w:sz w:val="24"/>
          <w:szCs w:val="24"/>
        </w:rPr>
        <w:t>galaad</w:t>
      </w:r>
      <w:proofErr w:type="spellEnd"/>
      <w:r w:rsidR="006859C8">
        <w:rPr>
          <w:sz w:val="24"/>
          <w:szCs w:val="24"/>
        </w:rPr>
        <w:t xml:space="preserve"> </w:t>
      </w:r>
      <w:proofErr w:type="spellStart"/>
      <w:r w:rsidR="006859C8">
        <w:rPr>
          <w:sz w:val="24"/>
          <w:szCs w:val="24"/>
        </w:rPr>
        <w:t>quando</w:t>
      </w:r>
      <w:proofErr w:type="spellEnd"/>
      <w:r w:rsidR="006859C8">
        <w:rPr>
          <w:sz w:val="24"/>
          <w:szCs w:val="24"/>
        </w:rPr>
        <w:t xml:space="preserve"> dixit “specu</w:t>
      </w:r>
      <w:r w:rsidRPr="006F61C3">
        <w:rPr>
          <w:sz w:val="24"/>
          <w:szCs w:val="24"/>
        </w:rPr>
        <w:t xml:space="preserve">lator video ego </w:t>
      </w:r>
      <w:proofErr w:type="spellStart"/>
      <w:r w:rsidRPr="006F61C3">
        <w:rPr>
          <w:sz w:val="24"/>
          <w:szCs w:val="24"/>
        </w:rPr>
        <w:t>globum</w:t>
      </w:r>
      <w:proofErr w:type="spellEnd"/>
      <w:r w:rsidR="006859C8">
        <w:rPr>
          <w:sz w:val="24"/>
          <w:szCs w:val="24"/>
        </w:rPr>
        <w:t>”.</w:t>
      </w:r>
      <w:r w:rsidRPr="006F61C3">
        <w:rPr>
          <w:sz w:val="24"/>
          <w:szCs w:val="24"/>
        </w:rPr>
        <w:t xml:space="preserve"> </w:t>
      </w:r>
    </w:p>
    <w:p w14:paraId="400B29DE" w14:textId="77777777" w:rsidR="006859C8" w:rsidRDefault="00A6186D" w:rsidP="006859C8">
      <w:pPr>
        <w:ind w:firstLine="720"/>
        <w:rPr>
          <w:sz w:val="24"/>
          <w:szCs w:val="24"/>
        </w:rPr>
      </w:pPr>
      <w:proofErr w:type="spellStart"/>
      <w:r w:rsidRPr="006F61C3">
        <w:rPr>
          <w:sz w:val="24"/>
          <w:szCs w:val="24"/>
        </w:rPr>
        <w:t>nec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verum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ducitur</w:t>
      </w:r>
      <w:proofErr w:type="spellEnd"/>
      <w:r w:rsidRPr="006F61C3">
        <w:rPr>
          <w:sz w:val="24"/>
          <w:szCs w:val="24"/>
        </w:rPr>
        <w:t xml:space="preserve"> de monte </w:t>
      </w:r>
      <w:proofErr w:type="spellStart"/>
      <w:r w:rsidRPr="006F61C3">
        <w:rPr>
          <w:sz w:val="24"/>
          <w:szCs w:val="24"/>
        </w:rPr>
        <w:t>gelboe</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in </w:t>
      </w:r>
      <w:proofErr w:type="spellStart"/>
      <w:r w:rsidRPr="006F61C3">
        <w:rPr>
          <w:sz w:val="24"/>
          <w:szCs w:val="24"/>
        </w:rPr>
        <w:t>eo</w:t>
      </w:r>
      <w:proofErr w:type="spellEnd"/>
      <w:r w:rsidRPr="006F61C3">
        <w:rPr>
          <w:sz w:val="24"/>
          <w:szCs w:val="24"/>
        </w:rPr>
        <w:t xml:space="preserve"> </w:t>
      </w:r>
      <w:proofErr w:type="spellStart"/>
      <w:r w:rsidRPr="006F61C3">
        <w:rPr>
          <w:sz w:val="24"/>
          <w:szCs w:val="24"/>
        </w:rPr>
        <w:t>nec</w:t>
      </w:r>
      <w:proofErr w:type="spellEnd"/>
      <w:r w:rsidRPr="006F61C3">
        <w:rPr>
          <w:sz w:val="24"/>
          <w:szCs w:val="24"/>
        </w:rPr>
        <w:t xml:space="preserve"> </w:t>
      </w:r>
      <w:proofErr w:type="spellStart"/>
      <w:r w:rsidRPr="006F61C3">
        <w:rPr>
          <w:sz w:val="24"/>
          <w:szCs w:val="24"/>
        </w:rPr>
        <w:t>ros</w:t>
      </w:r>
      <w:proofErr w:type="spellEnd"/>
      <w:r w:rsidRPr="006F61C3">
        <w:rPr>
          <w:sz w:val="24"/>
          <w:szCs w:val="24"/>
        </w:rPr>
        <w:t xml:space="preserve"> </w:t>
      </w:r>
      <w:proofErr w:type="spellStart"/>
      <w:r w:rsidRPr="006F61C3">
        <w:rPr>
          <w:sz w:val="24"/>
          <w:szCs w:val="24"/>
        </w:rPr>
        <w:t>nec</w:t>
      </w:r>
      <w:proofErr w:type="spellEnd"/>
      <w:r w:rsidRPr="006F61C3">
        <w:rPr>
          <w:sz w:val="24"/>
          <w:szCs w:val="24"/>
        </w:rPr>
        <w:t xml:space="preserve"> </w:t>
      </w:r>
      <w:proofErr w:type="spellStart"/>
      <w:r w:rsidRPr="006F61C3">
        <w:rPr>
          <w:sz w:val="24"/>
          <w:szCs w:val="24"/>
        </w:rPr>
        <w:t>pluvia</w:t>
      </w:r>
      <w:proofErr w:type="spellEnd"/>
      <w:r w:rsidRPr="006F61C3">
        <w:rPr>
          <w:sz w:val="24"/>
          <w:szCs w:val="24"/>
        </w:rPr>
        <w:t xml:space="preserve"> </w:t>
      </w:r>
      <w:proofErr w:type="spellStart"/>
      <w:r w:rsidRPr="006F61C3">
        <w:rPr>
          <w:sz w:val="24"/>
          <w:szCs w:val="24"/>
        </w:rPr>
        <w:t>descendat</w:t>
      </w:r>
      <w:proofErr w:type="spellEnd"/>
      <w:r w:rsidR="006859C8">
        <w:rPr>
          <w:sz w:val="24"/>
          <w:szCs w:val="24"/>
        </w:rPr>
        <w:t>,</w:t>
      </w:r>
      <w:r w:rsidRPr="006F61C3">
        <w:rPr>
          <w:sz w:val="24"/>
          <w:szCs w:val="24"/>
        </w:rPr>
        <w:t xml:space="preserve"> </w:t>
      </w:r>
      <w:proofErr w:type="spellStart"/>
      <w:r w:rsidRPr="006F61C3">
        <w:rPr>
          <w:sz w:val="24"/>
          <w:szCs w:val="24"/>
        </w:rPr>
        <w:t>quia</w:t>
      </w:r>
      <w:proofErr w:type="spellEnd"/>
      <w:r w:rsidR="006859C8">
        <w:rPr>
          <w:sz w:val="24"/>
          <w:szCs w:val="24"/>
        </w:rPr>
        <w:t>,</w:t>
      </w:r>
      <w:r w:rsidRPr="006F61C3">
        <w:rPr>
          <w:sz w:val="24"/>
          <w:szCs w:val="24"/>
        </w:rPr>
        <w:t xml:space="preserve"> cum in die</w:t>
      </w:r>
      <w:r w:rsidR="006859C8">
        <w:rPr>
          <w:sz w:val="24"/>
          <w:szCs w:val="24"/>
        </w:rPr>
        <w:t xml:space="preserve"> </w:t>
      </w:r>
      <w:r w:rsidRPr="006F61C3">
        <w:rPr>
          <w:sz w:val="24"/>
          <w:szCs w:val="24"/>
        </w:rPr>
        <w:t xml:space="preserve">beati </w:t>
      </w:r>
      <w:proofErr w:type="spellStart"/>
      <w:r w:rsidRPr="006F61C3">
        <w:rPr>
          <w:sz w:val="24"/>
          <w:szCs w:val="24"/>
        </w:rPr>
        <w:t>marthini</w:t>
      </w:r>
      <w:proofErr w:type="spellEnd"/>
      <w:r w:rsidRPr="006F61C3">
        <w:rPr>
          <w:sz w:val="24"/>
          <w:szCs w:val="24"/>
        </w:rPr>
        <w:t xml:space="preserve"> </w:t>
      </w:r>
      <w:proofErr w:type="spellStart"/>
      <w:r w:rsidRPr="006F61C3">
        <w:rPr>
          <w:sz w:val="24"/>
          <w:szCs w:val="24"/>
        </w:rPr>
        <w:t>essem</w:t>
      </w:r>
      <w:proofErr w:type="spellEnd"/>
      <w:r w:rsidRPr="006F61C3">
        <w:rPr>
          <w:sz w:val="24"/>
          <w:szCs w:val="24"/>
        </w:rPr>
        <w:t xml:space="preserve"> in </w:t>
      </w:r>
      <w:proofErr w:type="spellStart"/>
      <w:r w:rsidRPr="006F61C3">
        <w:rPr>
          <w:sz w:val="24"/>
          <w:szCs w:val="24"/>
        </w:rPr>
        <w:t>valle</w:t>
      </w:r>
      <w:proofErr w:type="spellEnd"/>
      <w:r w:rsidRPr="006F61C3">
        <w:rPr>
          <w:sz w:val="24"/>
          <w:szCs w:val="24"/>
        </w:rPr>
        <w:t xml:space="preserve"> </w:t>
      </w:r>
      <w:proofErr w:type="spellStart"/>
      <w:r w:rsidRPr="006F61C3">
        <w:rPr>
          <w:sz w:val="24"/>
          <w:szCs w:val="24"/>
        </w:rPr>
        <w:t>iezrahel</w:t>
      </w:r>
      <w:proofErr w:type="spellEnd"/>
      <w:r w:rsidRPr="006F61C3">
        <w:rPr>
          <w:sz w:val="24"/>
          <w:szCs w:val="24"/>
        </w:rPr>
        <w:t xml:space="preserve"> sub monte</w:t>
      </w:r>
      <w:r w:rsidR="006859C8">
        <w:rPr>
          <w:sz w:val="24"/>
          <w:szCs w:val="24"/>
        </w:rPr>
        <w:t>,</w:t>
      </w:r>
      <w:r w:rsidRPr="006F61C3">
        <w:rPr>
          <w:sz w:val="24"/>
          <w:szCs w:val="24"/>
        </w:rPr>
        <w:t xml:space="preserve"> </w:t>
      </w:r>
      <w:proofErr w:type="spellStart"/>
      <w:r w:rsidRPr="006F61C3">
        <w:rPr>
          <w:sz w:val="24"/>
          <w:szCs w:val="24"/>
        </w:rPr>
        <w:t>vidi</w:t>
      </w:r>
      <w:proofErr w:type="spellEnd"/>
      <w:r w:rsidRPr="006F61C3">
        <w:rPr>
          <w:sz w:val="24"/>
          <w:szCs w:val="24"/>
        </w:rPr>
        <w:t xml:space="preserve"> </w:t>
      </w:r>
      <w:proofErr w:type="spellStart"/>
      <w:r w:rsidRPr="006F61C3">
        <w:rPr>
          <w:sz w:val="24"/>
          <w:szCs w:val="24"/>
        </w:rPr>
        <w:t>pluviam</w:t>
      </w:r>
      <w:proofErr w:type="spellEnd"/>
      <w:r w:rsidRPr="006F61C3">
        <w:rPr>
          <w:sz w:val="24"/>
          <w:szCs w:val="24"/>
        </w:rPr>
        <w:t xml:space="preserve"> </w:t>
      </w:r>
      <w:proofErr w:type="spellStart"/>
      <w:r w:rsidRPr="006F61C3">
        <w:rPr>
          <w:sz w:val="24"/>
          <w:szCs w:val="24"/>
        </w:rPr>
        <w:t>maximam</w:t>
      </w:r>
      <w:proofErr w:type="spellEnd"/>
      <w:r w:rsidRPr="006F61C3">
        <w:rPr>
          <w:sz w:val="24"/>
          <w:szCs w:val="24"/>
        </w:rPr>
        <w:t xml:space="preserve"> supra in monte</w:t>
      </w:r>
      <w:r w:rsidR="006859C8">
        <w:rPr>
          <w:sz w:val="24"/>
          <w:szCs w:val="24"/>
        </w:rPr>
        <w:t>,</w:t>
      </w:r>
      <w:r w:rsidRPr="006F61C3">
        <w:rPr>
          <w:sz w:val="24"/>
          <w:szCs w:val="24"/>
        </w:rPr>
        <w:t xml:space="preserv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aque</w:t>
      </w:r>
      <w:proofErr w:type="spellEnd"/>
      <w:r w:rsidRPr="006F61C3">
        <w:rPr>
          <w:sz w:val="24"/>
          <w:szCs w:val="24"/>
        </w:rPr>
        <w:t xml:space="preserve"> ad </w:t>
      </w:r>
      <w:proofErr w:type="spellStart"/>
      <w:r w:rsidRPr="006F61C3">
        <w:rPr>
          <w:sz w:val="24"/>
          <w:szCs w:val="24"/>
        </w:rPr>
        <w:t>nos</w:t>
      </w:r>
      <w:proofErr w:type="spellEnd"/>
      <w:r w:rsidRPr="006F61C3">
        <w:rPr>
          <w:sz w:val="24"/>
          <w:szCs w:val="24"/>
        </w:rPr>
        <w:t xml:space="preserve"> de monte </w:t>
      </w:r>
      <w:proofErr w:type="spellStart"/>
      <w:r w:rsidRPr="006F61C3">
        <w:rPr>
          <w:sz w:val="24"/>
          <w:szCs w:val="24"/>
        </w:rPr>
        <w:t>descenderunt</w:t>
      </w:r>
      <w:proofErr w:type="spellEnd"/>
      <w:r w:rsidR="006859C8">
        <w:rPr>
          <w:sz w:val="24"/>
          <w:szCs w:val="24"/>
        </w:rPr>
        <w:t>.</w:t>
      </w:r>
      <w:r w:rsidRPr="006F61C3">
        <w:rPr>
          <w:sz w:val="24"/>
          <w:szCs w:val="24"/>
        </w:rPr>
        <w:t xml:space="preserve"> verum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steriles</w:t>
      </w:r>
      <w:proofErr w:type="spellEnd"/>
      <w:r w:rsidRPr="006F61C3">
        <w:rPr>
          <w:sz w:val="24"/>
          <w:szCs w:val="24"/>
        </w:rPr>
        <w:t xml:space="preserve"> sunt</w:t>
      </w:r>
      <w:r w:rsidR="006859C8">
        <w:rPr>
          <w:sz w:val="24"/>
          <w:szCs w:val="24"/>
        </w:rPr>
        <w:t xml:space="preserve"> </w:t>
      </w:r>
      <w:r w:rsidRPr="006F61C3">
        <w:rPr>
          <w:sz w:val="24"/>
          <w:szCs w:val="24"/>
        </w:rPr>
        <w:t xml:space="preserve">et </w:t>
      </w:r>
      <w:proofErr w:type="spellStart"/>
      <w:r w:rsidRPr="006F61C3">
        <w:rPr>
          <w:sz w:val="24"/>
          <w:szCs w:val="24"/>
        </w:rPr>
        <w:t>aridi</w:t>
      </w:r>
      <w:proofErr w:type="spellEnd"/>
      <w:r w:rsidRPr="006F61C3">
        <w:rPr>
          <w:sz w:val="24"/>
          <w:szCs w:val="24"/>
        </w:rPr>
        <w:t xml:space="preserve"> et </w:t>
      </w:r>
      <w:proofErr w:type="spellStart"/>
      <w:r w:rsidRPr="006F61C3">
        <w:rPr>
          <w:sz w:val="24"/>
          <w:szCs w:val="24"/>
        </w:rPr>
        <w:t>petrosi</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et </w:t>
      </w:r>
      <w:proofErr w:type="spellStart"/>
      <w:r w:rsidRPr="006F61C3">
        <w:rPr>
          <w:sz w:val="24"/>
          <w:szCs w:val="24"/>
        </w:rPr>
        <w:t>omnes</w:t>
      </w:r>
      <w:proofErr w:type="spellEnd"/>
      <w:r w:rsidRPr="006F61C3">
        <w:rPr>
          <w:sz w:val="24"/>
          <w:szCs w:val="24"/>
        </w:rPr>
        <w:t xml:space="preserve"> </w:t>
      </w:r>
      <w:proofErr w:type="spellStart"/>
      <w:r w:rsidRPr="006F61C3">
        <w:rPr>
          <w:sz w:val="24"/>
          <w:szCs w:val="24"/>
        </w:rPr>
        <w:t>montes</w:t>
      </w:r>
      <w:proofErr w:type="spellEnd"/>
      <w:r w:rsidRPr="006F61C3">
        <w:rPr>
          <w:sz w:val="24"/>
          <w:szCs w:val="24"/>
        </w:rPr>
        <w:t xml:space="preserve"> </w:t>
      </w:r>
      <w:proofErr w:type="spellStart"/>
      <w:r w:rsidRPr="006F61C3">
        <w:rPr>
          <w:sz w:val="24"/>
          <w:szCs w:val="24"/>
        </w:rPr>
        <w:t>israhel</w:t>
      </w:r>
      <w:proofErr w:type="spellEnd"/>
      <w:r w:rsidR="006859C8">
        <w:rPr>
          <w:sz w:val="24"/>
          <w:szCs w:val="24"/>
        </w:rPr>
        <w:t>.</w:t>
      </w:r>
      <w:r w:rsidRPr="006F61C3">
        <w:rPr>
          <w:sz w:val="24"/>
          <w:szCs w:val="24"/>
        </w:rPr>
        <w:t xml:space="preserve"> </w:t>
      </w:r>
    </w:p>
    <w:p w14:paraId="07520FB4" w14:textId="76BEB389" w:rsidR="008776D7" w:rsidRDefault="001C27D5" w:rsidP="00765FD3">
      <w:pPr>
        <w:ind w:firstLine="720"/>
        <w:rPr>
          <w:sz w:val="24"/>
          <w:szCs w:val="24"/>
        </w:rPr>
      </w:pPr>
      <w:r>
        <w:rPr>
          <w:sz w:val="24"/>
          <w:szCs w:val="24"/>
        </w:rPr>
        <w:t xml:space="preserve">de </w:t>
      </w:r>
      <w:proofErr w:type="spellStart"/>
      <w:r>
        <w:rPr>
          <w:sz w:val="24"/>
          <w:szCs w:val="24"/>
        </w:rPr>
        <w:t>iezrahel</w:t>
      </w:r>
      <w:proofErr w:type="spellEnd"/>
      <w:r>
        <w:rPr>
          <w:sz w:val="24"/>
          <w:szCs w:val="24"/>
        </w:rPr>
        <w:t xml:space="preserve"> </w:t>
      </w:r>
      <w:proofErr w:type="spellStart"/>
      <w:r>
        <w:rPr>
          <w:sz w:val="24"/>
          <w:szCs w:val="24"/>
        </w:rPr>
        <w:t>usque</w:t>
      </w:r>
      <w:proofErr w:type="spellEnd"/>
      <w:r>
        <w:rPr>
          <w:sz w:val="24"/>
          <w:szCs w:val="24"/>
        </w:rPr>
        <w:t xml:space="preserve"> </w:t>
      </w:r>
      <w:proofErr w:type="spellStart"/>
      <w:r>
        <w:rPr>
          <w:sz w:val="24"/>
          <w:szCs w:val="24"/>
        </w:rPr>
        <w:t>ingenni</w:t>
      </w:r>
      <w:r w:rsidR="00A6186D" w:rsidRPr="006F61C3">
        <w:rPr>
          <w:sz w:val="24"/>
          <w:szCs w:val="24"/>
        </w:rPr>
        <w:t>um</w:t>
      </w:r>
      <w:proofErr w:type="spellEnd"/>
      <w:r w:rsidR="00A6186D" w:rsidRPr="006F61C3">
        <w:rPr>
          <w:sz w:val="24"/>
          <w:szCs w:val="24"/>
        </w:rPr>
        <w:t xml:space="preserve"> contra </w:t>
      </w:r>
      <w:proofErr w:type="spellStart"/>
      <w:r w:rsidR="00A6186D" w:rsidRPr="006F61C3">
        <w:rPr>
          <w:sz w:val="24"/>
          <w:szCs w:val="24"/>
        </w:rPr>
        <w:t>austrum</w:t>
      </w:r>
      <w:proofErr w:type="spellEnd"/>
      <w:r w:rsidR="00A6186D" w:rsidRPr="006F61C3">
        <w:rPr>
          <w:sz w:val="24"/>
          <w:szCs w:val="24"/>
        </w:rPr>
        <w:t xml:space="preserve"> </w:t>
      </w:r>
      <w:proofErr w:type="spellStart"/>
      <w:r w:rsidR="00A6186D" w:rsidRPr="006F61C3">
        <w:rPr>
          <w:sz w:val="24"/>
          <w:szCs w:val="24"/>
        </w:rPr>
        <w:t>quinque</w:t>
      </w:r>
      <w:proofErr w:type="spellEnd"/>
      <w:r w:rsidR="00A6186D" w:rsidRPr="006F61C3">
        <w:rPr>
          <w:sz w:val="24"/>
          <w:szCs w:val="24"/>
        </w:rPr>
        <w:t xml:space="preserve"> </w:t>
      </w:r>
      <w:proofErr w:type="spellStart"/>
      <w:r w:rsidR="00A6186D" w:rsidRPr="006F61C3">
        <w:rPr>
          <w:sz w:val="24"/>
          <w:szCs w:val="24"/>
        </w:rPr>
        <w:t>leuce</w:t>
      </w:r>
      <w:proofErr w:type="spellEnd"/>
      <w:r w:rsidR="00A6186D" w:rsidRPr="006F61C3">
        <w:rPr>
          <w:sz w:val="24"/>
          <w:szCs w:val="24"/>
        </w:rPr>
        <w:t xml:space="preserve"> fere </w:t>
      </w:r>
      <w:proofErr w:type="spellStart"/>
      <w:r w:rsidR="00A6186D" w:rsidRPr="006F61C3">
        <w:rPr>
          <w:sz w:val="24"/>
          <w:szCs w:val="24"/>
        </w:rPr>
        <w:t>es</w:t>
      </w:r>
      <w:r>
        <w:rPr>
          <w:sz w:val="24"/>
          <w:szCs w:val="24"/>
        </w:rPr>
        <w:t>t</w:t>
      </w:r>
      <w:proofErr w:type="spellEnd"/>
      <w:r>
        <w:rPr>
          <w:sz w:val="24"/>
          <w:szCs w:val="24"/>
        </w:rPr>
        <w:t xml:space="preserve"> </w:t>
      </w:r>
      <w:proofErr w:type="spellStart"/>
      <w:r>
        <w:rPr>
          <w:sz w:val="24"/>
          <w:szCs w:val="24"/>
        </w:rPr>
        <w:t>opidum</w:t>
      </w:r>
      <w:proofErr w:type="spellEnd"/>
      <w:r>
        <w:rPr>
          <w:sz w:val="24"/>
          <w:szCs w:val="24"/>
        </w:rPr>
        <w:t xml:space="preserve"> </w:t>
      </w:r>
      <w:proofErr w:type="spellStart"/>
      <w:r>
        <w:rPr>
          <w:sz w:val="24"/>
          <w:szCs w:val="24"/>
        </w:rPr>
        <w:t>muratum</w:t>
      </w:r>
      <w:proofErr w:type="spellEnd"/>
      <w:r>
        <w:rPr>
          <w:sz w:val="24"/>
          <w:szCs w:val="24"/>
        </w:rPr>
        <w:t xml:space="preserve"> </w:t>
      </w:r>
      <w:proofErr w:type="spellStart"/>
      <w:r>
        <w:rPr>
          <w:sz w:val="24"/>
          <w:szCs w:val="24"/>
        </w:rPr>
        <w:t>quidem</w:t>
      </w:r>
      <w:proofErr w:type="spellEnd"/>
      <w:r>
        <w:rPr>
          <w:sz w:val="24"/>
          <w:szCs w:val="24"/>
        </w:rPr>
        <w:t xml:space="preserve"> sed </w:t>
      </w:r>
      <w:proofErr w:type="spellStart"/>
      <w:r>
        <w:rPr>
          <w:sz w:val="24"/>
          <w:szCs w:val="24"/>
        </w:rPr>
        <w:t>col</w:t>
      </w:r>
      <w:r w:rsidR="00A6186D" w:rsidRPr="006F61C3">
        <w:rPr>
          <w:sz w:val="24"/>
          <w:szCs w:val="24"/>
        </w:rPr>
        <w:t>lapsum</w:t>
      </w:r>
      <w:proofErr w:type="spellEnd"/>
      <w:r w:rsidR="00A6186D" w:rsidRPr="006F61C3">
        <w:rPr>
          <w:sz w:val="24"/>
          <w:szCs w:val="24"/>
        </w:rPr>
        <w:t xml:space="preserve"> </w:t>
      </w:r>
      <w:proofErr w:type="spellStart"/>
      <w:r w:rsidR="00A6186D" w:rsidRPr="006F61C3">
        <w:rPr>
          <w:sz w:val="24"/>
          <w:szCs w:val="24"/>
        </w:rPr>
        <w:t>situm</w:t>
      </w:r>
      <w:proofErr w:type="spellEnd"/>
      <w:r w:rsidR="00A6186D" w:rsidRPr="006F61C3">
        <w:rPr>
          <w:sz w:val="24"/>
          <w:szCs w:val="24"/>
        </w:rPr>
        <w:t xml:space="preserve"> in </w:t>
      </w:r>
      <w:proofErr w:type="spellStart"/>
      <w:r w:rsidR="00A6186D" w:rsidRPr="006F61C3">
        <w:rPr>
          <w:sz w:val="24"/>
          <w:szCs w:val="24"/>
        </w:rPr>
        <w:t>pede</w:t>
      </w:r>
      <w:proofErr w:type="spellEnd"/>
      <w:r w:rsidR="00A6186D" w:rsidRPr="006F61C3">
        <w:rPr>
          <w:sz w:val="24"/>
          <w:szCs w:val="24"/>
        </w:rPr>
        <w:t xml:space="preserve"> </w:t>
      </w:r>
      <w:proofErr w:type="spellStart"/>
      <w:r w:rsidR="00A6186D" w:rsidRPr="006F61C3">
        <w:rPr>
          <w:sz w:val="24"/>
          <w:szCs w:val="24"/>
        </w:rPr>
        <w:t>montis</w:t>
      </w:r>
      <w:proofErr w:type="spellEnd"/>
      <w:r w:rsidR="00A6186D" w:rsidRPr="006F61C3">
        <w:rPr>
          <w:sz w:val="24"/>
          <w:szCs w:val="24"/>
        </w:rPr>
        <w:t xml:space="preserve"> </w:t>
      </w:r>
      <w:proofErr w:type="spellStart"/>
      <w:r w:rsidR="00A6186D" w:rsidRPr="006F61C3">
        <w:rPr>
          <w:sz w:val="24"/>
          <w:szCs w:val="24"/>
        </w:rPr>
        <w:t>effraym</w:t>
      </w:r>
      <w:proofErr w:type="spellEnd"/>
      <w:r>
        <w:rPr>
          <w:sz w:val="24"/>
          <w:szCs w:val="24"/>
        </w:rPr>
        <w:t>.</w:t>
      </w:r>
      <w:r w:rsidR="00144C7E">
        <w:rPr>
          <w:rStyle w:val="FootnoteReference"/>
          <w:sz w:val="24"/>
          <w:szCs w:val="24"/>
        </w:rPr>
        <w:footnoteReference w:id="40"/>
      </w:r>
      <w:r w:rsidR="00A6186D" w:rsidRPr="006F61C3">
        <w:rPr>
          <w:sz w:val="24"/>
          <w:szCs w:val="24"/>
        </w:rPr>
        <w:t xml:space="preserve">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t>terminatur</w:t>
      </w:r>
      <w:proofErr w:type="spellEnd"/>
      <w:r w:rsidR="00A6186D" w:rsidRPr="006F61C3">
        <w:rPr>
          <w:sz w:val="24"/>
          <w:szCs w:val="24"/>
        </w:rPr>
        <w:t xml:space="preserve"> </w:t>
      </w:r>
      <w:proofErr w:type="spellStart"/>
      <w:r w:rsidR="00A6186D" w:rsidRPr="006F61C3">
        <w:rPr>
          <w:sz w:val="24"/>
          <w:szCs w:val="24"/>
        </w:rPr>
        <w:t>galilea</w:t>
      </w:r>
      <w:proofErr w:type="spellEnd"/>
      <w:r>
        <w:rPr>
          <w:sz w:val="24"/>
          <w:szCs w:val="24"/>
        </w:rPr>
        <w:t>,</w:t>
      </w:r>
      <w:r w:rsidR="00A6186D" w:rsidRPr="006F61C3">
        <w:rPr>
          <w:sz w:val="24"/>
          <w:szCs w:val="24"/>
        </w:rPr>
        <w:t xml:space="preserve"> que </w:t>
      </w:r>
      <w:proofErr w:type="spellStart"/>
      <w:r w:rsidR="00A6186D" w:rsidRPr="006F61C3">
        <w:rPr>
          <w:sz w:val="24"/>
          <w:szCs w:val="24"/>
        </w:rPr>
        <w:t>est</w:t>
      </w:r>
      <w:proofErr w:type="spellEnd"/>
      <w:r w:rsidR="00A6186D" w:rsidRPr="006F61C3">
        <w:rPr>
          <w:sz w:val="24"/>
          <w:szCs w:val="24"/>
        </w:rPr>
        <w:t xml:space="preserve"> fere </w:t>
      </w:r>
      <w:proofErr w:type="spellStart"/>
      <w:r w:rsidR="00A6186D" w:rsidRPr="006F61C3">
        <w:rPr>
          <w:sz w:val="24"/>
          <w:szCs w:val="24"/>
        </w:rPr>
        <w:t>tota</w:t>
      </w:r>
      <w:proofErr w:type="spellEnd"/>
      <w:r w:rsidR="00A6186D" w:rsidRPr="006F61C3">
        <w:rPr>
          <w:sz w:val="24"/>
          <w:szCs w:val="24"/>
        </w:rPr>
        <w:t xml:space="preserve"> campestris et plana</w:t>
      </w:r>
      <w:r>
        <w:rPr>
          <w:sz w:val="24"/>
          <w:szCs w:val="24"/>
        </w:rPr>
        <w:t>,</w:t>
      </w:r>
      <w:r w:rsidR="00A6186D" w:rsidRPr="006F61C3">
        <w:rPr>
          <w:sz w:val="24"/>
          <w:szCs w:val="24"/>
        </w:rPr>
        <w:t xml:space="preserve"> et incipit </w:t>
      </w:r>
      <w:proofErr w:type="spellStart"/>
      <w:r w:rsidR="00A6186D" w:rsidRPr="006F61C3">
        <w:rPr>
          <w:sz w:val="24"/>
          <w:szCs w:val="24"/>
        </w:rPr>
        <w:t>samaria</w:t>
      </w:r>
      <w:proofErr w:type="spellEnd"/>
      <w:r w:rsidR="00A6186D" w:rsidRPr="006F61C3">
        <w:rPr>
          <w:sz w:val="24"/>
          <w:szCs w:val="24"/>
        </w:rPr>
        <w:t xml:space="preserve"> que </w:t>
      </w:r>
      <w:proofErr w:type="spellStart"/>
      <w:r w:rsidR="00A6186D" w:rsidRPr="006F61C3">
        <w:rPr>
          <w:sz w:val="24"/>
          <w:szCs w:val="24"/>
        </w:rPr>
        <w:t>omnino</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montuosa</w:t>
      </w:r>
      <w:proofErr w:type="spellEnd"/>
      <w:r>
        <w:rPr>
          <w:sz w:val="24"/>
          <w:szCs w:val="24"/>
        </w:rPr>
        <w:t>.</w:t>
      </w:r>
      <w:r w:rsidR="00A6186D" w:rsidRPr="006F61C3">
        <w:rPr>
          <w:sz w:val="24"/>
          <w:szCs w:val="24"/>
        </w:rPr>
        <w:t xml:space="preserve"> De </w:t>
      </w:r>
      <w:proofErr w:type="spellStart"/>
      <w:r w:rsidR="00A6186D" w:rsidRPr="006F61C3">
        <w:rPr>
          <w:sz w:val="24"/>
          <w:szCs w:val="24"/>
        </w:rPr>
        <w:t>isto</w:t>
      </w:r>
      <w:proofErr w:type="spellEnd"/>
      <w:r w:rsidR="00A6186D" w:rsidRPr="006F61C3">
        <w:rPr>
          <w:sz w:val="24"/>
          <w:szCs w:val="24"/>
        </w:rPr>
        <w:t xml:space="preserve"> </w:t>
      </w:r>
      <w:proofErr w:type="spellStart"/>
      <w:r w:rsidR="00A6186D" w:rsidRPr="006F61C3">
        <w:rPr>
          <w:sz w:val="24"/>
          <w:szCs w:val="24"/>
        </w:rPr>
        <w:t>opido</w:t>
      </w:r>
      <w:proofErr w:type="spellEnd"/>
      <w:r w:rsidR="00A6186D" w:rsidRPr="006F61C3">
        <w:rPr>
          <w:sz w:val="24"/>
          <w:szCs w:val="24"/>
        </w:rPr>
        <w:t xml:space="preserve"> </w:t>
      </w:r>
      <w:proofErr w:type="spellStart"/>
      <w:r w:rsidR="00A6186D" w:rsidRPr="006F61C3">
        <w:rPr>
          <w:sz w:val="24"/>
          <w:szCs w:val="24"/>
        </w:rPr>
        <w:t>usque</w:t>
      </w:r>
      <w:proofErr w:type="spellEnd"/>
      <w:r>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cumulos</w:t>
      </w:r>
      <w:proofErr w:type="spellEnd"/>
      <w:r w:rsidR="00A6186D" w:rsidRPr="006F61C3">
        <w:rPr>
          <w:sz w:val="24"/>
          <w:szCs w:val="24"/>
        </w:rPr>
        <w:t xml:space="preserve"> </w:t>
      </w:r>
      <w:proofErr w:type="spellStart"/>
      <w:r w:rsidR="00A6186D" w:rsidRPr="006F61C3">
        <w:rPr>
          <w:sz w:val="24"/>
          <w:szCs w:val="24"/>
        </w:rPr>
        <w:t>yordanis</w:t>
      </w:r>
      <w:proofErr w:type="spellEnd"/>
      <w:r w:rsidR="00A6186D" w:rsidRPr="006F61C3">
        <w:rPr>
          <w:sz w:val="24"/>
          <w:szCs w:val="24"/>
        </w:rPr>
        <w:t xml:space="preserve"> contra </w:t>
      </w:r>
      <w:proofErr w:type="spellStart"/>
      <w:r w:rsidR="00A6186D" w:rsidRPr="006F61C3">
        <w:rPr>
          <w:sz w:val="24"/>
          <w:szCs w:val="24"/>
        </w:rPr>
        <w:t>orientem</w:t>
      </w:r>
      <w:proofErr w:type="spellEnd"/>
      <w:r w:rsidR="00A6186D" w:rsidRPr="006F61C3">
        <w:rPr>
          <w:sz w:val="24"/>
          <w:szCs w:val="24"/>
        </w:rPr>
        <w:t xml:space="preserve"> sunt fere ix </w:t>
      </w:r>
      <w:proofErr w:type="spellStart"/>
      <w:r w:rsidR="00A6186D" w:rsidRPr="006F61C3">
        <w:rPr>
          <w:sz w:val="24"/>
          <w:szCs w:val="24"/>
        </w:rPr>
        <w:t>leuce</w:t>
      </w:r>
      <w:proofErr w:type="spellEnd"/>
      <w:r>
        <w:rPr>
          <w:sz w:val="24"/>
          <w:szCs w:val="24"/>
        </w:rPr>
        <w:t>.</w:t>
      </w:r>
      <w:r w:rsidR="00A6186D" w:rsidRPr="006F61C3">
        <w:rPr>
          <w:sz w:val="24"/>
          <w:szCs w:val="24"/>
        </w:rPr>
        <w:t xml:space="preserve"> Item de </w:t>
      </w:r>
      <w:proofErr w:type="spellStart"/>
      <w:r w:rsidR="00A6186D" w:rsidRPr="006F61C3">
        <w:rPr>
          <w:sz w:val="24"/>
          <w:szCs w:val="24"/>
        </w:rPr>
        <w:t>isto</w:t>
      </w:r>
      <w:proofErr w:type="spellEnd"/>
      <w:r w:rsidR="00A6186D" w:rsidRPr="006F61C3">
        <w:rPr>
          <w:sz w:val="24"/>
          <w:szCs w:val="24"/>
        </w:rPr>
        <w:t xml:space="preserve"> </w:t>
      </w:r>
      <w:proofErr w:type="spellStart"/>
      <w:r w:rsidR="00A6186D" w:rsidRPr="006F61C3">
        <w:rPr>
          <w:sz w:val="24"/>
          <w:szCs w:val="24"/>
        </w:rPr>
        <w:t>opido</w:t>
      </w:r>
      <w:proofErr w:type="spellEnd"/>
      <w:r w:rsidR="00A6186D" w:rsidRPr="006F61C3">
        <w:rPr>
          <w:sz w:val="24"/>
          <w:szCs w:val="24"/>
        </w:rPr>
        <w:t xml:space="preserve"> fere ad v leucas contra </w:t>
      </w:r>
      <w:proofErr w:type="spellStart"/>
      <w:r w:rsidR="00A6186D" w:rsidRPr="006F61C3">
        <w:rPr>
          <w:sz w:val="24"/>
          <w:szCs w:val="24"/>
        </w:rPr>
        <w:t>austrum</w:t>
      </w:r>
      <w:proofErr w:type="spellEnd"/>
      <w:r w:rsidR="00A6186D" w:rsidRPr="006F61C3">
        <w:rPr>
          <w:sz w:val="24"/>
          <w:szCs w:val="24"/>
        </w:rPr>
        <w:t xml:space="preserve"> </w:t>
      </w:r>
      <w:proofErr w:type="spellStart"/>
      <w:r w:rsidR="00A6186D" w:rsidRPr="006F61C3">
        <w:rPr>
          <w:sz w:val="24"/>
          <w:szCs w:val="24"/>
        </w:rPr>
        <w:t>samarie</w:t>
      </w:r>
      <w:proofErr w:type="spellEnd"/>
      <w:r w:rsidR="00A6186D" w:rsidRPr="006F61C3">
        <w:rPr>
          <w:sz w:val="24"/>
          <w:szCs w:val="24"/>
        </w:rPr>
        <w:t xml:space="preserve"> civitas</w:t>
      </w:r>
      <w:r>
        <w:rPr>
          <w:sz w:val="24"/>
          <w:szCs w:val="24"/>
        </w:rPr>
        <w:t>,</w:t>
      </w:r>
      <w:r w:rsidR="00A6186D" w:rsidRPr="006F61C3">
        <w:rPr>
          <w:sz w:val="24"/>
          <w:szCs w:val="24"/>
        </w:rPr>
        <w:t xml:space="preserve"> </w:t>
      </w:r>
      <w:proofErr w:type="spellStart"/>
      <w:r w:rsidR="00A6186D" w:rsidRPr="006F61C3">
        <w:rPr>
          <w:sz w:val="24"/>
          <w:szCs w:val="24"/>
        </w:rPr>
        <w:t>nunc</w:t>
      </w:r>
      <w:proofErr w:type="spellEnd"/>
      <w:r w:rsidR="00A6186D" w:rsidRPr="006F61C3">
        <w:rPr>
          <w:sz w:val="24"/>
          <w:szCs w:val="24"/>
        </w:rPr>
        <w:t xml:space="preserve"> </w:t>
      </w:r>
      <w:proofErr w:type="spellStart"/>
      <w:r w:rsidR="00A6186D" w:rsidRPr="006F61C3">
        <w:rPr>
          <w:sz w:val="24"/>
          <w:szCs w:val="24"/>
        </w:rPr>
        <w:t>sebaste</w:t>
      </w:r>
      <w:proofErr w:type="spellEnd"/>
      <w:r w:rsidR="00A6186D" w:rsidRPr="006F61C3">
        <w:rPr>
          <w:sz w:val="24"/>
          <w:szCs w:val="24"/>
        </w:rPr>
        <w:t xml:space="preserve"> dicta</w:t>
      </w:r>
      <w:r>
        <w:rPr>
          <w:sz w:val="24"/>
          <w:szCs w:val="24"/>
        </w:rPr>
        <w:t>,</w:t>
      </w:r>
      <w:r w:rsidR="00A6186D" w:rsidRPr="006F61C3">
        <w:rPr>
          <w:sz w:val="24"/>
          <w:szCs w:val="24"/>
        </w:rPr>
        <w:t xml:space="preserve"> quondam ca</w:t>
      </w:r>
      <w:r w:rsidRPr="001C27D5">
        <w:rPr>
          <w:sz w:val="24"/>
          <w:szCs w:val="24"/>
          <w:highlight w:val="green"/>
        </w:rPr>
        <w:t>p</w:t>
      </w:r>
      <w:r w:rsidR="00A6186D" w:rsidRPr="001C27D5">
        <w:rPr>
          <w:sz w:val="24"/>
          <w:szCs w:val="24"/>
          <w:highlight w:val="green"/>
        </w:rPr>
        <w:t>u</w:t>
      </w:r>
      <w:r w:rsidR="00A6186D" w:rsidRPr="006F61C3">
        <w:rPr>
          <w:sz w:val="24"/>
          <w:szCs w:val="24"/>
        </w:rPr>
        <w:t xml:space="preserve">t regni </w:t>
      </w:r>
      <w:proofErr w:type="spellStart"/>
      <w:r w:rsidR="00A6186D" w:rsidRPr="006F61C3">
        <w:rPr>
          <w:sz w:val="24"/>
          <w:szCs w:val="24"/>
        </w:rPr>
        <w:t>israhel</w:t>
      </w:r>
      <w:proofErr w:type="spellEnd"/>
      <w:r>
        <w:rPr>
          <w:sz w:val="24"/>
          <w:szCs w:val="24"/>
        </w:rPr>
        <w:t>,</w:t>
      </w:r>
      <w:r w:rsidR="00A6186D" w:rsidRPr="006F61C3">
        <w:rPr>
          <w:sz w:val="24"/>
          <w:szCs w:val="24"/>
        </w:rPr>
        <w:t xml:space="preserve"> </w:t>
      </w:r>
      <w:proofErr w:type="spellStart"/>
      <w:r w:rsidR="00A6186D" w:rsidRPr="006F61C3">
        <w:rPr>
          <w:sz w:val="24"/>
          <w:szCs w:val="24"/>
        </w:rPr>
        <w:t>nu</w:t>
      </w:r>
      <w:r>
        <w:rPr>
          <w:sz w:val="24"/>
          <w:szCs w:val="24"/>
        </w:rPr>
        <w:t>nc</w:t>
      </w:r>
      <w:proofErr w:type="spellEnd"/>
      <w:r>
        <w:rPr>
          <w:sz w:val="24"/>
          <w:szCs w:val="24"/>
        </w:rPr>
        <w:t xml:space="preserve"> </w:t>
      </w:r>
      <w:proofErr w:type="spellStart"/>
      <w:r>
        <w:rPr>
          <w:sz w:val="24"/>
          <w:szCs w:val="24"/>
        </w:rPr>
        <w:t>peccatis</w:t>
      </w:r>
      <w:proofErr w:type="spellEnd"/>
      <w:r>
        <w:rPr>
          <w:sz w:val="24"/>
          <w:szCs w:val="24"/>
        </w:rPr>
        <w:t xml:space="preserve"> </w:t>
      </w:r>
      <w:proofErr w:type="spellStart"/>
      <w:r>
        <w:rPr>
          <w:sz w:val="24"/>
          <w:szCs w:val="24"/>
        </w:rPr>
        <w:t>exigentibus</w:t>
      </w:r>
      <w:proofErr w:type="spellEnd"/>
      <w:r>
        <w:rPr>
          <w:sz w:val="24"/>
          <w:szCs w:val="24"/>
        </w:rPr>
        <w:t xml:space="preserve"> </w:t>
      </w:r>
      <w:proofErr w:type="spellStart"/>
      <w:r>
        <w:rPr>
          <w:sz w:val="24"/>
          <w:szCs w:val="24"/>
        </w:rPr>
        <w:t>nec</w:t>
      </w:r>
      <w:proofErr w:type="spellEnd"/>
      <w:r>
        <w:rPr>
          <w:sz w:val="24"/>
          <w:szCs w:val="24"/>
        </w:rPr>
        <w:t xml:space="preserve"> </w:t>
      </w:r>
      <w:proofErr w:type="spellStart"/>
      <w:r w:rsidRPr="001C27D5">
        <w:rPr>
          <w:sz w:val="24"/>
          <w:szCs w:val="24"/>
          <w:highlight w:val="yellow"/>
        </w:rPr>
        <w:t>uniam</w:t>
      </w:r>
      <w:proofErr w:type="spellEnd"/>
      <w:r w:rsidR="00A6186D" w:rsidRPr="006F61C3">
        <w:rPr>
          <w:sz w:val="24"/>
          <w:szCs w:val="24"/>
        </w:rPr>
        <w:t xml:space="preserve"> </w:t>
      </w:r>
      <w:proofErr w:type="spellStart"/>
      <w:r w:rsidR="00A6186D" w:rsidRPr="006F61C3">
        <w:rPr>
          <w:sz w:val="24"/>
          <w:szCs w:val="24"/>
        </w:rPr>
        <w:t>habet</w:t>
      </w:r>
      <w:proofErr w:type="spellEnd"/>
      <w:r w:rsidR="00A6186D" w:rsidRPr="006F61C3">
        <w:rPr>
          <w:sz w:val="24"/>
          <w:szCs w:val="24"/>
        </w:rPr>
        <w:t xml:space="preserve"> </w:t>
      </w:r>
      <w:proofErr w:type="spellStart"/>
      <w:r w:rsidR="00A6186D" w:rsidRPr="006F61C3">
        <w:rPr>
          <w:sz w:val="24"/>
          <w:szCs w:val="24"/>
        </w:rPr>
        <w:t>domum</w:t>
      </w:r>
      <w:proofErr w:type="spellEnd"/>
      <w:r w:rsidR="00A6186D" w:rsidRPr="006F61C3">
        <w:rPr>
          <w:sz w:val="24"/>
          <w:szCs w:val="24"/>
        </w:rPr>
        <w:t xml:space="preserve"> nisi tantum </w:t>
      </w:r>
      <w:proofErr w:type="spellStart"/>
      <w:r w:rsidR="00A6186D" w:rsidRPr="006F61C3">
        <w:rPr>
          <w:sz w:val="24"/>
          <w:szCs w:val="24"/>
        </w:rPr>
        <w:t>duas</w:t>
      </w:r>
      <w:proofErr w:type="spellEnd"/>
      <w:r w:rsidR="00A6186D" w:rsidRPr="006F61C3">
        <w:rPr>
          <w:sz w:val="24"/>
          <w:szCs w:val="24"/>
        </w:rPr>
        <w:t xml:space="preserve"> </w:t>
      </w:r>
      <w:proofErr w:type="spellStart"/>
      <w:r w:rsidR="00A6186D" w:rsidRPr="006F61C3">
        <w:rPr>
          <w:sz w:val="24"/>
          <w:szCs w:val="24"/>
        </w:rPr>
        <w:t>ecclesias</w:t>
      </w:r>
      <w:proofErr w:type="spellEnd"/>
      <w:r>
        <w:rPr>
          <w:sz w:val="24"/>
          <w:szCs w:val="24"/>
        </w:rPr>
        <w:t>. unam</w:t>
      </w:r>
      <w:r w:rsidR="00A6186D" w:rsidRPr="006F61C3">
        <w:rPr>
          <w:sz w:val="24"/>
          <w:szCs w:val="24"/>
        </w:rPr>
        <w:t xml:space="preserve"> in </w:t>
      </w:r>
      <w:proofErr w:type="spellStart"/>
      <w:r w:rsidR="00A6186D" w:rsidRPr="006F61C3">
        <w:rPr>
          <w:sz w:val="24"/>
          <w:szCs w:val="24"/>
        </w:rPr>
        <w:t>summitate</w:t>
      </w:r>
      <w:proofErr w:type="spellEnd"/>
      <w:r w:rsidR="00A6186D" w:rsidRPr="006F61C3">
        <w:rPr>
          <w:sz w:val="24"/>
          <w:szCs w:val="24"/>
        </w:rPr>
        <w:t xml:space="preserve"> </w:t>
      </w:r>
      <w:proofErr w:type="spellStart"/>
      <w:r w:rsidR="00A6186D" w:rsidRPr="006F61C3">
        <w:rPr>
          <w:sz w:val="24"/>
          <w:szCs w:val="24"/>
        </w:rPr>
        <w:t>montis</w:t>
      </w:r>
      <w:proofErr w:type="spellEnd"/>
      <w:r>
        <w:rPr>
          <w:sz w:val="24"/>
          <w:szCs w:val="24"/>
        </w:rPr>
        <w:t>,</w:t>
      </w:r>
      <w:r w:rsidR="00A6186D" w:rsidRPr="006F61C3">
        <w:rPr>
          <w:sz w:val="24"/>
          <w:szCs w:val="24"/>
        </w:rPr>
        <w:t xml:space="preserve"> ubi quondam </w:t>
      </w:r>
      <w:proofErr w:type="spellStart"/>
      <w:r w:rsidR="00A6186D" w:rsidRPr="006F61C3">
        <w:rPr>
          <w:sz w:val="24"/>
          <w:szCs w:val="24"/>
        </w:rPr>
        <w:t>fuit</w:t>
      </w:r>
      <w:proofErr w:type="spellEnd"/>
      <w:r w:rsidR="00A6186D" w:rsidRPr="006F61C3">
        <w:rPr>
          <w:sz w:val="24"/>
          <w:szCs w:val="24"/>
        </w:rPr>
        <w:t xml:space="preserve"> </w:t>
      </w:r>
      <w:proofErr w:type="spellStart"/>
      <w:r w:rsidR="00A6186D" w:rsidRPr="006F61C3">
        <w:rPr>
          <w:sz w:val="24"/>
          <w:szCs w:val="24"/>
        </w:rPr>
        <w:t>pallacium</w:t>
      </w:r>
      <w:proofErr w:type="spellEnd"/>
      <w:r w:rsidR="00A6186D" w:rsidRPr="006F61C3">
        <w:rPr>
          <w:sz w:val="24"/>
          <w:szCs w:val="24"/>
        </w:rPr>
        <w:t xml:space="preserve"> </w:t>
      </w:r>
      <w:proofErr w:type="spellStart"/>
      <w:r w:rsidR="00A6186D" w:rsidRPr="006F61C3">
        <w:rPr>
          <w:sz w:val="24"/>
          <w:szCs w:val="24"/>
        </w:rPr>
        <w:t>regis</w:t>
      </w:r>
      <w:proofErr w:type="spellEnd"/>
      <w:r w:rsidR="00A6186D" w:rsidRPr="006F61C3">
        <w:rPr>
          <w:sz w:val="24"/>
          <w:szCs w:val="24"/>
        </w:rPr>
        <w:t xml:space="preserve"> in proximo ubi q</w:t>
      </w:r>
      <w:r>
        <w:rPr>
          <w:sz w:val="24"/>
          <w:szCs w:val="24"/>
        </w:rPr>
        <w:t xml:space="preserve">uondam </w:t>
      </w:r>
      <w:proofErr w:type="spellStart"/>
      <w:r>
        <w:rPr>
          <w:sz w:val="24"/>
          <w:szCs w:val="24"/>
        </w:rPr>
        <w:t>decollatus</w:t>
      </w:r>
      <w:proofErr w:type="spellEnd"/>
      <w:r>
        <w:rPr>
          <w:sz w:val="24"/>
          <w:szCs w:val="24"/>
        </w:rPr>
        <w:t xml:space="preserve"> </w:t>
      </w:r>
      <w:proofErr w:type="spellStart"/>
      <w:r>
        <w:rPr>
          <w:sz w:val="24"/>
          <w:szCs w:val="24"/>
        </w:rPr>
        <w:t>est</w:t>
      </w:r>
      <w:proofErr w:type="spellEnd"/>
      <w:r>
        <w:rPr>
          <w:sz w:val="24"/>
          <w:szCs w:val="24"/>
        </w:rPr>
        <w:t xml:space="preserve"> beatus </w:t>
      </w:r>
      <w:proofErr w:type="spellStart"/>
      <w:r>
        <w:rPr>
          <w:sz w:val="24"/>
          <w:szCs w:val="24"/>
        </w:rPr>
        <w:t>io</w:t>
      </w:r>
      <w:r w:rsidR="00A6186D" w:rsidRPr="006F61C3">
        <w:rPr>
          <w:sz w:val="24"/>
          <w:szCs w:val="24"/>
        </w:rPr>
        <w:t>hannes</w:t>
      </w:r>
      <w:proofErr w:type="spellEnd"/>
      <w:r w:rsidR="00A6186D" w:rsidRPr="006F61C3">
        <w:rPr>
          <w:sz w:val="24"/>
          <w:szCs w:val="24"/>
        </w:rPr>
        <w:t xml:space="preserve"> </w:t>
      </w:r>
      <w:proofErr w:type="spellStart"/>
      <w:r w:rsidR="00A6186D" w:rsidRPr="006F61C3">
        <w:rPr>
          <w:sz w:val="24"/>
          <w:szCs w:val="24"/>
        </w:rPr>
        <w:t>baptista</w:t>
      </w:r>
      <w:proofErr w:type="spellEnd"/>
      <w:r>
        <w:rPr>
          <w:sz w:val="24"/>
          <w:szCs w:val="24"/>
        </w:rPr>
        <w:t>,</w:t>
      </w:r>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ab </w:t>
      </w:r>
      <w:proofErr w:type="spellStart"/>
      <w:r w:rsidR="00A6186D" w:rsidRPr="006F61C3">
        <w:rPr>
          <w:sz w:val="24"/>
          <w:szCs w:val="24"/>
        </w:rPr>
        <w:t>incolis</w:t>
      </w:r>
      <w:proofErr w:type="spellEnd"/>
      <w:r w:rsidR="00A6186D" w:rsidRPr="006F61C3">
        <w:rPr>
          <w:sz w:val="24"/>
          <w:szCs w:val="24"/>
        </w:rPr>
        <w:t xml:space="preserve"> </w:t>
      </w:r>
      <w:proofErr w:type="spellStart"/>
      <w:r w:rsidR="00A6186D" w:rsidRPr="006F61C3">
        <w:rPr>
          <w:sz w:val="24"/>
          <w:szCs w:val="24"/>
        </w:rPr>
        <w:t>grecis</w:t>
      </w:r>
      <w:proofErr w:type="spellEnd"/>
      <w:r w:rsidR="00A6186D" w:rsidRPr="006F61C3">
        <w:rPr>
          <w:sz w:val="24"/>
          <w:szCs w:val="24"/>
        </w:rPr>
        <w:t xml:space="preserve"> </w:t>
      </w:r>
      <w:proofErr w:type="spellStart"/>
      <w:r w:rsidR="00A6186D" w:rsidRPr="006F61C3">
        <w:rPr>
          <w:sz w:val="24"/>
          <w:szCs w:val="24"/>
        </w:rPr>
        <w:t>ibi</w:t>
      </w:r>
      <w:proofErr w:type="spellEnd"/>
      <w:r w:rsidR="00A6186D" w:rsidRPr="006F61C3">
        <w:rPr>
          <w:sz w:val="24"/>
          <w:szCs w:val="24"/>
        </w:rPr>
        <w:t xml:space="preserve"> </w:t>
      </w:r>
      <w:proofErr w:type="spellStart"/>
      <w:r w:rsidR="00A6186D" w:rsidRPr="006F61C3">
        <w:rPr>
          <w:sz w:val="24"/>
          <w:szCs w:val="24"/>
        </w:rPr>
        <w:t>dicitur</w:t>
      </w:r>
      <w:proofErr w:type="spellEnd"/>
      <w:r>
        <w:rPr>
          <w:sz w:val="24"/>
          <w:szCs w:val="24"/>
        </w:rPr>
        <w:t>,</w:t>
      </w:r>
      <w:r w:rsidR="00A6186D" w:rsidRPr="006F61C3">
        <w:rPr>
          <w:sz w:val="24"/>
          <w:szCs w:val="24"/>
        </w:rPr>
        <w:t xml:space="preserve"> </w:t>
      </w:r>
      <w:proofErr w:type="spellStart"/>
      <w:r w:rsidR="00A6186D" w:rsidRPr="006F61C3">
        <w:rPr>
          <w:sz w:val="24"/>
          <w:szCs w:val="24"/>
        </w:rPr>
        <w:t>demonstrantibus</w:t>
      </w:r>
      <w:proofErr w:type="spellEnd"/>
      <w:r w:rsidR="00A6186D" w:rsidRPr="006F61C3">
        <w:rPr>
          <w:sz w:val="24"/>
          <w:szCs w:val="24"/>
        </w:rPr>
        <w:t xml:space="preserve"> </w:t>
      </w:r>
      <w:proofErr w:type="spellStart"/>
      <w:r w:rsidR="00A6186D" w:rsidRPr="006F61C3">
        <w:rPr>
          <w:sz w:val="24"/>
          <w:szCs w:val="24"/>
        </w:rPr>
        <w:t>etiam</w:t>
      </w:r>
      <w:proofErr w:type="spellEnd"/>
      <w:r w:rsidR="00A6186D" w:rsidRPr="006F61C3">
        <w:rPr>
          <w:sz w:val="24"/>
          <w:szCs w:val="24"/>
        </w:rPr>
        <w:t xml:space="preserve"> </w:t>
      </w:r>
      <w:proofErr w:type="spellStart"/>
      <w:r w:rsidR="00A6186D" w:rsidRPr="006F61C3">
        <w:rPr>
          <w:sz w:val="24"/>
          <w:szCs w:val="24"/>
        </w:rPr>
        <w:t>carcerem</w:t>
      </w:r>
      <w:proofErr w:type="spellEnd"/>
      <w:r w:rsidR="00A6186D" w:rsidRPr="006F61C3">
        <w:rPr>
          <w:sz w:val="24"/>
          <w:szCs w:val="24"/>
        </w:rPr>
        <w:t xml:space="preserve"> in quo </w:t>
      </w:r>
      <w:proofErr w:type="spellStart"/>
      <w:r w:rsidR="00A6186D" w:rsidRPr="006F61C3">
        <w:rPr>
          <w:sz w:val="24"/>
          <w:szCs w:val="24"/>
        </w:rPr>
        <w:t>dicunt</w:t>
      </w:r>
      <w:proofErr w:type="spellEnd"/>
      <w:r w:rsidR="00A6186D" w:rsidRPr="006F61C3">
        <w:rPr>
          <w:sz w:val="24"/>
          <w:szCs w:val="24"/>
        </w:rPr>
        <w:t xml:space="preserve"> </w:t>
      </w:r>
      <w:proofErr w:type="spellStart"/>
      <w:r w:rsidR="00A6186D" w:rsidRPr="006F61C3">
        <w:rPr>
          <w:sz w:val="24"/>
          <w:szCs w:val="24"/>
        </w:rPr>
        <w:t>eum</w:t>
      </w:r>
      <w:proofErr w:type="spellEnd"/>
      <w:r w:rsidR="00A6186D" w:rsidRPr="006F61C3">
        <w:rPr>
          <w:sz w:val="24"/>
          <w:szCs w:val="24"/>
        </w:rPr>
        <w:t xml:space="preserve"> </w:t>
      </w:r>
      <w:proofErr w:type="spellStart"/>
      <w:r w:rsidR="00A6186D" w:rsidRPr="006F61C3">
        <w:rPr>
          <w:sz w:val="24"/>
          <w:szCs w:val="24"/>
        </w:rPr>
        <w:t>decollatum</w:t>
      </w:r>
      <w:proofErr w:type="spellEnd"/>
      <w:r>
        <w:rPr>
          <w:sz w:val="24"/>
          <w:szCs w:val="24"/>
        </w:rPr>
        <w:t>.</w:t>
      </w:r>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tamem</w:t>
      </w:r>
      <w:proofErr w:type="spellEnd"/>
      <w:r w:rsidR="00A6186D" w:rsidRPr="006F61C3">
        <w:rPr>
          <w:sz w:val="24"/>
          <w:szCs w:val="24"/>
        </w:rPr>
        <w:t xml:space="preserve"> </w:t>
      </w:r>
      <w:proofErr w:type="spellStart"/>
      <w:r w:rsidR="00A6186D" w:rsidRPr="006F61C3">
        <w:rPr>
          <w:sz w:val="24"/>
          <w:szCs w:val="24"/>
        </w:rPr>
        <w:t>falsum</w:t>
      </w:r>
      <w:proofErr w:type="spellEnd"/>
      <w:r w:rsidR="00A6186D" w:rsidRPr="006F61C3">
        <w:rPr>
          <w:sz w:val="24"/>
          <w:szCs w:val="24"/>
        </w:rPr>
        <w:t xml:space="preserve"> </w:t>
      </w:r>
      <w:proofErr w:type="spellStart"/>
      <w:r w:rsidR="00A6186D" w:rsidRPr="006F61C3">
        <w:rPr>
          <w:sz w:val="24"/>
          <w:szCs w:val="24"/>
        </w:rPr>
        <w:t>esse</w:t>
      </w:r>
      <w:proofErr w:type="spellEnd"/>
      <w:r w:rsidR="00A6186D" w:rsidRPr="006F61C3">
        <w:rPr>
          <w:sz w:val="24"/>
          <w:szCs w:val="24"/>
        </w:rPr>
        <w:t xml:space="preserve"> </w:t>
      </w:r>
      <w:proofErr w:type="spellStart"/>
      <w:r w:rsidR="00A6186D" w:rsidRPr="006F61C3">
        <w:rPr>
          <w:sz w:val="24"/>
          <w:szCs w:val="24"/>
        </w:rPr>
        <w:t>reputo</w:t>
      </w:r>
      <w:proofErr w:type="spellEnd"/>
      <w:r>
        <w:rPr>
          <w:sz w:val="24"/>
          <w:szCs w:val="24"/>
        </w:rPr>
        <w:t>,</w:t>
      </w:r>
      <w:r w:rsidR="00A6186D" w:rsidRPr="006F61C3">
        <w:rPr>
          <w:sz w:val="24"/>
          <w:szCs w:val="24"/>
        </w:rPr>
        <w:t xml:space="preserve"> </w:t>
      </w:r>
      <w:proofErr w:type="spellStart"/>
      <w:r w:rsidR="00A6186D" w:rsidRPr="006F61C3">
        <w:rPr>
          <w:sz w:val="24"/>
          <w:szCs w:val="24"/>
        </w:rPr>
        <w:t>quia</w:t>
      </w:r>
      <w:proofErr w:type="spellEnd"/>
      <w:r w:rsidR="00A6186D" w:rsidRPr="006F61C3">
        <w:rPr>
          <w:sz w:val="24"/>
          <w:szCs w:val="24"/>
        </w:rPr>
        <w:t xml:space="preserve"> et </w:t>
      </w:r>
      <w:proofErr w:type="spellStart"/>
      <w:r w:rsidR="00A6186D" w:rsidRPr="006F61C3">
        <w:rPr>
          <w:sz w:val="24"/>
          <w:szCs w:val="24"/>
        </w:rPr>
        <w:t>cronice</w:t>
      </w:r>
      <w:proofErr w:type="spellEnd"/>
      <w:r w:rsidR="00A6186D" w:rsidRPr="006F61C3">
        <w:rPr>
          <w:sz w:val="24"/>
          <w:szCs w:val="24"/>
        </w:rPr>
        <w:t xml:space="preserve"> et </w:t>
      </w:r>
      <w:proofErr w:type="spellStart"/>
      <w:r w:rsidR="00A6186D" w:rsidRPr="006F61C3">
        <w:rPr>
          <w:sz w:val="24"/>
          <w:szCs w:val="24"/>
        </w:rPr>
        <w:t>iosephus</w:t>
      </w:r>
      <w:proofErr w:type="spellEnd"/>
      <w:r w:rsidR="00A6186D" w:rsidRPr="006F61C3">
        <w:rPr>
          <w:sz w:val="24"/>
          <w:szCs w:val="24"/>
        </w:rPr>
        <w:t xml:space="preserve"> </w:t>
      </w:r>
      <w:proofErr w:type="spellStart"/>
      <w:r w:rsidR="00A6186D" w:rsidRPr="006F61C3">
        <w:rPr>
          <w:sz w:val="24"/>
          <w:szCs w:val="24"/>
        </w:rPr>
        <w:t>dicunt</w:t>
      </w:r>
      <w:proofErr w:type="spellEnd"/>
      <w:r w:rsidR="00A6186D" w:rsidRPr="006F61C3">
        <w:rPr>
          <w:sz w:val="24"/>
          <w:szCs w:val="24"/>
        </w:rPr>
        <w:t xml:space="preserve"> </w:t>
      </w:r>
      <w:proofErr w:type="spellStart"/>
      <w:r w:rsidR="00A6186D" w:rsidRPr="006F61C3">
        <w:rPr>
          <w:sz w:val="24"/>
          <w:szCs w:val="24"/>
        </w:rPr>
        <w:t>eum</w:t>
      </w:r>
      <w:proofErr w:type="spellEnd"/>
      <w:r w:rsidR="00A6186D" w:rsidRPr="006F61C3">
        <w:rPr>
          <w:sz w:val="24"/>
          <w:szCs w:val="24"/>
        </w:rPr>
        <w:t xml:space="preserve"> </w:t>
      </w:r>
      <w:proofErr w:type="spellStart"/>
      <w:r w:rsidR="00A6186D" w:rsidRPr="006F61C3">
        <w:rPr>
          <w:sz w:val="24"/>
          <w:szCs w:val="24"/>
        </w:rPr>
        <w:t>decollatum</w:t>
      </w:r>
      <w:proofErr w:type="spellEnd"/>
      <w:r w:rsidR="00A6186D" w:rsidRPr="006F61C3">
        <w:rPr>
          <w:sz w:val="24"/>
          <w:szCs w:val="24"/>
        </w:rPr>
        <w:t xml:space="preserve"> in </w:t>
      </w:r>
      <w:proofErr w:type="spellStart"/>
      <w:r w:rsidR="00A6186D" w:rsidRPr="006F61C3">
        <w:rPr>
          <w:sz w:val="24"/>
          <w:szCs w:val="24"/>
        </w:rPr>
        <w:t>castello</w:t>
      </w:r>
      <w:proofErr w:type="spellEnd"/>
      <w:r w:rsidR="00A6186D" w:rsidRPr="006F61C3">
        <w:rPr>
          <w:sz w:val="24"/>
          <w:szCs w:val="24"/>
        </w:rPr>
        <w:t xml:space="preserve"> </w:t>
      </w:r>
      <w:proofErr w:type="spellStart"/>
      <w:r w:rsidR="00A6186D" w:rsidRPr="006F61C3">
        <w:rPr>
          <w:sz w:val="24"/>
          <w:szCs w:val="24"/>
        </w:rPr>
        <w:t>macheronta</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ultra </w:t>
      </w:r>
      <w:proofErr w:type="spellStart"/>
      <w:r w:rsidR="00A6186D" w:rsidRPr="006F61C3">
        <w:rPr>
          <w:sz w:val="24"/>
          <w:szCs w:val="24"/>
        </w:rPr>
        <w:t>iordanem</w:t>
      </w:r>
      <w:proofErr w:type="spellEnd"/>
      <w:r w:rsidR="00A6186D" w:rsidRPr="006F61C3">
        <w:rPr>
          <w:sz w:val="24"/>
          <w:szCs w:val="24"/>
        </w:rPr>
        <w:t xml:space="preserve"> in terra </w:t>
      </w:r>
      <w:proofErr w:type="spellStart"/>
      <w:r w:rsidR="00A6186D" w:rsidRPr="006F61C3">
        <w:rPr>
          <w:sz w:val="24"/>
          <w:szCs w:val="24"/>
        </w:rPr>
        <w:t>galaad</w:t>
      </w:r>
      <w:proofErr w:type="spellEnd"/>
      <w:r>
        <w:rPr>
          <w:sz w:val="24"/>
          <w:szCs w:val="24"/>
        </w:rPr>
        <w:t>.</w:t>
      </w:r>
      <w:r w:rsidR="00A6186D" w:rsidRPr="006F61C3">
        <w:rPr>
          <w:sz w:val="24"/>
          <w:szCs w:val="24"/>
        </w:rPr>
        <w:t xml:space="preserve"> </w:t>
      </w:r>
      <w:proofErr w:type="spellStart"/>
      <w:r w:rsidR="00A6186D" w:rsidRPr="006F61C3">
        <w:rPr>
          <w:sz w:val="24"/>
          <w:szCs w:val="24"/>
        </w:rPr>
        <w:t>preterea</w:t>
      </w:r>
      <w:proofErr w:type="spellEnd"/>
      <w:r w:rsidR="00A6186D" w:rsidRPr="006F61C3">
        <w:rPr>
          <w:sz w:val="24"/>
          <w:szCs w:val="24"/>
        </w:rPr>
        <w:t xml:space="preserve"> </w:t>
      </w:r>
      <w:proofErr w:type="spellStart"/>
      <w:r w:rsidR="00A6186D" w:rsidRPr="006F61C3">
        <w:rPr>
          <w:sz w:val="24"/>
          <w:szCs w:val="24"/>
        </w:rPr>
        <w:t>herodes</w:t>
      </w:r>
      <w:proofErr w:type="spellEnd"/>
      <w:r w:rsidR="00A6186D" w:rsidRPr="006F61C3">
        <w:rPr>
          <w:sz w:val="24"/>
          <w:szCs w:val="24"/>
        </w:rPr>
        <w:t xml:space="preserve"> </w:t>
      </w:r>
      <w:proofErr w:type="spellStart"/>
      <w:r w:rsidR="00A6186D" w:rsidRPr="006F61C3">
        <w:rPr>
          <w:sz w:val="24"/>
          <w:szCs w:val="24"/>
        </w:rPr>
        <w:t>iste</w:t>
      </w:r>
      <w:proofErr w:type="spellEnd"/>
      <w:r w:rsidR="00A6186D" w:rsidRPr="006F61C3">
        <w:rPr>
          <w:sz w:val="24"/>
          <w:szCs w:val="24"/>
        </w:rPr>
        <w:t xml:space="preserve"> qui de </w:t>
      </w:r>
      <w:proofErr w:type="spellStart"/>
      <w:r>
        <w:rPr>
          <w:sz w:val="24"/>
          <w:szCs w:val="24"/>
        </w:rPr>
        <w:t>collavit</w:t>
      </w:r>
      <w:proofErr w:type="spellEnd"/>
      <w:r>
        <w:rPr>
          <w:sz w:val="24"/>
          <w:szCs w:val="24"/>
        </w:rPr>
        <w:t xml:space="preserve"> </w:t>
      </w:r>
      <w:proofErr w:type="spellStart"/>
      <w:r>
        <w:rPr>
          <w:sz w:val="24"/>
          <w:szCs w:val="24"/>
        </w:rPr>
        <w:t>Iohannem</w:t>
      </w:r>
      <w:proofErr w:type="spellEnd"/>
      <w:r>
        <w:rPr>
          <w:sz w:val="24"/>
          <w:szCs w:val="24"/>
        </w:rPr>
        <w:t xml:space="preserve"> </w:t>
      </w:r>
      <w:proofErr w:type="spellStart"/>
      <w:r>
        <w:rPr>
          <w:sz w:val="24"/>
          <w:szCs w:val="24"/>
        </w:rPr>
        <w:t>erat</w:t>
      </w:r>
      <w:proofErr w:type="spellEnd"/>
      <w:r>
        <w:rPr>
          <w:sz w:val="24"/>
          <w:szCs w:val="24"/>
        </w:rPr>
        <w:t xml:space="preserve"> </w:t>
      </w:r>
      <w:proofErr w:type="spellStart"/>
      <w:r>
        <w:rPr>
          <w:sz w:val="24"/>
          <w:szCs w:val="24"/>
        </w:rPr>
        <w:t>thetrach</w:t>
      </w:r>
      <w:r w:rsidR="00A6186D" w:rsidRPr="006F61C3">
        <w:rPr>
          <w:sz w:val="24"/>
          <w:szCs w:val="24"/>
        </w:rPr>
        <w:t>a</w:t>
      </w:r>
      <w:proofErr w:type="spellEnd"/>
      <w:r w:rsidR="00A6186D" w:rsidRPr="006F61C3">
        <w:rPr>
          <w:sz w:val="24"/>
          <w:szCs w:val="24"/>
        </w:rPr>
        <w:t xml:space="preserve"> galilee et </w:t>
      </w:r>
      <w:proofErr w:type="spellStart"/>
      <w:r w:rsidR="00A6186D" w:rsidRPr="006F61C3">
        <w:rPr>
          <w:sz w:val="24"/>
          <w:szCs w:val="24"/>
        </w:rPr>
        <w:t>regionis</w:t>
      </w:r>
      <w:proofErr w:type="spellEnd"/>
      <w:r w:rsidR="00A6186D" w:rsidRPr="006F61C3">
        <w:rPr>
          <w:sz w:val="24"/>
          <w:szCs w:val="24"/>
        </w:rPr>
        <w:t xml:space="preserve"> trans </w:t>
      </w:r>
      <w:proofErr w:type="spellStart"/>
      <w:r w:rsidR="00A6186D" w:rsidRPr="006F61C3">
        <w:rPr>
          <w:sz w:val="24"/>
          <w:szCs w:val="24"/>
        </w:rPr>
        <w:t>flumen</w:t>
      </w:r>
      <w:proofErr w:type="spellEnd"/>
      <w:r w:rsidR="00A6186D" w:rsidRPr="006F61C3">
        <w:rPr>
          <w:sz w:val="24"/>
          <w:szCs w:val="24"/>
        </w:rPr>
        <w:t xml:space="preserve"> </w:t>
      </w:r>
      <w:proofErr w:type="spellStart"/>
      <w:r w:rsidR="00A6186D" w:rsidRPr="006F61C3">
        <w:rPr>
          <w:sz w:val="24"/>
          <w:szCs w:val="24"/>
        </w:rPr>
        <w:t>iordanis</w:t>
      </w:r>
      <w:proofErr w:type="spellEnd"/>
      <w:r w:rsidR="00A6186D" w:rsidRPr="006F61C3">
        <w:rPr>
          <w:sz w:val="24"/>
          <w:szCs w:val="24"/>
        </w:rPr>
        <w:t xml:space="preserve"> que </w:t>
      </w:r>
      <w:proofErr w:type="spellStart"/>
      <w:r w:rsidR="00A6186D" w:rsidRPr="006F61C3">
        <w:rPr>
          <w:sz w:val="24"/>
          <w:szCs w:val="24"/>
        </w:rPr>
        <w:t>est</w:t>
      </w:r>
      <w:proofErr w:type="spellEnd"/>
      <w:r w:rsidR="00A6186D" w:rsidRPr="006F61C3">
        <w:rPr>
          <w:sz w:val="24"/>
          <w:szCs w:val="24"/>
        </w:rPr>
        <w:t xml:space="preserve"> terra gala ad </w:t>
      </w:r>
      <w:r>
        <w:rPr>
          <w:sz w:val="24"/>
          <w:szCs w:val="24"/>
        </w:rPr>
        <w:t xml:space="preserve">scilicet </w:t>
      </w:r>
      <w:proofErr w:type="spellStart"/>
      <w:r>
        <w:rPr>
          <w:sz w:val="24"/>
          <w:szCs w:val="24"/>
        </w:rPr>
        <w:t>duarum</w:t>
      </w:r>
      <w:proofErr w:type="spellEnd"/>
      <w:r>
        <w:rPr>
          <w:sz w:val="24"/>
          <w:szCs w:val="24"/>
        </w:rPr>
        <w:t xml:space="preserve"> </w:t>
      </w:r>
      <w:proofErr w:type="spellStart"/>
      <w:r>
        <w:rPr>
          <w:sz w:val="24"/>
          <w:szCs w:val="24"/>
        </w:rPr>
        <w:t>tribuum</w:t>
      </w:r>
      <w:proofErr w:type="spellEnd"/>
      <w:r>
        <w:rPr>
          <w:sz w:val="24"/>
          <w:szCs w:val="24"/>
        </w:rPr>
        <w:t xml:space="preserve"> et </w:t>
      </w:r>
      <w:proofErr w:type="spellStart"/>
      <w:r>
        <w:rPr>
          <w:sz w:val="24"/>
          <w:szCs w:val="24"/>
        </w:rPr>
        <w:t>dimi</w:t>
      </w:r>
      <w:r w:rsidR="00A6186D" w:rsidRPr="006F61C3">
        <w:rPr>
          <w:sz w:val="24"/>
          <w:szCs w:val="24"/>
        </w:rPr>
        <w:t>die</w:t>
      </w:r>
      <w:proofErr w:type="spellEnd"/>
      <w:r>
        <w:rPr>
          <w:sz w:val="24"/>
          <w:szCs w:val="24"/>
        </w:rPr>
        <w:t>,</w:t>
      </w:r>
      <w:r w:rsidR="00A6186D" w:rsidRPr="006F61C3">
        <w:rPr>
          <w:sz w:val="24"/>
          <w:szCs w:val="24"/>
        </w:rPr>
        <w:t xml:space="preserve"> et </w:t>
      </w:r>
      <w:proofErr w:type="spellStart"/>
      <w:r w:rsidR="00A6186D" w:rsidRPr="006F61C3">
        <w:rPr>
          <w:sz w:val="24"/>
          <w:szCs w:val="24"/>
        </w:rPr>
        <w:t>nichil</w:t>
      </w:r>
      <w:proofErr w:type="spellEnd"/>
      <w:r w:rsidR="00A6186D" w:rsidRPr="006F61C3">
        <w:rPr>
          <w:sz w:val="24"/>
          <w:szCs w:val="24"/>
        </w:rPr>
        <w:t xml:space="preserve"> </w:t>
      </w:r>
      <w:proofErr w:type="spellStart"/>
      <w:r w:rsidR="00A6186D" w:rsidRPr="006F61C3">
        <w:rPr>
          <w:sz w:val="24"/>
          <w:szCs w:val="24"/>
        </w:rPr>
        <w:t>omnino</w:t>
      </w:r>
      <w:proofErr w:type="spellEnd"/>
      <w:r w:rsidR="00A6186D" w:rsidRPr="006F61C3">
        <w:rPr>
          <w:sz w:val="24"/>
          <w:szCs w:val="24"/>
        </w:rPr>
        <w:t xml:space="preserve"> </w:t>
      </w:r>
      <w:proofErr w:type="spellStart"/>
      <w:r w:rsidR="00A6186D" w:rsidRPr="006F61C3">
        <w:rPr>
          <w:sz w:val="24"/>
          <w:szCs w:val="24"/>
        </w:rPr>
        <w:t>potestatis</w:t>
      </w:r>
      <w:proofErr w:type="spellEnd"/>
      <w:r w:rsidR="00A6186D" w:rsidRPr="006F61C3">
        <w:rPr>
          <w:sz w:val="24"/>
          <w:szCs w:val="24"/>
        </w:rPr>
        <w:t xml:space="preserve"> </w:t>
      </w:r>
      <w:proofErr w:type="spellStart"/>
      <w:r w:rsidR="00A6186D" w:rsidRPr="006F61C3">
        <w:rPr>
          <w:sz w:val="24"/>
          <w:szCs w:val="24"/>
        </w:rPr>
        <w:t>habuit</w:t>
      </w:r>
      <w:proofErr w:type="spellEnd"/>
      <w:r w:rsidR="00A6186D" w:rsidRPr="006F61C3">
        <w:rPr>
          <w:sz w:val="24"/>
          <w:szCs w:val="24"/>
        </w:rPr>
        <w:t xml:space="preserve"> in </w:t>
      </w:r>
      <w:proofErr w:type="spellStart"/>
      <w:r w:rsidR="00A6186D" w:rsidRPr="006F61C3">
        <w:rPr>
          <w:sz w:val="24"/>
          <w:szCs w:val="24"/>
        </w:rPr>
        <w:t>samaria</w:t>
      </w:r>
      <w:proofErr w:type="spellEnd"/>
      <w:r>
        <w:rPr>
          <w:sz w:val="24"/>
          <w:szCs w:val="24"/>
        </w:rPr>
        <w:t>,</w:t>
      </w:r>
      <w:r w:rsidR="00A6186D" w:rsidRPr="006F61C3">
        <w:rPr>
          <w:sz w:val="24"/>
          <w:szCs w:val="24"/>
        </w:rPr>
        <w:t xml:space="preserve"> sed </w:t>
      </w:r>
      <w:proofErr w:type="spellStart"/>
      <w:r w:rsidR="00A6186D" w:rsidRPr="006F61C3">
        <w:rPr>
          <w:sz w:val="24"/>
          <w:szCs w:val="24"/>
        </w:rPr>
        <w:t>erat</w:t>
      </w:r>
      <w:proofErr w:type="spellEnd"/>
      <w:r w:rsidR="00A6186D" w:rsidRPr="006F61C3">
        <w:rPr>
          <w:sz w:val="24"/>
          <w:szCs w:val="24"/>
        </w:rPr>
        <w:t xml:space="preserve"> </w:t>
      </w:r>
      <w:proofErr w:type="spellStart"/>
      <w:r w:rsidR="00A6186D" w:rsidRPr="006F61C3">
        <w:rPr>
          <w:sz w:val="24"/>
          <w:szCs w:val="24"/>
        </w:rPr>
        <w:t>iudea</w:t>
      </w:r>
      <w:proofErr w:type="spellEnd"/>
      <w:r w:rsidR="00A6186D" w:rsidRPr="006F61C3">
        <w:rPr>
          <w:sz w:val="24"/>
          <w:szCs w:val="24"/>
        </w:rPr>
        <w:t xml:space="preserve"> et </w:t>
      </w:r>
      <w:proofErr w:type="spellStart"/>
      <w:r w:rsidR="00A6186D" w:rsidRPr="006F61C3">
        <w:rPr>
          <w:sz w:val="24"/>
          <w:szCs w:val="24"/>
        </w:rPr>
        <w:t>samaria</w:t>
      </w:r>
      <w:proofErr w:type="spellEnd"/>
      <w:r w:rsidR="00A6186D" w:rsidRPr="006F61C3">
        <w:rPr>
          <w:sz w:val="24"/>
          <w:szCs w:val="24"/>
        </w:rPr>
        <w:t xml:space="preserve"> sub </w:t>
      </w:r>
      <w:proofErr w:type="spellStart"/>
      <w:r w:rsidR="00A6186D" w:rsidRPr="006F61C3">
        <w:rPr>
          <w:sz w:val="24"/>
          <w:szCs w:val="24"/>
        </w:rPr>
        <w:t>procuratione</w:t>
      </w:r>
      <w:proofErr w:type="spellEnd"/>
      <w:r w:rsidR="00A6186D" w:rsidRPr="006F61C3">
        <w:rPr>
          <w:sz w:val="24"/>
          <w:szCs w:val="24"/>
        </w:rPr>
        <w:t xml:space="preserve"> </w:t>
      </w:r>
      <w:proofErr w:type="spellStart"/>
      <w:r w:rsidR="00A6186D" w:rsidRPr="006F61C3">
        <w:rPr>
          <w:sz w:val="24"/>
          <w:szCs w:val="24"/>
        </w:rPr>
        <w:t>pylati</w:t>
      </w:r>
      <w:proofErr w:type="spellEnd"/>
      <w:r>
        <w:rPr>
          <w:sz w:val="24"/>
          <w:szCs w:val="24"/>
        </w:rPr>
        <w:t>.</w:t>
      </w:r>
      <w:r w:rsidR="00A6186D" w:rsidRPr="006F61C3">
        <w:rPr>
          <w:sz w:val="24"/>
          <w:szCs w:val="24"/>
        </w:rPr>
        <w:t xml:space="preserve"> </w:t>
      </w:r>
      <w:proofErr w:type="spellStart"/>
      <w:r w:rsidR="00A6186D" w:rsidRPr="006F61C3">
        <w:rPr>
          <w:sz w:val="24"/>
          <w:szCs w:val="24"/>
        </w:rPr>
        <w:t>Secunda</w:t>
      </w:r>
      <w:proofErr w:type="spellEnd"/>
      <w:r w:rsidR="00A6186D" w:rsidRPr="006F61C3">
        <w:rPr>
          <w:sz w:val="24"/>
          <w:szCs w:val="24"/>
        </w:rPr>
        <w:t xml:space="preserve"> ecclesia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honore</w:t>
      </w:r>
      <w:proofErr w:type="spellEnd"/>
      <w:r w:rsidR="00A6186D" w:rsidRPr="006F61C3">
        <w:rPr>
          <w:sz w:val="24"/>
          <w:szCs w:val="24"/>
        </w:rPr>
        <w:t xml:space="preserve"> </w:t>
      </w:r>
      <w:proofErr w:type="spellStart"/>
      <w:r w:rsidR="00A6186D" w:rsidRPr="006F61C3">
        <w:rPr>
          <w:sz w:val="24"/>
          <w:szCs w:val="24"/>
        </w:rPr>
        <w:t>eiusdem</w:t>
      </w:r>
      <w:proofErr w:type="spellEnd"/>
      <w:r w:rsidR="00A6186D" w:rsidRPr="006F61C3">
        <w:rPr>
          <w:sz w:val="24"/>
          <w:szCs w:val="24"/>
        </w:rPr>
        <w:t xml:space="preserve"> </w:t>
      </w:r>
      <w:proofErr w:type="spellStart"/>
      <w:r w:rsidR="00A6186D" w:rsidRPr="006F61C3">
        <w:rPr>
          <w:sz w:val="24"/>
          <w:szCs w:val="24"/>
        </w:rPr>
        <w:t>sancti</w:t>
      </w:r>
      <w:proofErr w:type="spellEnd"/>
      <w:r w:rsidR="00A6186D" w:rsidRPr="006F61C3">
        <w:rPr>
          <w:sz w:val="24"/>
          <w:szCs w:val="24"/>
        </w:rPr>
        <w:t xml:space="preserve"> </w:t>
      </w:r>
      <w:proofErr w:type="spellStart"/>
      <w:r w:rsidR="00A6186D" w:rsidRPr="006F61C3">
        <w:rPr>
          <w:sz w:val="24"/>
          <w:szCs w:val="24"/>
        </w:rPr>
        <w:t>ioh</w:t>
      </w:r>
      <w:proofErr w:type="spellEnd"/>
      <w:r w:rsidR="00A6186D" w:rsidRPr="006F61C3">
        <w:rPr>
          <w:sz w:val="24"/>
          <w:szCs w:val="24"/>
        </w:rPr>
        <w:t xml:space="preserve">. </w:t>
      </w:r>
      <w:proofErr w:type="spellStart"/>
      <w:r w:rsidR="00A6186D" w:rsidRPr="006F61C3">
        <w:rPr>
          <w:sz w:val="24"/>
          <w:szCs w:val="24"/>
        </w:rPr>
        <w:t>baptiste</w:t>
      </w:r>
      <w:proofErr w:type="spellEnd"/>
      <w:r w:rsidR="00A6186D" w:rsidRPr="006F61C3">
        <w:rPr>
          <w:sz w:val="24"/>
          <w:szCs w:val="24"/>
        </w:rPr>
        <w:t xml:space="preserve"> in qua </w:t>
      </w:r>
      <w:proofErr w:type="spellStart"/>
      <w:r w:rsidR="00A6186D" w:rsidRPr="006F61C3">
        <w:rPr>
          <w:sz w:val="24"/>
          <w:szCs w:val="24"/>
        </w:rPr>
        <w:t>sepultus</w:t>
      </w:r>
      <w:proofErr w:type="spellEnd"/>
      <w:r w:rsidR="00A6186D" w:rsidRPr="006F61C3">
        <w:rPr>
          <w:sz w:val="24"/>
          <w:szCs w:val="24"/>
        </w:rPr>
        <w:t xml:space="preserve"> </w:t>
      </w:r>
      <w:proofErr w:type="spellStart"/>
      <w:r w:rsidR="00A6186D" w:rsidRPr="006F61C3">
        <w:rPr>
          <w:sz w:val="24"/>
          <w:szCs w:val="24"/>
        </w:rPr>
        <w:t>fuit</w:t>
      </w:r>
      <w:proofErr w:type="spellEnd"/>
      <w:r w:rsidR="00A6186D" w:rsidRPr="006F61C3">
        <w:rPr>
          <w:sz w:val="24"/>
          <w:szCs w:val="24"/>
        </w:rPr>
        <w:t xml:space="preserve"> inter </w:t>
      </w:r>
      <w:proofErr w:type="spellStart"/>
      <w:r w:rsidR="00A6186D" w:rsidRPr="006F61C3">
        <w:rPr>
          <w:sz w:val="24"/>
          <w:szCs w:val="24"/>
        </w:rPr>
        <w:t>heliseum</w:t>
      </w:r>
      <w:proofErr w:type="spellEnd"/>
      <w:r w:rsidR="00A6186D" w:rsidRPr="006F61C3">
        <w:rPr>
          <w:sz w:val="24"/>
          <w:szCs w:val="24"/>
        </w:rPr>
        <w:t xml:space="preserve"> et </w:t>
      </w:r>
      <w:proofErr w:type="spellStart"/>
      <w:r w:rsidR="00A6186D" w:rsidRPr="006F61C3">
        <w:rPr>
          <w:sz w:val="24"/>
          <w:szCs w:val="24"/>
        </w:rPr>
        <w:t>abdyam</w:t>
      </w:r>
      <w:proofErr w:type="spellEnd"/>
      <w:r w:rsidR="00A6186D" w:rsidRPr="006F61C3">
        <w:rPr>
          <w:sz w:val="24"/>
          <w:szCs w:val="24"/>
        </w:rPr>
        <w:t xml:space="preserve"> et </w:t>
      </w:r>
      <w:proofErr w:type="spellStart"/>
      <w:r w:rsidR="00A6186D" w:rsidRPr="006F61C3">
        <w:rPr>
          <w:sz w:val="24"/>
          <w:szCs w:val="24"/>
        </w:rPr>
        <w:t>vidi</w:t>
      </w:r>
      <w:proofErr w:type="spellEnd"/>
      <w:r w:rsidR="00A6186D" w:rsidRPr="006F61C3">
        <w:rPr>
          <w:sz w:val="24"/>
          <w:szCs w:val="24"/>
        </w:rPr>
        <w:t xml:space="preserve"> </w:t>
      </w:r>
      <w:proofErr w:type="spellStart"/>
      <w:r w:rsidR="00A6186D" w:rsidRPr="006F61C3">
        <w:rPr>
          <w:sz w:val="24"/>
          <w:szCs w:val="24"/>
        </w:rPr>
        <w:t>sepulcrum</w:t>
      </w:r>
      <w:proofErr w:type="spellEnd"/>
      <w:r w:rsidR="00A6186D" w:rsidRPr="006F61C3">
        <w:rPr>
          <w:sz w:val="24"/>
          <w:szCs w:val="24"/>
        </w:rPr>
        <w:t xml:space="preserve"> </w:t>
      </w:r>
      <w:proofErr w:type="spellStart"/>
      <w:r w:rsidR="00A6186D" w:rsidRPr="006F61C3">
        <w:rPr>
          <w:sz w:val="24"/>
          <w:szCs w:val="24"/>
        </w:rPr>
        <w:t>eius</w:t>
      </w:r>
      <w:proofErr w:type="spellEnd"/>
      <w:r w:rsidR="00A6186D" w:rsidRPr="006F61C3">
        <w:rPr>
          <w:sz w:val="24"/>
          <w:szCs w:val="24"/>
        </w:rPr>
        <w:t xml:space="preserve"> sed non </w:t>
      </w:r>
      <w:proofErr w:type="spellStart"/>
      <w:r w:rsidR="00A6186D" w:rsidRPr="006F61C3">
        <w:rPr>
          <w:sz w:val="24"/>
          <w:szCs w:val="24"/>
        </w:rPr>
        <w:t>intravi</w:t>
      </w:r>
      <w:proofErr w:type="spellEnd"/>
      <w:r w:rsidR="00A6186D" w:rsidRPr="006F61C3">
        <w:rPr>
          <w:sz w:val="24"/>
          <w:szCs w:val="24"/>
        </w:rPr>
        <w:t xml:space="preserve"> ex causa</w:t>
      </w:r>
      <w:r>
        <w:rPr>
          <w:sz w:val="24"/>
          <w:szCs w:val="24"/>
        </w:rPr>
        <w:t>.</w:t>
      </w:r>
      <w:r>
        <w:rPr>
          <w:rStyle w:val="FootnoteReference"/>
          <w:sz w:val="24"/>
          <w:szCs w:val="24"/>
        </w:rPr>
        <w:footnoteReference w:id="41"/>
      </w:r>
      <w:r w:rsidR="00A6186D" w:rsidRPr="006F61C3">
        <w:rPr>
          <w:sz w:val="24"/>
          <w:szCs w:val="24"/>
        </w:rPr>
        <w:t xml:space="preserve"> Tales </w:t>
      </w:r>
      <w:proofErr w:type="spellStart"/>
      <w:r w:rsidR="00A6186D" w:rsidRPr="006F61C3">
        <w:rPr>
          <w:sz w:val="24"/>
          <w:szCs w:val="24"/>
        </w:rPr>
        <w:t>autem</w:t>
      </w:r>
      <w:proofErr w:type="spellEnd"/>
      <w:r w:rsidR="00A6186D" w:rsidRPr="006F61C3">
        <w:rPr>
          <w:sz w:val="24"/>
          <w:szCs w:val="24"/>
        </w:rPr>
        <w:t xml:space="preserve"> </w:t>
      </w:r>
      <w:proofErr w:type="spellStart"/>
      <w:r w:rsidR="00A6186D" w:rsidRPr="006F61C3">
        <w:rPr>
          <w:sz w:val="24"/>
          <w:szCs w:val="24"/>
        </w:rPr>
        <w:t>ruinas</w:t>
      </w:r>
      <w:proofErr w:type="spellEnd"/>
      <w:r w:rsidR="00A6186D" w:rsidRPr="006F61C3">
        <w:rPr>
          <w:sz w:val="24"/>
          <w:szCs w:val="24"/>
        </w:rPr>
        <w:t xml:space="preserve"> non </w:t>
      </w:r>
      <w:proofErr w:type="spellStart"/>
      <w:r w:rsidR="00A6186D" w:rsidRPr="006F61C3">
        <w:rPr>
          <w:sz w:val="24"/>
          <w:szCs w:val="24"/>
        </w:rPr>
        <w:t>vidi</w:t>
      </w:r>
      <w:proofErr w:type="spellEnd"/>
      <w:r w:rsidR="00A6186D" w:rsidRPr="006F61C3">
        <w:rPr>
          <w:sz w:val="24"/>
          <w:szCs w:val="24"/>
        </w:rPr>
        <w:t xml:space="preserve"> in terra </w:t>
      </w:r>
      <w:r w:rsidR="00765FD3">
        <w:rPr>
          <w:sz w:val="24"/>
          <w:szCs w:val="24"/>
        </w:rPr>
        <w:t xml:space="preserve">cum </w:t>
      </w:r>
      <w:proofErr w:type="spellStart"/>
      <w:r w:rsidR="00765FD3">
        <w:rPr>
          <w:sz w:val="24"/>
          <w:szCs w:val="24"/>
        </w:rPr>
        <w:t>tamen</w:t>
      </w:r>
      <w:proofErr w:type="spellEnd"/>
      <w:r w:rsidR="00765FD3">
        <w:rPr>
          <w:sz w:val="24"/>
          <w:szCs w:val="24"/>
        </w:rPr>
        <w:t xml:space="preserve"> </w:t>
      </w:r>
      <w:proofErr w:type="spellStart"/>
      <w:r w:rsidR="00765FD3">
        <w:rPr>
          <w:sz w:val="24"/>
          <w:szCs w:val="24"/>
        </w:rPr>
        <w:t>magnas</w:t>
      </w:r>
      <w:proofErr w:type="spellEnd"/>
      <w:r w:rsidR="00765FD3">
        <w:rPr>
          <w:sz w:val="24"/>
          <w:szCs w:val="24"/>
        </w:rPr>
        <w:t xml:space="preserve"> et </w:t>
      </w:r>
      <w:proofErr w:type="spellStart"/>
      <w:r w:rsidR="00765FD3">
        <w:rPr>
          <w:sz w:val="24"/>
          <w:szCs w:val="24"/>
        </w:rPr>
        <w:t>multas</w:t>
      </w:r>
      <w:proofErr w:type="spellEnd"/>
      <w:r w:rsidR="00765FD3">
        <w:rPr>
          <w:sz w:val="24"/>
          <w:szCs w:val="24"/>
        </w:rPr>
        <w:t xml:space="preserve"> </w:t>
      </w:r>
      <w:proofErr w:type="spellStart"/>
      <w:r w:rsidR="00765FD3">
        <w:rPr>
          <w:sz w:val="24"/>
          <w:szCs w:val="24"/>
        </w:rPr>
        <w:t>vide</w:t>
      </w:r>
      <w:r w:rsidR="00A6186D" w:rsidRPr="006F61C3">
        <w:rPr>
          <w:sz w:val="24"/>
          <w:szCs w:val="24"/>
        </w:rPr>
        <w:t>rim</w:t>
      </w:r>
      <w:proofErr w:type="spellEnd"/>
      <w:r w:rsidR="00A6186D" w:rsidRPr="006F61C3">
        <w:rPr>
          <w:sz w:val="24"/>
          <w:szCs w:val="24"/>
        </w:rPr>
        <w:t xml:space="preserve"> </w:t>
      </w:r>
      <w:proofErr w:type="spellStart"/>
      <w:r w:rsidR="00A6186D" w:rsidRPr="006F61C3">
        <w:rPr>
          <w:sz w:val="24"/>
          <w:szCs w:val="24"/>
        </w:rPr>
        <w:t>sicut</w:t>
      </w:r>
      <w:proofErr w:type="spellEnd"/>
      <w:r w:rsidR="00A6186D" w:rsidRPr="006F61C3">
        <w:rPr>
          <w:sz w:val="24"/>
          <w:szCs w:val="24"/>
        </w:rPr>
        <w:t xml:space="preserve"> in </w:t>
      </w:r>
      <w:proofErr w:type="spellStart"/>
      <w:r w:rsidR="00A6186D" w:rsidRPr="006F61C3">
        <w:rPr>
          <w:sz w:val="24"/>
          <w:szCs w:val="24"/>
        </w:rPr>
        <w:t>samaria</w:t>
      </w:r>
      <w:proofErr w:type="spellEnd"/>
      <w:r w:rsidR="00765FD3">
        <w:rPr>
          <w:sz w:val="24"/>
          <w:szCs w:val="24"/>
        </w:rPr>
        <w:t>,</w:t>
      </w:r>
      <w:r w:rsidR="00A6186D" w:rsidRPr="006F61C3">
        <w:rPr>
          <w:sz w:val="24"/>
          <w:szCs w:val="24"/>
        </w:rPr>
        <w:t xml:space="preserve"> </w:t>
      </w:r>
      <w:proofErr w:type="spellStart"/>
      <w:r w:rsidR="00A6186D" w:rsidRPr="006F61C3">
        <w:rPr>
          <w:sz w:val="24"/>
          <w:szCs w:val="24"/>
        </w:rPr>
        <w:t>nec</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ita</w:t>
      </w:r>
      <w:proofErr w:type="spellEnd"/>
      <w:r w:rsidR="00A6186D" w:rsidRPr="006F61C3">
        <w:rPr>
          <w:sz w:val="24"/>
          <w:szCs w:val="24"/>
        </w:rPr>
        <w:t xml:space="preserve"> </w:t>
      </w:r>
      <w:proofErr w:type="spellStart"/>
      <w:r w:rsidR="00A6186D" w:rsidRPr="006F61C3">
        <w:rPr>
          <w:sz w:val="24"/>
          <w:szCs w:val="24"/>
        </w:rPr>
        <w:t>disposita</w:t>
      </w:r>
      <w:proofErr w:type="spellEnd"/>
      <w:r w:rsidR="00A6186D" w:rsidRPr="006F61C3">
        <w:rPr>
          <w:sz w:val="24"/>
          <w:szCs w:val="24"/>
        </w:rPr>
        <w:t xml:space="preserve"> civitas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videtur</w:t>
      </w:r>
      <w:proofErr w:type="spellEnd"/>
      <w:r w:rsidR="00A6186D" w:rsidRPr="006F61C3">
        <w:rPr>
          <w:sz w:val="24"/>
          <w:szCs w:val="24"/>
        </w:rPr>
        <w:t xml:space="preserve"> </w:t>
      </w:r>
      <w:proofErr w:type="spellStart"/>
      <w:r w:rsidR="00A6186D" w:rsidRPr="006F61C3">
        <w:rPr>
          <w:sz w:val="24"/>
          <w:szCs w:val="24"/>
        </w:rPr>
        <w:t>velle</w:t>
      </w:r>
      <w:proofErr w:type="spellEnd"/>
      <w:r w:rsidR="00A6186D" w:rsidRPr="006F61C3">
        <w:rPr>
          <w:sz w:val="24"/>
          <w:szCs w:val="24"/>
        </w:rPr>
        <w:t xml:space="preserve"> magister in </w:t>
      </w:r>
      <w:proofErr w:type="spellStart"/>
      <w:r w:rsidR="00A6186D" w:rsidRPr="006F61C3">
        <w:rPr>
          <w:sz w:val="24"/>
          <w:szCs w:val="24"/>
        </w:rPr>
        <w:t>hist</w:t>
      </w:r>
      <w:r w:rsidR="00765FD3" w:rsidRPr="00765FD3">
        <w:rPr>
          <w:sz w:val="24"/>
          <w:szCs w:val="24"/>
          <w:highlight w:val="yellow"/>
        </w:rPr>
        <w:t>oria</w:t>
      </w:r>
      <w:proofErr w:type="spellEnd"/>
      <w:r w:rsidR="00A6186D" w:rsidRPr="006F61C3">
        <w:rPr>
          <w:sz w:val="24"/>
          <w:szCs w:val="24"/>
        </w:rPr>
        <w:t xml:space="preserve"> super verbo </w:t>
      </w:r>
      <w:proofErr w:type="spellStart"/>
      <w:r w:rsidR="00A6186D" w:rsidRPr="006F61C3">
        <w:rPr>
          <w:sz w:val="24"/>
          <w:szCs w:val="24"/>
        </w:rPr>
        <w:t>illo</w:t>
      </w:r>
      <w:proofErr w:type="spellEnd"/>
      <w:r w:rsidR="00A6186D" w:rsidRPr="006F61C3">
        <w:rPr>
          <w:sz w:val="24"/>
          <w:szCs w:val="24"/>
        </w:rPr>
        <w:t xml:space="preserve"> </w:t>
      </w:r>
      <w:r w:rsidR="00765FD3">
        <w:rPr>
          <w:sz w:val="24"/>
          <w:szCs w:val="24"/>
        </w:rPr>
        <w:t>“Si</w:t>
      </w:r>
      <w:r w:rsidR="00A6186D" w:rsidRPr="006F61C3">
        <w:rPr>
          <w:sz w:val="24"/>
          <w:szCs w:val="24"/>
        </w:rPr>
        <w:t xml:space="preserve"> </w:t>
      </w:r>
      <w:proofErr w:type="spellStart"/>
      <w:r w:rsidR="00A6186D" w:rsidRPr="006F61C3">
        <w:rPr>
          <w:sz w:val="24"/>
          <w:szCs w:val="24"/>
        </w:rPr>
        <w:t>sufficiet</w:t>
      </w:r>
      <w:proofErr w:type="spellEnd"/>
      <w:r w:rsidR="00765FD3">
        <w:rPr>
          <w:sz w:val="24"/>
          <w:szCs w:val="24"/>
        </w:rPr>
        <w:t xml:space="preserve"> </w:t>
      </w:r>
      <w:proofErr w:type="spellStart"/>
      <w:r w:rsidR="00765FD3">
        <w:rPr>
          <w:sz w:val="24"/>
          <w:szCs w:val="24"/>
        </w:rPr>
        <w:t>omnis</w:t>
      </w:r>
      <w:proofErr w:type="spellEnd"/>
      <w:r w:rsidR="00765FD3">
        <w:rPr>
          <w:sz w:val="24"/>
          <w:szCs w:val="24"/>
        </w:rPr>
        <w:t xml:space="preserve"> </w:t>
      </w:r>
      <w:proofErr w:type="spellStart"/>
      <w:r w:rsidR="00765FD3">
        <w:rPr>
          <w:sz w:val="24"/>
          <w:szCs w:val="24"/>
        </w:rPr>
        <w:t>pulvis</w:t>
      </w:r>
      <w:proofErr w:type="spellEnd"/>
      <w:r w:rsidR="00765FD3">
        <w:rPr>
          <w:sz w:val="24"/>
          <w:szCs w:val="24"/>
        </w:rPr>
        <w:t xml:space="preserve"> </w:t>
      </w:r>
      <w:proofErr w:type="spellStart"/>
      <w:r w:rsidR="00765FD3">
        <w:rPr>
          <w:sz w:val="24"/>
          <w:szCs w:val="24"/>
        </w:rPr>
        <w:t>samarie</w:t>
      </w:r>
      <w:proofErr w:type="spellEnd"/>
      <w:r w:rsidR="00765FD3">
        <w:rPr>
          <w:sz w:val="24"/>
          <w:szCs w:val="24"/>
        </w:rPr>
        <w:t xml:space="preserve"> </w:t>
      </w:r>
      <w:proofErr w:type="spellStart"/>
      <w:r w:rsidR="00765FD3">
        <w:rPr>
          <w:sz w:val="24"/>
          <w:szCs w:val="24"/>
        </w:rPr>
        <w:t>pugillis</w:t>
      </w:r>
      <w:proofErr w:type="spellEnd"/>
      <w:r w:rsidR="00765FD3">
        <w:rPr>
          <w:sz w:val="24"/>
          <w:szCs w:val="24"/>
        </w:rPr>
        <w:t xml:space="preserve"> </w:t>
      </w:r>
      <w:proofErr w:type="spellStart"/>
      <w:r w:rsidR="00A6186D" w:rsidRPr="006F61C3">
        <w:rPr>
          <w:sz w:val="24"/>
          <w:szCs w:val="24"/>
        </w:rPr>
        <w:t>omnis</w:t>
      </w:r>
      <w:proofErr w:type="spellEnd"/>
      <w:r w:rsidR="00A6186D" w:rsidRPr="006F61C3">
        <w:rPr>
          <w:sz w:val="24"/>
          <w:szCs w:val="24"/>
        </w:rPr>
        <w:t xml:space="preserve"> populi qui sequitur me</w:t>
      </w:r>
      <w:r w:rsidR="00765FD3">
        <w:rPr>
          <w:sz w:val="24"/>
          <w:szCs w:val="24"/>
        </w:rPr>
        <w:t xml:space="preserve">.” </w:t>
      </w:r>
      <w:proofErr w:type="spellStart"/>
      <w:r w:rsidR="00A6186D" w:rsidRPr="006F61C3">
        <w:rPr>
          <w:sz w:val="24"/>
          <w:szCs w:val="24"/>
        </w:rPr>
        <w:t>Videtur</w:t>
      </w:r>
      <w:proofErr w:type="spellEnd"/>
      <w:r w:rsidR="00A6186D" w:rsidRPr="006F61C3">
        <w:rPr>
          <w:sz w:val="24"/>
          <w:szCs w:val="24"/>
        </w:rPr>
        <w:t xml:space="preserve"> </w:t>
      </w:r>
      <w:proofErr w:type="spellStart"/>
      <w:r w:rsidR="00A6186D" w:rsidRPr="006F61C3">
        <w:rPr>
          <w:sz w:val="24"/>
          <w:szCs w:val="24"/>
        </w:rPr>
        <w:t>enim</w:t>
      </w:r>
      <w:proofErr w:type="spellEnd"/>
      <w:r w:rsidR="00A6186D" w:rsidRPr="006F61C3">
        <w:rPr>
          <w:sz w:val="24"/>
          <w:szCs w:val="24"/>
        </w:rPr>
        <w:t xml:space="preserve"> </w:t>
      </w:r>
      <w:proofErr w:type="spellStart"/>
      <w:r w:rsidR="00A6186D" w:rsidRPr="006F61C3">
        <w:rPr>
          <w:sz w:val="24"/>
          <w:szCs w:val="24"/>
        </w:rPr>
        <w:t>velle</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murus </w:t>
      </w:r>
      <w:proofErr w:type="spellStart"/>
      <w:r w:rsidR="00A6186D" w:rsidRPr="006F61C3">
        <w:rPr>
          <w:sz w:val="24"/>
          <w:szCs w:val="24"/>
        </w:rPr>
        <w:t>civitati</w:t>
      </w:r>
      <w:r w:rsidR="00765FD3">
        <w:rPr>
          <w:sz w:val="24"/>
          <w:szCs w:val="24"/>
        </w:rPr>
        <w:t>s</w:t>
      </w:r>
      <w:proofErr w:type="spellEnd"/>
      <w:r w:rsidR="00765FD3">
        <w:rPr>
          <w:sz w:val="24"/>
          <w:szCs w:val="24"/>
        </w:rPr>
        <w:t xml:space="preserve"> et superficies </w:t>
      </w:r>
      <w:proofErr w:type="spellStart"/>
      <w:r w:rsidR="00765FD3">
        <w:rPr>
          <w:sz w:val="24"/>
          <w:szCs w:val="24"/>
        </w:rPr>
        <w:t>montis</w:t>
      </w:r>
      <w:proofErr w:type="spellEnd"/>
      <w:r w:rsidR="00765FD3">
        <w:rPr>
          <w:sz w:val="24"/>
          <w:szCs w:val="24"/>
        </w:rPr>
        <w:t xml:space="preserve"> </w:t>
      </w:r>
      <w:proofErr w:type="spellStart"/>
      <w:r w:rsidR="00765FD3">
        <w:rPr>
          <w:sz w:val="24"/>
          <w:szCs w:val="24"/>
        </w:rPr>
        <w:t>erant</w:t>
      </w:r>
      <w:proofErr w:type="spellEnd"/>
      <w:r w:rsidR="00765FD3">
        <w:rPr>
          <w:sz w:val="24"/>
          <w:szCs w:val="24"/>
        </w:rPr>
        <w:t xml:space="preserve"> </w:t>
      </w:r>
      <w:proofErr w:type="spellStart"/>
      <w:r w:rsidR="00765FD3">
        <w:rPr>
          <w:sz w:val="24"/>
          <w:szCs w:val="24"/>
        </w:rPr>
        <w:t>e</w:t>
      </w:r>
      <w:r w:rsidR="00A6186D" w:rsidRPr="006F61C3">
        <w:rPr>
          <w:sz w:val="24"/>
          <w:szCs w:val="24"/>
        </w:rPr>
        <w:t>quales</w:t>
      </w:r>
      <w:proofErr w:type="spellEnd"/>
      <w:r w:rsidR="00A6186D" w:rsidRPr="006F61C3">
        <w:rPr>
          <w:sz w:val="24"/>
          <w:szCs w:val="24"/>
        </w:rPr>
        <w:t xml:space="preserve"> et </w:t>
      </w:r>
      <w:proofErr w:type="spellStart"/>
      <w:r w:rsidR="00A6186D" w:rsidRPr="006F61C3">
        <w:rPr>
          <w:sz w:val="24"/>
          <w:szCs w:val="24"/>
        </w:rPr>
        <w:t>desuper</w:t>
      </w:r>
      <w:proofErr w:type="spellEnd"/>
      <w:r w:rsidR="00A6186D" w:rsidRPr="006F61C3">
        <w:rPr>
          <w:sz w:val="24"/>
          <w:szCs w:val="24"/>
        </w:rPr>
        <w:t xml:space="preserve"> civitas </w:t>
      </w:r>
      <w:proofErr w:type="spellStart"/>
      <w:r w:rsidR="00A6186D" w:rsidRPr="006F61C3">
        <w:rPr>
          <w:sz w:val="24"/>
          <w:szCs w:val="24"/>
        </w:rPr>
        <w:t>edificata</w:t>
      </w:r>
      <w:proofErr w:type="spellEnd"/>
      <w:r w:rsidR="00765FD3">
        <w:rPr>
          <w:sz w:val="24"/>
          <w:szCs w:val="24"/>
        </w:rPr>
        <w:t xml:space="preserve"> (</w:t>
      </w:r>
      <w:r w:rsidR="00765FD3" w:rsidRPr="00765FD3">
        <w:rPr>
          <w:b/>
          <w:bCs/>
          <w:sz w:val="24"/>
          <w:szCs w:val="24"/>
        </w:rPr>
        <w:t>237v is empty, 238r</w:t>
      </w:r>
      <w:r w:rsidR="00765FD3">
        <w:rPr>
          <w:sz w:val="24"/>
          <w:szCs w:val="24"/>
        </w:rPr>
        <w:t xml:space="preserve">) </w:t>
      </w:r>
      <w:proofErr w:type="spellStart"/>
      <w:r w:rsidR="00765FD3">
        <w:rPr>
          <w:sz w:val="24"/>
          <w:szCs w:val="24"/>
        </w:rPr>
        <w:t>qu</w:t>
      </w:r>
      <w:r w:rsidR="00765FD3" w:rsidRPr="00765FD3">
        <w:rPr>
          <w:sz w:val="24"/>
          <w:szCs w:val="24"/>
          <w:highlight w:val="green"/>
        </w:rPr>
        <w:t>o</w:t>
      </w:r>
      <w:r w:rsidR="00A6186D" w:rsidRPr="00765FD3">
        <w:rPr>
          <w:sz w:val="24"/>
          <w:szCs w:val="24"/>
          <w:highlight w:val="green"/>
        </w:rPr>
        <w:t>d</w:t>
      </w:r>
      <w:proofErr w:type="spellEnd"/>
      <w:r w:rsidR="00A6186D" w:rsidRPr="006F61C3">
        <w:rPr>
          <w:sz w:val="24"/>
          <w:szCs w:val="24"/>
        </w:rPr>
        <w:t xml:space="preserve"> non </w:t>
      </w:r>
      <w:proofErr w:type="spellStart"/>
      <w:r w:rsidR="00A6186D" w:rsidRPr="006F61C3">
        <w:rPr>
          <w:sz w:val="24"/>
          <w:szCs w:val="24"/>
        </w:rPr>
        <w:t>erat</w:t>
      </w:r>
      <w:proofErr w:type="spellEnd"/>
      <w:r w:rsidR="00765FD3">
        <w:rPr>
          <w:sz w:val="24"/>
          <w:szCs w:val="24"/>
        </w:rPr>
        <w:t xml:space="preserve">. murus </w:t>
      </w:r>
      <w:proofErr w:type="spellStart"/>
      <w:r w:rsidR="00765FD3">
        <w:rPr>
          <w:sz w:val="24"/>
          <w:szCs w:val="24"/>
        </w:rPr>
        <w:t>enim</w:t>
      </w:r>
      <w:proofErr w:type="spellEnd"/>
      <w:r w:rsidR="00765FD3">
        <w:rPr>
          <w:sz w:val="24"/>
          <w:szCs w:val="24"/>
        </w:rPr>
        <w:t xml:space="preserve"> </w:t>
      </w:r>
      <w:proofErr w:type="spellStart"/>
      <w:r w:rsidR="00765FD3">
        <w:rPr>
          <w:sz w:val="24"/>
          <w:szCs w:val="24"/>
        </w:rPr>
        <w:t>civita</w:t>
      </w:r>
      <w:r w:rsidR="00A6186D" w:rsidRPr="006F61C3">
        <w:rPr>
          <w:sz w:val="24"/>
          <w:szCs w:val="24"/>
        </w:rPr>
        <w:t>tis</w:t>
      </w:r>
      <w:proofErr w:type="spellEnd"/>
      <w:r w:rsidR="00A6186D" w:rsidRPr="006F61C3">
        <w:rPr>
          <w:sz w:val="24"/>
          <w:szCs w:val="24"/>
        </w:rPr>
        <w:t xml:space="preserve"> </w:t>
      </w:r>
      <w:proofErr w:type="spellStart"/>
      <w:r w:rsidR="00A6186D" w:rsidRPr="006F61C3">
        <w:rPr>
          <w:sz w:val="24"/>
          <w:szCs w:val="24"/>
        </w:rPr>
        <w:t>erat</w:t>
      </w:r>
      <w:proofErr w:type="spellEnd"/>
      <w:r w:rsidR="00A6186D" w:rsidRPr="006F61C3">
        <w:rPr>
          <w:sz w:val="24"/>
          <w:szCs w:val="24"/>
        </w:rPr>
        <w:t xml:space="preserve"> fere in </w:t>
      </w:r>
      <w:proofErr w:type="spellStart"/>
      <w:r w:rsidR="00A6186D" w:rsidRPr="006F61C3">
        <w:rPr>
          <w:sz w:val="24"/>
          <w:szCs w:val="24"/>
        </w:rPr>
        <w:t>pede</w:t>
      </w:r>
      <w:proofErr w:type="spellEnd"/>
      <w:r w:rsidR="00A6186D" w:rsidRPr="006F61C3">
        <w:rPr>
          <w:sz w:val="24"/>
          <w:szCs w:val="24"/>
        </w:rPr>
        <w:t xml:space="preserve"> </w:t>
      </w:r>
      <w:proofErr w:type="spellStart"/>
      <w:r w:rsidR="00A6186D" w:rsidRPr="006F61C3">
        <w:rPr>
          <w:sz w:val="24"/>
          <w:szCs w:val="24"/>
        </w:rPr>
        <w:t>montis</w:t>
      </w:r>
      <w:proofErr w:type="spellEnd"/>
      <w:r w:rsidR="00A6186D" w:rsidRPr="006F61C3">
        <w:rPr>
          <w:sz w:val="24"/>
          <w:szCs w:val="24"/>
        </w:rPr>
        <w:t xml:space="preserve"> firmus </w:t>
      </w:r>
      <w:proofErr w:type="spellStart"/>
      <w:r w:rsidR="00A6186D" w:rsidRPr="006F61C3">
        <w:rPr>
          <w:sz w:val="24"/>
          <w:szCs w:val="24"/>
        </w:rPr>
        <w:t>valde</w:t>
      </w:r>
      <w:proofErr w:type="spellEnd"/>
      <w:r w:rsidR="00A6186D" w:rsidRPr="006F61C3">
        <w:rPr>
          <w:sz w:val="24"/>
          <w:szCs w:val="24"/>
        </w:rPr>
        <w:t xml:space="preserve"> </w:t>
      </w:r>
      <w:proofErr w:type="spellStart"/>
      <w:r w:rsidR="00A6186D" w:rsidRPr="006F61C3">
        <w:rPr>
          <w:sz w:val="24"/>
          <w:szCs w:val="24"/>
        </w:rPr>
        <w:t>turribus</w:t>
      </w:r>
      <w:proofErr w:type="spellEnd"/>
      <w:r w:rsidR="00A6186D" w:rsidRPr="006F61C3">
        <w:rPr>
          <w:sz w:val="24"/>
          <w:szCs w:val="24"/>
        </w:rPr>
        <w:t xml:space="preserve"> et </w:t>
      </w:r>
      <w:proofErr w:type="spellStart"/>
      <w:r w:rsidR="00A6186D" w:rsidRPr="006F61C3">
        <w:rPr>
          <w:sz w:val="24"/>
          <w:szCs w:val="24"/>
        </w:rPr>
        <w:t>interius</w:t>
      </w:r>
      <w:proofErr w:type="spellEnd"/>
      <w:r w:rsidR="00A6186D" w:rsidRPr="006F61C3">
        <w:rPr>
          <w:sz w:val="24"/>
          <w:szCs w:val="24"/>
        </w:rPr>
        <w:t xml:space="preserve"> mons </w:t>
      </w:r>
      <w:proofErr w:type="spellStart"/>
      <w:r w:rsidR="00A6186D" w:rsidRPr="006F61C3">
        <w:rPr>
          <w:sz w:val="24"/>
          <w:szCs w:val="24"/>
        </w:rPr>
        <w:t>paulatim</w:t>
      </w:r>
      <w:proofErr w:type="spellEnd"/>
      <w:r w:rsidR="00A6186D" w:rsidRPr="006F61C3">
        <w:rPr>
          <w:sz w:val="24"/>
          <w:szCs w:val="24"/>
        </w:rPr>
        <w:t xml:space="preserve"> in </w:t>
      </w:r>
      <w:proofErr w:type="spellStart"/>
      <w:r w:rsidR="00A6186D" w:rsidRPr="006F61C3">
        <w:rPr>
          <w:sz w:val="24"/>
          <w:szCs w:val="24"/>
        </w:rPr>
        <w:t>altum</w:t>
      </w:r>
      <w:proofErr w:type="spellEnd"/>
      <w:r w:rsidR="00A6186D" w:rsidRPr="006F61C3">
        <w:rPr>
          <w:sz w:val="24"/>
          <w:szCs w:val="24"/>
        </w:rPr>
        <w:t xml:space="preserve"> </w:t>
      </w:r>
      <w:proofErr w:type="spellStart"/>
      <w:r w:rsidR="00A6186D" w:rsidRPr="006F61C3">
        <w:rPr>
          <w:sz w:val="24"/>
          <w:szCs w:val="24"/>
        </w:rPr>
        <w:t>surgens</w:t>
      </w:r>
      <w:proofErr w:type="spellEnd"/>
      <w:r w:rsidR="00A6186D" w:rsidRPr="006F61C3">
        <w:rPr>
          <w:sz w:val="24"/>
          <w:szCs w:val="24"/>
        </w:rPr>
        <w:t xml:space="preserve"> et </w:t>
      </w:r>
      <w:proofErr w:type="spellStart"/>
      <w:r w:rsidR="00A6186D" w:rsidRPr="006F61C3">
        <w:rPr>
          <w:sz w:val="24"/>
          <w:szCs w:val="24"/>
        </w:rPr>
        <w:t>circumseptus</w:t>
      </w:r>
      <w:proofErr w:type="spellEnd"/>
      <w:r w:rsidR="00A6186D" w:rsidRPr="006F61C3">
        <w:rPr>
          <w:sz w:val="24"/>
          <w:szCs w:val="24"/>
        </w:rPr>
        <w:t xml:space="preserve"> </w:t>
      </w:r>
      <w:proofErr w:type="spellStart"/>
      <w:r w:rsidR="008776D7">
        <w:rPr>
          <w:sz w:val="24"/>
          <w:szCs w:val="24"/>
        </w:rPr>
        <w:t>edificiis</w:t>
      </w:r>
      <w:proofErr w:type="spellEnd"/>
      <w:r w:rsidR="008776D7">
        <w:rPr>
          <w:sz w:val="24"/>
          <w:szCs w:val="24"/>
        </w:rPr>
        <w:t xml:space="preserve"> quasi </w:t>
      </w:r>
      <w:proofErr w:type="spellStart"/>
      <w:r w:rsidR="008776D7">
        <w:rPr>
          <w:sz w:val="24"/>
          <w:szCs w:val="24"/>
        </w:rPr>
        <w:t>botrus</w:t>
      </w:r>
      <w:proofErr w:type="spellEnd"/>
      <w:r w:rsidR="008776D7">
        <w:rPr>
          <w:sz w:val="24"/>
          <w:szCs w:val="24"/>
        </w:rPr>
        <w:t xml:space="preserve"> </w:t>
      </w:r>
      <w:proofErr w:type="spellStart"/>
      <w:r w:rsidR="008776D7">
        <w:rPr>
          <w:sz w:val="24"/>
          <w:szCs w:val="24"/>
        </w:rPr>
        <w:t>vue</w:t>
      </w:r>
      <w:proofErr w:type="spellEnd"/>
      <w:r w:rsidR="008776D7">
        <w:rPr>
          <w:sz w:val="24"/>
          <w:szCs w:val="24"/>
        </w:rPr>
        <w:t xml:space="preserve"> </w:t>
      </w:r>
      <w:proofErr w:type="spellStart"/>
      <w:r w:rsidR="008776D7" w:rsidRPr="008776D7">
        <w:rPr>
          <w:sz w:val="24"/>
          <w:szCs w:val="24"/>
          <w:highlight w:val="green"/>
        </w:rPr>
        <w:t>granis</w:t>
      </w:r>
      <w:proofErr w:type="spellEnd"/>
      <w:r w:rsidR="00A6186D" w:rsidRPr="006F61C3">
        <w:rPr>
          <w:sz w:val="24"/>
          <w:szCs w:val="24"/>
        </w:rPr>
        <w:t xml:space="preserve"> </w:t>
      </w:r>
      <w:proofErr w:type="spellStart"/>
      <w:r w:rsidR="00A6186D" w:rsidRPr="006F61C3">
        <w:rPr>
          <w:sz w:val="24"/>
          <w:szCs w:val="24"/>
        </w:rPr>
        <w:t>consitus</w:t>
      </w:r>
      <w:proofErr w:type="spellEnd"/>
      <w:r w:rsidR="008776D7">
        <w:rPr>
          <w:sz w:val="24"/>
          <w:szCs w:val="24"/>
        </w:rPr>
        <w:t xml:space="preserve"> et </w:t>
      </w:r>
      <w:proofErr w:type="spellStart"/>
      <w:r w:rsidR="008776D7">
        <w:rPr>
          <w:sz w:val="24"/>
          <w:szCs w:val="24"/>
        </w:rPr>
        <w:t>tendens</w:t>
      </w:r>
      <w:proofErr w:type="spellEnd"/>
      <w:r w:rsidR="008776D7">
        <w:rPr>
          <w:sz w:val="24"/>
          <w:szCs w:val="24"/>
        </w:rPr>
        <w:t xml:space="preserve"> in</w:t>
      </w:r>
      <w:r w:rsidR="00765FD3">
        <w:rPr>
          <w:sz w:val="24"/>
          <w:szCs w:val="24"/>
        </w:rPr>
        <w:t>.</w:t>
      </w:r>
      <w:r w:rsidR="008776D7">
        <w:rPr>
          <w:rStyle w:val="FootnoteReference"/>
          <w:sz w:val="24"/>
          <w:szCs w:val="24"/>
        </w:rPr>
        <w:footnoteReference w:id="42"/>
      </w:r>
      <w:r w:rsidR="00A6186D" w:rsidRPr="006F61C3">
        <w:rPr>
          <w:sz w:val="24"/>
          <w:szCs w:val="24"/>
        </w:rPr>
        <w:t xml:space="preserve"> </w:t>
      </w:r>
    </w:p>
    <w:p w14:paraId="631F0617" w14:textId="77777777" w:rsidR="00E609EC" w:rsidRDefault="008776D7" w:rsidP="00E609EC">
      <w:pPr>
        <w:ind w:firstLine="720"/>
        <w:rPr>
          <w:sz w:val="24"/>
          <w:szCs w:val="24"/>
        </w:rPr>
      </w:pPr>
      <w:r>
        <w:rPr>
          <w:sz w:val="24"/>
          <w:szCs w:val="24"/>
        </w:rPr>
        <w:t xml:space="preserve">Regia </w:t>
      </w:r>
      <w:proofErr w:type="spellStart"/>
      <w:r>
        <w:rPr>
          <w:sz w:val="24"/>
          <w:szCs w:val="24"/>
        </w:rPr>
        <w:t>erat</w:t>
      </w:r>
      <w:proofErr w:type="spellEnd"/>
      <w:r w:rsidR="00A6186D" w:rsidRPr="006F61C3">
        <w:rPr>
          <w:sz w:val="24"/>
          <w:szCs w:val="24"/>
        </w:rPr>
        <w:t xml:space="preserve"> </w:t>
      </w:r>
      <w:proofErr w:type="spellStart"/>
      <w:r w:rsidR="00A6186D" w:rsidRPr="006F61C3">
        <w:rPr>
          <w:sz w:val="24"/>
          <w:szCs w:val="24"/>
        </w:rPr>
        <w:t>hec</w:t>
      </w:r>
      <w:proofErr w:type="spellEnd"/>
      <w:r w:rsidR="00A6186D" w:rsidRPr="006F61C3">
        <w:rPr>
          <w:sz w:val="24"/>
          <w:szCs w:val="24"/>
        </w:rPr>
        <w:t xml:space="preserve"> civitas in monte </w:t>
      </w:r>
      <w:proofErr w:type="spellStart"/>
      <w:r w:rsidR="00A6186D" w:rsidRPr="006F61C3">
        <w:rPr>
          <w:sz w:val="24"/>
          <w:szCs w:val="24"/>
        </w:rPr>
        <w:t>pulcra</w:t>
      </w:r>
      <w:proofErr w:type="spellEnd"/>
      <w:r w:rsidR="00A6186D" w:rsidRPr="006F61C3">
        <w:rPr>
          <w:sz w:val="24"/>
          <w:szCs w:val="24"/>
        </w:rPr>
        <w:t xml:space="preserve"> </w:t>
      </w:r>
      <w:proofErr w:type="spellStart"/>
      <w:r w:rsidR="00A6186D" w:rsidRPr="006F61C3">
        <w:rPr>
          <w:sz w:val="24"/>
          <w:szCs w:val="24"/>
        </w:rPr>
        <w:t>nimis</w:t>
      </w:r>
      <w:proofErr w:type="spellEnd"/>
      <w:r w:rsidR="00A6186D" w:rsidRPr="006F61C3">
        <w:rPr>
          <w:sz w:val="24"/>
          <w:szCs w:val="24"/>
        </w:rPr>
        <w:t xml:space="preserve"> </w:t>
      </w:r>
      <w:r w:rsidR="00D5081A">
        <w:rPr>
          <w:sz w:val="24"/>
          <w:szCs w:val="24"/>
        </w:rPr>
        <w:t xml:space="preserve">ubi </w:t>
      </w:r>
      <w:proofErr w:type="spellStart"/>
      <w:r w:rsidR="00D5081A">
        <w:rPr>
          <w:sz w:val="24"/>
          <w:szCs w:val="24"/>
        </w:rPr>
        <w:t>videntur</w:t>
      </w:r>
      <w:proofErr w:type="spellEnd"/>
      <w:r w:rsidR="00D5081A">
        <w:rPr>
          <w:sz w:val="24"/>
          <w:szCs w:val="24"/>
        </w:rPr>
        <w:t xml:space="preserve"> </w:t>
      </w:r>
      <w:proofErr w:type="spellStart"/>
      <w:r w:rsidR="00D5081A">
        <w:rPr>
          <w:sz w:val="24"/>
          <w:szCs w:val="24"/>
        </w:rPr>
        <w:t>adhuc</w:t>
      </w:r>
      <w:proofErr w:type="spellEnd"/>
      <w:r w:rsidR="00D5081A">
        <w:rPr>
          <w:sz w:val="24"/>
          <w:szCs w:val="24"/>
        </w:rPr>
        <w:t xml:space="preserve"> </w:t>
      </w:r>
      <w:proofErr w:type="spellStart"/>
      <w:r w:rsidR="00D5081A">
        <w:rPr>
          <w:sz w:val="24"/>
          <w:szCs w:val="24"/>
        </w:rPr>
        <w:t>columpne</w:t>
      </w:r>
      <w:proofErr w:type="spellEnd"/>
      <w:r w:rsidR="00D5081A">
        <w:rPr>
          <w:sz w:val="24"/>
          <w:szCs w:val="24"/>
        </w:rPr>
        <w:t xml:space="preserve"> </w:t>
      </w:r>
      <w:proofErr w:type="spellStart"/>
      <w:r w:rsidR="00D5081A" w:rsidRPr="00E8317E">
        <w:rPr>
          <w:sz w:val="24"/>
          <w:szCs w:val="24"/>
          <w:highlight w:val="yellow"/>
        </w:rPr>
        <w:t>im</w:t>
      </w:r>
      <w:r w:rsidR="00A6186D" w:rsidRPr="00E8317E">
        <w:rPr>
          <w:sz w:val="24"/>
          <w:szCs w:val="24"/>
          <w:highlight w:val="yellow"/>
        </w:rPr>
        <w:t>mir</w:t>
      </w:r>
      <w:r w:rsidR="00A6186D" w:rsidRPr="006F61C3">
        <w:rPr>
          <w:sz w:val="24"/>
          <w:szCs w:val="24"/>
        </w:rPr>
        <w:t>abiles</w:t>
      </w:r>
      <w:proofErr w:type="spellEnd"/>
      <w:r w:rsidR="00A6186D" w:rsidRPr="006F61C3">
        <w:rPr>
          <w:sz w:val="24"/>
          <w:szCs w:val="24"/>
        </w:rPr>
        <w:t xml:space="preserve"> que </w:t>
      </w:r>
      <w:proofErr w:type="spellStart"/>
      <w:r w:rsidR="00A6186D" w:rsidRPr="006F61C3">
        <w:rPr>
          <w:sz w:val="24"/>
          <w:szCs w:val="24"/>
        </w:rPr>
        <w:t>sustentabant</w:t>
      </w:r>
      <w:proofErr w:type="spellEnd"/>
      <w:r w:rsidR="00A6186D" w:rsidRPr="006F61C3">
        <w:rPr>
          <w:sz w:val="24"/>
          <w:szCs w:val="24"/>
        </w:rPr>
        <w:t xml:space="preserve"> </w:t>
      </w:r>
      <w:proofErr w:type="spellStart"/>
      <w:r w:rsidR="00A6186D" w:rsidRPr="00E8317E">
        <w:rPr>
          <w:sz w:val="24"/>
          <w:szCs w:val="24"/>
          <w:highlight w:val="yellow"/>
        </w:rPr>
        <w:t>pala</w:t>
      </w:r>
      <w:proofErr w:type="spellEnd"/>
      <w:r w:rsidR="00A6186D" w:rsidRPr="006F61C3">
        <w:rPr>
          <w:sz w:val="24"/>
          <w:szCs w:val="24"/>
        </w:rPr>
        <w:t xml:space="preserve"> et </w:t>
      </w:r>
      <w:proofErr w:type="spellStart"/>
      <w:r w:rsidR="00A6186D" w:rsidRPr="006F61C3">
        <w:rPr>
          <w:sz w:val="24"/>
          <w:szCs w:val="24"/>
        </w:rPr>
        <w:t>deambl</w:t>
      </w:r>
      <w:r w:rsidR="00D5081A">
        <w:rPr>
          <w:sz w:val="24"/>
          <w:szCs w:val="24"/>
        </w:rPr>
        <w:t>atoria</w:t>
      </w:r>
      <w:proofErr w:type="spellEnd"/>
      <w:r w:rsidR="00D5081A">
        <w:rPr>
          <w:sz w:val="24"/>
          <w:szCs w:val="24"/>
        </w:rPr>
        <w:t xml:space="preserve">. in </w:t>
      </w:r>
      <w:proofErr w:type="spellStart"/>
      <w:r w:rsidR="00D5081A">
        <w:rPr>
          <w:sz w:val="24"/>
          <w:szCs w:val="24"/>
        </w:rPr>
        <w:t>circuitu</w:t>
      </w:r>
      <w:proofErr w:type="spellEnd"/>
      <w:r w:rsidR="00D5081A">
        <w:rPr>
          <w:sz w:val="24"/>
          <w:szCs w:val="24"/>
        </w:rPr>
        <w:t xml:space="preserve"> </w:t>
      </w:r>
      <w:proofErr w:type="spellStart"/>
      <w:r w:rsidR="00D5081A">
        <w:rPr>
          <w:sz w:val="24"/>
          <w:szCs w:val="24"/>
        </w:rPr>
        <w:t>montis</w:t>
      </w:r>
      <w:proofErr w:type="spellEnd"/>
      <w:r w:rsidR="00D5081A">
        <w:rPr>
          <w:sz w:val="24"/>
          <w:szCs w:val="24"/>
        </w:rPr>
        <w:t xml:space="preserve"> infra</w:t>
      </w:r>
      <w:r w:rsidR="00A6186D" w:rsidRPr="006F61C3">
        <w:rPr>
          <w:sz w:val="24"/>
          <w:szCs w:val="24"/>
        </w:rPr>
        <w:t xml:space="preserve"> </w:t>
      </w:r>
      <w:proofErr w:type="spellStart"/>
      <w:r w:rsidR="00A6186D" w:rsidRPr="006F61C3">
        <w:rPr>
          <w:sz w:val="24"/>
          <w:szCs w:val="24"/>
        </w:rPr>
        <w:t>subregia</w:t>
      </w:r>
      <w:proofErr w:type="spellEnd"/>
      <w:r w:rsidR="00A6186D" w:rsidRPr="006F61C3">
        <w:rPr>
          <w:sz w:val="24"/>
          <w:szCs w:val="24"/>
        </w:rPr>
        <w:t xml:space="preserve"> et </w:t>
      </w:r>
      <w:proofErr w:type="spellStart"/>
      <w:r w:rsidR="00A6186D" w:rsidRPr="006F61C3">
        <w:rPr>
          <w:sz w:val="24"/>
          <w:szCs w:val="24"/>
        </w:rPr>
        <w:lastRenderedPageBreak/>
        <w:t>mansionibus</w:t>
      </w:r>
      <w:proofErr w:type="spellEnd"/>
      <w:r w:rsidR="00A6186D" w:rsidRPr="006F61C3">
        <w:rPr>
          <w:sz w:val="24"/>
          <w:szCs w:val="24"/>
        </w:rPr>
        <w:t xml:space="preserve"> </w:t>
      </w:r>
      <w:proofErr w:type="spellStart"/>
      <w:r w:rsidR="00A6186D" w:rsidRPr="006F61C3">
        <w:rPr>
          <w:sz w:val="24"/>
          <w:szCs w:val="24"/>
        </w:rPr>
        <w:t>militum</w:t>
      </w:r>
      <w:proofErr w:type="spellEnd"/>
      <w:r w:rsidR="00A6186D" w:rsidRPr="006F61C3">
        <w:rPr>
          <w:sz w:val="24"/>
          <w:szCs w:val="24"/>
        </w:rPr>
        <w:t xml:space="preserve"> in loco ubi </w:t>
      </w:r>
      <w:proofErr w:type="spellStart"/>
      <w:r w:rsidR="00A6186D" w:rsidRPr="006F61C3">
        <w:rPr>
          <w:sz w:val="24"/>
          <w:szCs w:val="24"/>
        </w:rPr>
        <w:t>erat</w:t>
      </w:r>
      <w:proofErr w:type="spellEnd"/>
      <w:r w:rsidR="00A6186D" w:rsidRPr="006F61C3">
        <w:rPr>
          <w:sz w:val="24"/>
          <w:szCs w:val="24"/>
        </w:rPr>
        <w:t xml:space="preserve"> forum rerum </w:t>
      </w:r>
      <w:proofErr w:type="spellStart"/>
      <w:r w:rsidR="00A6186D" w:rsidRPr="006F61C3">
        <w:rPr>
          <w:sz w:val="24"/>
          <w:szCs w:val="24"/>
        </w:rPr>
        <w:t>venalium</w:t>
      </w:r>
      <w:proofErr w:type="spellEnd"/>
      <w:r w:rsidR="00A6186D" w:rsidRPr="006F61C3">
        <w:rPr>
          <w:sz w:val="24"/>
          <w:szCs w:val="24"/>
        </w:rPr>
        <w:t xml:space="preserve"> </w:t>
      </w:r>
      <w:proofErr w:type="spellStart"/>
      <w:r w:rsidR="00A6186D" w:rsidRPr="006F61C3">
        <w:rPr>
          <w:sz w:val="24"/>
          <w:szCs w:val="24"/>
        </w:rPr>
        <w:t>adhuc</w:t>
      </w:r>
      <w:proofErr w:type="spellEnd"/>
      <w:r w:rsidR="00A6186D" w:rsidRPr="006F61C3">
        <w:rPr>
          <w:sz w:val="24"/>
          <w:szCs w:val="24"/>
        </w:rPr>
        <w:t xml:space="preserve"> fere per </w:t>
      </w:r>
      <w:proofErr w:type="spellStart"/>
      <w:r w:rsidR="00A6186D" w:rsidRPr="006F61C3">
        <w:rPr>
          <w:sz w:val="24"/>
          <w:szCs w:val="24"/>
        </w:rPr>
        <w:t>to</w:t>
      </w:r>
      <w:r w:rsidR="00D5081A">
        <w:rPr>
          <w:sz w:val="24"/>
          <w:szCs w:val="24"/>
        </w:rPr>
        <w:t>tum</w:t>
      </w:r>
      <w:proofErr w:type="spellEnd"/>
      <w:r w:rsidR="00D5081A">
        <w:rPr>
          <w:sz w:val="24"/>
          <w:szCs w:val="24"/>
        </w:rPr>
        <w:t xml:space="preserve"> </w:t>
      </w:r>
      <w:proofErr w:type="spellStart"/>
      <w:r w:rsidR="00D5081A">
        <w:rPr>
          <w:sz w:val="24"/>
          <w:szCs w:val="24"/>
        </w:rPr>
        <w:t>circuitum</w:t>
      </w:r>
      <w:proofErr w:type="spellEnd"/>
      <w:r w:rsidR="00D5081A">
        <w:rPr>
          <w:sz w:val="24"/>
          <w:szCs w:val="24"/>
        </w:rPr>
        <w:t xml:space="preserve"> </w:t>
      </w:r>
      <w:proofErr w:type="spellStart"/>
      <w:r w:rsidR="00D5081A">
        <w:rPr>
          <w:sz w:val="24"/>
          <w:szCs w:val="24"/>
        </w:rPr>
        <w:t>circundant</w:t>
      </w:r>
      <w:proofErr w:type="spellEnd"/>
      <w:r w:rsidR="00D5081A">
        <w:rPr>
          <w:sz w:val="24"/>
          <w:szCs w:val="24"/>
        </w:rPr>
        <w:t xml:space="preserve"> </w:t>
      </w:r>
      <w:proofErr w:type="spellStart"/>
      <w:r w:rsidR="00D5081A">
        <w:rPr>
          <w:sz w:val="24"/>
          <w:szCs w:val="24"/>
        </w:rPr>
        <w:t>colump</w:t>
      </w:r>
      <w:r w:rsidR="00A6186D" w:rsidRPr="006F61C3">
        <w:rPr>
          <w:sz w:val="24"/>
          <w:szCs w:val="24"/>
        </w:rPr>
        <w:t>ne</w:t>
      </w:r>
      <w:proofErr w:type="spellEnd"/>
      <w:r w:rsidR="00A6186D" w:rsidRPr="006F61C3">
        <w:rPr>
          <w:sz w:val="24"/>
          <w:szCs w:val="24"/>
        </w:rPr>
        <w:t xml:space="preserve"> </w:t>
      </w:r>
      <w:proofErr w:type="spellStart"/>
      <w:r w:rsidR="00A6186D" w:rsidRPr="006F61C3">
        <w:rPr>
          <w:sz w:val="24"/>
          <w:szCs w:val="24"/>
        </w:rPr>
        <w:t>marmoree</w:t>
      </w:r>
      <w:proofErr w:type="spellEnd"/>
      <w:r w:rsidR="00A6186D" w:rsidRPr="006F61C3">
        <w:rPr>
          <w:sz w:val="24"/>
          <w:szCs w:val="24"/>
        </w:rPr>
        <w:t xml:space="preserve"> </w:t>
      </w:r>
      <w:proofErr w:type="spellStart"/>
      <w:r w:rsidR="00A6186D" w:rsidRPr="006F61C3">
        <w:rPr>
          <w:sz w:val="24"/>
          <w:szCs w:val="24"/>
        </w:rPr>
        <w:t>montem</w:t>
      </w:r>
      <w:proofErr w:type="spellEnd"/>
      <w:r w:rsidR="00A6186D" w:rsidRPr="006F61C3">
        <w:rPr>
          <w:sz w:val="24"/>
          <w:szCs w:val="24"/>
        </w:rPr>
        <w:t xml:space="preserve"> </w:t>
      </w:r>
      <w:proofErr w:type="spellStart"/>
      <w:r w:rsidR="00A6186D" w:rsidRPr="006F61C3">
        <w:rPr>
          <w:sz w:val="24"/>
          <w:szCs w:val="24"/>
        </w:rPr>
        <w:t>stantes</w:t>
      </w:r>
      <w:proofErr w:type="spellEnd"/>
      <w:r w:rsidR="00A6186D" w:rsidRPr="006F61C3">
        <w:rPr>
          <w:sz w:val="24"/>
          <w:szCs w:val="24"/>
        </w:rPr>
        <w:t xml:space="preserve"> </w:t>
      </w:r>
      <w:proofErr w:type="spellStart"/>
      <w:r w:rsidR="00A6186D" w:rsidRPr="006F61C3">
        <w:rPr>
          <w:sz w:val="24"/>
          <w:szCs w:val="24"/>
        </w:rPr>
        <w:t>hinc</w:t>
      </w:r>
      <w:proofErr w:type="spellEnd"/>
      <w:r w:rsidR="00A6186D" w:rsidRPr="006F61C3">
        <w:rPr>
          <w:sz w:val="24"/>
          <w:szCs w:val="24"/>
        </w:rPr>
        <w:t xml:space="preserve"> </w:t>
      </w:r>
      <w:proofErr w:type="spellStart"/>
      <w:r w:rsidR="00A6186D" w:rsidRPr="006F61C3">
        <w:rPr>
          <w:sz w:val="24"/>
          <w:szCs w:val="24"/>
        </w:rPr>
        <w:t>inde</w:t>
      </w:r>
      <w:proofErr w:type="spellEnd"/>
      <w:r w:rsidR="00D5081A">
        <w:rPr>
          <w:sz w:val="24"/>
          <w:szCs w:val="24"/>
        </w:rPr>
        <w:t xml:space="preserve">, que </w:t>
      </w:r>
      <w:proofErr w:type="spellStart"/>
      <w:r w:rsidR="00D5081A">
        <w:rPr>
          <w:sz w:val="24"/>
          <w:szCs w:val="24"/>
        </w:rPr>
        <w:t>continebant</w:t>
      </w:r>
      <w:proofErr w:type="spellEnd"/>
      <w:r w:rsidR="00D5081A">
        <w:rPr>
          <w:sz w:val="24"/>
          <w:szCs w:val="24"/>
        </w:rPr>
        <w:t xml:space="preserve"> </w:t>
      </w:r>
      <w:proofErr w:type="spellStart"/>
      <w:r w:rsidR="00D5081A">
        <w:rPr>
          <w:sz w:val="24"/>
          <w:szCs w:val="24"/>
        </w:rPr>
        <w:t>testudi</w:t>
      </w:r>
      <w:r w:rsidR="00A6186D" w:rsidRPr="006F61C3">
        <w:rPr>
          <w:sz w:val="24"/>
          <w:szCs w:val="24"/>
        </w:rPr>
        <w:t>nem</w:t>
      </w:r>
      <w:proofErr w:type="spellEnd"/>
      <w:r w:rsidR="00A6186D" w:rsidRPr="006F61C3">
        <w:rPr>
          <w:sz w:val="24"/>
          <w:szCs w:val="24"/>
        </w:rPr>
        <w:t xml:space="preserve"> </w:t>
      </w:r>
      <w:proofErr w:type="spellStart"/>
      <w:r w:rsidR="00A6186D" w:rsidRPr="006F61C3">
        <w:rPr>
          <w:sz w:val="24"/>
          <w:szCs w:val="24"/>
        </w:rPr>
        <w:t>platearum</w:t>
      </w:r>
      <w:proofErr w:type="spellEnd"/>
      <w:r w:rsidR="00D5081A">
        <w:rPr>
          <w:sz w:val="24"/>
          <w:szCs w:val="24"/>
        </w:rPr>
        <w:t>.</w:t>
      </w:r>
      <w:r w:rsidR="00A6186D" w:rsidRPr="006F61C3">
        <w:rPr>
          <w:sz w:val="24"/>
          <w:szCs w:val="24"/>
        </w:rPr>
        <w:t xml:space="preserve"> </w:t>
      </w:r>
      <w:proofErr w:type="spellStart"/>
      <w:r w:rsidR="00A6186D" w:rsidRPr="006F61C3">
        <w:rPr>
          <w:sz w:val="24"/>
          <w:szCs w:val="24"/>
        </w:rPr>
        <w:t>Breviter</w:t>
      </w:r>
      <w:proofErr w:type="spellEnd"/>
      <w:r w:rsidR="00A6186D" w:rsidRPr="006F61C3">
        <w:rPr>
          <w:sz w:val="24"/>
          <w:szCs w:val="24"/>
        </w:rPr>
        <w:t xml:space="preserve"> </w:t>
      </w:r>
      <w:proofErr w:type="spellStart"/>
      <w:r w:rsidR="00A6186D" w:rsidRPr="006F61C3">
        <w:rPr>
          <w:sz w:val="24"/>
          <w:szCs w:val="24"/>
        </w:rPr>
        <w:t>nescio</w:t>
      </w:r>
      <w:proofErr w:type="spellEnd"/>
      <w:r w:rsidR="00A6186D" w:rsidRPr="006F61C3">
        <w:rPr>
          <w:sz w:val="24"/>
          <w:szCs w:val="24"/>
        </w:rPr>
        <w:t xml:space="preserve"> quid </w:t>
      </w:r>
      <w:proofErr w:type="spellStart"/>
      <w:r w:rsidR="00A6186D" w:rsidRPr="006F61C3">
        <w:rPr>
          <w:sz w:val="24"/>
          <w:szCs w:val="24"/>
        </w:rPr>
        <w:t>magni</w:t>
      </w:r>
      <w:proofErr w:type="spellEnd"/>
      <w:r w:rsidR="00A6186D" w:rsidRPr="006F61C3">
        <w:rPr>
          <w:sz w:val="24"/>
          <w:szCs w:val="24"/>
        </w:rPr>
        <w:t xml:space="preserve"> non </w:t>
      </w:r>
      <w:proofErr w:type="spellStart"/>
      <w:r w:rsidR="00A6186D" w:rsidRPr="006F61C3">
        <w:rPr>
          <w:sz w:val="24"/>
          <w:szCs w:val="24"/>
        </w:rPr>
        <w:t>possit</w:t>
      </w:r>
      <w:proofErr w:type="spellEnd"/>
      <w:r w:rsidR="00A6186D" w:rsidRPr="006F61C3">
        <w:rPr>
          <w:sz w:val="24"/>
          <w:szCs w:val="24"/>
        </w:rPr>
        <w:t xml:space="preserve"> </w:t>
      </w:r>
      <w:proofErr w:type="spellStart"/>
      <w:r w:rsidR="00A6186D" w:rsidRPr="006F61C3">
        <w:rPr>
          <w:sz w:val="24"/>
          <w:szCs w:val="24"/>
        </w:rPr>
        <w:t>dici</w:t>
      </w:r>
      <w:proofErr w:type="spellEnd"/>
      <w:r w:rsidR="00A6186D" w:rsidRPr="006F61C3">
        <w:rPr>
          <w:sz w:val="24"/>
          <w:szCs w:val="24"/>
        </w:rPr>
        <w:t xml:space="preserve"> de </w:t>
      </w:r>
      <w:proofErr w:type="spellStart"/>
      <w:r w:rsidR="00A6186D" w:rsidRPr="006F61C3">
        <w:rPr>
          <w:sz w:val="24"/>
          <w:szCs w:val="24"/>
        </w:rPr>
        <w:t>civitate</w:t>
      </w:r>
      <w:proofErr w:type="spellEnd"/>
      <w:r w:rsidR="00A6186D" w:rsidRPr="006F61C3">
        <w:rPr>
          <w:sz w:val="24"/>
          <w:szCs w:val="24"/>
        </w:rPr>
        <w:t xml:space="preserve"> </w:t>
      </w:r>
      <w:proofErr w:type="spellStart"/>
      <w:r w:rsidR="00A6186D" w:rsidRPr="006F61C3">
        <w:rPr>
          <w:sz w:val="24"/>
          <w:szCs w:val="24"/>
        </w:rPr>
        <w:t>ista</w:t>
      </w:r>
      <w:proofErr w:type="spellEnd"/>
      <w:r w:rsidR="00A6186D" w:rsidRPr="006F61C3">
        <w:rPr>
          <w:sz w:val="24"/>
          <w:szCs w:val="24"/>
        </w:rPr>
        <w:t xml:space="preserve"> que ad </w:t>
      </w:r>
      <w:proofErr w:type="spellStart"/>
      <w:r w:rsidR="00A6186D" w:rsidRPr="006F61C3">
        <w:rPr>
          <w:sz w:val="24"/>
          <w:szCs w:val="24"/>
        </w:rPr>
        <w:t>tantam</w:t>
      </w:r>
      <w:proofErr w:type="spellEnd"/>
      <w:r w:rsidR="00A6186D" w:rsidRPr="006F61C3">
        <w:rPr>
          <w:sz w:val="24"/>
          <w:szCs w:val="24"/>
        </w:rPr>
        <w:t xml:space="preserve"> </w:t>
      </w:r>
      <w:proofErr w:type="spellStart"/>
      <w:r w:rsidR="00A6186D" w:rsidRPr="006F61C3">
        <w:rPr>
          <w:sz w:val="24"/>
          <w:szCs w:val="24"/>
        </w:rPr>
        <w:t>miseriam</w:t>
      </w:r>
      <w:proofErr w:type="spellEnd"/>
      <w:r w:rsidR="00A6186D" w:rsidRPr="006F61C3">
        <w:rPr>
          <w:sz w:val="24"/>
          <w:szCs w:val="24"/>
        </w:rPr>
        <w:t xml:space="preserve"> </w:t>
      </w:r>
      <w:proofErr w:type="spellStart"/>
      <w:r w:rsidR="00A6186D" w:rsidRPr="006F61C3">
        <w:rPr>
          <w:sz w:val="24"/>
          <w:szCs w:val="24"/>
        </w:rPr>
        <w:t>nunc</w:t>
      </w:r>
      <w:proofErr w:type="spellEnd"/>
      <w:r w:rsidR="00A6186D" w:rsidRPr="006F61C3">
        <w:rPr>
          <w:sz w:val="24"/>
          <w:szCs w:val="24"/>
        </w:rPr>
        <w:t xml:space="preserve"> </w:t>
      </w:r>
      <w:proofErr w:type="spellStart"/>
      <w:r w:rsidR="00A6186D" w:rsidRPr="006F61C3">
        <w:rPr>
          <w:sz w:val="24"/>
          <w:szCs w:val="24"/>
        </w:rPr>
        <w:t>devenit</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nulla</w:t>
      </w:r>
      <w:proofErr w:type="spellEnd"/>
      <w:r w:rsidR="00A6186D" w:rsidRPr="006F61C3">
        <w:rPr>
          <w:sz w:val="24"/>
          <w:szCs w:val="24"/>
        </w:rPr>
        <w:t xml:space="preserve"> </w:t>
      </w:r>
      <w:proofErr w:type="spellStart"/>
      <w:r w:rsidR="00A6186D" w:rsidRPr="006F61C3">
        <w:rPr>
          <w:sz w:val="24"/>
          <w:szCs w:val="24"/>
        </w:rPr>
        <w:t>penitus</w:t>
      </w:r>
      <w:proofErr w:type="spellEnd"/>
      <w:r w:rsidR="00A6186D" w:rsidRPr="006F61C3">
        <w:rPr>
          <w:sz w:val="24"/>
          <w:szCs w:val="24"/>
        </w:rPr>
        <w:t xml:space="preserve"> sit in </w:t>
      </w:r>
      <w:proofErr w:type="spellStart"/>
      <w:r w:rsidR="00A6186D" w:rsidRPr="006F61C3">
        <w:rPr>
          <w:sz w:val="24"/>
          <w:szCs w:val="24"/>
        </w:rPr>
        <w:t>ea</w:t>
      </w:r>
      <w:proofErr w:type="spellEnd"/>
      <w:r w:rsidR="00A6186D" w:rsidRPr="006F61C3">
        <w:rPr>
          <w:sz w:val="24"/>
          <w:szCs w:val="24"/>
        </w:rPr>
        <w:t xml:space="preserve"> domus</w:t>
      </w:r>
      <w:r w:rsidR="00D5081A">
        <w:rPr>
          <w:sz w:val="24"/>
          <w:szCs w:val="24"/>
        </w:rPr>
        <w:t xml:space="preserve"> sed sit vinea tantum et </w:t>
      </w:r>
      <w:proofErr w:type="spellStart"/>
      <w:r w:rsidR="00D5081A">
        <w:rPr>
          <w:sz w:val="24"/>
          <w:szCs w:val="24"/>
        </w:rPr>
        <w:t>ortus</w:t>
      </w:r>
      <w:proofErr w:type="spellEnd"/>
      <w:r w:rsidR="00D5081A">
        <w:rPr>
          <w:sz w:val="24"/>
          <w:szCs w:val="24"/>
        </w:rPr>
        <w:t xml:space="preserve"> </w:t>
      </w:r>
      <w:proofErr w:type="spellStart"/>
      <w:r w:rsidR="00D5081A">
        <w:rPr>
          <w:sz w:val="24"/>
          <w:szCs w:val="24"/>
        </w:rPr>
        <w:t>olyvi</w:t>
      </w:r>
      <w:proofErr w:type="spellEnd"/>
      <w:r w:rsidR="00D5081A">
        <w:rPr>
          <w:sz w:val="24"/>
          <w:szCs w:val="24"/>
        </w:rPr>
        <w:t>,</w:t>
      </w:r>
      <w:r w:rsidR="00A6186D" w:rsidRPr="006F61C3">
        <w:rPr>
          <w:sz w:val="24"/>
          <w:szCs w:val="24"/>
        </w:rPr>
        <w:t xml:space="preserve"> </w:t>
      </w:r>
      <w:proofErr w:type="spellStart"/>
      <w:r w:rsidR="00A6186D" w:rsidRPr="006F61C3">
        <w:rPr>
          <w:sz w:val="24"/>
          <w:szCs w:val="24"/>
        </w:rPr>
        <w:t>s</w:t>
      </w:r>
      <w:r w:rsidR="00D5081A">
        <w:rPr>
          <w:sz w:val="24"/>
          <w:szCs w:val="24"/>
        </w:rPr>
        <w:t>icut</w:t>
      </w:r>
      <w:proofErr w:type="spellEnd"/>
      <w:r w:rsidR="00D5081A">
        <w:rPr>
          <w:sz w:val="24"/>
          <w:szCs w:val="24"/>
        </w:rPr>
        <w:t xml:space="preserve"> et </w:t>
      </w:r>
      <w:proofErr w:type="spellStart"/>
      <w:r w:rsidR="00D5081A">
        <w:rPr>
          <w:sz w:val="24"/>
          <w:szCs w:val="24"/>
        </w:rPr>
        <w:t>facere</w:t>
      </w:r>
      <w:proofErr w:type="spellEnd"/>
      <w:r w:rsidR="00D5081A">
        <w:rPr>
          <w:sz w:val="24"/>
          <w:szCs w:val="24"/>
        </w:rPr>
        <w:t xml:space="preserve"> </w:t>
      </w:r>
      <w:proofErr w:type="spellStart"/>
      <w:r w:rsidR="00D5081A">
        <w:rPr>
          <w:sz w:val="24"/>
          <w:szCs w:val="24"/>
        </w:rPr>
        <w:t>voluit</w:t>
      </w:r>
      <w:proofErr w:type="spellEnd"/>
      <w:r w:rsidR="00D5081A">
        <w:rPr>
          <w:sz w:val="24"/>
          <w:szCs w:val="24"/>
        </w:rPr>
        <w:t xml:space="preserve"> </w:t>
      </w:r>
      <w:proofErr w:type="spellStart"/>
      <w:r w:rsidR="00D5081A">
        <w:rPr>
          <w:sz w:val="24"/>
          <w:szCs w:val="24"/>
        </w:rPr>
        <w:t>achab</w:t>
      </w:r>
      <w:proofErr w:type="spellEnd"/>
      <w:r w:rsidR="00D5081A">
        <w:rPr>
          <w:sz w:val="24"/>
          <w:szCs w:val="24"/>
        </w:rPr>
        <w:t xml:space="preserve"> rex</w:t>
      </w:r>
      <w:r w:rsidR="00A6186D" w:rsidRPr="006F61C3">
        <w:rPr>
          <w:sz w:val="24"/>
          <w:szCs w:val="24"/>
        </w:rPr>
        <w:t xml:space="preserve"> </w:t>
      </w:r>
      <w:proofErr w:type="spellStart"/>
      <w:r w:rsidR="00A6186D" w:rsidRPr="006F61C3">
        <w:rPr>
          <w:sz w:val="24"/>
          <w:szCs w:val="24"/>
        </w:rPr>
        <w:t>iuxta</w:t>
      </w:r>
      <w:proofErr w:type="spellEnd"/>
      <w:r w:rsidR="00A6186D" w:rsidRPr="006F61C3">
        <w:rPr>
          <w:sz w:val="24"/>
          <w:szCs w:val="24"/>
        </w:rPr>
        <w:t xml:space="preserve"> </w:t>
      </w:r>
      <w:proofErr w:type="spellStart"/>
      <w:r w:rsidR="00A6186D" w:rsidRPr="006F61C3">
        <w:rPr>
          <w:sz w:val="24"/>
          <w:szCs w:val="24"/>
        </w:rPr>
        <w:t>pallacium</w:t>
      </w:r>
      <w:proofErr w:type="spellEnd"/>
      <w:r w:rsidR="00A6186D" w:rsidRPr="006F61C3">
        <w:rPr>
          <w:sz w:val="24"/>
          <w:szCs w:val="24"/>
        </w:rPr>
        <w:t xml:space="preserve"> </w:t>
      </w:r>
      <w:proofErr w:type="spellStart"/>
      <w:r w:rsidR="00A6186D" w:rsidRPr="006F61C3">
        <w:rPr>
          <w:sz w:val="24"/>
          <w:szCs w:val="24"/>
        </w:rPr>
        <w:t>suum</w:t>
      </w:r>
      <w:proofErr w:type="spellEnd"/>
      <w:r w:rsidR="00D5081A">
        <w:rPr>
          <w:sz w:val="24"/>
          <w:szCs w:val="24"/>
        </w:rPr>
        <w:t>,</w:t>
      </w:r>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habuit</w:t>
      </w:r>
      <w:proofErr w:type="spellEnd"/>
      <w:r w:rsidR="00A6186D" w:rsidRPr="006F61C3">
        <w:rPr>
          <w:sz w:val="24"/>
          <w:szCs w:val="24"/>
        </w:rPr>
        <w:t xml:space="preserve"> in </w:t>
      </w:r>
      <w:proofErr w:type="spellStart"/>
      <w:r w:rsidR="00A6186D" w:rsidRPr="006F61C3">
        <w:rPr>
          <w:sz w:val="24"/>
          <w:szCs w:val="24"/>
        </w:rPr>
        <w:t>samaria</w:t>
      </w:r>
      <w:proofErr w:type="spellEnd"/>
      <w:r w:rsidR="00A6186D" w:rsidRPr="006F61C3">
        <w:rPr>
          <w:sz w:val="24"/>
          <w:szCs w:val="24"/>
        </w:rPr>
        <w:t xml:space="preserve"> de vinea </w:t>
      </w:r>
      <w:proofErr w:type="spellStart"/>
      <w:r w:rsidR="00A6186D" w:rsidRPr="006F61C3">
        <w:rPr>
          <w:sz w:val="24"/>
          <w:szCs w:val="24"/>
        </w:rPr>
        <w:t>naboth</w:t>
      </w:r>
      <w:proofErr w:type="spellEnd"/>
      <w:r w:rsidR="00D5081A">
        <w:rPr>
          <w:sz w:val="24"/>
          <w:szCs w:val="24"/>
        </w:rPr>
        <w:t xml:space="preserve"> </w:t>
      </w:r>
      <w:proofErr w:type="spellStart"/>
      <w:r w:rsidR="00D5081A">
        <w:rPr>
          <w:sz w:val="24"/>
          <w:szCs w:val="24"/>
        </w:rPr>
        <w:t>lsrahelite</w:t>
      </w:r>
      <w:proofErr w:type="spellEnd"/>
      <w:r w:rsidR="00E609EC">
        <w:rPr>
          <w:sz w:val="24"/>
          <w:szCs w:val="24"/>
        </w:rPr>
        <w:t xml:space="preserve">, et </w:t>
      </w:r>
      <w:r w:rsidR="00E609EC" w:rsidRPr="00E609EC">
        <w:rPr>
          <w:sz w:val="24"/>
          <w:szCs w:val="24"/>
          <w:highlight w:val="green"/>
        </w:rPr>
        <w:t xml:space="preserve">in </w:t>
      </w:r>
      <w:proofErr w:type="spellStart"/>
      <w:r w:rsidR="00E609EC" w:rsidRPr="00E609EC">
        <w:rPr>
          <w:sz w:val="24"/>
          <w:szCs w:val="24"/>
          <w:highlight w:val="green"/>
        </w:rPr>
        <w:t>sancto</w:t>
      </w:r>
      <w:proofErr w:type="spellEnd"/>
      <w:r w:rsidR="00D5081A">
        <w:rPr>
          <w:sz w:val="24"/>
          <w:szCs w:val="24"/>
        </w:rPr>
        <w:t xml:space="preserve"> </w:t>
      </w:r>
      <w:proofErr w:type="spellStart"/>
      <w:r w:rsidR="00D5081A">
        <w:rPr>
          <w:sz w:val="24"/>
          <w:szCs w:val="24"/>
        </w:rPr>
        <w:t>dei</w:t>
      </w:r>
      <w:proofErr w:type="spellEnd"/>
      <w:r w:rsidR="00D5081A">
        <w:rPr>
          <w:sz w:val="24"/>
          <w:szCs w:val="24"/>
        </w:rPr>
        <w:t xml:space="preserve"> </w:t>
      </w:r>
      <w:proofErr w:type="spellStart"/>
      <w:r w:rsidR="00D5081A">
        <w:rPr>
          <w:sz w:val="24"/>
          <w:szCs w:val="24"/>
        </w:rPr>
        <w:t>iudi</w:t>
      </w:r>
      <w:r w:rsidR="00A6186D" w:rsidRPr="006F61C3">
        <w:rPr>
          <w:sz w:val="24"/>
          <w:szCs w:val="24"/>
        </w:rPr>
        <w:t>cio</w:t>
      </w:r>
      <w:proofErr w:type="spellEnd"/>
      <w:r w:rsidR="00A6186D" w:rsidRPr="006F61C3">
        <w:rPr>
          <w:sz w:val="24"/>
          <w:szCs w:val="24"/>
        </w:rPr>
        <w:t xml:space="preserve"> factum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ita</w:t>
      </w:r>
      <w:proofErr w:type="spellEnd"/>
      <w:r w:rsidR="00E609EC">
        <w:rPr>
          <w:sz w:val="24"/>
          <w:szCs w:val="24"/>
        </w:rPr>
        <w:t>.</w:t>
      </w:r>
      <w:r w:rsidR="00A6186D" w:rsidRPr="006F61C3">
        <w:rPr>
          <w:sz w:val="24"/>
          <w:szCs w:val="24"/>
        </w:rPr>
        <w:t xml:space="preserve"> situs </w:t>
      </w:r>
      <w:proofErr w:type="spellStart"/>
      <w:r w:rsidR="00A6186D" w:rsidRPr="006F61C3">
        <w:rPr>
          <w:sz w:val="24"/>
          <w:szCs w:val="24"/>
        </w:rPr>
        <w:t>huius</w:t>
      </w:r>
      <w:proofErr w:type="spellEnd"/>
      <w:r w:rsidR="00A6186D" w:rsidRPr="006F61C3">
        <w:rPr>
          <w:sz w:val="24"/>
          <w:szCs w:val="24"/>
        </w:rPr>
        <w:t xml:space="preserve"> </w:t>
      </w:r>
      <w:proofErr w:type="spellStart"/>
      <w:r w:rsidR="00A6186D" w:rsidRPr="006F61C3">
        <w:rPr>
          <w:sz w:val="24"/>
          <w:szCs w:val="24"/>
        </w:rPr>
        <w:t>urbis</w:t>
      </w:r>
      <w:proofErr w:type="spellEnd"/>
      <w:r w:rsidR="00A6186D" w:rsidRPr="006F61C3">
        <w:rPr>
          <w:sz w:val="24"/>
          <w:szCs w:val="24"/>
        </w:rPr>
        <w:t xml:space="preserve"> </w:t>
      </w:r>
      <w:proofErr w:type="spellStart"/>
      <w:r w:rsidR="00A6186D" w:rsidRPr="006F61C3">
        <w:rPr>
          <w:sz w:val="24"/>
          <w:szCs w:val="24"/>
        </w:rPr>
        <w:t>erat</w:t>
      </w:r>
      <w:proofErr w:type="spellEnd"/>
      <w:r w:rsidR="00A6186D" w:rsidRPr="006F61C3">
        <w:rPr>
          <w:sz w:val="24"/>
          <w:szCs w:val="24"/>
        </w:rPr>
        <w:t xml:space="preserve"> </w:t>
      </w:r>
      <w:proofErr w:type="spellStart"/>
      <w:r w:rsidR="00A6186D" w:rsidRPr="006F61C3">
        <w:rPr>
          <w:sz w:val="24"/>
          <w:szCs w:val="24"/>
        </w:rPr>
        <w:t>pulcher</w:t>
      </w:r>
      <w:proofErr w:type="spellEnd"/>
      <w:r w:rsidR="00A6186D" w:rsidRPr="006F61C3">
        <w:rPr>
          <w:sz w:val="24"/>
          <w:szCs w:val="24"/>
        </w:rPr>
        <w:t xml:space="preserve"> </w:t>
      </w:r>
      <w:proofErr w:type="spellStart"/>
      <w:r w:rsidR="00A6186D" w:rsidRPr="006F61C3">
        <w:rPr>
          <w:sz w:val="24"/>
          <w:szCs w:val="24"/>
        </w:rPr>
        <w:t>valde</w:t>
      </w:r>
      <w:proofErr w:type="spellEnd"/>
      <w:r w:rsidR="00E609EC">
        <w:rPr>
          <w:sz w:val="24"/>
          <w:szCs w:val="24"/>
        </w:rPr>
        <w:t>,</w:t>
      </w:r>
      <w:r w:rsidR="00A6186D" w:rsidRPr="006F61C3">
        <w:rPr>
          <w:sz w:val="24"/>
          <w:szCs w:val="24"/>
        </w:rPr>
        <w:t xml:space="preserve"> </w:t>
      </w:r>
      <w:proofErr w:type="spellStart"/>
      <w:r w:rsidR="00A6186D" w:rsidRPr="006F61C3">
        <w:rPr>
          <w:sz w:val="24"/>
          <w:szCs w:val="24"/>
        </w:rPr>
        <w:t>inde</w:t>
      </w:r>
      <w:proofErr w:type="spellEnd"/>
      <w:r w:rsidR="00A6186D" w:rsidRPr="006F61C3">
        <w:rPr>
          <w:sz w:val="24"/>
          <w:szCs w:val="24"/>
        </w:rPr>
        <w:t xml:space="preserve"> </w:t>
      </w:r>
      <w:proofErr w:type="spellStart"/>
      <w:r w:rsidR="00A6186D" w:rsidRPr="006F61C3">
        <w:rPr>
          <w:sz w:val="24"/>
          <w:szCs w:val="24"/>
        </w:rPr>
        <w:t>enim</w:t>
      </w:r>
      <w:proofErr w:type="spellEnd"/>
      <w:r w:rsidR="00A6186D" w:rsidRPr="006F61C3">
        <w:rPr>
          <w:sz w:val="24"/>
          <w:szCs w:val="24"/>
        </w:rPr>
        <w:t xml:space="preserve"> </w:t>
      </w:r>
      <w:proofErr w:type="spellStart"/>
      <w:r w:rsidR="00A6186D" w:rsidRPr="006F61C3">
        <w:rPr>
          <w:sz w:val="24"/>
          <w:szCs w:val="24"/>
        </w:rPr>
        <w:t>erant</w:t>
      </w:r>
      <w:proofErr w:type="spellEnd"/>
      <w:r w:rsidR="00E609EC">
        <w:rPr>
          <w:sz w:val="24"/>
          <w:szCs w:val="24"/>
        </w:rPr>
        <w:t xml:space="preserve"> pr</w:t>
      </w:r>
      <w:r w:rsidR="00E609EC" w:rsidRPr="00E609EC">
        <w:rPr>
          <w:sz w:val="24"/>
          <w:szCs w:val="24"/>
          <w:highlight w:val="yellow"/>
        </w:rPr>
        <w:t>ospec</w:t>
      </w:r>
      <w:r w:rsidR="00E609EC">
        <w:rPr>
          <w:sz w:val="24"/>
          <w:szCs w:val="24"/>
        </w:rPr>
        <w:t xml:space="preserve">tus </w:t>
      </w:r>
      <w:proofErr w:type="spellStart"/>
      <w:r w:rsidR="00E609EC">
        <w:rPr>
          <w:sz w:val="24"/>
          <w:szCs w:val="24"/>
        </w:rPr>
        <w:t>usque</w:t>
      </w:r>
      <w:proofErr w:type="spellEnd"/>
      <w:r w:rsidR="00E609EC">
        <w:rPr>
          <w:sz w:val="24"/>
          <w:szCs w:val="24"/>
        </w:rPr>
        <w:t xml:space="preserve"> ad mare </w:t>
      </w:r>
      <w:proofErr w:type="spellStart"/>
      <w:r w:rsidR="00E609EC">
        <w:rPr>
          <w:sz w:val="24"/>
          <w:szCs w:val="24"/>
        </w:rPr>
        <w:t>yop</w:t>
      </w:r>
      <w:r w:rsidR="00A6186D" w:rsidRPr="006F61C3">
        <w:rPr>
          <w:sz w:val="24"/>
          <w:szCs w:val="24"/>
        </w:rPr>
        <w:t>pe</w:t>
      </w:r>
      <w:proofErr w:type="spellEnd"/>
      <w:r w:rsidR="00E609EC">
        <w:rPr>
          <w:sz w:val="24"/>
          <w:szCs w:val="24"/>
        </w:rPr>
        <w:t>,</w:t>
      </w:r>
      <w:r w:rsidR="00A6186D" w:rsidRPr="006F61C3">
        <w:rPr>
          <w:sz w:val="24"/>
          <w:szCs w:val="24"/>
        </w:rPr>
        <w:t xml:space="preserve"> et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antipatridam</w:t>
      </w:r>
      <w:proofErr w:type="spellEnd"/>
      <w:r w:rsidR="00A6186D" w:rsidRPr="006F61C3">
        <w:rPr>
          <w:sz w:val="24"/>
          <w:szCs w:val="24"/>
        </w:rPr>
        <w:t xml:space="preserve"> et </w:t>
      </w:r>
      <w:proofErr w:type="spellStart"/>
      <w:r w:rsidR="00E609EC">
        <w:rPr>
          <w:sz w:val="24"/>
          <w:szCs w:val="24"/>
        </w:rPr>
        <w:t>Ramatham</w:t>
      </w:r>
      <w:proofErr w:type="spellEnd"/>
      <w:r w:rsidR="00E609EC">
        <w:rPr>
          <w:sz w:val="24"/>
          <w:szCs w:val="24"/>
        </w:rPr>
        <w:t xml:space="preserve"> per </w:t>
      </w:r>
      <w:proofErr w:type="spellStart"/>
      <w:r w:rsidR="00E609EC">
        <w:rPr>
          <w:sz w:val="24"/>
          <w:szCs w:val="24"/>
        </w:rPr>
        <w:t>totum</w:t>
      </w:r>
      <w:proofErr w:type="spellEnd"/>
      <w:r w:rsidR="00E609EC">
        <w:rPr>
          <w:sz w:val="24"/>
          <w:szCs w:val="24"/>
        </w:rPr>
        <w:t xml:space="preserve"> </w:t>
      </w:r>
      <w:proofErr w:type="spellStart"/>
      <w:r w:rsidR="00E609EC">
        <w:rPr>
          <w:sz w:val="24"/>
          <w:szCs w:val="24"/>
        </w:rPr>
        <w:t>montem</w:t>
      </w:r>
      <w:proofErr w:type="spellEnd"/>
      <w:r w:rsidR="00E609EC">
        <w:rPr>
          <w:sz w:val="24"/>
          <w:szCs w:val="24"/>
        </w:rPr>
        <w:t xml:space="preserve"> </w:t>
      </w:r>
      <w:proofErr w:type="spellStart"/>
      <w:r w:rsidR="00E609EC">
        <w:rPr>
          <w:sz w:val="24"/>
          <w:szCs w:val="24"/>
        </w:rPr>
        <w:t>effra</w:t>
      </w:r>
      <w:r w:rsidR="00A6186D" w:rsidRPr="006F61C3">
        <w:rPr>
          <w:sz w:val="24"/>
          <w:szCs w:val="24"/>
        </w:rPr>
        <w:t>ym</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cesaream</w:t>
      </w:r>
      <w:proofErr w:type="spellEnd"/>
      <w:r w:rsidR="00A6186D" w:rsidRPr="006F61C3">
        <w:rPr>
          <w:sz w:val="24"/>
          <w:szCs w:val="24"/>
        </w:rPr>
        <w:t xml:space="preserve"> et </w:t>
      </w:r>
      <w:proofErr w:type="spellStart"/>
      <w:r w:rsidR="00A6186D" w:rsidRPr="006F61C3">
        <w:rPr>
          <w:sz w:val="24"/>
          <w:szCs w:val="24"/>
        </w:rPr>
        <w:t>carmelum</w:t>
      </w:r>
      <w:proofErr w:type="spellEnd"/>
      <w:r w:rsidR="00A6186D" w:rsidRPr="006F61C3">
        <w:rPr>
          <w:sz w:val="24"/>
          <w:szCs w:val="24"/>
        </w:rPr>
        <w:t xml:space="preserve"> </w:t>
      </w:r>
      <w:proofErr w:type="spellStart"/>
      <w:r w:rsidR="00A6186D" w:rsidRPr="006F61C3">
        <w:rPr>
          <w:sz w:val="24"/>
          <w:szCs w:val="24"/>
        </w:rPr>
        <w:t>maris</w:t>
      </w:r>
      <w:proofErr w:type="spellEnd"/>
      <w:r w:rsidR="00E609EC">
        <w:rPr>
          <w:sz w:val="24"/>
          <w:szCs w:val="24"/>
        </w:rPr>
        <w:t>,</w:t>
      </w:r>
      <w:r w:rsidR="00A6186D" w:rsidRPr="006F61C3">
        <w:rPr>
          <w:sz w:val="24"/>
          <w:szCs w:val="24"/>
        </w:rPr>
        <w:t xml:space="preserve"> et </w:t>
      </w:r>
      <w:proofErr w:type="spellStart"/>
      <w:r w:rsidR="00A6186D" w:rsidRPr="006F61C3">
        <w:rPr>
          <w:sz w:val="24"/>
          <w:szCs w:val="24"/>
        </w:rPr>
        <w:t>habundabat</w:t>
      </w:r>
      <w:proofErr w:type="spellEnd"/>
      <w:r w:rsidR="00A6186D" w:rsidRPr="006F61C3">
        <w:rPr>
          <w:sz w:val="24"/>
          <w:szCs w:val="24"/>
        </w:rPr>
        <w:t xml:space="preserve"> </w:t>
      </w:r>
      <w:proofErr w:type="spellStart"/>
      <w:r w:rsidR="00A6186D" w:rsidRPr="006F61C3">
        <w:rPr>
          <w:sz w:val="24"/>
          <w:szCs w:val="24"/>
        </w:rPr>
        <w:t>fontibus</w:t>
      </w:r>
      <w:proofErr w:type="spellEnd"/>
      <w:r w:rsidR="00A6186D" w:rsidRPr="006F61C3">
        <w:rPr>
          <w:sz w:val="24"/>
          <w:szCs w:val="24"/>
        </w:rPr>
        <w:t xml:space="preserve"> et </w:t>
      </w:r>
      <w:proofErr w:type="spellStart"/>
      <w:r w:rsidR="00A6186D" w:rsidRPr="006F61C3">
        <w:rPr>
          <w:sz w:val="24"/>
          <w:szCs w:val="24"/>
        </w:rPr>
        <w:t>ortis</w:t>
      </w:r>
      <w:proofErr w:type="spellEnd"/>
      <w:r w:rsidR="00A6186D" w:rsidRPr="006F61C3">
        <w:rPr>
          <w:sz w:val="24"/>
          <w:szCs w:val="24"/>
        </w:rPr>
        <w:t xml:space="preserve"> et </w:t>
      </w:r>
      <w:proofErr w:type="spellStart"/>
      <w:r w:rsidR="00A6186D" w:rsidRPr="006F61C3">
        <w:rPr>
          <w:sz w:val="24"/>
          <w:szCs w:val="24"/>
        </w:rPr>
        <w:t>omnibs</w:t>
      </w:r>
      <w:proofErr w:type="spellEnd"/>
      <w:r w:rsidR="00A6186D" w:rsidRPr="006F61C3">
        <w:rPr>
          <w:sz w:val="24"/>
          <w:szCs w:val="24"/>
        </w:rPr>
        <w:t xml:space="preserve"> </w:t>
      </w:r>
      <w:proofErr w:type="spellStart"/>
      <w:r w:rsidR="00A6186D" w:rsidRPr="006F61C3">
        <w:rPr>
          <w:sz w:val="24"/>
          <w:szCs w:val="24"/>
        </w:rPr>
        <w:t>bonis</w:t>
      </w:r>
      <w:proofErr w:type="spellEnd"/>
      <w:r w:rsidR="00A6186D" w:rsidRPr="006F61C3">
        <w:rPr>
          <w:sz w:val="24"/>
          <w:szCs w:val="24"/>
        </w:rPr>
        <w:t xml:space="preserve"> que </w:t>
      </w:r>
      <w:proofErr w:type="spellStart"/>
      <w:r w:rsidR="00A6186D" w:rsidRPr="006F61C3">
        <w:rPr>
          <w:sz w:val="24"/>
          <w:szCs w:val="24"/>
        </w:rPr>
        <w:t>requirit</w:t>
      </w:r>
      <w:proofErr w:type="spellEnd"/>
      <w:r w:rsidR="00A6186D" w:rsidRPr="006F61C3">
        <w:rPr>
          <w:sz w:val="24"/>
          <w:szCs w:val="24"/>
        </w:rPr>
        <w:t xml:space="preserve"> mundus</w:t>
      </w:r>
      <w:r w:rsidR="00E609EC">
        <w:rPr>
          <w:sz w:val="24"/>
          <w:szCs w:val="24"/>
        </w:rPr>
        <w:t>.</w:t>
      </w:r>
      <w:r w:rsidR="00A6186D" w:rsidRPr="006F61C3">
        <w:rPr>
          <w:sz w:val="24"/>
          <w:szCs w:val="24"/>
        </w:rPr>
        <w:t xml:space="preserve"> De </w:t>
      </w:r>
      <w:proofErr w:type="spellStart"/>
      <w:r w:rsidR="00A6186D" w:rsidRPr="006F61C3">
        <w:rPr>
          <w:sz w:val="24"/>
          <w:szCs w:val="24"/>
        </w:rPr>
        <w:t>samaria</w:t>
      </w:r>
      <w:proofErr w:type="spellEnd"/>
      <w:r w:rsidR="00A6186D" w:rsidRPr="006F61C3">
        <w:rPr>
          <w:sz w:val="24"/>
          <w:szCs w:val="24"/>
        </w:rPr>
        <w:t xml:space="preserve"> ad </w:t>
      </w:r>
      <w:proofErr w:type="spellStart"/>
      <w:r w:rsidR="00A6186D" w:rsidRPr="006F61C3">
        <w:rPr>
          <w:sz w:val="24"/>
          <w:szCs w:val="24"/>
        </w:rPr>
        <w:t>tres</w:t>
      </w:r>
      <w:proofErr w:type="spellEnd"/>
      <w:r w:rsidR="00A6186D" w:rsidRPr="006F61C3">
        <w:rPr>
          <w:sz w:val="24"/>
          <w:szCs w:val="24"/>
        </w:rPr>
        <w:t xml:space="preserve"> leucas contra </w:t>
      </w:r>
      <w:proofErr w:type="spellStart"/>
      <w:r w:rsidR="00A6186D" w:rsidRPr="006F61C3">
        <w:rPr>
          <w:sz w:val="24"/>
          <w:szCs w:val="24"/>
        </w:rPr>
        <w:t>orientem</w:t>
      </w:r>
      <w:proofErr w:type="spellEnd"/>
      <w:r w:rsidR="00A6186D" w:rsidRPr="006F61C3">
        <w:rPr>
          <w:sz w:val="24"/>
          <w:szCs w:val="24"/>
        </w:rPr>
        <w:t xml:space="preserve"> </w:t>
      </w:r>
      <w:proofErr w:type="spellStart"/>
      <w:r w:rsidR="00A6186D" w:rsidRPr="006F61C3">
        <w:rPr>
          <w:sz w:val="24"/>
          <w:szCs w:val="24"/>
        </w:rPr>
        <w:t>tersa</w:t>
      </w:r>
      <w:proofErr w:type="spellEnd"/>
      <w:r w:rsidR="00A6186D" w:rsidRPr="006F61C3">
        <w:rPr>
          <w:sz w:val="24"/>
          <w:szCs w:val="24"/>
        </w:rPr>
        <w:t xml:space="preserve"> civitas in monte </w:t>
      </w:r>
      <w:proofErr w:type="spellStart"/>
      <w:r w:rsidR="00A6186D" w:rsidRPr="006F61C3">
        <w:rPr>
          <w:sz w:val="24"/>
          <w:szCs w:val="24"/>
        </w:rPr>
        <w:t>sita</w:t>
      </w:r>
      <w:proofErr w:type="spellEnd"/>
      <w:r w:rsidR="00E609EC">
        <w:rPr>
          <w:sz w:val="24"/>
          <w:szCs w:val="24"/>
        </w:rPr>
        <w:t>,</w:t>
      </w:r>
      <w:r w:rsidR="00A6186D" w:rsidRPr="006F61C3">
        <w:rPr>
          <w:sz w:val="24"/>
          <w:szCs w:val="24"/>
        </w:rPr>
        <w:t xml:space="preserve"> in qua </w:t>
      </w:r>
      <w:proofErr w:type="spellStart"/>
      <w:r w:rsidR="00A6186D" w:rsidRPr="006F61C3">
        <w:rPr>
          <w:sz w:val="24"/>
          <w:szCs w:val="24"/>
        </w:rPr>
        <w:t>erat</w:t>
      </w:r>
      <w:proofErr w:type="spellEnd"/>
      <w:r w:rsidR="00A6186D" w:rsidRPr="006F61C3">
        <w:rPr>
          <w:sz w:val="24"/>
          <w:szCs w:val="24"/>
        </w:rPr>
        <w:t xml:space="preserve"> regnum </w:t>
      </w:r>
      <w:proofErr w:type="spellStart"/>
      <w:r w:rsidR="00A6186D" w:rsidRPr="006F61C3">
        <w:rPr>
          <w:sz w:val="24"/>
          <w:szCs w:val="24"/>
        </w:rPr>
        <w:t>priusquam</w:t>
      </w:r>
      <w:proofErr w:type="spellEnd"/>
      <w:r w:rsidR="00A6186D" w:rsidRPr="006F61C3">
        <w:rPr>
          <w:sz w:val="24"/>
          <w:szCs w:val="24"/>
        </w:rPr>
        <w:t xml:space="preserve"> in </w:t>
      </w:r>
      <w:proofErr w:type="spellStart"/>
      <w:r w:rsidR="00A6186D" w:rsidRPr="006F61C3">
        <w:rPr>
          <w:sz w:val="24"/>
          <w:szCs w:val="24"/>
        </w:rPr>
        <w:t>samaria</w:t>
      </w:r>
      <w:proofErr w:type="spellEnd"/>
      <w:r w:rsidR="00E609EC">
        <w:rPr>
          <w:sz w:val="24"/>
          <w:szCs w:val="24"/>
        </w:rPr>
        <w:t>.</w:t>
      </w:r>
      <w:r w:rsidR="00A6186D" w:rsidRPr="006F61C3">
        <w:rPr>
          <w:sz w:val="24"/>
          <w:szCs w:val="24"/>
        </w:rPr>
        <w:t xml:space="preserve"> Item de </w:t>
      </w:r>
      <w:proofErr w:type="spellStart"/>
      <w:r w:rsidR="00A6186D" w:rsidRPr="006F61C3">
        <w:rPr>
          <w:sz w:val="24"/>
          <w:szCs w:val="24"/>
        </w:rPr>
        <w:t>tersa</w:t>
      </w:r>
      <w:proofErr w:type="spellEnd"/>
      <w:r w:rsidR="00A6186D" w:rsidRPr="006F61C3">
        <w:rPr>
          <w:sz w:val="24"/>
          <w:szCs w:val="24"/>
        </w:rPr>
        <w:t xml:space="preserve"> v </w:t>
      </w:r>
      <w:proofErr w:type="spellStart"/>
      <w:r w:rsidR="00A6186D" w:rsidRPr="006F61C3">
        <w:rPr>
          <w:sz w:val="24"/>
          <w:szCs w:val="24"/>
        </w:rPr>
        <w:t>leucis</w:t>
      </w:r>
      <w:proofErr w:type="spellEnd"/>
      <w:r w:rsidR="00A6186D" w:rsidRPr="006F61C3">
        <w:rPr>
          <w:sz w:val="24"/>
          <w:szCs w:val="24"/>
        </w:rPr>
        <w:t xml:space="preserve"> contra </w:t>
      </w:r>
      <w:proofErr w:type="spellStart"/>
      <w:r w:rsidR="00A6186D" w:rsidRPr="006F61C3">
        <w:rPr>
          <w:sz w:val="24"/>
          <w:szCs w:val="24"/>
        </w:rPr>
        <w:t>orientem</w:t>
      </w:r>
      <w:proofErr w:type="spellEnd"/>
      <w:r w:rsidR="00A6186D" w:rsidRPr="006F61C3">
        <w:rPr>
          <w:sz w:val="24"/>
          <w:szCs w:val="24"/>
        </w:rPr>
        <w:t xml:space="preserve"> mons et terra </w:t>
      </w:r>
      <w:proofErr w:type="spellStart"/>
      <w:r w:rsidR="00A6186D" w:rsidRPr="006F61C3">
        <w:rPr>
          <w:sz w:val="24"/>
          <w:szCs w:val="24"/>
        </w:rPr>
        <w:t>taphne</w:t>
      </w:r>
      <w:proofErr w:type="spellEnd"/>
      <w:r w:rsidR="00E609EC">
        <w:rPr>
          <w:sz w:val="24"/>
          <w:szCs w:val="24"/>
        </w:rPr>
        <w:t xml:space="preserve"> que </w:t>
      </w:r>
      <w:proofErr w:type="spellStart"/>
      <w:r w:rsidR="00E609EC">
        <w:rPr>
          <w:sz w:val="24"/>
          <w:szCs w:val="24"/>
        </w:rPr>
        <w:t>erat</w:t>
      </w:r>
      <w:proofErr w:type="spellEnd"/>
      <w:r w:rsidR="00E609EC">
        <w:rPr>
          <w:sz w:val="24"/>
          <w:szCs w:val="24"/>
        </w:rPr>
        <w:t xml:space="preserve"> </w:t>
      </w:r>
      <w:proofErr w:type="spellStart"/>
      <w:r w:rsidR="00E609EC">
        <w:rPr>
          <w:sz w:val="24"/>
          <w:szCs w:val="24"/>
        </w:rPr>
        <w:t>sortis</w:t>
      </w:r>
      <w:proofErr w:type="spellEnd"/>
      <w:r w:rsidR="00E609EC">
        <w:rPr>
          <w:sz w:val="24"/>
          <w:szCs w:val="24"/>
        </w:rPr>
        <w:t xml:space="preserve"> </w:t>
      </w:r>
      <w:proofErr w:type="spellStart"/>
      <w:r w:rsidR="00E609EC">
        <w:rPr>
          <w:sz w:val="24"/>
          <w:szCs w:val="24"/>
        </w:rPr>
        <w:t>manasses</w:t>
      </w:r>
      <w:proofErr w:type="spellEnd"/>
      <w:r w:rsidR="00E609EC">
        <w:rPr>
          <w:sz w:val="24"/>
          <w:szCs w:val="24"/>
        </w:rPr>
        <w:t xml:space="preserve"> et </w:t>
      </w:r>
      <w:proofErr w:type="spellStart"/>
      <w:r w:rsidR="00E609EC">
        <w:rPr>
          <w:sz w:val="24"/>
          <w:szCs w:val="24"/>
        </w:rPr>
        <w:t>ex</w:t>
      </w:r>
      <w:r w:rsidR="00A6186D" w:rsidRPr="006F61C3">
        <w:rPr>
          <w:sz w:val="24"/>
          <w:szCs w:val="24"/>
        </w:rPr>
        <w:t>tenditur</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iordanem</w:t>
      </w:r>
      <w:proofErr w:type="spellEnd"/>
      <w:r w:rsidR="00E609EC">
        <w:rPr>
          <w:sz w:val="24"/>
          <w:szCs w:val="24"/>
        </w:rPr>
        <w:t>.</w:t>
      </w:r>
      <w:r w:rsidR="00A6186D" w:rsidRPr="006F61C3">
        <w:rPr>
          <w:sz w:val="24"/>
          <w:szCs w:val="24"/>
        </w:rPr>
        <w:t xml:space="preserve"> </w:t>
      </w:r>
    </w:p>
    <w:p w14:paraId="383993E5" w14:textId="3F26F55B" w:rsidR="00970423" w:rsidRDefault="00E609EC" w:rsidP="00970423">
      <w:pPr>
        <w:ind w:firstLine="720"/>
        <w:rPr>
          <w:sz w:val="24"/>
          <w:szCs w:val="24"/>
        </w:rPr>
      </w:pPr>
      <w:r>
        <w:rPr>
          <w:sz w:val="24"/>
          <w:szCs w:val="24"/>
        </w:rPr>
        <w:t xml:space="preserve">De </w:t>
      </w:r>
      <w:proofErr w:type="spellStart"/>
      <w:r>
        <w:rPr>
          <w:sz w:val="24"/>
          <w:szCs w:val="24"/>
        </w:rPr>
        <w:t>sebas</w:t>
      </w:r>
      <w:r w:rsidR="00A6186D" w:rsidRPr="006F61C3">
        <w:rPr>
          <w:sz w:val="24"/>
          <w:szCs w:val="24"/>
        </w:rPr>
        <w:t>te</w:t>
      </w:r>
      <w:proofErr w:type="spellEnd"/>
      <w:r w:rsidR="00A6186D" w:rsidRPr="006F61C3">
        <w:rPr>
          <w:sz w:val="24"/>
          <w:szCs w:val="24"/>
        </w:rPr>
        <w:t xml:space="preserve"> contra </w:t>
      </w:r>
      <w:proofErr w:type="spellStart"/>
      <w:r w:rsidR="00A6186D" w:rsidRPr="006F61C3">
        <w:rPr>
          <w:sz w:val="24"/>
          <w:szCs w:val="24"/>
        </w:rPr>
        <w:t>austrum</w:t>
      </w:r>
      <w:proofErr w:type="spellEnd"/>
      <w:r w:rsidR="00A6186D" w:rsidRPr="006F61C3">
        <w:rPr>
          <w:sz w:val="24"/>
          <w:szCs w:val="24"/>
        </w:rPr>
        <w:t xml:space="preserve"> </w:t>
      </w:r>
      <w:proofErr w:type="spellStart"/>
      <w:r w:rsidR="00A6186D" w:rsidRPr="006F61C3">
        <w:rPr>
          <w:sz w:val="24"/>
          <w:szCs w:val="24"/>
        </w:rPr>
        <w:t>duabus</w:t>
      </w:r>
      <w:proofErr w:type="spellEnd"/>
      <w:r w:rsidR="00A6186D" w:rsidRPr="006F61C3">
        <w:rPr>
          <w:sz w:val="24"/>
          <w:szCs w:val="24"/>
        </w:rPr>
        <w:t xml:space="preserve"> </w:t>
      </w:r>
      <w:proofErr w:type="spellStart"/>
      <w:r w:rsidR="00A6186D" w:rsidRPr="006F61C3">
        <w:rPr>
          <w:sz w:val="24"/>
          <w:szCs w:val="24"/>
        </w:rPr>
        <w:t>leucis</w:t>
      </w:r>
      <w:proofErr w:type="spellEnd"/>
      <w:r w:rsidR="00A6186D" w:rsidRPr="006F61C3">
        <w:rPr>
          <w:sz w:val="24"/>
          <w:szCs w:val="24"/>
        </w:rPr>
        <w:t xml:space="preserve"> fere ad </w:t>
      </w:r>
      <w:proofErr w:type="spellStart"/>
      <w:r w:rsidR="00A6186D" w:rsidRPr="006F61C3">
        <w:rPr>
          <w:sz w:val="24"/>
          <w:szCs w:val="24"/>
        </w:rPr>
        <w:t>dextram</w:t>
      </w:r>
      <w:proofErr w:type="spellEnd"/>
      <w:r w:rsidR="00A6186D" w:rsidRPr="006F61C3">
        <w:rPr>
          <w:sz w:val="24"/>
          <w:szCs w:val="24"/>
        </w:rPr>
        <w:t xml:space="preserve"> mons bethel</w:t>
      </w:r>
      <w:r>
        <w:rPr>
          <w:sz w:val="24"/>
          <w:szCs w:val="24"/>
        </w:rPr>
        <w:t>.</w:t>
      </w:r>
      <w:r w:rsidR="00A6186D" w:rsidRPr="006F61C3">
        <w:rPr>
          <w:sz w:val="24"/>
          <w:szCs w:val="24"/>
        </w:rPr>
        <w:t xml:space="preserve"> </w:t>
      </w:r>
      <w:proofErr w:type="spellStart"/>
      <w:r w:rsidR="00A6186D" w:rsidRPr="006F61C3">
        <w:rPr>
          <w:sz w:val="24"/>
          <w:szCs w:val="24"/>
        </w:rPr>
        <w:t>Inde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dimidiam</w:t>
      </w:r>
      <w:proofErr w:type="spellEnd"/>
      <w:r w:rsidR="00A6186D" w:rsidRPr="006F61C3">
        <w:rPr>
          <w:sz w:val="24"/>
          <w:szCs w:val="24"/>
        </w:rPr>
        <w:t xml:space="preserve"> </w:t>
      </w:r>
      <w:proofErr w:type="spellStart"/>
      <w:r w:rsidR="00A6186D" w:rsidRPr="006F61C3">
        <w:rPr>
          <w:sz w:val="24"/>
          <w:szCs w:val="24"/>
        </w:rPr>
        <w:t>leucam</w:t>
      </w:r>
      <w:proofErr w:type="spellEnd"/>
      <w:r w:rsidR="00A6186D" w:rsidRPr="006F61C3">
        <w:rPr>
          <w:sz w:val="24"/>
          <w:szCs w:val="24"/>
        </w:rPr>
        <w:t xml:space="preserve"> mons dan</w:t>
      </w:r>
      <w:r>
        <w:rPr>
          <w:sz w:val="24"/>
          <w:szCs w:val="24"/>
        </w:rPr>
        <w:t xml:space="preserve"> </w:t>
      </w:r>
      <w:r w:rsidR="00A6186D" w:rsidRPr="006F61C3">
        <w:rPr>
          <w:sz w:val="24"/>
          <w:szCs w:val="24"/>
        </w:rPr>
        <w:t xml:space="preserve">supra </w:t>
      </w:r>
      <w:proofErr w:type="spellStart"/>
      <w:r w:rsidR="00A6186D" w:rsidRPr="006F61C3">
        <w:rPr>
          <w:sz w:val="24"/>
          <w:szCs w:val="24"/>
        </w:rPr>
        <w:t>civitatem</w:t>
      </w:r>
      <w:proofErr w:type="spellEnd"/>
      <w:r w:rsidR="00A6186D" w:rsidRPr="006F61C3">
        <w:rPr>
          <w:sz w:val="24"/>
          <w:szCs w:val="24"/>
        </w:rPr>
        <w:t xml:space="preserve"> </w:t>
      </w:r>
      <w:proofErr w:type="spellStart"/>
      <w:r w:rsidR="00A6186D" w:rsidRPr="006F61C3">
        <w:rPr>
          <w:sz w:val="24"/>
          <w:szCs w:val="24"/>
        </w:rPr>
        <w:t>sychem</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sinistram</w:t>
      </w:r>
      <w:proofErr w:type="spellEnd"/>
      <w:r>
        <w:rPr>
          <w:sz w:val="24"/>
          <w:szCs w:val="24"/>
        </w:rPr>
        <w:t>,</w:t>
      </w:r>
      <w:r w:rsidR="00A6186D" w:rsidRPr="006F61C3">
        <w:rPr>
          <w:sz w:val="24"/>
          <w:szCs w:val="24"/>
        </w:rPr>
        <w:t xml:space="preserve"> in </w:t>
      </w:r>
      <w:proofErr w:type="spellStart"/>
      <w:r w:rsidR="00A6186D" w:rsidRPr="006F61C3">
        <w:rPr>
          <w:sz w:val="24"/>
          <w:szCs w:val="24"/>
        </w:rPr>
        <w:t>quibus</w:t>
      </w:r>
      <w:proofErr w:type="spellEnd"/>
      <w:r w:rsidR="00A6186D" w:rsidRPr="006F61C3">
        <w:rPr>
          <w:sz w:val="24"/>
          <w:szCs w:val="24"/>
        </w:rPr>
        <w:t xml:space="preserve"> </w:t>
      </w:r>
      <w:proofErr w:type="spellStart"/>
      <w:r w:rsidR="00A6186D" w:rsidRPr="006F61C3">
        <w:rPr>
          <w:sz w:val="24"/>
          <w:szCs w:val="24"/>
        </w:rPr>
        <w:t>duobus</w:t>
      </w:r>
      <w:proofErr w:type="spellEnd"/>
      <w:r w:rsidR="00A6186D" w:rsidRPr="006F61C3">
        <w:rPr>
          <w:sz w:val="24"/>
          <w:szCs w:val="24"/>
        </w:rPr>
        <w:t xml:space="preserve"> </w:t>
      </w:r>
      <w:proofErr w:type="spellStart"/>
      <w:r w:rsidR="00A6186D" w:rsidRPr="006F61C3">
        <w:rPr>
          <w:sz w:val="24"/>
          <w:szCs w:val="24"/>
        </w:rPr>
        <w:t>montibus</w:t>
      </w:r>
      <w:proofErr w:type="spellEnd"/>
      <w:r w:rsidR="00A6186D" w:rsidRPr="006F61C3">
        <w:rPr>
          <w:sz w:val="24"/>
          <w:szCs w:val="24"/>
        </w:rPr>
        <w:t xml:space="preserve"> </w:t>
      </w:r>
      <w:proofErr w:type="spellStart"/>
      <w:r w:rsidR="00A6186D" w:rsidRPr="006F61C3">
        <w:rPr>
          <w:sz w:val="24"/>
          <w:szCs w:val="24"/>
        </w:rPr>
        <w:t>Ieroboam</w:t>
      </w:r>
      <w:proofErr w:type="spellEnd"/>
      <w:r w:rsidR="00A6186D" w:rsidRPr="006F61C3">
        <w:rPr>
          <w:sz w:val="24"/>
          <w:szCs w:val="24"/>
        </w:rPr>
        <w:t xml:space="preserve"> </w:t>
      </w:r>
      <w:proofErr w:type="spellStart"/>
      <w:r w:rsidR="00A6186D" w:rsidRPr="006F61C3">
        <w:rPr>
          <w:sz w:val="24"/>
          <w:szCs w:val="24"/>
        </w:rPr>
        <w:t>filius</w:t>
      </w:r>
      <w:proofErr w:type="spellEnd"/>
      <w:r w:rsidR="00A6186D" w:rsidRPr="006F61C3">
        <w:rPr>
          <w:sz w:val="24"/>
          <w:szCs w:val="24"/>
        </w:rPr>
        <w:t xml:space="preserve"> </w:t>
      </w:r>
      <w:proofErr w:type="spellStart"/>
      <w:r w:rsidR="00A6186D" w:rsidRPr="006F61C3">
        <w:rPr>
          <w:sz w:val="24"/>
          <w:szCs w:val="24"/>
        </w:rPr>
        <w:t>nabath</w:t>
      </w:r>
      <w:proofErr w:type="spellEnd"/>
      <w:r w:rsidR="00A6186D" w:rsidRPr="006F61C3">
        <w:rPr>
          <w:sz w:val="24"/>
          <w:szCs w:val="24"/>
        </w:rPr>
        <w:t xml:space="preserve"> </w:t>
      </w:r>
      <w:proofErr w:type="spellStart"/>
      <w:r w:rsidR="00A6186D" w:rsidRPr="006F61C3">
        <w:rPr>
          <w:sz w:val="24"/>
          <w:szCs w:val="24"/>
        </w:rPr>
        <w:t>posuit</w:t>
      </w:r>
      <w:proofErr w:type="spellEnd"/>
      <w:r w:rsidR="00A6186D" w:rsidRPr="006F61C3">
        <w:rPr>
          <w:sz w:val="24"/>
          <w:szCs w:val="24"/>
        </w:rPr>
        <w:t xml:space="preserve"> duos </w:t>
      </w:r>
      <w:proofErr w:type="spellStart"/>
      <w:r w:rsidR="00A6186D" w:rsidRPr="006F61C3">
        <w:rPr>
          <w:sz w:val="24"/>
          <w:szCs w:val="24"/>
        </w:rPr>
        <w:t>vitulos</w:t>
      </w:r>
      <w:proofErr w:type="spellEnd"/>
      <w:r w:rsidR="00A6186D" w:rsidRPr="006F61C3">
        <w:rPr>
          <w:sz w:val="24"/>
          <w:szCs w:val="24"/>
        </w:rPr>
        <w:t xml:space="preserve"> </w:t>
      </w:r>
      <w:proofErr w:type="spellStart"/>
      <w:r w:rsidR="00A6186D" w:rsidRPr="006F61C3">
        <w:rPr>
          <w:sz w:val="24"/>
          <w:szCs w:val="24"/>
        </w:rPr>
        <w:t>aureos</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dicitur</w:t>
      </w:r>
      <w:proofErr w:type="spellEnd"/>
      <w:r w:rsidR="00A6186D" w:rsidRPr="006F61C3">
        <w:rPr>
          <w:sz w:val="24"/>
          <w:szCs w:val="24"/>
        </w:rPr>
        <w:t xml:space="preserve"> 3 </w:t>
      </w:r>
      <w:proofErr w:type="spellStart"/>
      <w:r w:rsidR="00A6186D" w:rsidRPr="006F61C3">
        <w:rPr>
          <w:sz w:val="24"/>
          <w:szCs w:val="24"/>
        </w:rPr>
        <w:t>regum</w:t>
      </w:r>
      <w:proofErr w:type="spellEnd"/>
      <w:r>
        <w:rPr>
          <w:sz w:val="24"/>
          <w:szCs w:val="24"/>
        </w:rPr>
        <w:t>.</w:t>
      </w:r>
      <w:r w:rsidR="00A6186D" w:rsidRPr="006F61C3">
        <w:rPr>
          <w:sz w:val="24"/>
          <w:szCs w:val="24"/>
        </w:rPr>
        <w:t xml:space="preserve"> Inter </w:t>
      </w:r>
      <w:proofErr w:type="spellStart"/>
      <w:r w:rsidR="00A6186D" w:rsidRPr="006F61C3">
        <w:rPr>
          <w:sz w:val="24"/>
          <w:szCs w:val="24"/>
        </w:rPr>
        <w:t>montes</w:t>
      </w:r>
      <w:proofErr w:type="spellEnd"/>
      <w:r w:rsidR="00A6186D" w:rsidRPr="006F61C3">
        <w:rPr>
          <w:sz w:val="24"/>
          <w:szCs w:val="24"/>
        </w:rPr>
        <w:t xml:space="preserve"> </w:t>
      </w:r>
      <w:proofErr w:type="spellStart"/>
      <w:r w:rsidR="00A6186D" w:rsidRPr="006F61C3">
        <w:rPr>
          <w:sz w:val="24"/>
          <w:szCs w:val="24"/>
        </w:rPr>
        <w:t>istos</w:t>
      </w:r>
      <w:proofErr w:type="spellEnd"/>
      <w:r w:rsidR="00A6186D" w:rsidRPr="006F61C3">
        <w:rPr>
          <w:sz w:val="24"/>
          <w:szCs w:val="24"/>
        </w:rPr>
        <w:t xml:space="preserve"> </w:t>
      </w:r>
      <w:proofErr w:type="spellStart"/>
      <w:r w:rsidR="00A6186D" w:rsidRPr="006F61C3">
        <w:rPr>
          <w:sz w:val="24"/>
          <w:szCs w:val="24"/>
        </w:rPr>
        <w:t>sita</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civitas </w:t>
      </w:r>
      <w:proofErr w:type="spellStart"/>
      <w:r w:rsidR="00A6186D" w:rsidRPr="006F61C3">
        <w:rPr>
          <w:sz w:val="24"/>
          <w:szCs w:val="24"/>
        </w:rPr>
        <w:t>Sychem</w:t>
      </w:r>
      <w:proofErr w:type="spellEnd"/>
      <w:r w:rsidR="00A6186D" w:rsidRPr="006F61C3">
        <w:rPr>
          <w:sz w:val="24"/>
          <w:szCs w:val="24"/>
        </w:rPr>
        <w:t xml:space="preserve"> que</w:t>
      </w:r>
      <w:r>
        <w:rPr>
          <w:sz w:val="24"/>
          <w:szCs w:val="24"/>
        </w:rPr>
        <w:t xml:space="preserve"> </w:t>
      </w:r>
      <w:proofErr w:type="spellStart"/>
      <w:r w:rsidR="00A6186D" w:rsidRPr="006F61C3">
        <w:rPr>
          <w:sz w:val="24"/>
          <w:szCs w:val="24"/>
        </w:rPr>
        <w:t>nunc</w:t>
      </w:r>
      <w:proofErr w:type="spellEnd"/>
      <w:r w:rsidR="00A6186D" w:rsidRPr="006F61C3">
        <w:rPr>
          <w:sz w:val="24"/>
          <w:szCs w:val="24"/>
        </w:rPr>
        <w:t xml:space="preserve"> </w:t>
      </w:r>
      <w:proofErr w:type="spellStart"/>
      <w:r w:rsidR="00A6186D" w:rsidRPr="006F61C3">
        <w:rPr>
          <w:sz w:val="24"/>
          <w:szCs w:val="24"/>
        </w:rPr>
        <w:t>neapolis</w:t>
      </w:r>
      <w:proofErr w:type="spellEnd"/>
      <w:r w:rsidR="00A6186D" w:rsidRPr="006F61C3">
        <w:rPr>
          <w:sz w:val="24"/>
          <w:szCs w:val="24"/>
        </w:rPr>
        <w:t xml:space="preserve"> </w:t>
      </w:r>
      <w:proofErr w:type="spellStart"/>
      <w:r w:rsidR="00A6186D" w:rsidRPr="006F61C3">
        <w:rPr>
          <w:sz w:val="24"/>
          <w:szCs w:val="24"/>
        </w:rPr>
        <w:t>dicitur</w:t>
      </w:r>
      <w:proofErr w:type="spellEnd"/>
      <w:r>
        <w:rPr>
          <w:sz w:val="24"/>
          <w:szCs w:val="24"/>
        </w:rPr>
        <w:t>,</w:t>
      </w:r>
      <w:r w:rsidR="00A6186D" w:rsidRPr="006F61C3">
        <w:rPr>
          <w:sz w:val="24"/>
          <w:szCs w:val="24"/>
        </w:rPr>
        <w:t xml:space="preserve"> omni </w:t>
      </w:r>
      <w:proofErr w:type="spellStart"/>
      <w:r w:rsidR="00A6186D" w:rsidRPr="006F61C3">
        <w:rPr>
          <w:sz w:val="24"/>
          <w:szCs w:val="24"/>
        </w:rPr>
        <w:t>amenitate</w:t>
      </w:r>
      <w:proofErr w:type="spellEnd"/>
      <w:r w:rsidR="00A6186D" w:rsidRPr="006F61C3">
        <w:rPr>
          <w:sz w:val="24"/>
          <w:szCs w:val="24"/>
        </w:rPr>
        <w:t xml:space="preserve"> </w:t>
      </w:r>
      <w:proofErr w:type="spellStart"/>
      <w:r w:rsidR="00A6186D" w:rsidRPr="006F61C3">
        <w:rPr>
          <w:sz w:val="24"/>
          <w:szCs w:val="24"/>
        </w:rPr>
        <w:t>habundans</w:t>
      </w:r>
      <w:proofErr w:type="spellEnd"/>
      <w:r>
        <w:rPr>
          <w:sz w:val="24"/>
          <w:szCs w:val="24"/>
        </w:rPr>
        <w:t>,</w:t>
      </w:r>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vere</w:t>
      </w:r>
      <w:proofErr w:type="spellEnd"/>
      <w:r w:rsidR="00A6186D" w:rsidRPr="006F61C3">
        <w:rPr>
          <w:sz w:val="24"/>
          <w:szCs w:val="24"/>
        </w:rPr>
        <w:t xml:space="preserve"> locus </w:t>
      </w:r>
      <w:proofErr w:type="spellStart"/>
      <w:r w:rsidR="00A6186D" w:rsidRPr="006F61C3">
        <w:rPr>
          <w:sz w:val="24"/>
          <w:szCs w:val="24"/>
        </w:rPr>
        <w:t>deliciarum</w:t>
      </w:r>
      <w:proofErr w:type="spellEnd"/>
      <w:r w:rsidR="00A6186D" w:rsidRPr="006F61C3">
        <w:rPr>
          <w:sz w:val="24"/>
          <w:szCs w:val="24"/>
        </w:rPr>
        <w:t xml:space="preserve"> </w:t>
      </w:r>
      <w:proofErr w:type="spellStart"/>
      <w:r w:rsidR="00A6186D" w:rsidRPr="006F61C3">
        <w:rPr>
          <w:sz w:val="24"/>
          <w:szCs w:val="24"/>
        </w:rPr>
        <w:t>dici</w:t>
      </w:r>
      <w:proofErr w:type="spellEnd"/>
      <w:r w:rsidR="00A6186D" w:rsidRPr="006F61C3">
        <w:rPr>
          <w:sz w:val="24"/>
          <w:szCs w:val="24"/>
        </w:rPr>
        <w:t xml:space="preserve"> </w:t>
      </w:r>
      <w:proofErr w:type="spellStart"/>
      <w:r w:rsidR="00A6186D" w:rsidRPr="006F61C3">
        <w:rPr>
          <w:sz w:val="24"/>
          <w:szCs w:val="24"/>
        </w:rPr>
        <w:t>possit</w:t>
      </w:r>
      <w:proofErr w:type="spellEnd"/>
      <w:r>
        <w:rPr>
          <w:sz w:val="24"/>
          <w:szCs w:val="24"/>
        </w:rPr>
        <w:t>,</w:t>
      </w:r>
      <w:r w:rsidR="00A6186D" w:rsidRPr="006F61C3">
        <w:rPr>
          <w:sz w:val="24"/>
          <w:szCs w:val="24"/>
        </w:rPr>
        <w:t xml:space="preserve"> sed </w:t>
      </w:r>
      <w:proofErr w:type="spellStart"/>
      <w:r w:rsidR="00A6186D" w:rsidRPr="006F61C3">
        <w:rPr>
          <w:sz w:val="24"/>
          <w:szCs w:val="24"/>
        </w:rPr>
        <w:t>munita</w:t>
      </w:r>
      <w:proofErr w:type="spellEnd"/>
      <w:r w:rsidR="00A6186D" w:rsidRPr="006F61C3">
        <w:rPr>
          <w:sz w:val="24"/>
          <w:szCs w:val="24"/>
        </w:rPr>
        <w:t xml:space="preserve"> non </w:t>
      </w:r>
      <w:proofErr w:type="spellStart"/>
      <w:r w:rsidR="00A6186D" w:rsidRPr="006F61C3">
        <w:rPr>
          <w:sz w:val="24"/>
          <w:szCs w:val="24"/>
        </w:rPr>
        <w:t>est</w:t>
      </w:r>
      <w:proofErr w:type="spellEnd"/>
      <w:r>
        <w:rPr>
          <w:sz w:val="24"/>
          <w:szCs w:val="24"/>
        </w:rPr>
        <w:t xml:space="preserve">, </w:t>
      </w:r>
      <w:proofErr w:type="spellStart"/>
      <w:r w:rsidR="00A6186D" w:rsidRPr="006F61C3">
        <w:rPr>
          <w:sz w:val="24"/>
          <w:szCs w:val="24"/>
        </w:rPr>
        <w:t>nec</w:t>
      </w:r>
      <w:proofErr w:type="spellEnd"/>
      <w:r w:rsidR="00A6186D" w:rsidRPr="006F61C3">
        <w:rPr>
          <w:sz w:val="24"/>
          <w:szCs w:val="24"/>
        </w:rPr>
        <w:t xml:space="preserve"> </w:t>
      </w:r>
      <w:proofErr w:type="spellStart"/>
      <w:r>
        <w:rPr>
          <w:sz w:val="24"/>
          <w:szCs w:val="24"/>
        </w:rPr>
        <w:t>ullo</w:t>
      </w:r>
      <w:proofErr w:type="spellEnd"/>
      <w:r>
        <w:rPr>
          <w:sz w:val="24"/>
          <w:szCs w:val="24"/>
        </w:rPr>
        <w:t xml:space="preserve"> modo </w:t>
      </w:r>
      <w:proofErr w:type="spellStart"/>
      <w:r>
        <w:rPr>
          <w:sz w:val="24"/>
          <w:szCs w:val="24"/>
        </w:rPr>
        <w:t>muniri</w:t>
      </w:r>
      <w:proofErr w:type="spellEnd"/>
      <w:r>
        <w:rPr>
          <w:sz w:val="24"/>
          <w:szCs w:val="24"/>
        </w:rPr>
        <w:t xml:space="preserve"> </w:t>
      </w:r>
      <w:proofErr w:type="spellStart"/>
      <w:r>
        <w:rPr>
          <w:sz w:val="24"/>
          <w:szCs w:val="24"/>
        </w:rPr>
        <w:t>potest</w:t>
      </w:r>
      <w:proofErr w:type="spellEnd"/>
      <w:r>
        <w:rPr>
          <w:sz w:val="24"/>
          <w:szCs w:val="24"/>
        </w:rPr>
        <w:t xml:space="preserve"> </w:t>
      </w:r>
      <w:proofErr w:type="spellStart"/>
      <w:r>
        <w:rPr>
          <w:sz w:val="24"/>
          <w:szCs w:val="24"/>
        </w:rPr>
        <w:t>nec</w:t>
      </w:r>
      <w:proofErr w:type="spellEnd"/>
      <w:r>
        <w:rPr>
          <w:sz w:val="24"/>
          <w:szCs w:val="24"/>
        </w:rPr>
        <w:t xml:space="preserve"> </w:t>
      </w:r>
      <w:proofErr w:type="spellStart"/>
      <w:r>
        <w:rPr>
          <w:sz w:val="24"/>
          <w:szCs w:val="24"/>
        </w:rPr>
        <w:t>ali</w:t>
      </w:r>
      <w:r w:rsidR="00A6186D" w:rsidRPr="006F61C3">
        <w:rPr>
          <w:sz w:val="24"/>
          <w:szCs w:val="24"/>
        </w:rPr>
        <w:t>ud</w:t>
      </w:r>
      <w:proofErr w:type="spellEnd"/>
      <w:r w:rsidR="00A6186D" w:rsidRPr="006F61C3">
        <w:rPr>
          <w:sz w:val="24"/>
          <w:szCs w:val="24"/>
        </w:rPr>
        <w:t xml:space="preserve"> </w:t>
      </w:r>
      <w:proofErr w:type="spellStart"/>
      <w:r w:rsidR="00A6186D" w:rsidRPr="006F61C3">
        <w:rPr>
          <w:sz w:val="24"/>
          <w:szCs w:val="24"/>
        </w:rPr>
        <w:t>restat</w:t>
      </w:r>
      <w:proofErr w:type="spellEnd"/>
      <w:r w:rsidR="00A6186D" w:rsidRPr="006F61C3">
        <w:rPr>
          <w:sz w:val="24"/>
          <w:szCs w:val="24"/>
        </w:rPr>
        <w:t xml:space="preserve"> nisi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hostibus</w:t>
      </w:r>
      <w:proofErr w:type="spellEnd"/>
      <w:r w:rsidR="00A6186D" w:rsidRPr="006F61C3">
        <w:rPr>
          <w:sz w:val="24"/>
          <w:szCs w:val="24"/>
        </w:rPr>
        <w:t xml:space="preserve"> ab </w:t>
      </w:r>
      <w:proofErr w:type="spellStart"/>
      <w:r w:rsidR="00A6186D" w:rsidRPr="006F61C3">
        <w:rPr>
          <w:sz w:val="24"/>
          <w:szCs w:val="24"/>
        </w:rPr>
        <w:t>aquilone</w:t>
      </w:r>
      <w:proofErr w:type="spellEnd"/>
      <w:r w:rsidR="00A6186D" w:rsidRPr="006F61C3">
        <w:rPr>
          <w:sz w:val="24"/>
          <w:szCs w:val="24"/>
        </w:rPr>
        <w:t xml:space="preserve"> </w:t>
      </w:r>
      <w:proofErr w:type="spellStart"/>
      <w:r w:rsidR="00A6186D" w:rsidRPr="006F61C3">
        <w:rPr>
          <w:sz w:val="24"/>
          <w:szCs w:val="24"/>
        </w:rPr>
        <w:t>intrantibus</w:t>
      </w:r>
      <w:proofErr w:type="spellEnd"/>
      <w:r w:rsidR="00A6186D" w:rsidRPr="006F61C3">
        <w:rPr>
          <w:sz w:val="24"/>
          <w:szCs w:val="24"/>
        </w:rPr>
        <w:t xml:space="preserve"> </w:t>
      </w:r>
      <w:proofErr w:type="spellStart"/>
      <w:r w:rsidR="00A6186D" w:rsidRPr="006F61C3">
        <w:rPr>
          <w:sz w:val="24"/>
          <w:szCs w:val="24"/>
        </w:rPr>
        <w:t>cives</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austrum</w:t>
      </w:r>
      <w:proofErr w:type="spellEnd"/>
      <w:r>
        <w:rPr>
          <w:sz w:val="24"/>
          <w:szCs w:val="24"/>
        </w:rPr>
        <w:t xml:space="preserve"> </w:t>
      </w:r>
      <w:proofErr w:type="spellStart"/>
      <w:r>
        <w:rPr>
          <w:sz w:val="24"/>
          <w:szCs w:val="24"/>
        </w:rPr>
        <w:t>fugiendo</w:t>
      </w:r>
      <w:proofErr w:type="spellEnd"/>
      <w:r>
        <w:rPr>
          <w:sz w:val="24"/>
          <w:szCs w:val="24"/>
        </w:rPr>
        <w:t xml:space="preserve"> </w:t>
      </w:r>
      <w:proofErr w:type="spellStart"/>
      <w:r>
        <w:rPr>
          <w:sz w:val="24"/>
          <w:szCs w:val="24"/>
        </w:rPr>
        <w:t>exeant</w:t>
      </w:r>
      <w:proofErr w:type="spellEnd"/>
      <w:r>
        <w:rPr>
          <w:sz w:val="24"/>
          <w:szCs w:val="24"/>
        </w:rPr>
        <w:t xml:space="preserve"> </w:t>
      </w:r>
      <w:proofErr w:type="spellStart"/>
      <w:r>
        <w:rPr>
          <w:sz w:val="24"/>
          <w:szCs w:val="24"/>
        </w:rPr>
        <w:t>si</w:t>
      </w:r>
      <w:proofErr w:type="spellEnd"/>
      <w:r>
        <w:rPr>
          <w:sz w:val="24"/>
          <w:szCs w:val="24"/>
        </w:rPr>
        <w:t xml:space="preserve"> sunt </w:t>
      </w:r>
      <w:proofErr w:type="spellStart"/>
      <w:r>
        <w:rPr>
          <w:sz w:val="24"/>
          <w:szCs w:val="24"/>
        </w:rPr>
        <w:t>paucio</w:t>
      </w:r>
      <w:r w:rsidR="00A6186D" w:rsidRPr="006F61C3">
        <w:rPr>
          <w:sz w:val="24"/>
          <w:szCs w:val="24"/>
        </w:rPr>
        <w:t>res</w:t>
      </w:r>
      <w:proofErr w:type="spellEnd"/>
      <w:r>
        <w:rPr>
          <w:sz w:val="24"/>
          <w:szCs w:val="24"/>
        </w:rPr>
        <w:t xml:space="preserve">. Non </w:t>
      </w:r>
      <w:proofErr w:type="spellStart"/>
      <w:r>
        <w:rPr>
          <w:sz w:val="24"/>
          <w:szCs w:val="24"/>
        </w:rPr>
        <w:t>longe</w:t>
      </w:r>
      <w:proofErr w:type="spellEnd"/>
      <w:r>
        <w:rPr>
          <w:sz w:val="24"/>
          <w:szCs w:val="24"/>
        </w:rPr>
        <w:t xml:space="preserve"> a porta </w:t>
      </w:r>
      <w:proofErr w:type="spellStart"/>
      <w:r>
        <w:rPr>
          <w:sz w:val="24"/>
          <w:szCs w:val="24"/>
        </w:rPr>
        <w:t>eius</w:t>
      </w:r>
      <w:proofErr w:type="spellEnd"/>
      <w:r>
        <w:rPr>
          <w:sz w:val="24"/>
          <w:szCs w:val="24"/>
        </w:rPr>
        <w:t xml:space="preserve"> </w:t>
      </w:r>
      <w:proofErr w:type="spellStart"/>
      <w:r>
        <w:rPr>
          <w:sz w:val="24"/>
          <w:szCs w:val="24"/>
        </w:rPr>
        <w:t>austra</w:t>
      </w:r>
      <w:r w:rsidR="00A6186D" w:rsidRPr="006F61C3">
        <w:rPr>
          <w:sz w:val="24"/>
          <w:szCs w:val="24"/>
        </w:rPr>
        <w:t>li</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puteus</w:t>
      </w:r>
      <w:proofErr w:type="spellEnd"/>
      <w:r w:rsidR="00A6186D" w:rsidRPr="006F61C3">
        <w:rPr>
          <w:sz w:val="24"/>
          <w:szCs w:val="24"/>
        </w:rPr>
        <w:t xml:space="preserve"> </w:t>
      </w:r>
      <w:proofErr w:type="spellStart"/>
      <w:r w:rsidR="00A6186D" w:rsidRPr="006F61C3">
        <w:rPr>
          <w:sz w:val="24"/>
          <w:szCs w:val="24"/>
        </w:rPr>
        <w:t>iacob</w:t>
      </w:r>
      <w:proofErr w:type="spellEnd"/>
      <w:r w:rsidR="00A6186D" w:rsidRPr="006F61C3">
        <w:rPr>
          <w:sz w:val="24"/>
          <w:szCs w:val="24"/>
        </w:rPr>
        <w:t xml:space="preserve"> ubi dominus </w:t>
      </w:r>
      <w:proofErr w:type="spellStart"/>
      <w:r w:rsidR="00A6186D" w:rsidRPr="006F61C3">
        <w:rPr>
          <w:sz w:val="24"/>
          <w:szCs w:val="24"/>
        </w:rPr>
        <w:t>s</w:t>
      </w:r>
      <w:r>
        <w:rPr>
          <w:sz w:val="24"/>
          <w:szCs w:val="24"/>
        </w:rPr>
        <w:t>edit</w:t>
      </w:r>
      <w:proofErr w:type="spellEnd"/>
      <w:r w:rsidR="00A6186D" w:rsidRPr="006F61C3">
        <w:rPr>
          <w:sz w:val="24"/>
          <w:szCs w:val="24"/>
        </w:rPr>
        <w:t xml:space="preserve"> </w:t>
      </w:r>
      <w:proofErr w:type="spellStart"/>
      <w:r w:rsidR="00A6186D" w:rsidRPr="006F61C3">
        <w:rPr>
          <w:sz w:val="24"/>
          <w:szCs w:val="24"/>
        </w:rPr>
        <w:t>sitiens</w:t>
      </w:r>
      <w:proofErr w:type="spellEnd"/>
      <w:r>
        <w:rPr>
          <w:rStyle w:val="FootnoteReference"/>
          <w:sz w:val="24"/>
          <w:szCs w:val="24"/>
        </w:rPr>
        <w:footnoteReference w:id="43"/>
      </w:r>
      <w:r w:rsidR="00A6186D" w:rsidRPr="006F61C3">
        <w:rPr>
          <w:sz w:val="24"/>
          <w:szCs w:val="24"/>
        </w:rPr>
        <w:t xml:space="preserve"> supra </w:t>
      </w:r>
      <w:proofErr w:type="spellStart"/>
      <w:r w:rsidR="00A6186D" w:rsidRPr="006F61C3">
        <w:rPr>
          <w:sz w:val="24"/>
          <w:szCs w:val="24"/>
        </w:rPr>
        <w:t>fontem</w:t>
      </w:r>
      <w:proofErr w:type="spellEnd"/>
      <w:r>
        <w:rPr>
          <w:sz w:val="24"/>
          <w:szCs w:val="24"/>
        </w:rPr>
        <w:t xml:space="preserve">. super </w:t>
      </w:r>
      <w:proofErr w:type="spellStart"/>
      <w:r>
        <w:rPr>
          <w:sz w:val="24"/>
          <w:szCs w:val="24"/>
        </w:rPr>
        <w:t>fon</w:t>
      </w:r>
      <w:r w:rsidR="00A6186D" w:rsidRPr="006F61C3">
        <w:rPr>
          <w:sz w:val="24"/>
          <w:szCs w:val="24"/>
        </w:rPr>
        <w:t>tem</w:t>
      </w:r>
      <w:proofErr w:type="spellEnd"/>
      <w:r w:rsidR="00A6186D" w:rsidRPr="006F61C3">
        <w:rPr>
          <w:sz w:val="24"/>
          <w:szCs w:val="24"/>
        </w:rPr>
        <w:t xml:space="preserve"> </w:t>
      </w:r>
      <w:proofErr w:type="spellStart"/>
      <w:r w:rsidR="00A6186D" w:rsidRPr="006F61C3">
        <w:rPr>
          <w:sz w:val="24"/>
          <w:szCs w:val="24"/>
        </w:rPr>
        <w:t>istum</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dexteram</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mons </w:t>
      </w:r>
      <w:proofErr w:type="spellStart"/>
      <w:r w:rsidR="00A6186D" w:rsidRPr="006F61C3">
        <w:rPr>
          <w:sz w:val="24"/>
          <w:szCs w:val="24"/>
        </w:rPr>
        <w:t>garizim</w:t>
      </w:r>
      <w:proofErr w:type="spellEnd"/>
      <w:r w:rsidR="00A6186D" w:rsidRPr="006F61C3">
        <w:rPr>
          <w:sz w:val="24"/>
          <w:szCs w:val="24"/>
        </w:rPr>
        <w:t xml:space="preserve"> ubi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adhuc</w:t>
      </w:r>
      <w:proofErr w:type="spellEnd"/>
      <w:r w:rsidR="00A6186D" w:rsidRPr="006F61C3">
        <w:rPr>
          <w:sz w:val="24"/>
          <w:szCs w:val="24"/>
        </w:rPr>
        <w:t xml:space="preserve"> </w:t>
      </w:r>
      <w:proofErr w:type="spellStart"/>
      <w:r w:rsidR="00A6186D" w:rsidRPr="006F61C3">
        <w:rPr>
          <w:sz w:val="24"/>
          <w:szCs w:val="24"/>
        </w:rPr>
        <w:t>antiquum</w:t>
      </w:r>
      <w:proofErr w:type="spellEnd"/>
      <w:r w:rsidR="00A6186D" w:rsidRPr="006F61C3">
        <w:rPr>
          <w:sz w:val="24"/>
          <w:szCs w:val="24"/>
        </w:rPr>
        <w:t xml:space="preserve"> </w:t>
      </w:r>
      <w:proofErr w:type="spellStart"/>
      <w:r w:rsidR="00A6186D" w:rsidRPr="006F61C3">
        <w:rPr>
          <w:sz w:val="24"/>
          <w:szCs w:val="24"/>
        </w:rPr>
        <w:t>phanum</w:t>
      </w:r>
      <w:proofErr w:type="spellEnd"/>
      <w:r w:rsidR="00A6186D" w:rsidRPr="006F61C3">
        <w:rPr>
          <w:sz w:val="24"/>
          <w:szCs w:val="24"/>
        </w:rPr>
        <w:t xml:space="preserve"> </w:t>
      </w:r>
      <w:proofErr w:type="spellStart"/>
      <w:r w:rsidR="00A6186D" w:rsidRPr="006F61C3">
        <w:rPr>
          <w:sz w:val="24"/>
          <w:szCs w:val="24"/>
        </w:rPr>
        <w:t>habens</w:t>
      </w:r>
      <w:proofErr w:type="spellEnd"/>
      <w:r w:rsidR="00A6186D" w:rsidRPr="006F61C3">
        <w:rPr>
          <w:sz w:val="24"/>
          <w:szCs w:val="24"/>
        </w:rPr>
        <w:t xml:space="preserve"> </w:t>
      </w:r>
      <w:proofErr w:type="spellStart"/>
      <w:r w:rsidR="00A6186D" w:rsidRPr="006F61C3">
        <w:rPr>
          <w:sz w:val="24"/>
          <w:szCs w:val="24"/>
        </w:rPr>
        <w:t>hospitale</w:t>
      </w:r>
      <w:proofErr w:type="spellEnd"/>
      <w:r w:rsidR="00A6186D" w:rsidRPr="006F61C3">
        <w:rPr>
          <w:sz w:val="24"/>
          <w:szCs w:val="24"/>
        </w:rPr>
        <w:t xml:space="preserve"> de quo </w:t>
      </w:r>
      <w:proofErr w:type="spellStart"/>
      <w:r w:rsidR="00A6186D" w:rsidRPr="006F61C3">
        <w:rPr>
          <w:sz w:val="24"/>
          <w:szCs w:val="24"/>
        </w:rPr>
        <w:t>dicitur</w:t>
      </w:r>
      <w:proofErr w:type="spellEnd"/>
      <w:r w:rsidR="00A6186D" w:rsidRPr="006F61C3">
        <w:rPr>
          <w:sz w:val="24"/>
          <w:szCs w:val="24"/>
        </w:rPr>
        <w:t xml:space="preserve"> ii </w:t>
      </w:r>
      <w:proofErr w:type="spellStart"/>
      <w:r w:rsidR="00A6186D" w:rsidRPr="006F61C3">
        <w:rPr>
          <w:sz w:val="24"/>
          <w:szCs w:val="24"/>
        </w:rPr>
        <w:t>libro</w:t>
      </w:r>
      <w:proofErr w:type="spellEnd"/>
      <w:r w:rsidR="00A6186D" w:rsidRPr="006F61C3">
        <w:rPr>
          <w:sz w:val="24"/>
          <w:szCs w:val="24"/>
        </w:rPr>
        <w:t xml:space="preserve"> </w:t>
      </w:r>
      <w:proofErr w:type="spellStart"/>
      <w:r w:rsidR="00A6186D" w:rsidRPr="006F61C3">
        <w:rPr>
          <w:sz w:val="24"/>
          <w:szCs w:val="24"/>
        </w:rPr>
        <w:t>macha</w:t>
      </w:r>
      <w:proofErr w:type="spellEnd"/>
      <w:r w:rsidR="00736123">
        <w:rPr>
          <w:sz w:val="24"/>
          <w:szCs w:val="24"/>
        </w:rPr>
        <w:t>[</w:t>
      </w:r>
      <w:proofErr w:type="spellStart"/>
      <w:r w:rsidR="00736123">
        <w:rPr>
          <w:sz w:val="24"/>
          <w:szCs w:val="24"/>
        </w:rPr>
        <w:t>beorum</w:t>
      </w:r>
      <w:proofErr w:type="spellEnd"/>
      <w:r w:rsidR="00736123">
        <w:rPr>
          <w:sz w:val="24"/>
          <w:szCs w:val="24"/>
        </w:rPr>
        <w:t>]</w:t>
      </w:r>
      <w:r w:rsidR="00A6186D" w:rsidRPr="006F61C3">
        <w:rPr>
          <w:sz w:val="24"/>
          <w:szCs w:val="24"/>
        </w:rPr>
        <w:t xml:space="preserve"> </w:t>
      </w:r>
      <w:proofErr w:type="spellStart"/>
      <w:r w:rsidR="00A6186D" w:rsidRPr="006F61C3">
        <w:rPr>
          <w:sz w:val="24"/>
          <w:szCs w:val="24"/>
        </w:rPr>
        <w:t>quem</w:t>
      </w:r>
      <w:proofErr w:type="spellEnd"/>
      <w:r w:rsidR="00A6186D" w:rsidRPr="006F61C3">
        <w:rPr>
          <w:sz w:val="24"/>
          <w:szCs w:val="24"/>
        </w:rPr>
        <w:t xml:space="preserve"> </w:t>
      </w:r>
      <w:proofErr w:type="spellStart"/>
      <w:r w:rsidR="00736123">
        <w:rPr>
          <w:sz w:val="24"/>
          <w:szCs w:val="24"/>
        </w:rPr>
        <w:t>etiam</w:t>
      </w:r>
      <w:proofErr w:type="spellEnd"/>
      <w:r w:rsidR="00A6186D" w:rsidRPr="006F61C3">
        <w:rPr>
          <w:sz w:val="24"/>
          <w:szCs w:val="24"/>
        </w:rPr>
        <w:t xml:space="preserve"> locum </w:t>
      </w:r>
      <w:proofErr w:type="spellStart"/>
      <w:r w:rsidR="00A6186D" w:rsidRPr="006F61C3">
        <w:rPr>
          <w:sz w:val="24"/>
          <w:szCs w:val="24"/>
        </w:rPr>
        <w:t>dicitur</w:t>
      </w:r>
      <w:proofErr w:type="spellEnd"/>
      <w:r w:rsidR="00A6186D" w:rsidRPr="006F61C3">
        <w:rPr>
          <w:sz w:val="24"/>
          <w:szCs w:val="24"/>
        </w:rPr>
        <w:t xml:space="preserve"> mulier </w:t>
      </w:r>
      <w:proofErr w:type="spellStart"/>
      <w:r w:rsidR="00A6186D" w:rsidRPr="006F61C3">
        <w:rPr>
          <w:sz w:val="24"/>
          <w:szCs w:val="24"/>
        </w:rPr>
        <w:t>inmiisse</w:t>
      </w:r>
      <w:proofErr w:type="spellEnd"/>
      <w:r w:rsidR="00A6186D" w:rsidRPr="006F61C3">
        <w:rPr>
          <w:sz w:val="24"/>
          <w:szCs w:val="24"/>
        </w:rPr>
        <w:t xml:space="preserve"> </w:t>
      </w:r>
      <w:proofErr w:type="spellStart"/>
      <w:r w:rsidR="00A6186D" w:rsidRPr="006F61C3">
        <w:rPr>
          <w:sz w:val="24"/>
          <w:szCs w:val="24"/>
        </w:rPr>
        <w:t>quando</w:t>
      </w:r>
      <w:proofErr w:type="spellEnd"/>
      <w:r w:rsidR="00A6186D" w:rsidRPr="006F61C3">
        <w:rPr>
          <w:sz w:val="24"/>
          <w:szCs w:val="24"/>
        </w:rPr>
        <w:t xml:space="preserve"> dixit ad </w:t>
      </w:r>
      <w:proofErr w:type="spellStart"/>
      <w:r w:rsidR="00A6186D" w:rsidRPr="006F61C3">
        <w:rPr>
          <w:sz w:val="24"/>
          <w:szCs w:val="24"/>
        </w:rPr>
        <w:t>dominum</w:t>
      </w:r>
      <w:proofErr w:type="spellEnd"/>
      <w:r w:rsidR="00A6186D" w:rsidRPr="006F61C3">
        <w:rPr>
          <w:sz w:val="24"/>
          <w:szCs w:val="24"/>
        </w:rPr>
        <w:t xml:space="preserve"> pares </w:t>
      </w:r>
      <w:proofErr w:type="spellStart"/>
      <w:r w:rsidR="00A6186D" w:rsidRPr="006F61C3">
        <w:rPr>
          <w:sz w:val="24"/>
          <w:szCs w:val="24"/>
        </w:rPr>
        <w:t>nostri</w:t>
      </w:r>
      <w:proofErr w:type="spellEnd"/>
      <w:r w:rsidR="00A6186D" w:rsidRPr="006F61C3">
        <w:rPr>
          <w:sz w:val="24"/>
          <w:szCs w:val="24"/>
        </w:rPr>
        <w:t xml:space="preserve"> in monte hoc </w:t>
      </w:r>
      <w:proofErr w:type="spellStart"/>
      <w:r w:rsidR="00A6186D" w:rsidRPr="006F61C3">
        <w:rPr>
          <w:sz w:val="24"/>
          <w:szCs w:val="24"/>
        </w:rPr>
        <w:t>adoraverunt</w:t>
      </w:r>
      <w:proofErr w:type="spellEnd"/>
      <w:r w:rsidR="00736123">
        <w:rPr>
          <w:sz w:val="24"/>
          <w:szCs w:val="24"/>
        </w:rPr>
        <w:t xml:space="preserve">. </w:t>
      </w:r>
      <w:r w:rsidR="00736123" w:rsidRPr="00430DA0">
        <w:rPr>
          <w:sz w:val="24"/>
          <w:szCs w:val="24"/>
        </w:rPr>
        <w:t>Ad</w:t>
      </w:r>
      <w:r w:rsidR="00A6186D" w:rsidRPr="00430DA0">
        <w:rPr>
          <w:sz w:val="24"/>
          <w:szCs w:val="24"/>
        </w:rPr>
        <w:t xml:space="preserve"> </w:t>
      </w:r>
      <w:proofErr w:type="spellStart"/>
      <w:r w:rsidR="00A6186D" w:rsidRPr="00430DA0">
        <w:rPr>
          <w:sz w:val="24"/>
          <w:szCs w:val="24"/>
        </w:rPr>
        <w:t>sinistram</w:t>
      </w:r>
      <w:proofErr w:type="spellEnd"/>
      <w:r w:rsidR="00A6186D" w:rsidRPr="00430DA0">
        <w:rPr>
          <w:sz w:val="24"/>
          <w:szCs w:val="24"/>
        </w:rPr>
        <w:t xml:space="preserve"> </w:t>
      </w:r>
      <w:proofErr w:type="spellStart"/>
      <w:r w:rsidR="00A6186D" w:rsidRPr="00430DA0">
        <w:rPr>
          <w:sz w:val="24"/>
          <w:szCs w:val="24"/>
        </w:rPr>
        <w:t>autem</w:t>
      </w:r>
      <w:proofErr w:type="spellEnd"/>
      <w:r w:rsidR="00A6186D" w:rsidRPr="00430DA0">
        <w:rPr>
          <w:sz w:val="24"/>
          <w:szCs w:val="24"/>
        </w:rPr>
        <w:t xml:space="preserve"> </w:t>
      </w:r>
      <w:proofErr w:type="spellStart"/>
      <w:r w:rsidR="00A6186D" w:rsidRPr="00430DA0">
        <w:rPr>
          <w:sz w:val="24"/>
          <w:szCs w:val="24"/>
        </w:rPr>
        <w:t>fontis</w:t>
      </w:r>
      <w:proofErr w:type="spellEnd"/>
      <w:r w:rsidR="00A6186D" w:rsidRPr="00430DA0">
        <w:rPr>
          <w:sz w:val="24"/>
          <w:szCs w:val="24"/>
        </w:rPr>
        <w:t xml:space="preserve"> </w:t>
      </w:r>
      <w:proofErr w:type="spellStart"/>
      <w:r w:rsidR="00A6186D" w:rsidRPr="00430DA0">
        <w:rPr>
          <w:sz w:val="24"/>
          <w:szCs w:val="24"/>
        </w:rPr>
        <w:t>iacob</w:t>
      </w:r>
      <w:proofErr w:type="spellEnd"/>
      <w:r w:rsidR="00A6186D" w:rsidRPr="00430DA0">
        <w:rPr>
          <w:sz w:val="24"/>
          <w:szCs w:val="24"/>
        </w:rPr>
        <w:t xml:space="preserve"> </w:t>
      </w:r>
      <w:proofErr w:type="spellStart"/>
      <w:r w:rsidR="00A6186D" w:rsidRPr="00430DA0">
        <w:rPr>
          <w:sz w:val="24"/>
          <w:szCs w:val="24"/>
        </w:rPr>
        <w:t>ostenditur</w:t>
      </w:r>
      <w:proofErr w:type="spellEnd"/>
      <w:r w:rsidR="00A6186D" w:rsidRPr="00430DA0">
        <w:rPr>
          <w:sz w:val="24"/>
          <w:szCs w:val="24"/>
        </w:rPr>
        <w:t xml:space="preserve"> </w:t>
      </w:r>
      <w:proofErr w:type="spellStart"/>
      <w:r w:rsidR="00A6186D" w:rsidRPr="00430DA0">
        <w:rPr>
          <w:sz w:val="24"/>
          <w:szCs w:val="24"/>
        </w:rPr>
        <w:t>mansio</w:t>
      </w:r>
      <w:proofErr w:type="spellEnd"/>
      <w:r w:rsidR="00A6186D" w:rsidRPr="00430DA0">
        <w:rPr>
          <w:sz w:val="24"/>
          <w:szCs w:val="24"/>
        </w:rPr>
        <w:t xml:space="preserve"> </w:t>
      </w:r>
      <w:proofErr w:type="spellStart"/>
      <w:r w:rsidR="00A6186D" w:rsidRPr="00430DA0">
        <w:rPr>
          <w:sz w:val="24"/>
          <w:szCs w:val="24"/>
        </w:rPr>
        <w:t>iacob</w:t>
      </w:r>
      <w:proofErr w:type="spellEnd"/>
      <w:r w:rsidR="00736123" w:rsidRPr="00430DA0">
        <w:rPr>
          <w:sz w:val="24"/>
          <w:szCs w:val="24"/>
        </w:rPr>
        <w:t>,</w:t>
      </w:r>
      <w:r w:rsidR="00A6186D" w:rsidRPr="00430DA0">
        <w:rPr>
          <w:sz w:val="24"/>
          <w:szCs w:val="24"/>
        </w:rPr>
        <w:t xml:space="preserve"> et </w:t>
      </w:r>
      <w:proofErr w:type="spellStart"/>
      <w:r w:rsidR="00A6186D" w:rsidRPr="00430DA0">
        <w:rPr>
          <w:sz w:val="24"/>
          <w:szCs w:val="24"/>
        </w:rPr>
        <w:t>predium</w:t>
      </w:r>
      <w:proofErr w:type="spellEnd"/>
      <w:r w:rsidR="00736123" w:rsidRPr="00430DA0">
        <w:rPr>
          <w:sz w:val="24"/>
          <w:szCs w:val="24"/>
        </w:rPr>
        <w:t>,</w:t>
      </w:r>
      <w:r w:rsidR="00A6186D" w:rsidRPr="00430DA0">
        <w:rPr>
          <w:sz w:val="24"/>
          <w:szCs w:val="24"/>
        </w:rPr>
        <w:t xml:space="preserve"> </w:t>
      </w:r>
      <w:proofErr w:type="spellStart"/>
      <w:r w:rsidR="00A6186D" w:rsidRPr="00430DA0">
        <w:rPr>
          <w:sz w:val="24"/>
          <w:szCs w:val="24"/>
        </w:rPr>
        <w:t>quod</w:t>
      </w:r>
      <w:proofErr w:type="spellEnd"/>
      <w:r w:rsidR="00A6186D" w:rsidRPr="00430DA0">
        <w:rPr>
          <w:sz w:val="24"/>
          <w:szCs w:val="24"/>
        </w:rPr>
        <w:t xml:space="preserve"> </w:t>
      </w:r>
      <w:proofErr w:type="spellStart"/>
      <w:r w:rsidR="00A6186D" w:rsidRPr="00430DA0">
        <w:rPr>
          <w:sz w:val="24"/>
          <w:szCs w:val="24"/>
        </w:rPr>
        <w:t>dedit</w:t>
      </w:r>
      <w:proofErr w:type="spellEnd"/>
      <w:r w:rsidR="00A6186D" w:rsidRPr="00430DA0">
        <w:rPr>
          <w:sz w:val="24"/>
          <w:szCs w:val="24"/>
        </w:rPr>
        <w:t xml:space="preserve"> </w:t>
      </w:r>
      <w:proofErr w:type="spellStart"/>
      <w:r w:rsidR="00A6186D" w:rsidRPr="00430DA0">
        <w:rPr>
          <w:sz w:val="24"/>
          <w:szCs w:val="24"/>
        </w:rPr>
        <w:t>ioseph</w:t>
      </w:r>
      <w:proofErr w:type="spellEnd"/>
      <w:r w:rsidR="00A6186D" w:rsidRPr="00430DA0">
        <w:rPr>
          <w:sz w:val="24"/>
          <w:szCs w:val="24"/>
        </w:rPr>
        <w:t xml:space="preserve"> </w:t>
      </w:r>
      <w:proofErr w:type="spellStart"/>
      <w:r w:rsidR="00A6186D" w:rsidRPr="00430DA0">
        <w:rPr>
          <w:sz w:val="24"/>
          <w:szCs w:val="24"/>
        </w:rPr>
        <w:t>filio</w:t>
      </w:r>
      <w:proofErr w:type="spellEnd"/>
      <w:r w:rsidR="00A6186D" w:rsidRPr="00430DA0">
        <w:rPr>
          <w:sz w:val="24"/>
          <w:szCs w:val="24"/>
        </w:rPr>
        <w:t xml:space="preserve"> </w:t>
      </w:r>
      <w:proofErr w:type="spellStart"/>
      <w:r w:rsidR="00A6186D" w:rsidRPr="00430DA0">
        <w:rPr>
          <w:sz w:val="24"/>
          <w:szCs w:val="24"/>
        </w:rPr>
        <w:t>suo</w:t>
      </w:r>
      <w:proofErr w:type="spellEnd"/>
      <w:r w:rsidR="00736123" w:rsidRPr="00430DA0">
        <w:rPr>
          <w:sz w:val="24"/>
          <w:szCs w:val="24"/>
        </w:rPr>
        <w:t>.</w:t>
      </w:r>
      <w:r w:rsidR="00835408" w:rsidRPr="00430DA0">
        <w:rPr>
          <w:rStyle w:val="FootnoteReference"/>
          <w:sz w:val="24"/>
          <w:szCs w:val="24"/>
        </w:rPr>
        <w:footnoteReference w:id="44"/>
      </w:r>
      <w:r w:rsidR="00A6186D" w:rsidRPr="00430DA0">
        <w:rPr>
          <w:sz w:val="24"/>
          <w:szCs w:val="24"/>
        </w:rPr>
        <w:t xml:space="preserve"> </w:t>
      </w:r>
      <w:proofErr w:type="spellStart"/>
      <w:r w:rsidR="00A6186D" w:rsidRPr="00430DA0">
        <w:rPr>
          <w:sz w:val="24"/>
          <w:szCs w:val="24"/>
        </w:rPr>
        <w:t>Inde</w:t>
      </w:r>
      <w:proofErr w:type="spellEnd"/>
      <w:r w:rsidR="00A6186D" w:rsidRPr="00430DA0">
        <w:rPr>
          <w:sz w:val="24"/>
          <w:szCs w:val="24"/>
        </w:rPr>
        <w:t xml:space="preserve"> </w:t>
      </w:r>
      <w:proofErr w:type="spellStart"/>
      <w:r w:rsidR="00A6186D" w:rsidRPr="00430DA0">
        <w:rPr>
          <w:sz w:val="24"/>
          <w:szCs w:val="24"/>
        </w:rPr>
        <w:t>ad</w:t>
      </w:r>
      <w:proofErr w:type="spellEnd"/>
      <w:r w:rsidR="00A6186D" w:rsidRPr="00430DA0">
        <w:rPr>
          <w:sz w:val="24"/>
          <w:szCs w:val="24"/>
        </w:rPr>
        <w:t xml:space="preserve"> </w:t>
      </w:r>
      <w:proofErr w:type="spellStart"/>
      <w:r w:rsidR="00A6186D" w:rsidRPr="00430DA0">
        <w:rPr>
          <w:sz w:val="24"/>
          <w:szCs w:val="24"/>
        </w:rPr>
        <w:t>quatuor</w:t>
      </w:r>
      <w:proofErr w:type="spellEnd"/>
      <w:r w:rsidR="00A6186D" w:rsidRPr="00430DA0">
        <w:rPr>
          <w:sz w:val="24"/>
          <w:szCs w:val="24"/>
        </w:rPr>
        <w:t xml:space="preserve"> leucas contra </w:t>
      </w:r>
      <w:proofErr w:type="spellStart"/>
      <w:r w:rsidR="00A6186D" w:rsidRPr="00430DA0">
        <w:rPr>
          <w:sz w:val="24"/>
          <w:szCs w:val="24"/>
        </w:rPr>
        <w:t>austrum</w:t>
      </w:r>
      <w:proofErr w:type="spellEnd"/>
      <w:r w:rsidR="00A6186D" w:rsidRPr="00430DA0">
        <w:rPr>
          <w:sz w:val="24"/>
          <w:szCs w:val="24"/>
        </w:rPr>
        <w:t xml:space="preserve"> </w:t>
      </w:r>
      <w:proofErr w:type="spellStart"/>
      <w:r w:rsidR="00A6186D" w:rsidRPr="00430DA0">
        <w:rPr>
          <w:sz w:val="24"/>
          <w:szCs w:val="24"/>
        </w:rPr>
        <w:t>ad</w:t>
      </w:r>
      <w:proofErr w:type="spellEnd"/>
      <w:r w:rsidR="00A6186D" w:rsidRPr="00430DA0">
        <w:rPr>
          <w:sz w:val="24"/>
          <w:szCs w:val="24"/>
        </w:rPr>
        <w:t xml:space="preserve"> </w:t>
      </w:r>
      <w:proofErr w:type="spellStart"/>
      <w:r w:rsidR="00A6186D" w:rsidRPr="00430DA0">
        <w:rPr>
          <w:sz w:val="24"/>
          <w:szCs w:val="24"/>
        </w:rPr>
        <w:t>dextram</w:t>
      </w:r>
      <w:proofErr w:type="spellEnd"/>
      <w:r w:rsidR="00A6186D" w:rsidRPr="00430DA0">
        <w:rPr>
          <w:sz w:val="24"/>
          <w:szCs w:val="24"/>
        </w:rPr>
        <w:t xml:space="preserve"> secus </w:t>
      </w:r>
      <w:proofErr w:type="spellStart"/>
      <w:r w:rsidR="00A6186D" w:rsidRPr="00430DA0">
        <w:rPr>
          <w:sz w:val="24"/>
          <w:szCs w:val="24"/>
        </w:rPr>
        <w:t>viam</w:t>
      </w:r>
      <w:proofErr w:type="spellEnd"/>
      <w:r w:rsidR="00A6186D" w:rsidRPr="00430DA0">
        <w:rPr>
          <w:sz w:val="24"/>
          <w:szCs w:val="24"/>
        </w:rPr>
        <w:t xml:space="preserve"> </w:t>
      </w:r>
      <w:proofErr w:type="spellStart"/>
      <w:r w:rsidR="00A6186D" w:rsidRPr="00430DA0">
        <w:rPr>
          <w:sz w:val="24"/>
          <w:szCs w:val="24"/>
        </w:rPr>
        <w:t>lempna</w:t>
      </w:r>
      <w:proofErr w:type="spellEnd"/>
      <w:r w:rsidR="00A6186D" w:rsidRPr="00430DA0">
        <w:rPr>
          <w:sz w:val="24"/>
          <w:szCs w:val="24"/>
        </w:rPr>
        <w:t xml:space="preserve"> ad </w:t>
      </w:r>
      <w:proofErr w:type="spellStart"/>
      <w:r w:rsidR="00A6186D" w:rsidRPr="00430DA0">
        <w:rPr>
          <w:sz w:val="24"/>
          <w:szCs w:val="24"/>
        </w:rPr>
        <w:t>quam</w:t>
      </w:r>
      <w:proofErr w:type="spellEnd"/>
      <w:r w:rsidR="00A6186D" w:rsidRPr="00430DA0">
        <w:rPr>
          <w:sz w:val="24"/>
          <w:szCs w:val="24"/>
        </w:rPr>
        <w:t xml:space="preserve"> </w:t>
      </w:r>
      <w:proofErr w:type="spellStart"/>
      <w:r w:rsidR="00A6186D" w:rsidRPr="00430DA0">
        <w:rPr>
          <w:sz w:val="24"/>
          <w:szCs w:val="24"/>
        </w:rPr>
        <w:t>obsidendam</w:t>
      </w:r>
      <w:proofErr w:type="spellEnd"/>
      <w:r w:rsidR="00A6186D" w:rsidRPr="00430DA0">
        <w:rPr>
          <w:sz w:val="24"/>
          <w:szCs w:val="24"/>
        </w:rPr>
        <w:t xml:space="preserve"> </w:t>
      </w:r>
      <w:proofErr w:type="spellStart"/>
      <w:r w:rsidR="00A6186D" w:rsidRPr="00430DA0">
        <w:rPr>
          <w:sz w:val="24"/>
          <w:szCs w:val="24"/>
        </w:rPr>
        <w:t>venerat</w:t>
      </w:r>
      <w:proofErr w:type="spellEnd"/>
      <w:r w:rsidR="00A6186D" w:rsidRPr="00430DA0">
        <w:rPr>
          <w:sz w:val="24"/>
          <w:szCs w:val="24"/>
        </w:rPr>
        <w:t xml:space="preserve"> </w:t>
      </w:r>
      <w:proofErr w:type="spellStart"/>
      <w:r w:rsidR="00A6186D" w:rsidRPr="00430DA0">
        <w:rPr>
          <w:sz w:val="24"/>
          <w:szCs w:val="24"/>
        </w:rPr>
        <w:t>sennacherib</w:t>
      </w:r>
      <w:proofErr w:type="spellEnd"/>
      <w:r w:rsidR="00A6186D" w:rsidRPr="00430DA0">
        <w:rPr>
          <w:sz w:val="24"/>
          <w:szCs w:val="24"/>
        </w:rPr>
        <w:t xml:space="preserve"> </w:t>
      </w:r>
      <w:proofErr w:type="spellStart"/>
      <w:r w:rsidR="00A6186D" w:rsidRPr="00430DA0">
        <w:rPr>
          <w:sz w:val="24"/>
          <w:szCs w:val="24"/>
        </w:rPr>
        <w:t>quando</w:t>
      </w:r>
      <w:proofErr w:type="spellEnd"/>
      <w:r w:rsidR="00A6186D" w:rsidRPr="00430DA0">
        <w:rPr>
          <w:sz w:val="24"/>
          <w:szCs w:val="24"/>
        </w:rPr>
        <w:t xml:space="preserve"> </w:t>
      </w:r>
      <w:proofErr w:type="spellStart"/>
      <w:r w:rsidR="00A6186D" w:rsidRPr="00430DA0">
        <w:rPr>
          <w:sz w:val="24"/>
          <w:szCs w:val="24"/>
        </w:rPr>
        <w:t>recesserat</w:t>
      </w:r>
      <w:proofErr w:type="spellEnd"/>
      <w:r w:rsidR="00A6186D" w:rsidRPr="00430DA0">
        <w:rPr>
          <w:sz w:val="24"/>
          <w:szCs w:val="24"/>
        </w:rPr>
        <w:t xml:space="preserve"> de </w:t>
      </w:r>
      <w:commentRangeStart w:id="0"/>
      <w:proofErr w:type="spellStart"/>
      <w:r w:rsidR="00A6186D" w:rsidRPr="00430DA0">
        <w:rPr>
          <w:sz w:val="24"/>
          <w:szCs w:val="24"/>
        </w:rPr>
        <w:t>lachis</w:t>
      </w:r>
      <w:commentRangeEnd w:id="0"/>
      <w:proofErr w:type="spellEnd"/>
      <w:r w:rsidR="00430DA0" w:rsidRPr="00430DA0">
        <w:rPr>
          <w:rStyle w:val="CommentReference"/>
        </w:rPr>
        <w:commentReference w:id="0"/>
      </w:r>
      <w:r w:rsidR="00736123" w:rsidRPr="00430DA0">
        <w:rPr>
          <w:sz w:val="24"/>
          <w:szCs w:val="24"/>
        </w:rPr>
        <w:t>.</w:t>
      </w:r>
      <w:r w:rsidR="00A6186D" w:rsidRPr="006F61C3">
        <w:rPr>
          <w:sz w:val="24"/>
          <w:szCs w:val="24"/>
        </w:rPr>
        <w:t xml:space="preserve"> </w:t>
      </w:r>
      <w:proofErr w:type="spellStart"/>
      <w:r w:rsidR="00A6186D" w:rsidRPr="006F61C3">
        <w:rPr>
          <w:sz w:val="24"/>
          <w:szCs w:val="24"/>
        </w:rPr>
        <w:t>Inde</w:t>
      </w:r>
      <w:proofErr w:type="spellEnd"/>
      <w:r w:rsidR="00A6186D" w:rsidRPr="006F61C3">
        <w:rPr>
          <w:sz w:val="24"/>
          <w:szCs w:val="24"/>
        </w:rPr>
        <w:t xml:space="preserve"> ad iii leucas contra </w:t>
      </w:r>
      <w:proofErr w:type="spellStart"/>
      <w:r w:rsidR="00A6186D" w:rsidRPr="006F61C3">
        <w:rPr>
          <w:sz w:val="24"/>
          <w:szCs w:val="24"/>
        </w:rPr>
        <w:t>austrum</w:t>
      </w:r>
      <w:proofErr w:type="spellEnd"/>
      <w:r w:rsidR="00A6186D" w:rsidRPr="006F61C3">
        <w:rPr>
          <w:sz w:val="24"/>
          <w:szCs w:val="24"/>
        </w:rPr>
        <w:t xml:space="preserve"> </w:t>
      </w:r>
      <w:proofErr w:type="spellStart"/>
      <w:r w:rsidR="00A6186D" w:rsidRPr="006F61C3">
        <w:rPr>
          <w:sz w:val="24"/>
          <w:szCs w:val="24"/>
        </w:rPr>
        <w:t>opidum</w:t>
      </w:r>
      <w:proofErr w:type="spellEnd"/>
      <w:r w:rsidR="00A6186D" w:rsidRPr="006F61C3">
        <w:rPr>
          <w:sz w:val="24"/>
          <w:szCs w:val="24"/>
        </w:rPr>
        <w:t xml:space="preserve"> </w:t>
      </w:r>
      <w:proofErr w:type="spellStart"/>
      <w:r w:rsidR="00A6186D" w:rsidRPr="006F61C3">
        <w:rPr>
          <w:sz w:val="24"/>
          <w:szCs w:val="24"/>
        </w:rPr>
        <w:t>archiatananoth</w:t>
      </w:r>
      <w:proofErr w:type="spellEnd"/>
      <w:r w:rsidR="00A6186D" w:rsidRPr="006F61C3">
        <w:rPr>
          <w:sz w:val="24"/>
          <w:szCs w:val="24"/>
        </w:rPr>
        <w:t xml:space="preserve"> de </w:t>
      </w:r>
      <w:proofErr w:type="spellStart"/>
      <w:r w:rsidR="00A6186D" w:rsidRPr="006F61C3">
        <w:rPr>
          <w:sz w:val="24"/>
          <w:szCs w:val="24"/>
        </w:rPr>
        <w:t>tribu</w:t>
      </w:r>
      <w:proofErr w:type="spellEnd"/>
      <w:r w:rsidR="00A6186D" w:rsidRPr="006F61C3">
        <w:rPr>
          <w:sz w:val="24"/>
          <w:szCs w:val="24"/>
        </w:rPr>
        <w:t xml:space="preserve"> </w:t>
      </w:r>
      <w:proofErr w:type="spellStart"/>
      <w:r w:rsidR="00A6186D" w:rsidRPr="006F61C3">
        <w:rPr>
          <w:sz w:val="24"/>
          <w:szCs w:val="24"/>
        </w:rPr>
        <w:t>effraym</w:t>
      </w:r>
      <w:proofErr w:type="spellEnd"/>
      <w:r w:rsidR="00736123">
        <w:rPr>
          <w:sz w:val="24"/>
          <w:szCs w:val="24"/>
        </w:rPr>
        <w:t>,</w:t>
      </w:r>
      <w:r w:rsidR="00A6186D" w:rsidRPr="006F61C3">
        <w:rPr>
          <w:sz w:val="24"/>
          <w:szCs w:val="24"/>
        </w:rPr>
        <w:t xml:space="preserve"> ubi </w:t>
      </w:r>
      <w:proofErr w:type="spellStart"/>
      <w:r w:rsidR="00A6186D" w:rsidRPr="006F61C3">
        <w:rPr>
          <w:sz w:val="24"/>
          <w:szCs w:val="24"/>
        </w:rPr>
        <w:t>est</w:t>
      </w:r>
      <w:proofErr w:type="spellEnd"/>
      <w:r w:rsidR="00736123">
        <w:rPr>
          <w:sz w:val="24"/>
          <w:szCs w:val="24"/>
        </w:rPr>
        <w:t xml:space="preserve"> terminus </w:t>
      </w:r>
      <w:proofErr w:type="spellStart"/>
      <w:r w:rsidR="00736123">
        <w:rPr>
          <w:sz w:val="24"/>
          <w:szCs w:val="24"/>
        </w:rPr>
        <w:t>ipsius</w:t>
      </w:r>
      <w:proofErr w:type="spellEnd"/>
      <w:r w:rsidR="00736123">
        <w:rPr>
          <w:sz w:val="24"/>
          <w:szCs w:val="24"/>
        </w:rPr>
        <w:t xml:space="preserve"> </w:t>
      </w:r>
      <w:proofErr w:type="spellStart"/>
      <w:r w:rsidR="00736123">
        <w:rPr>
          <w:sz w:val="24"/>
          <w:szCs w:val="24"/>
        </w:rPr>
        <w:t>tribus</w:t>
      </w:r>
      <w:proofErr w:type="spellEnd"/>
      <w:r w:rsidR="00736123">
        <w:rPr>
          <w:sz w:val="24"/>
          <w:szCs w:val="24"/>
        </w:rPr>
        <w:t xml:space="preserve"> contra </w:t>
      </w:r>
      <w:proofErr w:type="spellStart"/>
      <w:r w:rsidR="00736123">
        <w:rPr>
          <w:sz w:val="24"/>
          <w:szCs w:val="24"/>
        </w:rPr>
        <w:t>b</w:t>
      </w:r>
      <w:r w:rsidR="00736123" w:rsidRPr="00736123">
        <w:rPr>
          <w:sz w:val="24"/>
          <w:szCs w:val="24"/>
          <w:highlight w:val="yellow"/>
        </w:rPr>
        <w:t>ennan</w:t>
      </w:r>
      <w:r w:rsidR="00736123">
        <w:rPr>
          <w:sz w:val="24"/>
          <w:szCs w:val="24"/>
        </w:rPr>
        <w:t>im</w:t>
      </w:r>
      <w:proofErr w:type="spellEnd"/>
      <w:r w:rsidR="00A6186D" w:rsidRPr="006F61C3">
        <w:rPr>
          <w:sz w:val="24"/>
          <w:szCs w:val="24"/>
        </w:rPr>
        <w:t xml:space="preserve"> que </w:t>
      </w:r>
      <w:proofErr w:type="spellStart"/>
      <w:r w:rsidR="00A6186D" w:rsidRPr="006F61C3">
        <w:rPr>
          <w:sz w:val="24"/>
          <w:szCs w:val="24"/>
        </w:rPr>
        <w:t>fuit</w:t>
      </w:r>
      <w:proofErr w:type="spellEnd"/>
      <w:r w:rsidR="00A6186D" w:rsidRPr="006F61C3">
        <w:rPr>
          <w:sz w:val="24"/>
          <w:szCs w:val="24"/>
        </w:rPr>
        <w:t xml:space="preserve"> </w:t>
      </w:r>
      <w:proofErr w:type="spellStart"/>
      <w:r w:rsidR="00A6186D" w:rsidRPr="006F61C3">
        <w:rPr>
          <w:sz w:val="24"/>
          <w:szCs w:val="24"/>
        </w:rPr>
        <w:t>milicie</w:t>
      </w:r>
      <w:proofErr w:type="spellEnd"/>
      <w:r w:rsidR="00A6186D" w:rsidRPr="006F61C3">
        <w:rPr>
          <w:sz w:val="24"/>
          <w:szCs w:val="24"/>
        </w:rPr>
        <w:t xml:space="preserve"> </w:t>
      </w:r>
      <w:proofErr w:type="spellStart"/>
      <w:r w:rsidR="00A6186D" w:rsidRPr="006F61C3">
        <w:rPr>
          <w:sz w:val="24"/>
          <w:szCs w:val="24"/>
        </w:rPr>
        <w:t>templi</w:t>
      </w:r>
      <w:proofErr w:type="spellEnd"/>
      <w:r w:rsidR="00736123">
        <w:rPr>
          <w:sz w:val="24"/>
          <w:szCs w:val="24"/>
        </w:rPr>
        <w:t>.</w:t>
      </w:r>
      <w:r w:rsidR="00A6186D" w:rsidRPr="006F61C3">
        <w:rPr>
          <w:sz w:val="24"/>
          <w:szCs w:val="24"/>
        </w:rPr>
        <w:t xml:space="preserve"> Item de </w:t>
      </w:r>
      <w:proofErr w:type="spellStart"/>
      <w:r w:rsidR="00A6186D" w:rsidRPr="006F61C3">
        <w:rPr>
          <w:sz w:val="24"/>
          <w:szCs w:val="24"/>
        </w:rPr>
        <w:t>isto</w:t>
      </w:r>
      <w:proofErr w:type="spellEnd"/>
      <w:r w:rsidR="00A6186D" w:rsidRPr="006F61C3">
        <w:rPr>
          <w:sz w:val="24"/>
          <w:szCs w:val="24"/>
        </w:rPr>
        <w:t xml:space="preserve"> </w:t>
      </w:r>
      <w:proofErr w:type="spellStart"/>
      <w:r w:rsidR="00A6186D" w:rsidRPr="006F61C3">
        <w:rPr>
          <w:sz w:val="24"/>
          <w:szCs w:val="24"/>
        </w:rPr>
        <w:t>opido</w:t>
      </w:r>
      <w:proofErr w:type="spellEnd"/>
      <w:r w:rsidR="00A6186D" w:rsidRPr="006F61C3">
        <w:rPr>
          <w:sz w:val="24"/>
          <w:szCs w:val="24"/>
        </w:rPr>
        <w:t xml:space="preserve"> ad 1 </w:t>
      </w:r>
      <w:proofErr w:type="spellStart"/>
      <w:r w:rsidR="00A6186D" w:rsidRPr="006F61C3">
        <w:rPr>
          <w:sz w:val="24"/>
          <w:szCs w:val="24"/>
        </w:rPr>
        <w:t>leucam</w:t>
      </w:r>
      <w:proofErr w:type="spellEnd"/>
      <w:r w:rsidR="00A6186D" w:rsidRPr="006F61C3">
        <w:rPr>
          <w:sz w:val="24"/>
          <w:szCs w:val="24"/>
        </w:rPr>
        <w:t xml:space="preserve"> contra </w:t>
      </w:r>
      <w:proofErr w:type="spellStart"/>
      <w:r w:rsidR="00A6186D" w:rsidRPr="006F61C3">
        <w:rPr>
          <w:sz w:val="24"/>
          <w:szCs w:val="24"/>
        </w:rPr>
        <w:t>austrum</w:t>
      </w:r>
      <w:proofErr w:type="spellEnd"/>
      <w:r w:rsidR="00A6186D" w:rsidRPr="006F61C3">
        <w:rPr>
          <w:sz w:val="24"/>
          <w:szCs w:val="24"/>
        </w:rPr>
        <w:t xml:space="preserve"> </w:t>
      </w:r>
      <w:proofErr w:type="spellStart"/>
      <w:r w:rsidR="00A6186D" w:rsidRPr="006F61C3">
        <w:rPr>
          <w:sz w:val="24"/>
          <w:szCs w:val="24"/>
        </w:rPr>
        <w:t>gabaa</w:t>
      </w:r>
      <w:proofErr w:type="spellEnd"/>
      <w:r w:rsidR="00A6186D" w:rsidRPr="006F61C3">
        <w:rPr>
          <w:sz w:val="24"/>
          <w:szCs w:val="24"/>
        </w:rPr>
        <w:t xml:space="preserve"> </w:t>
      </w:r>
      <w:proofErr w:type="spellStart"/>
      <w:r w:rsidR="00A6186D" w:rsidRPr="006F61C3">
        <w:rPr>
          <w:sz w:val="24"/>
          <w:szCs w:val="24"/>
        </w:rPr>
        <w:t>saulis</w:t>
      </w:r>
      <w:proofErr w:type="spellEnd"/>
      <w:r w:rsidR="00736123">
        <w:rPr>
          <w:sz w:val="24"/>
          <w:szCs w:val="24"/>
        </w:rPr>
        <w:t>,</w:t>
      </w:r>
      <w:r w:rsidR="00A6186D" w:rsidRPr="006F61C3">
        <w:rPr>
          <w:sz w:val="24"/>
          <w:szCs w:val="24"/>
        </w:rPr>
        <w:t xml:space="preserve"> ubi </w:t>
      </w:r>
      <w:proofErr w:type="spellStart"/>
      <w:r w:rsidR="00A6186D" w:rsidRPr="006F61C3">
        <w:rPr>
          <w:sz w:val="24"/>
          <w:szCs w:val="24"/>
        </w:rPr>
        <w:t>oppressa</w:t>
      </w:r>
      <w:proofErr w:type="spellEnd"/>
      <w:r w:rsidR="00A6186D" w:rsidRPr="006F61C3">
        <w:rPr>
          <w:sz w:val="24"/>
          <w:szCs w:val="24"/>
        </w:rPr>
        <w:t xml:space="preserve"> </w:t>
      </w:r>
      <w:proofErr w:type="spellStart"/>
      <w:r w:rsidR="00A6186D" w:rsidRPr="006F61C3">
        <w:rPr>
          <w:sz w:val="24"/>
          <w:szCs w:val="24"/>
        </w:rPr>
        <w:t>fuit</w:t>
      </w:r>
      <w:proofErr w:type="spellEnd"/>
      <w:r w:rsidR="00A6186D" w:rsidRPr="006F61C3">
        <w:rPr>
          <w:sz w:val="24"/>
          <w:szCs w:val="24"/>
        </w:rPr>
        <w:t xml:space="preserve"> uxor </w:t>
      </w:r>
      <w:proofErr w:type="spellStart"/>
      <w:r w:rsidR="00A6186D" w:rsidRPr="006F61C3">
        <w:rPr>
          <w:sz w:val="24"/>
          <w:szCs w:val="24"/>
        </w:rPr>
        <w:t>levite</w:t>
      </w:r>
      <w:proofErr w:type="spellEnd"/>
      <w:r w:rsidR="00A6186D" w:rsidRPr="006F61C3">
        <w:rPr>
          <w:sz w:val="24"/>
          <w:szCs w:val="24"/>
        </w:rPr>
        <w:t xml:space="preserve"> de monte </w:t>
      </w:r>
      <w:proofErr w:type="spellStart"/>
      <w:r w:rsidR="00A6186D" w:rsidRPr="006F61C3">
        <w:rPr>
          <w:sz w:val="24"/>
          <w:szCs w:val="24"/>
        </w:rPr>
        <w:t>effraym</w:t>
      </w:r>
      <w:proofErr w:type="spellEnd"/>
      <w:r w:rsidR="00736123">
        <w:rPr>
          <w:sz w:val="24"/>
          <w:szCs w:val="24"/>
        </w:rPr>
        <w:t xml:space="preserve">, que </w:t>
      </w:r>
      <w:proofErr w:type="spellStart"/>
      <w:r w:rsidR="00736123">
        <w:rPr>
          <w:sz w:val="24"/>
          <w:szCs w:val="24"/>
        </w:rPr>
        <w:t>venit</w:t>
      </w:r>
      <w:proofErr w:type="spellEnd"/>
      <w:r w:rsidR="00736123">
        <w:rPr>
          <w:sz w:val="24"/>
          <w:szCs w:val="24"/>
        </w:rPr>
        <w:t xml:space="preserve"> de </w:t>
      </w:r>
      <w:proofErr w:type="spellStart"/>
      <w:r w:rsidR="00736123">
        <w:rPr>
          <w:sz w:val="24"/>
          <w:szCs w:val="24"/>
        </w:rPr>
        <w:t>bethle</w:t>
      </w:r>
      <w:r w:rsidR="00A6186D" w:rsidRPr="006F61C3">
        <w:rPr>
          <w:sz w:val="24"/>
          <w:szCs w:val="24"/>
        </w:rPr>
        <w:t>hem</w:t>
      </w:r>
      <w:proofErr w:type="spellEnd"/>
      <w:r w:rsidR="00A6186D" w:rsidRPr="006F61C3">
        <w:rPr>
          <w:sz w:val="24"/>
          <w:szCs w:val="24"/>
        </w:rPr>
        <w:t xml:space="preserve"> </w:t>
      </w:r>
      <w:proofErr w:type="spellStart"/>
      <w:r w:rsidR="00A6186D" w:rsidRPr="006F61C3">
        <w:rPr>
          <w:sz w:val="24"/>
          <w:szCs w:val="24"/>
        </w:rPr>
        <w:t>iuda</w:t>
      </w:r>
      <w:proofErr w:type="spellEnd"/>
      <w:r w:rsidR="00736123">
        <w:rPr>
          <w:sz w:val="24"/>
          <w:szCs w:val="24"/>
        </w:rPr>
        <w:t>.</w:t>
      </w:r>
      <w:r w:rsidR="00A6186D" w:rsidRPr="006F61C3">
        <w:rPr>
          <w:sz w:val="24"/>
          <w:szCs w:val="24"/>
        </w:rPr>
        <w:t xml:space="preserve"> de </w:t>
      </w:r>
      <w:proofErr w:type="spellStart"/>
      <w:r w:rsidR="00A6186D" w:rsidRPr="006F61C3">
        <w:rPr>
          <w:sz w:val="24"/>
          <w:szCs w:val="24"/>
        </w:rPr>
        <w:t>gabaa</w:t>
      </w:r>
      <w:proofErr w:type="spellEnd"/>
      <w:r w:rsidR="00A6186D" w:rsidRPr="006F61C3">
        <w:rPr>
          <w:sz w:val="24"/>
          <w:szCs w:val="24"/>
        </w:rPr>
        <w:t xml:space="preserve"> ad </w:t>
      </w:r>
      <w:proofErr w:type="spellStart"/>
      <w:r w:rsidR="00A6186D" w:rsidRPr="006F61C3">
        <w:rPr>
          <w:sz w:val="24"/>
          <w:szCs w:val="24"/>
        </w:rPr>
        <w:t>i</w:t>
      </w:r>
      <w:proofErr w:type="spellEnd"/>
      <w:r w:rsidR="00A6186D" w:rsidRPr="006F61C3">
        <w:rPr>
          <w:sz w:val="24"/>
          <w:szCs w:val="24"/>
        </w:rPr>
        <w:t xml:space="preserve"> </w:t>
      </w:r>
      <w:proofErr w:type="spellStart"/>
      <w:r w:rsidR="00A6186D" w:rsidRPr="006F61C3">
        <w:rPr>
          <w:sz w:val="24"/>
          <w:szCs w:val="24"/>
        </w:rPr>
        <w:t>leucam</w:t>
      </w:r>
      <w:proofErr w:type="spellEnd"/>
      <w:r w:rsidR="00736123">
        <w:rPr>
          <w:sz w:val="24"/>
          <w:szCs w:val="24"/>
        </w:rPr>
        <w:t>.</w:t>
      </w:r>
      <w:r w:rsidR="00736123">
        <w:rPr>
          <w:rStyle w:val="FootnoteReference"/>
          <w:sz w:val="24"/>
          <w:szCs w:val="24"/>
        </w:rPr>
        <w:footnoteReference w:id="45"/>
      </w:r>
      <w:r w:rsidR="00A6186D" w:rsidRPr="006F61C3">
        <w:rPr>
          <w:sz w:val="24"/>
          <w:szCs w:val="24"/>
        </w:rPr>
        <w:t xml:space="preserve"> de </w:t>
      </w:r>
      <w:proofErr w:type="spellStart"/>
      <w:r w:rsidR="00A6186D" w:rsidRPr="006F61C3">
        <w:rPr>
          <w:sz w:val="24"/>
          <w:szCs w:val="24"/>
        </w:rPr>
        <w:t>ista</w:t>
      </w:r>
      <w:proofErr w:type="spellEnd"/>
      <w:r w:rsidR="00A6186D" w:rsidRPr="006F61C3">
        <w:rPr>
          <w:sz w:val="24"/>
          <w:szCs w:val="24"/>
        </w:rPr>
        <w:t xml:space="preserve"> </w:t>
      </w:r>
      <w:proofErr w:type="spellStart"/>
      <w:r w:rsidR="00A6186D" w:rsidRPr="006F61C3">
        <w:rPr>
          <w:sz w:val="24"/>
          <w:szCs w:val="24"/>
        </w:rPr>
        <w:t>rama</w:t>
      </w:r>
      <w:proofErr w:type="spellEnd"/>
      <w:r w:rsidR="00A6186D" w:rsidRPr="006F61C3">
        <w:rPr>
          <w:sz w:val="24"/>
          <w:szCs w:val="24"/>
        </w:rPr>
        <w:t xml:space="preserve"> dictum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illud</w:t>
      </w:r>
      <w:proofErr w:type="spellEnd"/>
      <w:r w:rsidR="00A6186D" w:rsidRPr="006F61C3">
        <w:rPr>
          <w:sz w:val="24"/>
          <w:szCs w:val="24"/>
        </w:rPr>
        <w:t xml:space="preserve"> vox in </w:t>
      </w:r>
      <w:proofErr w:type="spellStart"/>
      <w:r w:rsidR="00A6186D" w:rsidRPr="006F61C3">
        <w:rPr>
          <w:sz w:val="24"/>
          <w:szCs w:val="24"/>
        </w:rPr>
        <w:t>rama</w:t>
      </w:r>
      <w:proofErr w:type="spellEnd"/>
      <w:r w:rsidR="00A6186D" w:rsidRPr="006F61C3">
        <w:rPr>
          <w:sz w:val="24"/>
          <w:szCs w:val="24"/>
        </w:rPr>
        <w:t xml:space="preserve"> </w:t>
      </w:r>
      <w:proofErr w:type="spellStart"/>
      <w:r w:rsidR="00A6186D" w:rsidRPr="006F61C3">
        <w:rPr>
          <w:sz w:val="24"/>
          <w:szCs w:val="24"/>
        </w:rPr>
        <w:t>audita</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et ceter</w:t>
      </w:r>
      <w:r w:rsidR="00736123">
        <w:rPr>
          <w:sz w:val="24"/>
          <w:szCs w:val="24"/>
        </w:rPr>
        <w:t xml:space="preserve">a Rama civitas </w:t>
      </w:r>
      <w:proofErr w:type="spellStart"/>
      <w:r w:rsidR="00736123">
        <w:rPr>
          <w:sz w:val="24"/>
          <w:szCs w:val="24"/>
        </w:rPr>
        <w:t>iuxta</w:t>
      </w:r>
      <w:proofErr w:type="spellEnd"/>
      <w:r w:rsidR="00736123">
        <w:rPr>
          <w:sz w:val="24"/>
          <w:szCs w:val="24"/>
        </w:rPr>
        <w:t xml:space="preserve"> </w:t>
      </w:r>
      <w:proofErr w:type="spellStart"/>
      <w:r w:rsidR="00736123">
        <w:rPr>
          <w:sz w:val="24"/>
          <w:szCs w:val="24"/>
        </w:rPr>
        <w:t>viam</w:t>
      </w:r>
      <w:proofErr w:type="spellEnd"/>
      <w:r w:rsidR="00736123">
        <w:rPr>
          <w:sz w:val="24"/>
          <w:szCs w:val="24"/>
        </w:rPr>
        <w:t xml:space="preserve"> </w:t>
      </w:r>
      <w:proofErr w:type="spellStart"/>
      <w:r w:rsidR="00736123">
        <w:rPr>
          <w:sz w:val="24"/>
          <w:szCs w:val="24"/>
        </w:rPr>
        <w:t>ad</w:t>
      </w:r>
      <w:proofErr w:type="spellEnd"/>
      <w:r w:rsidR="00736123">
        <w:rPr>
          <w:sz w:val="24"/>
          <w:szCs w:val="24"/>
        </w:rPr>
        <w:t xml:space="preserve"> </w:t>
      </w:r>
      <w:proofErr w:type="spellStart"/>
      <w:r w:rsidR="00736123">
        <w:rPr>
          <w:sz w:val="24"/>
          <w:szCs w:val="24"/>
        </w:rPr>
        <w:t>si</w:t>
      </w:r>
      <w:r w:rsidR="00A6186D" w:rsidRPr="006F61C3">
        <w:rPr>
          <w:sz w:val="24"/>
          <w:szCs w:val="24"/>
        </w:rPr>
        <w:t>nistram</w:t>
      </w:r>
      <w:proofErr w:type="spellEnd"/>
      <w:r w:rsidR="00736123">
        <w:rPr>
          <w:sz w:val="24"/>
          <w:szCs w:val="24"/>
        </w:rPr>
        <w:t>.</w:t>
      </w:r>
      <w:r w:rsidR="00736123">
        <w:rPr>
          <w:rStyle w:val="FootnoteReference"/>
          <w:sz w:val="24"/>
          <w:szCs w:val="24"/>
        </w:rPr>
        <w:footnoteReference w:id="46"/>
      </w:r>
      <w:r w:rsidR="00A6186D" w:rsidRPr="006F61C3">
        <w:rPr>
          <w:sz w:val="24"/>
          <w:szCs w:val="24"/>
        </w:rPr>
        <w:t xml:space="preserve"> </w:t>
      </w:r>
      <w:proofErr w:type="spellStart"/>
      <w:r w:rsidR="00A6186D" w:rsidRPr="006F61C3">
        <w:rPr>
          <w:sz w:val="24"/>
          <w:szCs w:val="24"/>
        </w:rPr>
        <w:t>inde</w:t>
      </w:r>
      <w:proofErr w:type="spellEnd"/>
      <w:r w:rsidR="00A6186D" w:rsidRPr="006F61C3">
        <w:rPr>
          <w:sz w:val="24"/>
          <w:szCs w:val="24"/>
        </w:rPr>
        <w:t xml:space="preserve"> iii </w:t>
      </w:r>
      <w:proofErr w:type="spellStart"/>
      <w:r w:rsidR="00A6186D" w:rsidRPr="006F61C3">
        <w:rPr>
          <w:sz w:val="24"/>
          <w:szCs w:val="24"/>
        </w:rPr>
        <w:t>leuce</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in </w:t>
      </w:r>
      <w:proofErr w:type="spellStart"/>
      <w:r w:rsidR="00A6186D" w:rsidRPr="006F61C3">
        <w:rPr>
          <w:sz w:val="24"/>
          <w:szCs w:val="24"/>
        </w:rPr>
        <w:t>iherusalem</w:t>
      </w:r>
      <w:proofErr w:type="spellEnd"/>
      <w:r w:rsidR="00970423">
        <w:rPr>
          <w:sz w:val="24"/>
          <w:szCs w:val="24"/>
        </w:rPr>
        <w:t>.</w:t>
      </w:r>
      <w:r w:rsidR="00A6186D" w:rsidRPr="006F61C3">
        <w:rPr>
          <w:sz w:val="24"/>
          <w:szCs w:val="24"/>
        </w:rPr>
        <w:t xml:space="preserve"> </w:t>
      </w:r>
    </w:p>
    <w:p w14:paraId="182BBF16" w14:textId="348A1900" w:rsidR="00970423" w:rsidRDefault="00A6186D" w:rsidP="00970423">
      <w:pPr>
        <w:ind w:firstLine="720"/>
        <w:rPr>
          <w:sz w:val="24"/>
          <w:szCs w:val="24"/>
        </w:rPr>
      </w:pPr>
      <w:r w:rsidRPr="006F61C3">
        <w:rPr>
          <w:sz w:val="24"/>
          <w:szCs w:val="24"/>
        </w:rPr>
        <w:t xml:space="preserve">de </w:t>
      </w:r>
      <w:proofErr w:type="spellStart"/>
      <w:r w:rsidRPr="006F61C3">
        <w:rPr>
          <w:sz w:val="24"/>
          <w:szCs w:val="24"/>
        </w:rPr>
        <w:t>sichem</w:t>
      </w:r>
      <w:proofErr w:type="spellEnd"/>
      <w:r w:rsidRPr="006F61C3">
        <w:rPr>
          <w:sz w:val="24"/>
          <w:szCs w:val="24"/>
        </w:rPr>
        <w:t xml:space="preserve"> ad 4 leucas ultra in fine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effraymin</w:t>
      </w:r>
      <w:proofErr w:type="spellEnd"/>
      <w:r w:rsidRPr="006F61C3">
        <w:rPr>
          <w:sz w:val="24"/>
          <w:szCs w:val="24"/>
        </w:rPr>
        <w:t xml:space="preserve"> ipso </w:t>
      </w:r>
      <w:proofErr w:type="spellStart"/>
      <w:r w:rsidRPr="006F61C3">
        <w:rPr>
          <w:sz w:val="24"/>
          <w:szCs w:val="24"/>
        </w:rPr>
        <w:t>descensu</w:t>
      </w:r>
      <w:proofErr w:type="spellEnd"/>
      <w:r w:rsidRPr="006F61C3">
        <w:rPr>
          <w:sz w:val="24"/>
          <w:szCs w:val="24"/>
        </w:rPr>
        <w:t xml:space="preserve"> </w:t>
      </w:r>
      <w:proofErr w:type="spellStart"/>
      <w:r w:rsidRPr="006F61C3">
        <w:rPr>
          <w:sz w:val="24"/>
          <w:szCs w:val="24"/>
        </w:rPr>
        <w:t>phesech</w:t>
      </w:r>
      <w:proofErr w:type="spellEnd"/>
      <w:r w:rsidR="00970423">
        <w:rPr>
          <w:sz w:val="24"/>
          <w:szCs w:val="24"/>
        </w:rPr>
        <w:t>,</w:t>
      </w:r>
      <w:r w:rsidRPr="006F61C3">
        <w:rPr>
          <w:sz w:val="24"/>
          <w:szCs w:val="24"/>
        </w:rPr>
        <w:t xml:space="preserve"> villa non </w:t>
      </w:r>
      <w:proofErr w:type="spellStart"/>
      <w:r w:rsidRPr="006F61C3">
        <w:rPr>
          <w:sz w:val="24"/>
          <w:szCs w:val="24"/>
        </w:rPr>
        <w:t>longe</w:t>
      </w:r>
      <w:proofErr w:type="spellEnd"/>
      <w:r w:rsidRPr="006F61C3">
        <w:rPr>
          <w:sz w:val="24"/>
          <w:szCs w:val="24"/>
        </w:rPr>
        <w:t xml:space="preserve"> a </w:t>
      </w:r>
      <w:proofErr w:type="spellStart"/>
      <w:r w:rsidRPr="006F61C3">
        <w:rPr>
          <w:sz w:val="24"/>
          <w:szCs w:val="24"/>
        </w:rPr>
        <w:t>doch</w:t>
      </w:r>
      <w:proofErr w:type="spellEnd"/>
      <w:r w:rsidRPr="006F61C3">
        <w:rPr>
          <w:sz w:val="24"/>
          <w:szCs w:val="24"/>
        </w:rPr>
        <w:t xml:space="preserve"> </w:t>
      </w:r>
      <w:proofErr w:type="spellStart"/>
      <w:r w:rsidRPr="006F61C3">
        <w:rPr>
          <w:sz w:val="24"/>
          <w:szCs w:val="24"/>
        </w:rPr>
        <w:t>castello</w:t>
      </w:r>
      <w:proofErr w:type="spellEnd"/>
      <w:r w:rsidRPr="006F61C3">
        <w:rPr>
          <w:sz w:val="24"/>
          <w:szCs w:val="24"/>
        </w:rPr>
        <w:t xml:space="preserve"> ubi </w:t>
      </w:r>
      <w:proofErr w:type="spellStart"/>
      <w:r w:rsidRPr="006F61C3">
        <w:rPr>
          <w:sz w:val="24"/>
          <w:szCs w:val="24"/>
        </w:rPr>
        <w:t>ptolomeus</w:t>
      </w:r>
      <w:proofErr w:type="spellEnd"/>
      <w:r w:rsidRPr="006F61C3">
        <w:rPr>
          <w:sz w:val="24"/>
          <w:szCs w:val="24"/>
        </w:rPr>
        <w:t xml:space="preserve"> </w:t>
      </w:r>
      <w:proofErr w:type="spellStart"/>
      <w:r w:rsidRPr="006F61C3">
        <w:rPr>
          <w:sz w:val="24"/>
          <w:szCs w:val="24"/>
        </w:rPr>
        <w:t>lagi</w:t>
      </w:r>
      <w:proofErr w:type="spellEnd"/>
      <w:r w:rsidRPr="006F61C3">
        <w:rPr>
          <w:sz w:val="24"/>
          <w:szCs w:val="24"/>
        </w:rPr>
        <w:t xml:space="preserve"> </w:t>
      </w:r>
      <w:proofErr w:type="spellStart"/>
      <w:r w:rsidRPr="006F61C3">
        <w:rPr>
          <w:sz w:val="24"/>
          <w:szCs w:val="24"/>
        </w:rPr>
        <w:t>filius</w:t>
      </w:r>
      <w:proofErr w:type="spellEnd"/>
      <w:r w:rsidRPr="006F61C3">
        <w:rPr>
          <w:sz w:val="24"/>
          <w:szCs w:val="24"/>
        </w:rPr>
        <w:t xml:space="preserve"> </w:t>
      </w:r>
      <w:proofErr w:type="spellStart"/>
      <w:r w:rsidRPr="006F61C3">
        <w:rPr>
          <w:sz w:val="24"/>
          <w:szCs w:val="24"/>
        </w:rPr>
        <w:t>ca</w:t>
      </w:r>
      <w:r w:rsidR="00970423">
        <w:rPr>
          <w:sz w:val="24"/>
          <w:szCs w:val="24"/>
        </w:rPr>
        <w:t>ptivum</w:t>
      </w:r>
      <w:proofErr w:type="spellEnd"/>
      <w:r w:rsidR="00970423">
        <w:rPr>
          <w:sz w:val="24"/>
          <w:szCs w:val="24"/>
        </w:rPr>
        <w:t xml:space="preserve"> </w:t>
      </w:r>
      <w:proofErr w:type="spellStart"/>
      <w:r w:rsidR="00970423">
        <w:rPr>
          <w:sz w:val="24"/>
          <w:szCs w:val="24"/>
        </w:rPr>
        <w:t>tenuit</w:t>
      </w:r>
      <w:proofErr w:type="spellEnd"/>
      <w:r w:rsidR="00970423">
        <w:rPr>
          <w:sz w:val="24"/>
          <w:szCs w:val="24"/>
        </w:rPr>
        <w:t xml:space="preserve"> et tandem </w:t>
      </w:r>
      <w:proofErr w:type="spellStart"/>
      <w:r w:rsidR="00970423">
        <w:rPr>
          <w:sz w:val="24"/>
          <w:szCs w:val="24"/>
        </w:rPr>
        <w:t>interfe</w:t>
      </w:r>
      <w:r w:rsidRPr="006F61C3">
        <w:rPr>
          <w:sz w:val="24"/>
          <w:szCs w:val="24"/>
        </w:rPr>
        <w:t>cit</w:t>
      </w:r>
      <w:proofErr w:type="spellEnd"/>
      <w:r w:rsidRPr="006F61C3">
        <w:rPr>
          <w:sz w:val="24"/>
          <w:szCs w:val="24"/>
        </w:rPr>
        <w:t xml:space="preserve"> </w:t>
      </w:r>
      <w:proofErr w:type="spellStart"/>
      <w:r w:rsidRPr="006F61C3">
        <w:rPr>
          <w:sz w:val="24"/>
          <w:szCs w:val="24"/>
        </w:rPr>
        <w:t>symonem</w:t>
      </w:r>
      <w:proofErr w:type="spellEnd"/>
      <w:r w:rsidRPr="006F61C3">
        <w:rPr>
          <w:sz w:val="24"/>
          <w:szCs w:val="24"/>
        </w:rPr>
        <w:t xml:space="preserve"> </w:t>
      </w:r>
      <w:proofErr w:type="spellStart"/>
      <w:r w:rsidRPr="006F61C3">
        <w:rPr>
          <w:sz w:val="24"/>
          <w:szCs w:val="24"/>
        </w:rPr>
        <w:t>machabeum</w:t>
      </w:r>
      <w:proofErr w:type="spellEnd"/>
      <w:r w:rsidRPr="006F61C3">
        <w:rPr>
          <w:sz w:val="24"/>
          <w:szCs w:val="24"/>
        </w:rPr>
        <w:t xml:space="preserve"> et </w:t>
      </w:r>
      <w:proofErr w:type="spellStart"/>
      <w:r w:rsidRPr="006F61C3">
        <w:rPr>
          <w:sz w:val="24"/>
          <w:szCs w:val="24"/>
        </w:rPr>
        <w:t>uxorem</w:t>
      </w:r>
      <w:proofErr w:type="spellEnd"/>
      <w:r w:rsidRPr="006F61C3">
        <w:rPr>
          <w:sz w:val="24"/>
          <w:szCs w:val="24"/>
        </w:rPr>
        <w:t xml:space="preserve"> </w:t>
      </w:r>
      <w:proofErr w:type="spellStart"/>
      <w:r w:rsidRPr="006F61C3">
        <w:rPr>
          <w:sz w:val="24"/>
          <w:szCs w:val="24"/>
        </w:rPr>
        <w:t>eius</w:t>
      </w:r>
      <w:proofErr w:type="spellEnd"/>
      <w:r w:rsidR="00970423">
        <w:rPr>
          <w:sz w:val="24"/>
          <w:szCs w:val="24"/>
        </w:rPr>
        <w:t xml:space="preserve">. in </w:t>
      </w:r>
      <w:proofErr w:type="spellStart"/>
      <w:r w:rsidR="00970423">
        <w:rPr>
          <w:sz w:val="24"/>
          <w:szCs w:val="24"/>
        </w:rPr>
        <w:t>ista</w:t>
      </w:r>
      <w:proofErr w:type="spellEnd"/>
      <w:r w:rsidR="00970423">
        <w:rPr>
          <w:sz w:val="24"/>
          <w:szCs w:val="24"/>
        </w:rPr>
        <w:t xml:space="preserve"> villa </w:t>
      </w:r>
      <w:proofErr w:type="spellStart"/>
      <w:r w:rsidR="00970423">
        <w:rPr>
          <w:sz w:val="24"/>
          <w:szCs w:val="24"/>
        </w:rPr>
        <w:t>phe</w:t>
      </w:r>
      <w:r w:rsidRPr="006F61C3">
        <w:rPr>
          <w:sz w:val="24"/>
          <w:szCs w:val="24"/>
        </w:rPr>
        <w:t>sech</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finis</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effraym</w:t>
      </w:r>
      <w:proofErr w:type="spellEnd"/>
      <w:r w:rsidRPr="006F61C3">
        <w:rPr>
          <w:sz w:val="24"/>
          <w:szCs w:val="24"/>
        </w:rPr>
        <w:t xml:space="preserve"> et </w:t>
      </w:r>
      <w:proofErr w:type="spellStart"/>
      <w:r w:rsidRPr="006F61C3">
        <w:rPr>
          <w:sz w:val="24"/>
          <w:szCs w:val="24"/>
        </w:rPr>
        <w:t>descenditur</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campestria</w:t>
      </w:r>
      <w:proofErr w:type="spellEnd"/>
      <w:r w:rsidRPr="006F61C3">
        <w:rPr>
          <w:sz w:val="24"/>
          <w:szCs w:val="24"/>
        </w:rPr>
        <w:t xml:space="preserve"> </w:t>
      </w:r>
      <w:proofErr w:type="spellStart"/>
      <w:r w:rsidRPr="006F61C3">
        <w:rPr>
          <w:sz w:val="24"/>
          <w:szCs w:val="24"/>
        </w:rPr>
        <w:t>yordanis</w:t>
      </w:r>
      <w:proofErr w:type="spellEnd"/>
      <w:r w:rsidRPr="006F61C3">
        <w:rPr>
          <w:sz w:val="24"/>
          <w:szCs w:val="24"/>
        </w:rPr>
        <w:t xml:space="preserve"> contra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phogoe</w:t>
      </w:r>
      <w:proofErr w:type="spellEnd"/>
      <w:r w:rsidRPr="006F61C3">
        <w:rPr>
          <w:sz w:val="24"/>
          <w:szCs w:val="24"/>
        </w:rPr>
        <w:t xml:space="preserve"> qui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oppositus</w:t>
      </w:r>
      <w:proofErr w:type="spellEnd"/>
      <w:r w:rsidRPr="006F61C3">
        <w:rPr>
          <w:sz w:val="24"/>
          <w:szCs w:val="24"/>
        </w:rPr>
        <w:t xml:space="preserve"> </w:t>
      </w:r>
      <w:proofErr w:type="spellStart"/>
      <w:r w:rsidRPr="006F61C3">
        <w:rPr>
          <w:sz w:val="24"/>
          <w:szCs w:val="24"/>
        </w:rPr>
        <w:t>illi</w:t>
      </w:r>
      <w:proofErr w:type="spellEnd"/>
      <w:r w:rsidRPr="006F61C3">
        <w:rPr>
          <w:sz w:val="24"/>
          <w:szCs w:val="24"/>
        </w:rPr>
        <w:t xml:space="preserve"> loco ultra </w:t>
      </w:r>
      <w:proofErr w:type="spellStart"/>
      <w:r w:rsidRPr="006F61C3">
        <w:rPr>
          <w:sz w:val="24"/>
          <w:szCs w:val="24"/>
        </w:rPr>
        <w:t>iordanem</w:t>
      </w:r>
      <w:proofErr w:type="spellEnd"/>
      <w:r w:rsidRPr="006F61C3">
        <w:rPr>
          <w:sz w:val="24"/>
          <w:szCs w:val="24"/>
        </w:rPr>
        <w:t xml:space="preserve"> contra </w:t>
      </w:r>
      <w:proofErr w:type="spellStart"/>
      <w:r w:rsidRPr="006F61C3">
        <w:rPr>
          <w:sz w:val="24"/>
          <w:szCs w:val="24"/>
        </w:rPr>
        <w:t>solis</w:t>
      </w:r>
      <w:proofErr w:type="spellEnd"/>
      <w:r w:rsidRPr="006F61C3">
        <w:rPr>
          <w:sz w:val="24"/>
          <w:szCs w:val="24"/>
        </w:rPr>
        <w:t xml:space="preserve"> </w:t>
      </w:r>
      <w:proofErr w:type="spellStart"/>
      <w:r w:rsidRPr="006F61C3">
        <w:rPr>
          <w:sz w:val="24"/>
          <w:szCs w:val="24"/>
        </w:rPr>
        <w:t>ortum</w:t>
      </w:r>
      <w:proofErr w:type="spellEnd"/>
      <w:r w:rsidRPr="006F61C3">
        <w:rPr>
          <w:sz w:val="24"/>
          <w:szCs w:val="24"/>
        </w:rPr>
        <w:t xml:space="preserve"> in terra </w:t>
      </w:r>
      <w:proofErr w:type="spellStart"/>
      <w:r w:rsidRPr="006F61C3">
        <w:rPr>
          <w:sz w:val="24"/>
          <w:szCs w:val="24"/>
        </w:rPr>
        <w:t>moab</w:t>
      </w:r>
      <w:proofErr w:type="spellEnd"/>
      <w:r w:rsidR="007627C3">
        <w:rPr>
          <w:sz w:val="24"/>
          <w:szCs w:val="24"/>
        </w:rPr>
        <w:t xml:space="preserve">, </w:t>
      </w:r>
      <w:proofErr w:type="spellStart"/>
      <w:r w:rsidR="007627C3">
        <w:rPr>
          <w:sz w:val="24"/>
          <w:szCs w:val="24"/>
        </w:rPr>
        <w:t>d</w:t>
      </w:r>
      <w:r w:rsidRPr="006F61C3">
        <w:rPr>
          <w:sz w:val="24"/>
          <w:szCs w:val="24"/>
        </w:rPr>
        <w:t>einde</w:t>
      </w:r>
      <w:proofErr w:type="spellEnd"/>
      <w:r w:rsidRPr="006F61C3">
        <w:rPr>
          <w:sz w:val="24"/>
          <w:szCs w:val="24"/>
        </w:rPr>
        <w:t xml:space="preserve"> mons </w:t>
      </w:r>
      <w:proofErr w:type="spellStart"/>
      <w:r w:rsidRPr="006F61C3">
        <w:rPr>
          <w:sz w:val="24"/>
          <w:szCs w:val="24"/>
        </w:rPr>
        <w:t>phasga</w:t>
      </w:r>
      <w:proofErr w:type="spellEnd"/>
      <w:r w:rsidR="007627C3">
        <w:rPr>
          <w:sz w:val="24"/>
          <w:szCs w:val="24"/>
        </w:rPr>
        <w:t>,</w:t>
      </w:r>
      <w:r w:rsidRPr="006F61C3">
        <w:rPr>
          <w:sz w:val="24"/>
          <w:szCs w:val="24"/>
        </w:rPr>
        <w:t xml:space="preserve"> </w:t>
      </w:r>
      <w:proofErr w:type="spellStart"/>
      <w:r w:rsidRPr="006F61C3">
        <w:rPr>
          <w:sz w:val="24"/>
          <w:szCs w:val="24"/>
        </w:rPr>
        <w:t>postea</w:t>
      </w:r>
      <w:proofErr w:type="spellEnd"/>
      <w:r w:rsidRPr="006F61C3">
        <w:rPr>
          <w:sz w:val="24"/>
          <w:szCs w:val="24"/>
        </w:rPr>
        <w:t xml:space="preserve"> </w:t>
      </w:r>
      <w:proofErr w:type="spellStart"/>
      <w:r w:rsidRPr="006F61C3">
        <w:rPr>
          <w:sz w:val="24"/>
          <w:szCs w:val="24"/>
        </w:rPr>
        <w:t>nebo</w:t>
      </w:r>
      <w:proofErr w:type="spellEnd"/>
      <w:r w:rsidRPr="006F61C3">
        <w:rPr>
          <w:sz w:val="24"/>
          <w:szCs w:val="24"/>
        </w:rPr>
        <w:t xml:space="preserve"> in quo</w:t>
      </w:r>
      <w:r w:rsidR="00970423">
        <w:rPr>
          <w:sz w:val="24"/>
          <w:szCs w:val="24"/>
        </w:rPr>
        <w:t xml:space="preserve">s </w:t>
      </w:r>
      <w:proofErr w:type="spellStart"/>
      <w:r w:rsidR="00970423">
        <w:rPr>
          <w:sz w:val="24"/>
          <w:szCs w:val="24"/>
        </w:rPr>
        <w:t>balach</w:t>
      </w:r>
      <w:proofErr w:type="spellEnd"/>
      <w:r w:rsidR="00970423">
        <w:rPr>
          <w:sz w:val="24"/>
          <w:szCs w:val="24"/>
        </w:rPr>
        <w:t xml:space="preserve"> </w:t>
      </w:r>
      <w:proofErr w:type="spellStart"/>
      <w:r w:rsidR="00970423">
        <w:rPr>
          <w:sz w:val="24"/>
          <w:szCs w:val="24"/>
        </w:rPr>
        <w:t>filius</w:t>
      </w:r>
      <w:proofErr w:type="spellEnd"/>
      <w:r w:rsidR="00970423">
        <w:rPr>
          <w:sz w:val="24"/>
          <w:szCs w:val="24"/>
        </w:rPr>
        <w:t xml:space="preserve"> </w:t>
      </w:r>
      <w:proofErr w:type="spellStart"/>
      <w:r w:rsidR="00970423">
        <w:rPr>
          <w:sz w:val="24"/>
          <w:szCs w:val="24"/>
        </w:rPr>
        <w:t>sephor</w:t>
      </w:r>
      <w:proofErr w:type="spellEnd"/>
      <w:r w:rsidR="00970423">
        <w:rPr>
          <w:sz w:val="24"/>
          <w:szCs w:val="24"/>
        </w:rPr>
        <w:t xml:space="preserve"> </w:t>
      </w:r>
      <w:proofErr w:type="spellStart"/>
      <w:r w:rsidR="00970423">
        <w:rPr>
          <w:sz w:val="24"/>
          <w:szCs w:val="24"/>
        </w:rPr>
        <w:t>duxit</w:t>
      </w:r>
      <w:proofErr w:type="spellEnd"/>
      <w:r w:rsidR="00970423">
        <w:rPr>
          <w:sz w:val="24"/>
          <w:szCs w:val="24"/>
        </w:rPr>
        <w:t xml:space="preserve"> </w:t>
      </w:r>
      <w:proofErr w:type="spellStart"/>
      <w:r w:rsidR="00970423" w:rsidRPr="00970423">
        <w:rPr>
          <w:sz w:val="24"/>
          <w:szCs w:val="24"/>
          <w:highlight w:val="green"/>
        </w:rPr>
        <w:t>balaam</w:t>
      </w:r>
      <w:proofErr w:type="spellEnd"/>
      <w:r w:rsidR="00970423">
        <w:rPr>
          <w:sz w:val="24"/>
          <w:szCs w:val="24"/>
        </w:rPr>
        <w:t xml:space="preserve"> </w:t>
      </w:r>
      <w:proofErr w:type="spellStart"/>
      <w:r w:rsidR="00970423">
        <w:rPr>
          <w:sz w:val="24"/>
          <w:szCs w:val="24"/>
        </w:rPr>
        <w:t>filium</w:t>
      </w:r>
      <w:proofErr w:type="spellEnd"/>
      <w:r w:rsidR="00970423">
        <w:rPr>
          <w:sz w:val="24"/>
          <w:szCs w:val="24"/>
        </w:rPr>
        <w:t xml:space="preserve"> </w:t>
      </w:r>
      <w:proofErr w:type="spellStart"/>
      <w:r w:rsidR="00970423">
        <w:rPr>
          <w:sz w:val="24"/>
          <w:szCs w:val="24"/>
        </w:rPr>
        <w:t>beor</w:t>
      </w:r>
      <w:proofErr w:type="spellEnd"/>
      <w:r w:rsidR="00970423">
        <w:rPr>
          <w:sz w:val="24"/>
          <w:szCs w:val="24"/>
        </w:rPr>
        <w:t xml:space="preserve"> </w:t>
      </w:r>
      <w:proofErr w:type="spellStart"/>
      <w:r w:rsidR="00970423">
        <w:rPr>
          <w:sz w:val="24"/>
          <w:szCs w:val="24"/>
        </w:rPr>
        <w:t>filiis</w:t>
      </w:r>
      <w:proofErr w:type="spellEnd"/>
      <w:r w:rsidR="00970423">
        <w:rPr>
          <w:sz w:val="24"/>
          <w:szCs w:val="24"/>
        </w:rPr>
        <w:t xml:space="preserve"> </w:t>
      </w:r>
      <w:proofErr w:type="spellStart"/>
      <w:r w:rsidR="00970423">
        <w:rPr>
          <w:sz w:val="24"/>
          <w:szCs w:val="24"/>
        </w:rPr>
        <w:t>israel</w:t>
      </w:r>
      <w:proofErr w:type="spellEnd"/>
      <w:r w:rsidRPr="006F61C3">
        <w:rPr>
          <w:sz w:val="24"/>
          <w:szCs w:val="24"/>
        </w:rPr>
        <w:t xml:space="preserve"> </w:t>
      </w:r>
      <w:r w:rsidR="00970423">
        <w:rPr>
          <w:sz w:val="24"/>
          <w:szCs w:val="24"/>
        </w:rPr>
        <w:t>(</w:t>
      </w:r>
      <w:r w:rsidR="00970423" w:rsidRPr="00970423">
        <w:rPr>
          <w:b/>
          <w:bCs/>
          <w:sz w:val="24"/>
          <w:szCs w:val="24"/>
        </w:rPr>
        <w:t>238v</w:t>
      </w:r>
      <w:r w:rsidR="00970423">
        <w:rPr>
          <w:sz w:val="24"/>
          <w:szCs w:val="24"/>
        </w:rPr>
        <w:t xml:space="preserve">) </w:t>
      </w:r>
      <w:proofErr w:type="spellStart"/>
      <w:r w:rsidRPr="006F61C3">
        <w:rPr>
          <w:sz w:val="24"/>
          <w:szCs w:val="24"/>
        </w:rPr>
        <w:t>manentibus</w:t>
      </w:r>
      <w:proofErr w:type="spellEnd"/>
      <w:r w:rsidRPr="006F61C3">
        <w:rPr>
          <w:sz w:val="24"/>
          <w:szCs w:val="24"/>
        </w:rPr>
        <w:t xml:space="preserve"> in </w:t>
      </w:r>
      <w:proofErr w:type="spellStart"/>
      <w:r w:rsidRPr="006F61C3">
        <w:rPr>
          <w:sz w:val="24"/>
          <w:szCs w:val="24"/>
        </w:rPr>
        <w:t>campestribus</w:t>
      </w:r>
      <w:proofErr w:type="spellEnd"/>
      <w:r w:rsidRPr="006F61C3">
        <w:rPr>
          <w:sz w:val="24"/>
          <w:szCs w:val="24"/>
        </w:rPr>
        <w:t xml:space="preserve"> </w:t>
      </w:r>
      <w:proofErr w:type="spellStart"/>
      <w:r w:rsidRPr="006F61C3">
        <w:rPr>
          <w:sz w:val="24"/>
          <w:szCs w:val="24"/>
        </w:rPr>
        <w:lastRenderedPageBreak/>
        <w:t>moab</w:t>
      </w:r>
      <w:proofErr w:type="spellEnd"/>
      <w:r w:rsidR="00970423">
        <w:rPr>
          <w:sz w:val="24"/>
          <w:szCs w:val="24"/>
        </w:rPr>
        <w:t>.</w:t>
      </w:r>
      <w:r w:rsidRPr="006F61C3">
        <w:rPr>
          <w:sz w:val="24"/>
          <w:szCs w:val="24"/>
        </w:rPr>
        <w:t xml:space="preserve"> ultra </w:t>
      </w:r>
      <w:proofErr w:type="spellStart"/>
      <w:r w:rsidRPr="006F61C3">
        <w:rPr>
          <w:sz w:val="24"/>
          <w:szCs w:val="24"/>
        </w:rPr>
        <w:t>iordanem</w:t>
      </w:r>
      <w:proofErr w:type="spellEnd"/>
      <w:r w:rsidRPr="006F61C3">
        <w:rPr>
          <w:sz w:val="24"/>
          <w:szCs w:val="24"/>
        </w:rPr>
        <w:t xml:space="preserve"> de </w:t>
      </w:r>
      <w:proofErr w:type="spellStart"/>
      <w:r w:rsidRPr="006F61C3">
        <w:rPr>
          <w:sz w:val="24"/>
          <w:szCs w:val="24"/>
        </w:rPr>
        <w:t>phesech</w:t>
      </w:r>
      <w:proofErr w:type="spellEnd"/>
      <w:r w:rsidRPr="006F61C3">
        <w:rPr>
          <w:sz w:val="24"/>
          <w:szCs w:val="24"/>
        </w:rPr>
        <w:t xml:space="preserve"> ad v leucas fere ad </w:t>
      </w:r>
      <w:proofErr w:type="spellStart"/>
      <w:r w:rsidRPr="006F61C3">
        <w:rPr>
          <w:sz w:val="24"/>
          <w:szCs w:val="24"/>
        </w:rPr>
        <w:t>austrum</w:t>
      </w:r>
      <w:proofErr w:type="spellEnd"/>
      <w:r w:rsidRPr="006F61C3">
        <w:rPr>
          <w:sz w:val="24"/>
          <w:szCs w:val="24"/>
        </w:rPr>
        <w:t xml:space="preserve"> modicum </w:t>
      </w:r>
      <w:proofErr w:type="spellStart"/>
      <w:r w:rsidRPr="006F61C3">
        <w:rPr>
          <w:sz w:val="24"/>
          <w:szCs w:val="24"/>
        </w:rPr>
        <w:t>decinando</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galgala</w:t>
      </w:r>
      <w:proofErr w:type="spellEnd"/>
      <w:r w:rsidRPr="006F61C3">
        <w:rPr>
          <w:sz w:val="24"/>
          <w:szCs w:val="24"/>
        </w:rPr>
        <w:t xml:space="preserve"> ubi </w:t>
      </w:r>
      <w:proofErr w:type="spellStart"/>
      <w:r w:rsidRPr="006F61C3">
        <w:rPr>
          <w:sz w:val="24"/>
          <w:szCs w:val="24"/>
        </w:rPr>
        <w:t>castrametati</w:t>
      </w:r>
      <w:proofErr w:type="spellEnd"/>
      <w:r w:rsidRPr="006F61C3">
        <w:rPr>
          <w:sz w:val="24"/>
          <w:szCs w:val="24"/>
        </w:rPr>
        <w:t xml:space="preserve"> sunt </w:t>
      </w:r>
      <w:proofErr w:type="spellStart"/>
      <w:r w:rsidRPr="006F61C3">
        <w:rPr>
          <w:sz w:val="24"/>
          <w:szCs w:val="24"/>
        </w:rPr>
        <w:t>filii</w:t>
      </w:r>
      <w:proofErr w:type="spellEnd"/>
      <w:r w:rsidRPr="006F61C3">
        <w:rPr>
          <w:sz w:val="24"/>
          <w:szCs w:val="24"/>
        </w:rPr>
        <w:t xml:space="preserve"> </w:t>
      </w:r>
      <w:proofErr w:type="spellStart"/>
      <w:r w:rsidRPr="006F61C3">
        <w:rPr>
          <w:sz w:val="24"/>
          <w:szCs w:val="24"/>
        </w:rPr>
        <w:t>israel</w:t>
      </w:r>
      <w:proofErr w:type="spellEnd"/>
      <w:r w:rsidRPr="006F61C3">
        <w:rPr>
          <w:sz w:val="24"/>
          <w:szCs w:val="24"/>
        </w:rPr>
        <w:t xml:space="preserve"> </w:t>
      </w:r>
      <w:proofErr w:type="spellStart"/>
      <w:r w:rsidRPr="006F61C3">
        <w:rPr>
          <w:sz w:val="24"/>
          <w:szCs w:val="24"/>
        </w:rPr>
        <w:t>transito</w:t>
      </w:r>
      <w:proofErr w:type="spellEnd"/>
      <w:r w:rsidRPr="006F61C3">
        <w:rPr>
          <w:sz w:val="24"/>
          <w:szCs w:val="24"/>
        </w:rPr>
        <w:t xml:space="preserve"> </w:t>
      </w:r>
      <w:proofErr w:type="spellStart"/>
      <w:r w:rsidRPr="006F61C3">
        <w:rPr>
          <w:sz w:val="24"/>
          <w:szCs w:val="24"/>
        </w:rPr>
        <w:t>iordane</w:t>
      </w:r>
      <w:proofErr w:type="spellEnd"/>
      <w:r w:rsidRPr="006F61C3">
        <w:rPr>
          <w:sz w:val="24"/>
          <w:szCs w:val="24"/>
        </w:rPr>
        <w:t xml:space="preserve"> sub monte </w:t>
      </w:r>
      <w:proofErr w:type="spellStart"/>
      <w:r w:rsidRPr="006F61C3">
        <w:rPr>
          <w:sz w:val="24"/>
          <w:szCs w:val="24"/>
        </w:rPr>
        <w:t>quarentene</w:t>
      </w:r>
      <w:proofErr w:type="spellEnd"/>
      <w:r w:rsidR="00970423">
        <w:rPr>
          <w:sz w:val="24"/>
          <w:szCs w:val="24"/>
        </w:rPr>
        <w:t>,</w:t>
      </w:r>
      <w:r w:rsidRPr="006F61C3">
        <w:rPr>
          <w:sz w:val="24"/>
          <w:szCs w:val="24"/>
        </w:rPr>
        <w:t xml:space="preserve"> ubi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circumcisi</w:t>
      </w:r>
      <w:proofErr w:type="spellEnd"/>
      <w:r w:rsidRPr="006F61C3">
        <w:rPr>
          <w:sz w:val="24"/>
          <w:szCs w:val="24"/>
        </w:rPr>
        <w:t xml:space="preserve"> sunt et </w:t>
      </w:r>
      <w:proofErr w:type="spellStart"/>
      <w:r w:rsidRPr="006F61C3">
        <w:rPr>
          <w:sz w:val="24"/>
          <w:szCs w:val="24"/>
        </w:rPr>
        <w:t>multa</w:t>
      </w:r>
      <w:proofErr w:type="spellEnd"/>
      <w:r w:rsidRPr="006F61C3">
        <w:rPr>
          <w:sz w:val="24"/>
          <w:szCs w:val="24"/>
        </w:rPr>
        <w:t xml:space="preserve"> alia </w:t>
      </w:r>
      <w:proofErr w:type="spellStart"/>
      <w:r w:rsidRPr="006F61C3">
        <w:rPr>
          <w:sz w:val="24"/>
          <w:szCs w:val="24"/>
        </w:rPr>
        <w:t>facta</w:t>
      </w:r>
      <w:proofErr w:type="spellEnd"/>
      <w:r w:rsidRPr="006F61C3">
        <w:rPr>
          <w:sz w:val="24"/>
          <w:szCs w:val="24"/>
        </w:rPr>
        <w:t xml:space="preserve"> sunt pluribus nota</w:t>
      </w:r>
      <w:r w:rsidR="00E45123">
        <w:rPr>
          <w:rStyle w:val="FootnoteReference"/>
          <w:sz w:val="24"/>
          <w:szCs w:val="24"/>
        </w:rPr>
        <w:footnoteReference w:id="47"/>
      </w:r>
      <w:r w:rsidR="00970423">
        <w:rPr>
          <w:sz w:val="24"/>
          <w:szCs w:val="24"/>
        </w:rPr>
        <w:t>.</w:t>
      </w:r>
      <w:r w:rsidRPr="006F61C3">
        <w:rPr>
          <w:sz w:val="24"/>
          <w:szCs w:val="24"/>
        </w:rPr>
        <w:t xml:space="preserve"> </w:t>
      </w:r>
    </w:p>
    <w:p w14:paraId="614E7233" w14:textId="3CE2D9D9" w:rsidR="00CE6FDE" w:rsidRDefault="00A6186D" w:rsidP="001953C3">
      <w:pPr>
        <w:ind w:firstLine="720"/>
        <w:rPr>
          <w:sz w:val="24"/>
          <w:szCs w:val="24"/>
        </w:rPr>
      </w:pPr>
      <w:r w:rsidRPr="006F61C3">
        <w:rPr>
          <w:sz w:val="24"/>
          <w:szCs w:val="24"/>
        </w:rPr>
        <w:t xml:space="preserve">de </w:t>
      </w:r>
      <w:proofErr w:type="spellStart"/>
      <w:r w:rsidRPr="006F61C3">
        <w:rPr>
          <w:sz w:val="24"/>
          <w:szCs w:val="24"/>
        </w:rPr>
        <w:t>galgalis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dimidiam</w:t>
      </w:r>
      <w:proofErr w:type="spellEnd"/>
      <w:r w:rsidRPr="006F61C3">
        <w:rPr>
          <w:sz w:val="24"/>
          <w:szCs w:val="24"/>
        </w:rPr>
        <w:t xml:space="preserve"> </w:t>
      </w:r>
      <w:proofErr w:type="spellStart"/>
      <w:r w:rsidRPr="006F61C3">
        <w:rPr>
          <w:sz w:val="24"/>
          <w:szCs w:val="24"/>
        </w:rPr>
        <w:t>leucam</w:t>
      </w:r>
      <w:proofErr w:type="spellEnd"/>
      <w:r w:rsidRPr="006F61C3">
        <w:rPr>
          <w:sz w:val="24"/>
          <w:szCs w:val="24"/>
        </w:rPr>
        <w:t xml:space="preserve"> mons </w:t>
      </w:r>
      <w:proofErr w:type="spellStart"/>
      <w:r w:rsidRPr="006F61C3">
        <w:rPr>
          <w:sz w:val="24"/>
          <w:szCs w:val="24"/>
        </w:rPr>
        <w:t>quarentene</w:t>
      </w:r>
      <w:proofErr w:type="spellEnd"/>
      <w:r w:rsidRPr="006F61C3">
        <w:rPr>
          <w:sz w:val="24"/>
          <w:szCs w:val="24"/>
        </w:rPr>
        <w:t xml:space="preserve"> ubi </w:t>
      </w:r>
      <w:proofErr w:type="spellStart"/>
      <w:r w:rsidRPr="006F61C3">
        <w:rPr>
          <w:sz w:val="24"/>
          <w:szCs w:val="24"/>
        </w:rPr>
        <w:t>ieiunavit</w:t>
      </w:r>
      <w:proofErr w:type="spellEnd"/>
      <w:r w:rsidRPr="006F61C3">
        <w:rPr>
          <w:sz w:val="24"/>
          <w:szCs w:val="24"/>
        </w:rPr>
        <w:t xml:space="preserve"> dominus 40 </w:t>
      </w:r>
      <w:proofErr w:type="spellStart"/>
      <w:r w:rsidRPr="006F61C3">
        <w:rPr>
          <w:sz w:val="24"/>
          <w:szCs w:val="24"/>
        </w:rPr>
        <w:t>diebus</w:t>
      </w:r>
      <w:proofErr w:type="spellEnd"/>
      <w:r w:rsidRPr="006F61C3">
        <w:rPr>
          <w:sz w:val="24"/>
          <w:szCs w:val="24"/>
        </w:rPr>
        <w:t xml:space="preserve"> et 40 </w:t>
      </w:r>
      <w:proofErr w:type="spellStart"/>
      <w:r w:rsidRPr="006F61C3">
        <w:rPr>
          <w:sz w:val="24"/>
          <w:szCs w:val="24"/>
        </w:rPr>
        <w:t>noctibus</w:t>
      </w:r>
      <w:proofErr w:type="spellEnd"/>
      <w:r w:rsidR="00970423">
        <w:rPr>
          <w:sz w:val="24"/>
          <w:szCs w:val="24"/>
        </w:rPr>
        <w:t>,</w:t>
      </w:r>
      <w:r w:rsidRPr="006F61C3">
        <w:rPr>
          <w:sz w:val="24"/>
          <w:szCs w:val="24"/>
        </w:rPr>
        <w:t xml:space="preserve"> et </w:t>
      </w:r>
      <w:proofErr w:type="spellStart"/>
      <w:r w:rsidRPr="006F61C3">
        <w:rPr>
          <w:sz w:val="24"/>
          <w:szCs w:val="24"/>
        </w:rPr>
        <w:t>temptatus</w:t>
      </w:r>
      <w:proofErr w:type="spellEnd"/>
      <w:r w:rsidRPr="006F61C3">
        <w:rPr>
          <w:sz w:val="24"/>
          <w:szCs w:val="24"/>
        </w:rPr>
        <w:t xml:space="preserve"> est</w:t>
      </w:r>
      <w:r w:rsidR="00970423">
        <w:rPr>
          <w:sz w:val="24"/>
          <w:szCs w:val="24"/>
        </w:rPr>
        <w:t>.</w:t>
      </w:r>
      <w:r w:rsidRPr="006F61C3">
        <w:rPr>
          <w:sz w:val="24"/>
          <w:szCs w:val="24"/>
        </w:rPr>
        <w:t xml:space="preserve"> sub ipso monte </w:t>
      </w:r>
      <w:proofErr w:type="spellStart"/>
      <w:r w:rsidRPr="006F61C3">
        <w:rPr>
          <w:sz w:val="24"/>
          <w:szCs w:val="24"/>
        </w:rPr>
        <w:t>oritur</w:t>
      </w:r>
      <w:proofErr w:type="spellEnd"/>
      <w:r w:rsidRPr="006F61C3">
        <w:rPr>
          <w:sz w:val="24"/>
          <w:szCs w:val="24"/>
        </w:rPr>
        <w:t xml:space="preserve"> et </w:t>
      </w:r>
      <w:proofErr w:type="spellStart"/>
      <w:r w:rsidRPr="006F61C3">
        <w:rPr>
          <w:sz w:val="24"/>
          <w:szCs w:val="24"/>
        </w:rPr>
        <w:t>effluit</w:t>
      </w:r>
      <w:proofErr w:type="spellEnd"/>
      <w:r w:rsidRPr="006F61C3">
        <w:rPr>
          <w:sz w:val="24"/>
          <w:szCs w:val="24"/>
        </w:rPr>
        <w:t xml:space="preserve"> </w:t>
      </w:r>
      <w:proofErr w:type="spellStart"/>
      <w:r w:rsidRPr="006F61C3">
        <w:rPr>
          <w:sz w:val="24"/>
          <w:szCs w:val="24"/>
        </w:rPr>
        <w:t>fons</w:t>
      </w:r>
      <w:proofErr w:type="spellEnd"/>
      <w:r w:rsidRPr="006F61C3">
        <w:rPr>
          <w:sz w:val="24"/>
          <w:szCs w:val="24"/>
        </w:rPr>
        <w:t xml:space="preserve"> </w:t>
      </w:r>
      <w:proofErr w:type="spellStart"/>
      <w:r w:rsidRPr="006F61C3">
        <w:rPr>
          <w:sz w:val="24"/>
          <w:szCs w:val="24"/>
        </w:rPr>
        <w:t>helizei</w:t>
      </w:r>
      <w:proofErr w:type="spellEnd"/>
      <w:r w:rsidRPr="006F61C3">
        <w:rPr>
          <w:sz w:val="24"/>
          <w:szCs w:val="24"/>
        </w:rPr>
        <w:t xml:space="preserve"> </w:t>
      </w:r>
      <w:proofErr w:type="spellStart"/>
      <w:r w:rsidRPr="006F61C3">
        <w:rPr>
          <w:sz w:val="24"/>
          <w:szCs w:val="24"/>
        </w:rPr>
        <w:t>quem</w:t>
      </w:r>
      <w:proofErr w:type="spellEnd"/>
      <w:r w:rsidRPr="006F61C3">
        <w:rPr>
          <w:sz w:val="24"/>
          <w:szCs w:val="24"/>
        </w:rPr>
        <w:t xml:space="preserve"> de </w:t>
      </w:r>
      <w:proofErr w:type="spellStart"/>
      <w:r w:rsidRPr="006F61C3">
        <w:rPr>
          <w:sz w:val="24"/>
          <w:szCs w:val="24"/>
        </w:rPr>
        <w:t>sterili</w:t>
      </w:r>
      <w:proofErr w:type="spellEnd"/>
      <w:r w:rsidRPr="006F61C3">
        <w:rPr>
          <w:sz w:val="24"/>
          <w:szCs w:val="24"/>
        </w:rPr>
        <w:t xml:space="preserve"> </w:t>
      </w:r>
      <w:proofErr w:type="spellStart"/>
      <w:r w:rsidRPr="006F61C3">
        <w:rPr>
          <w:sz w:val="24"/>
          <w:szCs w:val="24"/>
        </w:rPr>
        <w:t>fertilem</w:t>
      </w:r>
      <w:proofErr w:type="spellEnd"/>
      <w:r w:rsidRPr="006F61C3">
        <w:rPr>
          <w:sz w:val="24"/>
          <w:szCs w:val="24"/>
        </w:rPr>
        <w:t xml:space="preserve"> et de amaro </w:t>
      </w:r>
      <w:proofErr w:type="spellStart"/>
      <w:r w:rsidRPr="006F61C3">
        <w:rPr>
          <w:sz w:val="24"/>
          <w:szCs w:val="24"/>
        </w:rPr>
        <w:t>potabilem</w:t>
      </w:r>
      <w:proofErr w:type="spellEnd"/>
      <w:r w:rsidRPr="006F61C3">
        <w:rPr>
          <w:sz w:val="24"/>
          <w:szCs w:val="24"/>
        </w:rPr>
        <w:t xml:space="preserve"> </w:t>
      </w:r>
      <w:proofErr w:type="spellStart"/>
      <w:r w:rsidRPr="006F61C3">
        <w:rPr>
          <w:sz w:val="24"/>
          <w:szCs w:val="24"/>
        </w:rPr>
        <w:t>fecit</w:t>
      </w:r>
      <w:proofErr w:type="spellEnd"/>
      <w:r w:rsidR="00970423">
        <w:rPr>
          <w:sz w:val="24"/>
          <w:szCs w:val="24"/>
        </w:rPr>
        <w:t>.</w:t>
      </w:r>
      <w:r w:rsidRPr="006F61C3">
        <w:rPr>
          <w:sz w:val="24"/>
          <w:szCs w:val="24"/>
        </w:rPr>
        <w:t xml:space="preserve"> De </w:t>
      </w:r>
      <w:proofErr w:type="spellStart"/>
      <w:r w:rsidRPr="006F61C3">
        <w:rPr>
          <w:sz w:val="24"/>
          <w:szCs w:val="24"/>
        </w:rPr>
        <w:t>galgalis</w:t>
      </w:r>
      <w:proofErr w:type="spellEnd"/>
      <w:r w:rsidRPr="006F61C3">
        <w:rPr>
          <w:sz w:val="24"/>
          <w:szCs w:val="24"/>
        </w:rPr>
        <w:t xml:space="preserve"> ad </w:t>
      </w:r>
      <w:proofErr w:type="spellStart"/>
      <w:r w:rsidRPr="006F61C3">
        <w:rPr>
          <w:sz w:val="24"/>
          <w:szCs w:val="24"/>
        </w:rPr>
        <w:t>i</w:t>
      </w:r>
      <w:proofErr w:type="spellEnd"/>
      <w:r w:rsidRPr="006F61C3">
        <w:rPr>
          <w:sz w:val="24"/>
          <w:szCs w:val="24"/>
        </w:rPr>
        <w:t xml:space="preserve"> </w:t>
      </w:r>
      <w:proofErr w:type="spellStart"/>
      <w:r w:rsidRPr="006F61C3">
        <w:rPr>
          <w:sz w:val="24"/>
          <w:szCs w:val="24"/>
        </w:rPr>
        <w:t>leucam</w:t>
      </w:r>
      <w:proofErr w:type="spellEnd"/>
      <w:r w:rsidRPr="006F61C3">
        <w:rPr>
          <w:sz w:val="24"/>
          <w:szCs w:val="24"/>
        </w:rPr>
        <w:t xml:space="preserve"> inter </w:t>
      </w:r>
      <w:proofErr w:type="spellStart"/>
      <w:r w:rsidRPr="006F61C3">
        <w:rPr>
          <w:sz w:val="24"/>
          <w:szCs w:val="24"/>
        </w:rPr>
        <w:t>orientem</w:t>
      </w:r>
      <w:proofErr w:type="spellEnd"/>
      <w:r w:rsidRPr="006F61C3">
        <w:rPr>
          <w:sz w:val="24"/>
          <w:szCs w:val="24"/>
        </w:rPr>
        <w:t xml:space="preserve"> et </w:t>
      </w:r>
      <w:proofErr w:type="spellStart"/>
      <w:r w:rsidRPr="006F61C3">
        <w:rPr>
          <w:sz w:val="24"/>
          <w:szCs w:val="24"/>
        </w:rPr>
        <w:t>austr</w:t>
      </w:r>
      <w:r w:rsidR="00970423">
        <w:rPr>
          <w:sz w:val="24"/>
          <w:szCs w:val="24"/>
        </w:rPr>
        <w:t>um</w:t>
      </w:r>
      <w:proofErr w:type="spellEnd"/>
      <w:r w:rsidR="00970423">
        <w:rPr>
          <w:sz w:val="24"/>
          <w:szCs w:val="24"/>
        </w:rPr>
        <w:t xml:space="preserve"> </w:t>
      </w:r>
      <w:proofErr w:type="spellStart"/>
      <w:r w:rsidR="00970423">
        <w:rPr>
          <w:sz w:val="24"/>
          <w:szCs w:val="24"/>
        </w:rPr>
        <w:t>lericho</w:t>
      </w:r>
      <w:proofErr w:type="spellEnd"/>
      <w:r w:rsidR="00970423">
        <w:rPr>
          <w:sz w:val="24"/>
          <w:szCs w:val="24"/>
        </w:rPr>
        <w:t xml:space="preserve"> civitas quondam nobi</w:t>
      </w:r>
      <w:r w:rsidRPr="006F61C3">
        <w:rPr>
          <w:sz w:val="24"/>
          <w:szCs w:val="24"/>
        </w:rPr>
        <w:t>lis</w:t>
      </w:r>
      <w:r w:rsidR="00930620">
        <w:rPr>
          <w:sz w:val="24"/>
          <w:szCs w:val="24"/>
        </w:rPr>
        <w:t>,</w:t>
      </w:r>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ita</w:t>
      </w:r>
      <w:proofErr w:type="spellEnd"/>
      <w:r w:rsidRPr="006F61C3">
        <w:rPr>
          <w:sz w:val="24"/>
          <w:szCs w:val="24"/>
        </w:rPr>
        <w:t xml:space="preserve"> humilis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nec</w:t>
      </w:r>
      <w:proofErr w:type="spellEnd"/>
      <w:r w:rsidRPr="006F61C3">
        <w:rPr>
          <w:sz w:val="24"/>
          <w:szCs w:val="24"/>
        </w:rPr>
        <w:t xml:space="preserve"> </w:t>
      </w:r>
      <w:proofErr w:type="spellStart"/>
      <w:r w:rsidRPr="006F61C3">
        <w:rPr>
          <w:sz w:val="24"/>
          <w:szCs w:val="24"/>
        </w:rPr>
        <w:t>v</w:t>
      </w:r>
      <w:r w:rsidR="00970423">
        <w:rPr>
          <w:sz w:val="24"/>
          <w:szCs w:val="24"/>
        </w:rPr>
        <w:t>estigium</w:t>
      </w:r>
      <w:proofErr w:type="spellEnd"/>
      <w:r w:rsidR="00970423">
        <w:rPr>
          <w:sz w:val="24"/>
          <w:szCs w:val="24"/>
        </w:rPr>
        <w:t xml:space="preserve"> sit </w:t>
      </w:r>
      <w:proofErr w:type="spellStart"/>
      <w:r w:rsidR="00970423">
        <w:rPr>
          <w:sz w:val="24"/>
          <w:szCs w:val="24"/>
        </w:rPr>
        <w:t>quod</w:t>
      </w:r>
      <w:proofErr w:type="spellEnd"/>
      <w:r w:rsidR="00970423">
        <w:rPr>
          <w:sz w:val="24"/>
          <w:szCs w:val="24"/>
        </w:rPr>
        <w:t xml:space="preserve"> </w:t>
      </w:r>
      <w:proofErr w:type="spellStart"/>
      <w:r w:rsidR="00970423">
        <w:rPr>
          <w:sz w:val="24"/>
          <w:szCs w:val="24"/>
        </w:rPr>
        <w:t>fuit</w:t>
      </w:r>
      <w:proofErr w:type="spellEnd"/>
      <w:r w:rsidR="00970423">
        <w:rPr>
          <w:sz w:val="24"/>
          <w:szCs w:val="24"/>
        </w:rPr>
        <w:t xml:space="preserve"> </w:t>
      </w:r>
      <w:proofErr w:type="spellStart"/>
      <w:r w:rsidR="00970423">
        <w:rPr>
          <w:sz w:val="24"/>
          <w:szCs w:val="24"/>
        </w:rPr>
        <w:t>ibi</w:t>
      </w:r>
      <w:proofErr w:type="spellEnd"/>
      <w:r w:rsidR="00970423">
        <w:rPr>
          <w:sz w:val="24"/>
          <w:szCs w:val="24"/>
        </w:rPr>
        <w:t xml:space="preserve"> civit</w:t>
      </w:r>
      <w:r w:rsidRPr="006F61C3">
        <w:rPr>
          <w:sz w:val="24"/>
          <w:szCs w:val="24"/>
        </w:rPr>
        <w:t>as</w:t>
      </w:r>
      <w:r w:rsidR="00970423" w:rsidRPr="00430DA0">
        <w:rPr>
          <w:sz w:val="24"/>
          <w:szCs w:val="24"/>
        </w:rPr>
        <w:t>.</w:t>
      </w:r>
      <w:r w:rsidRPr="00430DA0">
        <w:rPr>
          <w:sz w:val="24"/>
          <w:szCs w:val="24"/>
        </w:rPr>
        <w:t xml:space="preserve"> De </w:t>
      </w:r>
      <w:proofErr w:type="spellStart"/>
      <w:r w:rsidRPr="00430DA0">
        <w:rPr>
          <w:sz w:val="24"/>
          <w:szCs w:val="24"/>
        </w:rPr>
        <w:t>iericho</w:t>
      </w:r>
      <w:proofErr w:type="spellEnd"/>
      <w:r w:rsidRPr="00430DA0">
        <w:rPr>
          <w:sz w:val="24"/>
          <w:szCs w:val="24"/>
        </w:rPr>
        <w:t xml:space="preserve"> sunt due </w:t>
      </w:r>
      <w:proofErr w:type="spellStart"/>
      <w:r w:rsidRPr="00430DA0">
        <w:rPr>
          <w:sz w:val="24"/>
          <w:szCs w:val="24"/>
        </w:rPr>
        <w:t>leuce</w:t>
      </w:r>
      <w:proofErr w:type="spellEnd"/>
      <w:r w:rsidRPr="00430DA0">
        <w:rPr>
          <w:sz w:val="24"/>
          <w:szCs w:val="24"/>
        </w:rPr>
        <w:t xml:space="preserve"> </w:t>
      </w:r>
      <w:proofErr w:type="spellStart"/>
      <w:r w:rsidRPr="00430DA0">
        <w:rPr>
          <w:sz w:val="24"/>
          <w:szCs w:val="24"/>
        </w:rPr>
        <w:t>ad</w:t>
      </w:r>
      <w:proofErr w:type="spellEnd"/>
      <w:r w:rsidRPr="00430DA0">
        <w:rPr>
          <w:sz w:val="24"/>
          <w:szCs w:val="24"/>
        </w:rPr>
        <w:t xml:space="preserve"> </w:t>
      </w:r>
      <w:proofErr w:type="spellStart"/>
      <w:r w:rsidRPr="00430DA0">
        <w:rPr>
          <w:sz w:val="24"/>
          <w:szCs w:val="24"/>
        </w:rPr>
        <w:t>ior</w:t>
      </w:r>
      <w:r w:rsidR="00930620" w:rsidRPr="00430DA0">
        <w:rPr>
          <w:sz w:val="24"/>
          <w:szCs w:val="24"/>
        </w:rPr>
        <w:t>danem</w:t>
      </w:r>
      <w:proofErr w:type="spellEnd"/>
      <w:r w:rsidR="00930620" w:rsidRPr="00430DA0">
        <w:rPr>
          <w:sz w:val="24"/>
          <w:szCs w:val="24"/>
        </w:rPr>
        <w:t xml:space="preserve"> contra </w:t>
      </w:r>
      <w:proofErr w:type="spellStart"/>
      <w:r w:rsidR="00930620" w:rsidRPr="00430DA0">
        <w:rPr>
          <w:sz w:val="24"/>
          <w:szCs w:val="24"/>
        </w:rPr>
        <w:t>orientem</w:t>
      </w:r>
      <w:proofErr w:type="spellEnd"/>
      <w:r w:rsidR="00930620" w:rsidRPr="00430DA0">
        <w:rPr>
          <w:sz w:val="24"/>
          <w:szCs w:val="24"/>
        </w:rPr>
        <w:t xml:space="preserve"> ubi </w:t>
      </w:r>
      <w:proofErr w:type="spellStart"/>
      <w:r w:rsidR="00930620" w:rsidRPr="00430DA0">
        <w:rPr>
          <w:sz w:val="24"/>
          <w:szCs w:val="24"/>
        </w:rPr>
        <w:t>osten</w:t>
      </w:r>
      <w:r w:rsidRPr="00430DA0">
        <w:rPr>
          <w:sz w:val="24"/>
          <w:szCs w:val="24"/>
        </w:rPr>
        <w:t>ditur</w:t>
      </w:r>
      <w:proofErr w:type="spellEnd"/>
      <w:r w:rsidRPr="00430DA0">
        <w:rPr>
          <w:sz w:val="24"/>
          <w:szCs w:val="24"/>
        </w:rPr>
        <w:t xml:space="preserve"> </w:t>
      </w:r>
      <w:proofErr w:type="spellStart"/>
      <w:r w:rsidRPr="00430DA0">
        <w:rPr>
          <w:sz w:val="24"/>
          <w:szCs w:val="24"/>
        </w:rPr>
        <w:t>capella</w:t>
      </w:r>
      <w:proofErr w:type="spellEnd"/>
      <w:r w:rsidRPr="00430DA0">
        <w:rPr>
          <w:sz w:val="24"/>
          <w:szCs w:val="24"/>
        </w:rPr>
        <w:t xml:space="preserve"> in </w:t>
      </w:r>
      <w:proofErr w:type="spellStart"/>
      <w:r w:rsidRPr="00430DA0">
        <w:rPr>
          <w:sz w:val="24"/>
          <w:szCs w:val="24"/>
        </w:rPr>
        <w:t>honore</w:t>
      </w:r>
      <w:proofErr w:type="spellEnd"/>
      <w:r w:rsidRPr="00430DA0">
        <w:rPr>
          <w:sz w:val="24"/>
          <w:szCs w:val="24"/>
        </w:rPr>
        <w:t xml:space="preserve"> </w:t>
      </w:r>
      <w:proofErr w:type="spellStart"/>
      <w:r w:rsidRPr="00430DA0">
        <w:rPr>
          <w:sz w:val="24"/>
          <w:szCs w:val="24"/>
        </w:rPr>
        <w:t>sancti</w:t>
      </w:r>
      <w:proofErr w:type="spellEnd"/>
      <w:r w:rsidRPr="00430DA0">
        <w:rPr>
          <w:sz w:val="24"/>
          <w:szCs w:val="24"/>
        </w:rPr>
        <w:t xml:space="preserve"> </w:t>
      </w:r>
      <w:proofErr w:type="spellStart"/>
      <w:r w:rsidRPr="00430DA0">
        <w:rPr>
          <w:sz w:val="24"/>
          <w:szCs w:val="24"/>
        </w:rPr>
        <w:t>iohannis</w:t>
      </w:r>
      <w:proofErr w:type="spellEnd"/>
      <w:r w:rsidRPr="00430DA0">
        <w:rPr>
          <w:sz w:val="24"/>
          <w:szCs w:val="24"/>
        </w:rPr>
        <w:t xml:space="preserve"> </w:t>
      </w:r>
      <w:proofErr w:type="spellStart"/>
      <w:r w:rsidRPr="00430DA0">
        <w:rPr>
          <w:sz w:val="24"/>
          <w:szCs w:val="24"/>
        </w:rPr>
        <w:t>baptiste</w:t>
      </w:r>
      <w:proofErr w:type="spellEnd"/>
      <w:r w:rsidRPr="00430DA0">
        <w:rPr>
          <w:sz w:val="24"/>
          <w:szCs w:val="24"/>
        </w:rPr>
        <w:t xml:space="preserve"> ubi </w:t>
      </w:r>
      <w:proofErr w:type="spellStart"/>
      <w:r w:rsidRPr="00430DA0">
        <w:rPr>
          <w:sz w:val="24"/>
          <w:szCs w:val="24"/>
        </w:rPr>
        <w:t>christus</w:t>
      </w:r>
      <w:proofErr w:type="spellEnd"/>
      <w:r w:rsidRPr="00430DA0">
        <w:rPr>
          <w:sz w:val="24"/>
          <w:szCs w:val="24"/>
        </w:rPr>
        <w:t xml:space="preserve"> </w:t>
      </w:r>
      <w:proofErr w:type="spellStart"/>
      <w:r w:rsidRPr="00430DA0">
        <w:rPr>
          <w:sz w:val="24"/>
          <w:szCs w:val="24"/>
        </w:rPr>
        <w:t>credi</w:t>
      </w:r>
      <w:r w:rsidR="00930620" w:rsidRPr="00430DA0">
        <w:rPr>
          <w:sz w:val="24"/>
          <w:szCs w:val="24"/>
        </w:rPr>
        <w:t>t</w:t>
      </w:r>
      <w:r w:rsidRPr="00430DA0">
        <w:rPr>
          <w:sz w:val="24"/>
          <w:szCs w:val="24"/>
        </w:rPr>
        <w:t>ur</w:t>
      </w:r>
      <w:proofErr w:type="spellEnd"/>
      <w:r w:rsidRPr="00430DA0">
        <w:rPr>
          <w:sz w:val="24"/>
          <w:szCs w:val="24"/>
        </w:rPr>
        <w:t xml:space="preserve"> </w:t>
      </w:r>
      <w:proofErr w:type="spellStart"/>
      <w:r w:rsidRPr="00430DA0">
        <w:rPr>
          <w:sz w:val="24"/>
          <w:szCs w:val="24"/>
        </w:rPr>
        <w:t>baptizatus</w:t>
      </w:r>
      <w:proofErr w:type="spellEnd"/>
      <w:r w:rsidRPr="00430DA0">
        <w:rPr>
          <w:sz w:val="24"/>
          <w:szCs w:val="24"/>
        </w:rPr>
        <w:t xml:space="preserve"> </w:t>
      </w:r>
      <w:proofErr w:type="spellStart"/>
      <w:r w:rsidRPr="00430DA0">
        <w:rPr>
          <w:sz w:val="24"/>
          <w:szCs w:val="24"/>
        </w:rPr>
        <w:t>iuxta</w:t>
      </w:r>
      <w:proofErr w:type="spellEnd"/>
      <w:r w:rsidRPr="00430DA0">
        <w:rPr>
          <w:sz w:val="24"/>
          <w:szCs w:val="24"/>
        </w:rPr>
        <w:t xml:space="preserve"> </w:t>
      </w:r>
      <w:proofErr w:type="spellStart"/>
      <w:r w:rsidRPr="00430DA0">
        <w:rPr>
          <w:sz w:val="24"/>
          <w:szCs w:val="24"/>
        </w:rPr>
        <w:t>eniiim</w:t>
      </w:r>
      <w:proofErr w:type="spellEnd"/>
      <w:r w:rsidRPr="00430DA0">
        <w:rPr>
          <w:sz w:val="24"/>
          <w:szCs w:val="24"/>
        </w:rPr>
        <w:t xml:space="preserve"> et </w:t>
      </w:r>
      <w:proofErr w:type="spellStart"/>
      <w:r w:rsidRPr="00430DA0">
        <w:rPr>
          <w:sz w:val="24"/>
          <w:szCs w:val="24"/>
        </w:rPr>
        <w:t>salim</w:t>
      </w:r>
      <w:proofErr w:type="spellEnd"/>
      <w:r w:rsidRPr="00430DA0">
        <w:rPr>
          <w:sz w:val="24"/>
          <w:szCs w:val="24"/>
        </w:rPr>
        <w:t xml:space="preserve"> non</w:t>
      </w:r>
      <w:r w:rsidR="00930620" w:rsidRPr="00430DA0">
        <w:rPr>
          <w:sz w:val="24"/>
          <w:szCs w:val="24"/>
        </w:rPr>
        <w:t xml:space="preserve"> </w:t>
      </w:r>
      <w:proofErr w:type="spellStart"/>
      <w:r w:rsidR="00930620" w:rsidRPr="00430DA0">
        <w:rPr>
          <w:sz w:val="24"/>
          <w:szCs w:val="24"/>
        </w:rPr>
        <w:t>longe</w:t>
      </w:r>
      <w:proofErr w:type="spellEnd"/>
      <w:r w:rsidR="00930620" w:rsidRPr="00430DA0">
        <w:rPr>
          <w:sz w:val="24"/>
          <w:szCs w:val="24"/>
        </w:rPr>
        <w:t xml:space="preserve"> a monte </w:t>
      </w:r>
      <w:proofErr w:type="spellStart"/>
      <w:r w:rsidR="00930620" w:rsidRPr="00430DA0">
        <w:rPr>
          <w:sz w:val="24"/>
          <w:szCs w:val="24"/>
        </w:rPr>
        <w:t>gelboe</w:t>
      </w:r>
      <w:proofErr w:type="spellEnd"/>
      <w:r w:rsidR="00930620" w:rsidRPr="00430DA0">
        <w:rPr>
          <w:sz w:val="24"/>
          <w:szCs w:val="24"/>
        </w:rPr>
        <w:t xml:space="preserve"> in </w:t>
      </w:r>
      <w:proofErr w:type="spellStart"/>
      <w:r w:rsidR="00930620" w:rsidRPr="00430DA0">
        <w:rPr>
          <w:sz w:val="24"/>
          <w:szCs w:val="24"/>
        </w:rPr>
        <w:t>betha</w:t>
      </w:r>
      <w:r w:rsidRPr="00430DA0">
        <w:rPr>
          <w:sz w:val="24"/>
          <w:szCs w:val="24"/>
        </w:rPr>
        <w:t>nia</w:t>
      </w:r>
      <w:proofErr w:type="spellEnd"/>
      <w:r w:rsidRPr="00430DA0">
        <w:rPr>
          <w:sz w:val="24"/>
          <w:szCs w:val="24"/>
        </w:rPr>
        <w:t xml:space="preserve"> que </w:t>
      </w:r>
      <w:proofErr w:type="spellStart"/>
      <w:r w:rsidRPr="00430DA0">
        <w:rPr>
          <w:sz w:val="24"/>
          <w:szCs w:val="24"/>
        </w:rPr>
        <w:t>est</w:t>
      </w:r>
      <w:proofErr w:type="spellEnd"/>
      <w:r w:rsidRPr="00430DA0">
        <w:rPr>
          <w:sz w:val="24"/>
          <w:szCs w:val="24"/>
        </w:rPr>
        <w:t xml:space="preserve"> supra </w:t>
      </w:r>
      <w:proofErr w:type="spellStart"/>
      <w:r w:rsidRPr="00430DA0">
        <w:rPr>
          <w:sz w:val="24"/>
          <w:szCs w:val="24"/>
        </w:rPr>
        <w:t>iordanem</w:t>
      </w:r>
      <w:proofErr w:type="spellEnd"/>
      <w:r w:rsidRPr="00430DA0">
        <w:rPr>
          <w:sz w:val="24"/>
          <w:szCs w:val="24"/>
        </w:rPr>
        <w:t xml:space="preserve"> </w:t>
      </w:r>
      <w:proofErr w:type="spellStart"/>
      <w:r w:rsidRPr="00430DA0">
        <w:rPr>
          <w:sz w:val="24"/>
          <w:szCs w:val="24"/>
        </w:rPr>
        <w:t>tribus</w:t>
      </w:r>
      <w:proofErr w:type="spellEnd"/>
      <w:r w:rsidRPr="00430DA0">
        <w:rPr>
          <w:sz w:val="24"/>
          <w:szCs w:val="24"/>
        </w:rPr>
        <w:t xml:space="preserve"> </w:t>
      </w:r>
      <w:proofErr w:type="spellStart"/>
      <w:r w:rsidRPr="00430DA0">
        <w:rPr>
          <w:sz w:val="24"/>
          <w:szCs w:val="24"/>
        </w:rPr>
        <w:t>leucis</w:t>
      </w:r>
      <w:proofErr w:type="spellEnd"/>
      <w:r w:rsidR="00930620" w:rsidRPr="00430DA0">
        <w:rPr>
          <w:sz w:val="24"/>
          <w:szCs w:val="24"/>
        </w:rPr>
        <w:t>.</w:t>
      </w:r>
      <w:r w:rsidR="00930620" w:rsidRPr="00430DA0">
        <w:rPr>
          <w:rStyle w:val="FootnoteReference"/>
          <w:sz w:val="24"/>
          <w:szCs w:val="24"/>
        </w:rPr>
        <w:footnoteReference w:id="48"/>
      </w:r>
      <w:r w:rsidRPr="00430DA0">
        <w:rPr>
          <w:sz w:val="24"/>
          <w:szCs w:val="24"/>
        </w:rPr>
        <w:t xml:space="preserve"> De </w:t>
      </w:r>
      <w:proofErr w:type="spellStart"/>
      <w:r w:rsidRPr="00430DA0">
        <w:rPr>
          <w:sz w:val="24"/>
          <w:szCs w:val="24"/>
        </w:rPr>
        <w:t>iericho</w:t>
      </w:r>
      <w:proofErr w:type="spellEnd"/>
      <w:r w:rsidRPr="00430DA0">
        <w:rPr>
          <w:sz w:val="24"/>
          <w:szCs w:val="24"/>
        </w:rPr>
        <w:t xml:space="preserve"> </w:t>
      </w:r>
      <w:proofErr w:type="spellStart"/>
      <w:r w:rsidRPr="00430DA0">
        <w:rPr>
          <w:sz w:val="24"/>
          <w:szCs w:val="24"/>
        </w:rPr>
        <w:t>du</w:t>
      </w:r>
      <w:r w:rsidR="00002601" w:rsidRPr="00430DA0">
        <w:rPr>
          <w:sz w:val="24"/>
          <w:szCs w:val="24"/>
        </w:rPr>
        <w:t>abus</w:t>
      </w:r>
      <w:proofErr w:type="spellEnd"/>
      <w:r w:rsidR="00002601" w:rsidRPr="00430DA0">
        <w:rPr>
          <w:sz w:val="24"/>
          <w:szCs w:val="24"/>
        </w:rPr>
        <w:t xml:space="preserve"> </w:t>
      </w:r>
      <w:proofErr w:type="spellStart"/>
      <w:r w:rsidR="00002601" w:rsidRPr="00430DA0">
        <w:rPr>
          <w:sz w:val="24"/>
          <w:szCs w:val="24"/>
        </w:rPr>
        <w:t>cape</w:t>
      </w:r>
      <w:r w:rsidRPr="00430DA0">
        <w:rPr>
          <w:sz w:val="24"/>
          <w:szCs w:val="24"/>
        </w:rPr>
        <w:t>la</w:t>
      </w:r>
      <w:proofErr w:type="spellEnd"/>
      <w:r w:rsidRPr="00430DA0">
        <w:rPr>
          <w:sz w:val="24"/>
          <w:szCs w:val="24"/>
        </w:rPr>
        <w:t xml:space="preserve"> beati io. contra </w:t>
      </w:r>
      <w:proofErr w:type="spellStart"/>
      <w:r w:rsidRPr="00430DA0">
        <w:rPr>
          <w:sz w:val="24"/>
          <w:szCs w:val="24"/>
        </w:rPr>
        <w:t>austrum</w:t>
      </w:r>
      <w:proofErr w:type="spellEnd"/>
      <w:r w:rsidRPr="00430DA0">
        <w:rPr>
          <w:sz w:val="24"/>
          <w:szCs w:val="24"/>
        </w:rPr>
        <w:t xml:space="preserve"> mare mortuum </w:t>
      </w:r>
      <w:proofErr w:type="spellStart"/>
      <w:r w:rsidRPr="00430DA0">
        <w:rPr>
          <w:sz w:val="24"/>
          <w:szCs w:val="24"/>
        </w:rPr>
        <w:t>sive</w:t>
      </w:r>
      <w:proofErr w:type="spellEnd"/>
      <w:r w:rsidRPr="00430DA0">
        <w:rPr>
          <w:sz w:val="24"/>
          <w:szCs w:val="24"/>
        </w:rPr>
        <w:t xml:space="preserve"> mare </w:t>
      </w:r>
      <w:proofErr w:type="spellStart"/>
      <w:r w:rsidRPr="00430DA0">
        <w:rPr>
          <w:sz w:val="24"/>
          <w:szCs w:val="24"/>
        </w:rPr>
        <w:t>salis</w:t>
      </w:r>
      <w:proofErr w:type="spellEnd"/>
      <w:r w:rsidRPr="00430DA0">
        <w:rPr>
          <w:sz w:val="24"/>
          <w:szCs w:val="24"/>
        </w:rPr>
        <w:t xml:space="preserve"> </w:t>
      </w:r>
      <w:proofErr w:type="spellStart"/>
      <w:r w:rsidRPr="00430DA0">
        <w:rPr>
          <w:sz w:val="24"/>
          <w:szCs w:val="24"/>
        </w:rPr>
        <w:t>sive</w:t>
      </w:r>
      <w:proofErr w:type="spellEnd"/>
      <w:r w:rsidRPr="00430DA0">
        <w:rPr>
          <w:sz w:val="24"/>
          <w:szCs w:val="24"/>
        </w:rPr>
        <w:t xml:space="preserve"> </w:t>
      </w:r>
      <w:proofErr w:type="spellStart"/>
      <w:r w:rsidR="00002601" w:rsidRPr="00430DA0">
        <w:rPr>
          <w:sz w:val="24"/>
          <w:szCs w:val="24"/>
        </w:rPr>
        <w:t>solitudinis</w:t>
      </w:r>
      <w:proofErr w:type="spellEnd"/>
      <w:r w:rsidR="00002601" w:rsidRPr="00430DA0">
        <w:rPr>
          <w:sz w:val="24"/>
          <w:szCs w:val="24"/>
        </w:rPr>
        <w:t xml:space="preserve"> </w:t>
      </w:r>
      <w:proofErr w:type="spellStart"/>
      <w:r w:rsidR="00002601" w:rsidRPr="00430DA0">
        <w:rPr>
          <w:sz w:val="24"/>
          <w:szCs w:val="24"/>
        </w:rPr>
        <w:t>sive</w:t>
      </w:r>
      <w:proofErr w:type="spellEnd"/>
      <w:r w:rsidR="00002601" w:rsidRPr="00430DA0">
        <w:rPr>
          <w:sz w:val="24"/>
          <w:szCs w:val="24"/>
        </w:rPr>
        <w:t xml:space="preserve"> </w:t>
      </w:r>
      <w:proofErr w:type="spellStart"/>
      <w:r w:rsidR="00002601" w:rsidRPr="00430DA0">
        <w:rPr>
          <w:sz w:val="24"/>
          <w:szCs w:val="24"/>
        </w:rPr>
        <w:t>dyaboli</w:t>
      </w:r>
      <w:proofErr w:type="spellEnd"/>
      <w:r w:rsidR="00002601" w:rsidRPr="00430DA0">
        <w:rPr>
          <w:sz w:val="24"/>
          <w:szCs w:val="24"/>
        </w:rPr>
        <w:t xml:space="preserve"> </w:t>
      </w:r>
      <w:proofErr w:type="spellStart"/>
      <w:r w:rsidR="00002601" w:rsidRPr="00430DA0">
        <w:rPr>
          <w:sz w:val="24"/>
          <w:szCs w:val="24"/>
        </w:rPr>
        <w:t>sive</w:t>
      </w:r>
      <w:proofErr w:type="spellEnd"/>
      <w:r w:rsidR="00002601" w:rsidRPr="00430DA0">
        <w:rPr>
          <w:sz w:val="24"/>
          <w:szCs w:val="24"/>
        </w:rPr>
        <w:t xml:space="preserve"> </w:t>
      </w:r>
      <w:proofErr w:type="spellStart"/>
      <w:r w:rsidRPr="00430DA0">
        <w:rPr>
          <w:sz w:val="24"/>
          <w:szCs w:val="24"/>
        </w:rPr>
        <w:t>salinarum</w:t>
      </w:r>
      <w:commentRangeStart w:id="1"/>
      <w:proofErr w:type="spellEnd"/>
      <w:r w:rsidR="0050288E" w:rsidRPr="00430DA0">
        <w:rPr>
          <w:sz w:val="24"/>
          <w:szCs w:val="24"/>
        </w:rPr>
        <w:t>.</w:t>
      </w:r>
      <w:r w:rsidR="00002601">
        <w:rPr>
          <w:rStyle w:val="FootnoteReference"/>
          <w:sz w:val="24"/>
          <w:szCs w:val="24"/>
        </w:rPr>
        <w:footnoteReference w:id="49"/>
      </w:r>
      <w:commentRangeEnd w:id="1"/>
      <w:r w:rsidR="00430DA0">
        <w:rPr>
          <w:rStyle w:val="CommentReference"/>
        </w:rPr>
        <w:commentReference w:id="1"/>
      </w:r>
      <w:r w:rsidRPr="006F61C3">
        <w:rPr>
          <w:sz w:val="24"/>
          <w:szCs w:val="24"/>
        </w:rPr>
        <w:t xml:space="preserve"> </w:t>
      </w:r>
      <w:proofErr w:type="spellStart"/>
      <w:r w:rsidRPr="006F61C3">
        <w:rPr>
          <w:sz w:val="24"/>
          <w:szCs w:val="24"/>
        </w:rPr>
        <w:t>Istud</w:t>
      </w:r>
      <w:proofErr w:type="spellEnd"/>
      <w:r w:rsidRPr="006F61C3">
        <w:rPr>
          <w:sz w:val="24"/>
          <w:szCs w:val="24"/>
        </w:rPr>
        <w:t xml:space="preserve"> mare </w:t>
      </w:r>
      <w:proofErr w:type="spellStart"/>
      <w:r w:rsidRPr="006F61C3">
        <w:rPr>
          <w:sz w:val="24"/>
          <w:szCs w:val="24"/>
        </w:rPr>
        <w:t>dividit</w:t>
      </w:r>
      <w:proofErr w:type="spellEnd"/>
      <w:r w:rsidRPr="006F61C3">
        <w:rPr>
          <w:sz w:val="24"/>
          <w:szCs w:val="24"/>
        </w:rPr>
        <w:t xml:space="preserve"> </w:t>
      </w:r>
      <w:proofErr w:type="spellStart"/>
      <w:r w:rsidRPr="006F61C3">
        <w:rPr>
          <w:sz w:val="24"/>
          <w:szCs w:val="24"/>
        </w:rPr>
        <w:t>arabiam</w:t>
      </w:r>
      <w:proofErr w:type="spellEnd"/>
      <w:r w:rsidRPr="006F61C3">
        <w:rPr>
          <w:sz w:val="24"/>
          <w:szCs w:val="24"/>
        </w:rPr>
        <w:t xml:space="preserve"> et </w:t>
      </w:r>
      <w:proofErr w:type="spellStart"/>
      <w:r w:rsidRPr="006F61C3">
        <w:rPr>
          <w:sz w:val="24"/>
          <w:szCs w:val="24"/>
        </w:rPr>
        <w:t>iudeam</w:t>
      </w:r>
      <w:proofErr w:type="spellEnd"/>
      <w:r w:rsidR="0050288E">
        <w:rPr>
          <w:sz w:val="24"/>
          <w:szCs w:val="24"/>
        </w:rPr>
        <w:t>,</w:t>
      </w:r>
      <w:r w:rsidRPr="006F61C3">
        <w:rPr>
          <w:sz w:val="24"/>
          <w:szCs w:val="24"/>
        </w:rPr>
        <w:t xml:space="preserve"> et </w:t>
      </w:r>
      <w:proofErr w:type="spellStart"/>
      <w:r w:rsidRPr="006F61C3">
        <w:rPr>
          <w:sz w:val="24"/>
          <w:szCs w:val="24"/>
        </w:rPr>
        <w:t>est</w:t>
      </w:r>
      <w:proofErr w:type="spellEnd"/>
      <w:r w:rsidRPr="006F61C3">
        <w:rPr>
          <w:sz w:val="24"/>
          <w:szCs w:val="24"/>
        </w:rPr>
        <w:t xml:space="preserve"> in </w:t>
      </w:r>
      <w:proofErr w:type="spellStart"/>
      <w:r w:rsidRPr="006F61C3">
        <w:rPr>
          <w:sz w:val="24"/>
          <w:szCs w:val="24"/>
        </w:rPr>
        <w:t>eius</w:t>
      </w:r>
      <w:proofErr w:type="spellEnd"/>
      <w:r w:rsidR="0050288E">
        <w:rPr>
          <w:sz w:val="24"/>
          <w:szCs w:val="24"/>
        </w:rPr>
        <w:t xml:space="preserve">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orientali</w:t>
      </w:r>
      <w:proofErr w:type="spellEnd"/>
      <w:r w:rsidRPr="006F61C3">
        <w:rPr>
          <w:sz w:val="24"/>
          <w:szCs w:val="24"/>
        </w:rPr>
        <w:t xml:space="preserve"> terra </w:t>
      </w:r>
      <w:proofErr w:type="spellStart"/>
      <w:r w:rsidRPr="006F61C3">
        <w:rPr>
          <w:sz w:val="24"/>
          <w:szCs w:val="24"/>
        </w:rPr>
        <w:t>moab</w:t>
      </w:r>
      <w:proofErr w:type="spellEnd"/>
      <w:r w:rsidRPr="006F61C3">
        <w:rPr>
          <w:sz w:val="24"/>
          <w:szCs w:val="24"/>
        </w:rPr>
        <w:t xml:space="preserve"> et </w:t>
      </w:r>
      <w:proofErr w:type="spellStart"/>
      <w:r w:rsidRPr="006F61C3">
        <w:rPr>
          <w:sz w:val="24"/>
          <w:szCs w:val="24"/>
        </w:rPr>
        <w:t>amon</w:t>
      </w:r>
      <w:proofErr w:type="spellEnd"/>
      <w:r w:rsidRPr="006F61C3">
        <w:rPr>
          <w:sz w:val="24"/>
          <w:szCs w:val="24"/>
        </w:rPr>
        <w:t xml:space="preserve"> et mons </w:t>
      </w:r>
      <w:proofErr w:type="spellStart"/>
      <w:r w:rsidRPr="006F61C3">
        <w:rPr>
          <w:sz w:val="24"/>
          <w:szCs w:val="24"/>
        </w:rPr>
        <w:t>seyr</w:t>
      </w:r>
      <w:proofErr w:type="spellEnd"/>
      <w:r w:rsidRPr="006F61C3">
        <w:rPr>
          <w:sz w:val="24"/>
          <w:szCs w:val="24"/>
        </w:rPr>
        <w:t xml:space="preserve"> </w:t>
      </w:r>
      <w:proofErr w:type="spellStart"/>
      <w:r w:rsidRPr="006F61C3">
        <w:rPr>
          <w:sz w:val="24"/>
          <w:szCs w:val="24"/>
        </w:rPr>
        <w:t>quem</w:t>
      </w:r>
      <w:proofErr w:type="spellEnd"/>
      <w:r w:rsidRPr="006F61C3">
        <w:rPr>
          <w:sz w:val="24"/>
          <w:szCs w:val="24"/>
        </w:rPr>
        <w:t xml:space="preserve"> </w:t>
      </w:r>
      <w:proofErr w:type="spellStart"/>
      <w:r w:rsidRPr="006F61C3">
        <w:rPr>
          <w:sz w:val="24"/>
          <w:szCs w:val="24"/>
        </w:rPr>
        <w:t>olym</w:t>
      </w:r>
      <w:proofErr w:type="spellEnd"/>
      <w:r w:rsidRPr="006F61C3">
        <w:rPr>
          <w:sz w:val="24"/>
          <w:szCs w:val="24"/>
        </w:rPr>
        <w:t xml:space="preserve"> </w:t>
      </w:r>
      <w:proofErr w:type="spellStart"/>
      <w:r w:rsidRPr="006F61C3">
        <w:rPr>
          <w:sz w:val="24"/>
          <w:szCs w:val="24"/>
        </w:rPr>
        <w:t>inhabitaverunt</w:t>
      </w:r>
      <w:proofErr w:type="spellEnd"/>
      <w:r w:rsidRPr="006F61C3">
        <w:rPr>
          <w:sz w:val="24"/>
          <w:szCs w:val="24"/>
        </w:rPr>
        <w:t xml:space="preserve"> </w:t>
      </w:r>
      <w:proofErr w:type="spellStart"/>
      <w:r w:rsidRPr="006F61C3">
        <w:rPr>
          <w:sz w:val="24"/>
          <w:szCs w:val="24"/>
        </w:rPr>
        <w:t>horrei</w:t>
      </w:r>
      <w:proofErr w:type="spellEnd"/>
      <w:r w:rsidR="0050288E">
        <w:rPr>
          <w:sz w:val="24"/>
          <w:szCs w:val="24"/>
        </w:rPr>
        <w:t>,</w:t>
      </w:r>
      <w:r w:rsidRPr="006F61C3">
        <w:rPr>
          <w:sz w:val="24"/>
          <w:szCs w:val="24"/>
        </w:rPr>
        <w:t xml:space="preserve"> de quo dictum </w:t>
      </w:r>
      <w:proofErr w:type="spellStart"/>
      <w:r w:rsidRPr="006F61C3">
        <w:rPr>
          <w:sz w:val="24"/>
          <w:szCs w:val="24"/>
        </w:rPr>
        <w:t>est</w:t>
      </w:r>
      <w:proofErr w:type="spellEnd"/>
      <w:r w:rsidRPr="006F61C3">
        <w:rPr>
          <w:sz w:val="24"/>
          <w:szCs w:val="24"/>
        </w:rPr>
        <w:t xml:space="preserve"> supra</w:t>
      </w:r>
      <w:r w:rsidR="0050288E">
        <w:rPr>
          <w:sz w:val="24"/>
          <w:szCs w:val="24"/>
        </w:rPr>
        <w:t>,</w:t>
      </w:r>
      <w:r w:rsidRPr="006F61C3">
        <w:rPr>
          <w:sz w:val="24"/>
          <w:szCs w:val="24"/>
        </w:rPr>
        <w:t xml:space="preserve"> et </w:t>
      </w:r>
      <w:proofErr w:type="spellStart"/>
      <w:r w:rsidRPr="006F61C3">
        <w:rPr>
          <w:sz w:val="24"/>
          <w:szCs w:val="24"/>
        </w:rPr>
        <w:t>extenditur</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desertum</w:t>
      </w:r>
      <w:proofErr w:type="spellEnd"/>
      <w:r w:rsidRPr="006F61C3">
        <w:rPr>
          <w:sz w:val="24"/>
          <w:szCs w:val="24"/>
        </w:rPr>
        <w:t xml:space="preserve"> phares et cades </w:t>
      </w:r>
      <w:proofErr w:type="spellStart"/>
      <w:r w:rsidRPr="006F61C3">
        <w:rPr>
          <w:sz w:val="24"/>
          <w:szCs w:val="24"/>
        </w:rPr>
        <w:t>barne</w:t>
      </w:r>
      <w:proofErr w:type="spellEnd"/>
      <w:r w:rsidR="0050288E">
        <w:rPr>
          <w:sz w:val="24"/>
          <w:szCs w:val="24"/>
        </w:rPr>
        <w:t>.</w:t>
      </w:r>
      <w:r w:rsidRPr="006F61C3">
        <w:rPr>
          <w:sz w:val="24"/>
          <w:szCs w:val="24"/>
        </w:rPr>
        <w:t xml:space="preserve"> Est </w:t>
      </w:r>
      <w:proofErr w:type="spellStart"/>
      <w:r w:rsidRPr="006F61C3">
        <w:rPr>
          <w:sz w:val="24"/>
          <w:szCs w:val="24"/>
        </w:rPr>
        <w:t>etiam</w:t>
      </w:r>
      <w:proofErr w:type="spellEnd"/>
      <w:r w:rsidRPr="006F61C3">
        <w:rPr>
          <w:sz w:val="24"/>
          <w:szCs w:val="24"/>
        </w:rPr>
        <w:t xml:space="preserve"> ibidem mons </w:t>
      </w:r>
      <w:proofErr w:type="spellStart"/>
      <w:r w:rsidRPr="006F61C3">
        <w:rPr>
          <w:sz w:val="24"/>
          <w:szCs w:val="24"/>
        </w:rPr>
        <w:t>gregalis</w:t>
      </w:r>
      <w:proofErr w:type="spellEnd"/>
      <w:r w:rsidRPr="006F61C3">
        <w:rPr>
          <w:sz w:val="24"/>
          <w:szCs w:val="24"/>
        </w:rPr>
        <w:t xml:space="preserve"> castrum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bodie</w:t>
      </w:r>
      <w:proofErr w:type="spellEnd"/>
      <w:r w:rsidRPr="006F61C3">
        <w:rPr>
          <w:sz w:val="24"/>
          <w:szCs w:val="24"/>
        </w:rPr>
        <w:t xml:space="preserve"> </w:t>
      </w:r>
      <w:proofErr w:type="spellStart"/>
      <w:r w:rsidRPr="006F61C3">
        <w:rPr>
          <w:sz w:val="24"/>
          <w:szCs w:val="24"/>
        </w:rPr>
        <w:t>Kac</w:t>
      </w:r>
      <w:proofErr w:type="spellEnd"/>
      <w:r w:rsidRPr="006F61C3">
        <w:rPr>
          <w:sz w:val="24"/>
          <w:szCs w:val="24"/>
        </w:rPr>
        <w:t xml:space="preserve"> </w:t>
      </w:r>
      <w:proofErr w:type="spellStart"/>
      <w:r w:rsidRPr="006F61C3">
        <w:rPr>
          <w:sz w:val="24"/>
          <w:szCs w:val="24"/>
        </w:rPr>
        <w:t>dicitur</w:t>
      </w:r>
      <w:proofErr w:type="spellEnd"/>
      <w:r w:rsidR="0050288E">
        <w:rPr>
          <w:sz w:val="24"/>
          <w:szCs w:val="24"/>
        </w:rPr>
        <w:t>,</w:t>
      </w:r>
      <w:r w:rsidRPr="006F61C3">
        <w:rPr>
          <w:sz w:val="24"/>
          <w:szCs w:val="24"/>
        </w:rPr>
        <w:t xml:space="preserve"> </w:t>
      </w:r>
      <w:proofErr w:type="spellStart"/>
      <w:r w:rsidRPr="006F61C3">
        <w:rPr>
          <w:sz w:val="24"/>
          <w:szCs w:val="24"/>
        </w:rPr>
        <w:t>olym</w:t>
      </w:r>
      <w:proofErr w:type="spellEnd"/>
      <w:r w:rsidRPr="006F61C3">
        <w:rPr>
          <w:sz w:val="24"/>
          <w:szCs w:val="24"/>
        </w:rPr>
        <w:t xml:space="preserve"> </w:t>
      </w:r>
      <w:proofErr w:type="spellStart"/>
      <w:r w:rsidRPr="006F61C3">
        <w:rPr>
          <w:sz w:val="24"/>
          <w:szCs w:val="24"/>
        </w:rPr>
        <w:t>petra</w:t>
      </w:r>
      <w:proofErr w:type="spellEnd"/>
      <w:r w:rsidRPr="006F61C3">
        <w:rPr>
          <w:sz w:val="24"/>
          <w:szCs w:val="24"/>
        </w:rPr>
        <w:t xml:space="preserve"> </w:t>
      </w:r>
      <w:proofErr w:type="spellStart"/>
      <w:r w:rsidRPr="006F61C3">
        <w:rPr>
          <w:sz w:val="24"/>
          <w:szCs w:val="24"/>
        </w:rPr>
        <w:t>deserti</w:t>
      </w:r>
      <w:proofErr w:type="spellEnd"/>
      <w:r w:rsidRPr="006F61C3">
        <w:rPr>
          <w:sz w:val="24"/>
          <w:szCs w:val="24"/>
        </w:rPr>
        <w:t xml:space="preserve"> </w:t>
      </w:r>
      <w:proofErr w:type="spellStart"/>
      <w:r w:rsidRPr="006F61C3">
        <w:rPr>
          <w:sz w:val="24"/>
          <w:szCs w:val="24"/>
        </w:rPr>
        <w:t>dicebatur</w:t>
      </w:r>
      <w:proofErr w:type="spellEnd"/>
      <w:r w:rsidR="0050288E">
        <w:rPr>
          <w:sz w:val="24"/>
          <w:szCs w:val="24"/>
        </w:rPr>
        <w:t>.</w:t>
      </w:r>
      <w:r w:rsidRPr="006F61C3">
        <w:rPr>
          <w:sz w:val="24"/>
          <w:szCs w:val="24"/>
        </w:rPr>
        <w:t xml:space="preserve"> cui </w:t>
      </w:r>
      <w:proofErr w:type="spellStart"/>
      <w:r w:rsidRPr="006F61C3">
        <w:rPr>
          <w:sz w:val="24"/>
          <w:szCs w:val="24"/>
        </w:rPr>
        <w:t>adiacet</w:t>
      </w:r>
      <w:proofErr w:type="spellEnd"/>
      <w:r w:rsidRPr="006F61C3">
        <w:rPr>
          <w:sz w:val="24"/>
          <w:szCs w:val="24"/>
        </w:rPr>
        <w:t xml:space="preserve"> civitas </w:t>
      </w:r>
      <w:proofErr w:type="spellStart"/>
      <w:r w:rsidRPr="006F61C3">
        <w:rPr>
          <w:sz w:val="24"/>
          <w:szCs w:val="24"/>
        </w:rPr>
        <w:t>petra</w:t>
      </w:r>
      <w:proofErr w:type="spellEnd"/>
      <w:r w:rsidRPr="006F61C3">
        <w:rPr>
          <w:sz w:val="24"/>
          <w:szCs w:val="24"/>
        </w:rPr>
        <w:t xml:space="preserve"> </w:t>
      </w:r>
      <w:r w:rsidR="0050288E">
        <w:rPr>
          <w:sz w:val="24"/>
          <w:szCs w:val="24"/>
        </w:rPr>
        <w:t xml:space="preserve">quondam </w:t>
      </w:r>
      <w:proofErr w:type="spellStart"/>
      <w:r w:rsidR="0050288E">
        <w:rPr>
          <w:sz w:val="24"/>
          <w:szCs w:val="24"/>
        </w:rPr>
        <w:t>sedes</w:t>
      </w:r>
      <w:proofErr w:type="spellEnd"/>
      <w:r w:rsidR="0050288E">
        <w:rPr>
          <w:sz w:val="24"/>
          <w:szCs w:val="24"/>
        </w:rPr>
        <w:t xml:space="preserve"> </w:t>
      </w:r>
      <w:proofErr w:type="spellStart"/>
      <w:r w:rsidR="0050288E">
        <w:rPr>
          <w:sz w:val="24"/>
          <w:szCs w:val="24"/>
        </w:rPr>
        <w:t>archiepiscopa</w:t>
      </w:r>
      <w:r w:rsidRPr="006F61C3">
        <w:rPr>
          <w:sz w:val="24"/>
          <w:szCs w:val="24"/>
        </w:rPr>
        <w:t>lis</w:t>
      </w:r>
      <w:proofErr w:type="spellEnd"/>
      <w:r w:rsidRPr="006F61C3">
        <w:rPr>
          <w:sz w:val="24"/>
          <w:szCs w:val="24"/>
        </w:rPr>
        <w:t xml:space="preserve"> que quondam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Rabach</w:t>
      </w:r>
      <w:proofErr w:type="spellEnd"/>
      <w:r w:rsidRPr="006F61C3">
        <w:rPr>
          <w:sz w:val="24"/>
          <w:szCs w:val="24"/>
        </w:rPr>
        <w:t xml:space="preserve"> </w:t>
      </w:r>
      <w:proofErr w:type="spellStart"/>
      <w:r w:rsidRPr="006F61C3">
        <w:rPr>
          <w:sz w:val="24"/>
          <w:szCs w:val="24"/>
        </w:rPr>
        <w:t>filiorum</w:t>
      </w:r>
      <w:proofErr w:type="spellEnd"/>
      <w:r w:rsidRPr="006F61C3">
        <w:rPr>
          <w:sz w:val="24"/>
          <w:szCs w:val="24"/>
        </w:rPr>
        <w:t xml:space="preserve"> </w:t>
      </w:r>
      <w:proofErr w:type="spellStart"/>
      <w:r w:rsidRPr="006F61C3">
        <w:rPr>
          <w:sz w:val="24"/>
          <w:szCs w:val="24"/>
        </w:rPr>
        <w:t>ammon</w:t>
      </w:r>
      <w:proofErr w:type="spellEnd"/>
      <w:r w:rsidR="0050288E">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cepit</w:t>
      </w:r>
      <w:proofErr w:type="spellEnd"/>
      <w:r w:rsidRPr="006F61C3">
        <w:rPr>
          <w:sz w:val="24"/>
          <w:szCs w:val="24"/>
        </w:rPr>
        <w:t xml:space="preserve"> </w:t>
      </w:r>
      <w:proofErr w:type="spellStart"/>
      <w:r w:rsidRPr="006F61C3">
        <w:rPr>
          <w:sz w:val="24"/>
          <w:szCs w:val="24"/>
        </w:rPr>
        <w:t>david</w:t>
      </w:r>
      <w:proofErr w:type="spellEnd"/>
      <w:r w:rsidR="0050288E">
        <w:rPr>
          <w:sz w:val="24"/>
          <w:szCs w:val="24"/>
        </w:rPr>
        <w:t>.</w:t>
      </w:r>
      <w:r w:rsidRPr="006F61C3">
        <w:rPr>
          <w:sz w:val="24"/>
          <w:szCs w:val="24"/>
        </w:rPr>
        <w:t xml:space="preserve"> In</w:t>
      </w:r>
      <w:r w:rsidR="0050288E">
        <w:rPr>
          <w:sz w:val="24"/>
          <w:szCs w:val="24"/>
        </w:rPr>
        <w:t xml:space="preserve"> </w:t>
      </w:r>
      <w:proofErr w:type="spellStart"/>
      <w:r w:rsidR="0050288E">
        <w:rPr>
          <w:sz w:val="24"/>
          <w:szCs w:val="24"/>
        </w:rPr>
        <w:t>littore</w:t>
      </w:r>
      <w:proofErr w:type="spellEnd"/>
      <w:r w:rsidR="0050288E">
        <w:rPr>
          <w:sz w:val="24"/>
          <w:szCs w:val="24"/>
        </w:rPr>
        <w:t xml:space="preserve"> </w:t>
      </w:r>
      <w:proofErr w:type="spellStart"/>
      <w:r w:rsidR="0050288E">
        <w:rPr>
          <w:sz w:val="24"/>
          <w:szCs w:val="24"/>
        </w:rPr>
        <w:t>eius</w:t>
      </w:r>
      <w:proofErr w:type="spellEnd"/>
      <w:r w:rsidR="0050288E">
        <w:rPr>
          <w:sz w:val="24"/>
          <w:szCs w:val="24"/>
        </w:rPr>
        <w:t xml:space="preserve"> in </w:t>
      </w:r>
      <w:proofErr w:type="spellStart"/>
      <w:r w:rsidR="0050288E">
        <w:rPr>
          <w:sz w:val="24"/>
          <w:szCs w:val="24"/>
        </w:rPr>
        <w:t>mari</w:t>
      </w:r>
      <w:proofErr w:type="spellEnd"/>
      <w:r w:rsidR="0050288E">
        <w:rPr>
          <w:sz w:val="24"/>
          <w:szCs w:val="24"/>
        </w:rPr>
        <w:t xml:space="preserve"> </w:t>
      </w:r>
      <w:proofErr w:type="spellStart"/>
      <w:r w:rsidR="0050288E">
        <w:rPr>
          <w:sz w:val="24"/>
          <w:szCs w:val="24"/>
        </w:rPr>
        <w:t>occidenta</w:t>
      </w:r>
      <w:r w:rsidRPr="006F61C3">
        <w:rPr>
          <w:sz w:val="24"/>
          <w:szCs w:val="24"/>
        </w:rPr>
        <w:t>li</w:t>
      </w:r>
      <w:proofErr w:type="spellEnd"/>
      <w:r w:rsidRPr="006F61C3">
        <w:rPr>
          <w:sz w:val="24"/>
          <w:szCs w:val="24"/>
        </w:rPr>
        <w:t xml:space="preserve"> primo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opidum</w:t>
      </w:r>
      <w:proofErr w:type="spellEnd"/>
      <w:r w:rsidRPr="006F61C3">
        <w:rPr>
          <w:sz w:val="24"/>
          <w:szCs w:val="24"/>
        </w:rPr>
        <w:t xml:space="preserve"> quondam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amenum</w:t>
      </w:r>
      <w:proofErr w:type="spellEnd"/>
      <w:r w:rsidRPr="006F61C3">
        <w:rPr>
          <w:sz w:val="24"/>
          <w:szCs w:val="24"/>
        </w:rPr>
        <w:t xml:space="preserve"> </w:t>
      </w:r>
      <w:proofErr w:type="spellStart"/>
      <w:r w:rsidRPr="006F61C3">
        <w:rPr>
          <w:sz w:val="24"/>
          <w:szCs w:val="24"/>
        </w:rPr>
        <w:t>Sangor</w:t>
      </w:r>
      <w:proofErr w:type="spellEnd"/>
      <w:r w:rsidRPr="006F61C3">
        <w:rPr>
          <w:sz w:val="24"/>
          <w:szCs w:val="24"/>
        </w:rPr>
        <w:t xml:space="preserve"> dictum</w:t>
      </w:r>
      <w:r w:rsidR="0050288E">
        <w:rPr>
          <w:sz w:val="24"/>
          <w:szCs w:val="24"/>
        </w:rPr>
        <w:t>,</w:t>
      </w:r>
      <w:r w:rsidRPr="006F61C3">
        <w:rPr>
          <w:sz w:val="24"/>
          <w:szCs w:val="24"/>
        </w:rPr>
        <w:t xml:space="preserve"> sub mont</w:t>
      </w:r>
      <w:r w:rsidR="0050288E">
        <w:rPr>
          <w:sz w:val="24"/>
          <w:szCs w:val="24"/>
        </w:rPr>
        <w:t xml:space="preserve">e </w:t>
      </w:r>
      <w:proofErr w:type="spellStart"/>
      <w:r w:rsidR="0050288E">
        <w:rPr>
          <w:sz w:val="24"/>
          <w:szCs w:val="24"/>
        </w:rPr>
        <w:t>engadi</w:t>
      </w:r>
      <w:proofErr w:type="spellEnd"/>
      <w:r w:rsidR="0050288E">
        <w:rPr>
          <w:sz w:val="24"/>
          <w:szCs w:val="24"/>
        </w:rPr>
        <w:t xml:space="preserve">, </w:t>
      </w:r>
      <w:proofErr w:type="spellStart"/>
      <w:r w:rsidR="0050288E">
        <w:rPr>
          <w:sz w:val="24"/>
          <w:szCs w:val="24"/>
        </w:rPr>
        <w:t>quinque</w:t>
      </w:r>
      <w:proofErr w:type="spellEnd"/>
      <w:r w:rsidR="0050288E">
        <w:rPr>
          <w:sz w:val="24"/>
          <w:szCs w:val="24"/>
        </w:rPr>
        <w:t xml:space="preserve"> </w:t>
      </w:r>
      <w:proofErr w:type="spellStart"/>
      <w:r w:rsidR="0050288E">
        <w:rPr>
          <w:sz w:val="24"/>
          <w:szCs w:val="24"/>
        </w:rPr>
        <w:t>leucis</w:t>
      </w:r>
      <w:proofErr w:type="spellEnd"/>
      <w:r w:rsidR="0050288E">
        <w:rPr>
          <w:sz w:val="24"/>
          <w:szCs w:val="24"/>
        </w:rPr>
        <w:t xml:space="preserve"> de </w:t>
      </w:r>
      <w:proofErr w:type="spellStart"/>
      <w:r w:rsidR="0050288E">
        <w:rPr>
          <w:sz w:val="24"/>
          <w:szCs w:val="24"/>
        </w:rPr>
        <w:t>ieri</w:t>
      </w:r>
      <w:r w:rsidRPr="006F61C3">
        <w:rPr>
          <w:sz w:val="24"/>
          <w:szCs w:val="24"/>
        </w:rPr>
        <w:t>cho</w:t>
      </w:r>
      <w:proofErr w:type="spellEnd"/>
      <w:r w:rsidR="0050288E">
        <w:rPr>
          <w:sz w:val="24"/>
          <w:szCs w:val="24"/>
        </w:rPr>
        <w:t>,</w:t>
      </w:r>
      <w:r w:rsidRPr="006F61C3">
        <w:rPr>
          <w:sz w:val="24"/>
          <w:szCs w:val="24"/>
        </w:rPr>
        <w:t xml:space="preserve"> ubi quondam </w:t>
      </w:r>
      <w:proofErr w:type="spellStart"/>
      <w:r w:rsidRPr="006F61C3">
        <w:rPr>
          <w:sz w:val="24"/>
          <w:szCs w:val="24"/>
        </w:rPr>
        <w:t>fuit</w:t>
      </w:r>
      <w:proofErr w:type="spellEnd"/>
      <w:r w:rsidRPr="006F61C3">
        <w:rPr>
          <w:sz w:val="24"/>
          <w:szCs w:val="24"/>
        </w:rPr>
        <w:t xml:space="preserve"> vinea </w:t>
      </w:r>
      <w:proofErr w:type="spellStart"/>
      <w:r w:rsidRPr="006F61C3">
        <w:rPr>
          <w:sz w:val="24"/>
          <w:szCs w:val="24"/>
        </w:rPr>
        <w:t>balsami</w:t>
      </w:r>
      <w:proofErr w:type="spellEnd"/>
      <w:r w:rsidR="0050288E">
        <w:rPr>
          <w:sz w:val="24"/>
          <w:szCs w:val="24"/>
        </w:rPr>
        <w:t>,</w:t>
      </w:r>
      <w:r w:rsidRPr="006F61C3">
        <w:rPr>
          <w:sz w:val="24"/>
          <w:szCs w:val="24"/>
        </w:rPr>
        <w:t xml:space="preserve"> ubi sunt </w:t>
      </w:r>
      <w:proofErr w:type="spellStart"/>
      <w:r w:rsidRPr="006F61C3">
        <w:rPr>
          <w:sz w:val="24"/>
          <w:szCs w:val="24"/>
        </w:rPr>
        <w:t>munitissima</w:t>
      </w:r>
      <w:proofErr w:type="spellEnd"/>
      <w:r w:rsidRPr="006F61C3">
        <w:rPr>
          <w:sz w:val="24"/>
          <w:szCs w:val="24"/>
        </w:rPr>
        <w:t xml:space="preserve"> </w:t>
      </w:r>
      <w:proofErr w:type="spellStart"/>
      <w:r w:rsidRPr="006F61C3">
        <w:rPr>
          <w:sz w:val="24"/>
          <w:szCs w:val="24"/>
        </w:rPr>
        <w:t>loca</w:t>
      </w:r>
      <w:proofErr w:type="spellEnd"/>
      <w:r w:rsidR="001953C3">
        <w:rPr>
          <w:sz w:val="24"/>
          <w:szCs w:val="24"/>
        </w:rPr>
        <w:t>,</w:t>
      </w:r>
      <w:r w:rsidRPr="006F61C3">
        <w:rPr>
          <w:sz w:val="24"/>
          <w:szCs w:val="24"/>
        </w:rPr>
        <w:t xml:space="preserve"> post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collis</w:t>
      </w:r>
      <w:proofErr w:type="spellEnd"/>
      <w:r w:rsidRPr="006F61C3">
        <w:rPr>
          <w:sz w:val="24"/>
          <w:szCs w:val="24"/>
        </w:rPr>
        <w:t xml:space="preserve"> </w:t>
      </w:r>
      <w:proofErr w:type="spellStart"/>
      <w:r w:rsidRPr="006F61C3">
        <w:rPr>
          <w:sz w:val="24"/>
          <w:szCs w:val="24"/>
        </w:rPr>
        <w:t>achile</w:t>
      </w:r>
      <w:proofErr w:type="spellEnd"/>
      <w:r w:rsidRPr="006F61C3">
        <w:rPr>
          <w:sz w:val="24"/>
          <w:szCs w:val="24"/>
        </w:rPr>
        <w:t xml:space="preserve"> et civitas </w:t>
      </w:r>
      <w:proofErr w:type="spellStart"/>
      <w:r w:rsidRPr="006F61C3">
        <w:rPr>
          <w:sz w:val="24"/>
          <w:szCs w:val="24"/>
        </w:rPr>
        <w:t>Ceila</w:t>
      </w:r>
      <w:proofErr w:type="spellEnd"/>
      <w:r w:rsidRPr="006F61C3">
        <w:rPr>
          <w:sz w:val="24"/>
          <w:szCs w:val="24"/>
        </w:rPr>
        <w:t xml:space="preserve"> in </w:t>
      </w:r>
      <w:proofErr w:type="spellStart"/>
      <w:r w:rsidRPr="006F61C3">
        <w:rPr>
          <w:sz w:val="24"/>
          <w:szCs w:val="24"/>
        </w:rPr>
        <w:t>quibus</w:t>
      </w:r>
      <w:proofErr w:type="spellEnd"/>
      <w:r w:rsidRPr="006F61C3">
        <w:rPr>
          <w:sz w:val="24"/>
          <w:szCs w:val="24"/>
        </w:rPr>
        <w:t xml:space="preserve"> </w:t>
      </w:r>
      <w:proofErr w:type="spellStart"/>
      <w:r w:rsidRPr="006F61C3">
        <w:rPr>
          <w:sz w:val="24"/>
          <w:szCs w:val="24"/>
        </w:rPr>
        <w:t>locis</w:t>
      </w:r>
      <w:proofErr w:type="spellEnd"/>
      <w:r w:rsidRPr="006F61C3">
        <w:rPr>
          <w:sz w:val="24"/>
          <w:szCs w:val="24"/>
        </w:rPr>
        <w:t xml:space="preserve"> </w:t>
      </w:r>
      <w:proofErr w:type="spellStart"/>
      <w:r w:rsidRPr="006F61C3">
        <w:rPr>
          <w:sz w:val="24"/>
          <w:szCs w:val="24"/>
        </w:rPr>
        <w:t>latuit</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et sequitur </w:t>
      </w:r>
      <w:proofErr w:type="spellStart"/>
      <w:r w:rsidRPr="006F61C3">
        <w:rPr>
          <w:sz w:val="24"/>
          <w:szCs w:val="24"/>
        </w:rPr>
        <w:t>postea</w:t>
      </w:r>
      <w:proofErr w:type="spellEnd"/>
      <w:r w:rsidRPr="006F61C3">
        <w:rPr>
          <w:sz w:val="24"/>
          <w:szCs w:val="24"/>
        </w:rPr>
        <w:t xml:space="preserve"> </w:t>
      </w:r>
      <w:proofErr w:type="spellStart"/>
      <w:r w:rsidRPr="006F61C3">
        <w:rPr>
          <w:sz w:val="24"/>
          <w:szCs w:val="24"/>
        </w:rPr>
        <w:t>desertu</w:t>
      </w:r>
      <w:r w:rsidR="001953C3">
        <w:rPr>
          <w:sz w:val="24"/>
          <w:szCs w:val="24"/>
        </w:rPr>
        <w:t>m</w:t>
      </w:r>
      <w:proofErr w:type="spellEnd"/>
      <w:r w:rsidR="001953C3">
        <w:rPr>
          <w:sz w:val="24"/>
          <w:szCs w:val="24"/>
        </w:rPr>
        <w:t xml:space="preserve"> sur et </w:t>
      </w:r>
      <w:proofErr w:type="spellStart"/>
      <w:r w:rsidR="001953C3">
        <w:rPr>
          <w:sz w:val="24"/>
          <w:szCs w:val="24"/>
        </w:rPr>
        <w:t>desertum</w:t>
      </w:r>
      <w:proofErr w:type="spellEnd"/>
      <w:r w:rsidR="001953C3">
        <w:rPr>
          <w:sz w:val="24"/>
          <w:szCs w:val="24"/>
        </w:rPr>
        <w:t xml:space="preserve"> </w:t>
      </w:r>
      <w:proofErr w:type="spellStart"/>
      <w:r w:rsidR="001953C3">
        <w:rPr>
          <w:sz w:val="24"/>
          <w:szCs w:val="24"/>
        </w:rPr>
        <w:t>quod</w:t>
      </w:r>
      <w:proofErr w:type="spellEnd"/>
      <w:r w:rsidR="001953C3">
        <w:rPr>
          <w:sz w:val="24"/>
          <w:szCs w:val="24"/>
        </w:rPr>
        <w:t xml:space="preserve"> de </w:t>
      </w:r>
      <w:proofErr w:type="spellStart"/>
      <w:r w:rsidR="001953C3">
        <w:rPr>
          <w:sz w:val="24"/>
          <w:szCs w:val="24"/>
        </w:rPr>
        <w:t>bersa</w:t>
      </w:r>
      <w:r w:rsidRPr="006F61C3">
        <w:rPr>
          <w:sz w:val="24"/>
          <w:szCs w:val="24"/>
        </w:rPr>
        <w:t>bee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synai</w:t>
      </w:r>
      <w:proofErr w:type="spellEnd"/>
      <w:r w:rsidR="001953C3">
        <w:rPr>
          <w:sz w:val="24"/>
          <w:szCs w:val="24"/>
        </w:rPr>
        <w:t>.</w:t>
      </w:r>
      <w:r w:rsidR="00A7326D">
        <w:rPr>
          <w:rStyle w:val="FootnoteReference"/>
          <w:sz w:val="24"/>
          <w:szCs w:val="24"/>
        </w:rPr>
        <w:footnoteReference w:id="50"/>
      </w:r>
      <w:r w:rsidR="001953C3">
        <w:rPr>
          <w:sz w:val="24"/>
          <w:szCs w:val="24"/>
        </w:rPr>
        <w:t xml:space="preserve"> </w:t>
      </w:r>
    </w:p>
    <w:p w14:paraId="7724B286" w14:textId="77777777" w:rsidR="00CE6FDE" w:rsidRDefault="001953C3" w:rsidP="001953C3">
      <w:pPr>
        <w:ind w:firstLine="720"/>
        <w:rPr>
          <w:sz w:val="24"/>
          <w:szCs w:val="24"/>
        </w:rPr>
      </w:pPr>
      <w:r>
        <w:rPr>
          <w:sz w:val="24"/>
          <w:szCs w:val="24"/>
        </w:rPr>
        <w:t xml:space="preserve">In </w:t>
      </w:r>
      <w:proofErr w:type="spellStart"/>
      <w:r>
        <w:rPr>
          <w:sz w:val="24"/>
          <w:szCs w:val="24"/>
        </w:rPr>
        <w:t>litto</w:t>
      </w:r>
      <w:r w:rsidR="00A6186D" w:rsidRPr="006F61C3">
        <w:rPr>
          <w:sz w:val="24"/>
          <w:szCs w:val="24"/>
        </w:rPr>
        <w:t>re</w:t>
      </w:r>
      <w:proofErr w:type="spellEnd"/>
      <w:r w:rsidR="00A6186D" w:rsidRPr="006F61C3">
        <w:rPr>
          <w:sz w:val="24"/>
          <w:szCs w:val="24"/>
        </w:rPr>
        <w:t xml:space="preserve"> </w:t>
      </w:r>
      <w:proofErr w:type="spellStart"/>
      <w:r w:rsidR="00A6186D" w:rsidRPr="006F61C3">
        <w:rPr>
          <w:sz w:val="24"/>
          <w:szCs w:val="24"/>
        </w:rPr>
        <w:t>eius</w:t>
      </w:r>
      <w:proofErr w:type="spellEnd"/>
      <w:r w:rsidR="00A6186D" w:rsidRPr="006F61C3">
        <w:rPr>
          <w:sz w:val="24"/>
          <w:szCs w:val="24"/>
        </w:rPr>
        <w:t xml:space="preserve"> </w:t>
      </w:r>
      <w:proofErr w:type="spellStart"/>
      <w:r w:rsidR="00A6186D" w:rsidRPr="006F61C3">
        <w:rPr>
          <w:sz w:val="24"/>
          <w:szCs w:val="24"/>
        </w:rPr>
        <w:t>orientali</w:t>
      </w:r>
      <w:proofErr w:type="spellEnd"/>
      <w:r w:rsidR="00A6186D" w:rsidRPr="006F61C3">
        <w:rPr>
          <w:sz w:val="24"/>
          <w:szCs w:val="24"/>
        </w:rPr>
        <w:t xml:space="preserve"> </w:t>
      </w:r>
      <w:proofErr w:type="spellStart"/>
      <w:r w:rsidR="00A6186D" w:rsidRPr="006F61C3">
        <w:rPr>
          <w:sz w:val="24"/>
          <w:szCs w:val="24"/>
        </w:rPr>
        <w:t>sita</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sego</w:t>
      </w:r>
      <w:r>
        <w:rPr>
          <w:sz w:val="24"/>
          <w:szCs w:val="24"/>
        </w:rPr>
        <w:t>r</w:t>
      </w:r>
      <w:proofErr w:type="spellEnd"/>
      <w:r>
        <w:rPr>
          <w:sz w:val="24"/>
          <w:szCs w:val="24"/>
        </w:rPr>
        <w:t xml:space="preserve"> in </w:t>
      </w:r>
      <w:proofErr w:type="spellStart"/>
      <w:r>
        <w:rPr>
          <w:sz w:val="24"/>
          <w:szCs w:val="24"/>
        </w:rPr>
        <w:t>parte</w:t>
      </w:r>
      <w:proofErr w:type="spellEnd"/>
      <w:r>
        <w:rPr>
          <w:sz w:val="24"/>
          <w:szCs w:val="24"/>
        </w:rPr>
        <w:t xml:space="preserve"> </w:t>
      </w:r>
      <w:proofErr w:type="spellStart"/>
      <w:r>
        <w:rPr>
          <w:sz w:val="24"/>
          <w:szCs w:val="24"/>
        </w:rPr>
        <w:t>arabie</w:t>
      </w:r>
      <w:proofErr w:type="spellEnd"/>
      <w:r>
        <w:rPr>
          <w:sz w:val="24"/>
          <w:szCs w:val="24"/>
        </w:rPr>
        <w:t xml:space="preserve"> ubi </w:t>
      </w:r>
      <w:proofErr w:type="spellStart"/>
      <w:r>
        <w:rPr>
          <w:sz w:val="24"/>
          <w:szCs w:val="24"/>
        </w:rPr>
        <w:t>est</w:t>
      </w:r>
      <w:proofErr w:type="spellEnd"/>
      <w:r>
        <w:rPr>
          <w:sz w:val="24"/>
          <w:szCs w:val="24"/>
        </w:rPr>
        <w:t xml:space="preserve"> </w:t>
      </w:r>
      <w:proofErr w:type="spellStart"/>
      <w:r>
        <w:rPr>
          <w:sz w:val="24"/>
          <w:szCs w:val="24"/>
        </w:rPr>
        <w:t>statu</w:t>
      </w:r>
      <w:r w:rsidR="00A6186D" w:rsidRPr="006F61C3">
        <w:rPr>
          <w:sz w:val="24"/>
          <w:szCs w:val="24"/>
        </w:rPr>
        <w:t>a</w:t>
      </w:r>
      <w:proofErr w:type="spellEnd"/>
      <w:r w:rsidR="00A6186D" w:rsidRPr="006F61C3">
        <w:rPr>
          <w:sz w:val="24"/>
          <w:szCs w:val="24"/>
        </w:rPr>
        <w:t xml:space="preserve"> </w:t>
      </w:r>
      <w:proofErr w:type="spellStart"/>
      <w:r w:rsidR="00A6186D" w:rsidRPr="006F61C3">
        <w:rPr>
          <w:sz w:val="24"/>
          <w:szCs w:val="24"/>
        </w:rPr>
        <w:t>salis</w:t>
      </w:r>
      <w:proofErr w:type="spellEnd"/>
      <w:r w:rsidR="00A6186D" w:rsidRPr="006F61C3">
        <w:rPr>
          <w:sz w:val="24"/>
          <w:szCs w:val="24"/>
        </w:rPr>
        <w:t xml:space="preserve"> in </w:t>
      </w:r>
      <w:proofErr w:type="spellStart"/>
      <w:r w:rsidR="00A6186D" w:rsidRPr="006F61C3">
        <w:rPr>
          <w:sz w:val="24"/>
          <w:szCs w:val="24"/>
        </w:rPr>
        <w:t>quam</w:t>
      </w:r>
      <w:proofErr w:type="spellEnd"/>
      <w:r w:rsidR="00A6186D" w:rsidRPr="006F61C3">
        <w:rPr>
          <w:sz w:val="24"/>
          <w:szCs w:val="24"/>
        </w:rPr>
        <w:t xml:space="preserve"> versa </w:t>
      </w:r>
      <w:proofErr w:type="spellStart"/>
      <w:r w:rsidR="00A6186D" w:rsidRPr="006F61C3">
        <w:rPr>
          <w:sz w:val="24"/>
          <w:szCs w:val="24"/>
        </w:rPr>
        <w:t>fuit</w:t>
      </w:r>
      <w:proofErr w:type="spellEnd"/>
      <w:r w:rsidR="00A6186D" w:rsidRPr="006F61C3">
        <w:rPr>
          <w:sz w:val="24"/>
          <w:szCs w:val="24"/>
        </w:rPr>
        <w:t xml:space="preserve"> uxor loth</w:t>
      </w:r>
      <w:r>
        <w:rPr>
          <w:sz w:val="24"/>
          <w:szCs w:val="24"/>
        </w:rPr>
        <w:t>.</w:t>
      </w:r>
      <w:r w:rsidR="00A6186D" w:rsidRPr="006F61C3">
        <w:rPr>
          <w:sz w:val="24"/>
          <w:szCs w:val="24"/>
        </w:rPr>
        <w:t xml:space="preserve"> ad </w:t>
      </w:r>
      <w:proofErr w:type="spellStart"/>
      <w:r w:rsidR="00A6186D" w:rsidRPr="006F61C3">
        <w:rPr>
          <w:sz w:val="24"/>
          <w:szCs w:val="24"/>
        </w:rPr>
        <w:t>quam</w:t>
      </w:r>
      <w:proofErr w:type="spellEnd"/>
      <w:r w:rsidR="00A6186D" w:rsidRPr="006F61C3">
        <w:rPr>
          <w:sz w:val="24"/>
          <w:szCs w:val="24"/>
        </w:rPr>
        <w:t xml:space="preserve"> </w:t>
      </w:r>
      <w:proofErr w:type="spellStart"/>
      <w:r w:rsidR="00A6186D" w:rsidRPr="006F61C3">
        <w:rPr>
          <w:sz w:val="24"/>
          <w:szCs w:val="24"/>
        </w:rPr>
        <w:t>videndam</w:t>
      </w:r>
      <w:proofErr w:type="spellEnd"/>
      <w:r w:rsidR="00A6186D" w:rsidRPr="006F61C3">
        <w:rPr>
          <w:sz w:val="24"/>
          <w:szCs w:val="24"/>
        </w:rPr>
        <w:t xml:space="preserve"> multum </w:t>
      </w:r>
      <w:proofErr w:type="spellStart"/>
      <w:r w:rsidR="00A6186D" w:rsidRPr="006F61C3">
        <w:rPr>
          <w:sz w:val="24"/>
          <w:szCs w:val="24"/>
        </w:rPr>
        <w:t>anhelabam</w:t>
      </w:r>
      <w:proofErr w:type="spellEnd"/>
      <w:r w:rsidR="00CE6FDE">
        <w:rPr>
          <w:sz w:val="24"/>
          <w:szCs w:val="24"/>
        </w:rPr>
        <w:t>,</w:t>
      </w:r>
      <w:r w:rsidR="00A6186D" w:rsidRPr="006F61C3">
        <w:rPr>
          <w:sz w:val="24"/>
          <w:szCs w:val="24"/>
        </w:rPr>
        <w:t xml:space="preserve"> sed </w:t>
      </w:r>
      <w:proofErr w:type="spellStart"/>
      <w:r w:rsidR="00A6186D" w:rsidRPr="006F61C3">
        <w:rPr>
          <w:sz w:val="24"/>
          <w:szCs w:val="24"/>
        </w:rPr>
        <w:t>dixerunt</w:t>
      </w:r>
      <w:proofErr w:type="spellEnd"/>
      <w:r w:rsidR="00A6186D" w:rsidRPr="006F61C3">
        <w:rPr>
          <w:sz w:val="24"/>
          <w:szCs w:val="24"/>
        </w:rPr>
        <w:t xml:space="preserve"> </w:t>
      </w:r>
      <w:proofErr w:type="spellStart"/>
      <w:r w:rsidR="00A6186D" w:rsidRPr="006F61C3">
        <w:rPr>
          <w:sz w:val="24"/>
          <w:szCs w:val="24"/>
        </w:rPr>
        <w:t>michi</w:t>
      </w:r>
      <w:proofErr w:type="spellEnd"/>
      <w:r w:rsidR="00A6186D" w:rsidRPr="006F61C3">
        <w:rPr>
          <w:sz w:val="24"/>
          <w:szCs w:val="24"/>
        </w:rPr>
        <w:t xml:space="preserve"> </w:t>
      </w:r>
      <w:proofErr w:type="spellStart"/>
      <w:r w:rsidR="00A6186D" w:rsidRPr="006F61C3">
        <w:rPr>
          <w:sz w:val="24"/>
          <w:szCs w:val="24"/>
        </w:rPr>
        <w:t>sarraceni</w:t>
      </w:r>
      <w:proofErr w:type="spellEnd"/>
      <w:r w:rsidR="00A6186D" w:rsidRPr="006F61C3">
        <w:rPr>
          <w:sz w:val="24"/>
          <w:szCs w:val="24"/>
        </w:rPr>
        <w:t xml:space="preserve"> in </w:t>
      </w:r>
      <w:proofErr w:type="spellStart"/>
      <w:r w:rsidR="00A6186D" w:rsidRPr="006F61C3">
        <w:rPr>
          <w:sz w:val="24"/>
          <w:szCs w:val="24"/>
        </w:rPr>
        <w:t>iericho</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distabat</w:t>
      </w:r>
      <w:proofErr w:type="spellEnd"/>
      <w:r w:rsidR="00A6186D" w:rsidRPr="006F61C3">
        <w:rPr>
          <w:sz w:val="24"/>
          <w:szCs w:val="24"/>
        </w:rPr>
        <w:t xml:space="preserve"> per ii </w:t>
      </w:r>
      <w:proofErr w:type="spellStart"/>
      <w:r w:rsidR="00A6186D" w:rsidRPr="006F61C3">
        <w:rPr>
          <w:sz w:val="24"/>
          <w:szCs w:val="24"/>
        </w:rPr>
        <w:t>dietas</w:t>
      </w:r>
      <w:proofErr w:type="spellEnd"/>
      <w:r w:rsidR="00A6186D" w:rsidRPr="006F61C3">
        <w:rPr>
          <w:sz w:val="24"/>
          <w:szCs w:val="24"/>
        </w:rPr>
        <w:t xml:space="preserve"> et </w:t>
      </w:r>
      <w:proofErr w:type="spellStart"/>
      <w:r w:rsidR="00A6186D" w:rsidRPr="006F61C3">
        <w:rPr>
          <w:sz w:val="24"/>
          <w:szCs w:val="24"/>
        </w:rPr>
        <w:t>erant</w:t>
      </w:r>
      <w:proofErr w:type="spellEnd"/>
      <w:r w:rsidR="00A6186D" w:rsidRPr="006F61C3">
        <w:rPr>
          <w:sz w:val="24"/>
          <w:szCs w:val="24"/>
        </w:rPr>
        <w:t xml:space="preserve"> </w:t>
      </w:r>
      <w:proofErr w:type="spellStart"/>
      <w:r w:rsidR="00A6186D" w:rsidRPr="006F61C3">
        <w:rPr>
          <w:sz w:val="24"/>
          <w:szCs w:val="24"/>
        </w:rPr>
        <w:t>loca</w:t>
      </w:r>
      <w:proofErr w:type="spellEnd"/>
      <w:r w:rsidR="00A6186D" w:rsidRPr="006F61C3">
        <w:rPr>
          <w:sz w:val="24"/>
          <w:szCs w:val="24"/>
        </w:rPr>
        <w:t xml:space="preserve"> per que </w:t>
      </w:r>
      <w:proofErr w:type="spellStart"/>
      <w:r w:rsidR="00A6186D" w:rsidRPr="006F61C3">
        <w:rPr>
          <w:sz w:val="24"/>
          <w:szCs w:val="24"/>
        </w:rPr>
        <w:t>trasiturus</w:t>
      </w:r>
      <w:proofErr w:type="spellEnd"/>
      <w:r w:rsidR="00A6186D" w:rsidRPr="006F61C3">
        <w:rPr>
          <w:sz w:val="24"/>
          <w:szCs w:val="24"/>
        </w:rPr>
        <w:t xml:space="preserve"> </w:t>
      </w:r>
      <w:proofErr w:type="spellStart"/>
      <w:r w:rsidR="00A6186D" w:rsidRPr="006F61C3">
        <w:rPr>
          <w:sz w:val="24"/>
          <w:szCs w:val="24"/>
        </w:rPr>
        <w:t>eram</w:t>
      </w:r>
      <w:proofErr w:type="spellEnd"/>
      <w:r w:rsidR="00A6186D" w:rsidRPr="006F61C3">
        <w:rPr>
          <w:sz w:val="24"/>
          <w:szCs w:val="24"/>
        </w:rPr>
        <w:t xml:space="preserve"> </w:t>
      </w:r>
      <w:proofErr w:type="spellStart"/>
      <w:r w:rsidR="00A6186D" w:rsidRPr="006F61C3">
        <w:rPr>
          <w:sz w:val="24"/>
          <w:szCs w:val="24"/>
        </w:rPr>
        <w:t>periculosa</w:t>
      </w:r>
      <w:proofErr w:type="spellEnd"/>
      <w:r w:rsidR="00A6186D" w:rsidRPr="006F61C3">
        <w:rPr>
          <w:sz w:val="24"/>
          <w:szCs w:val="24"/>
        </w:rPr>
        <w:t xml:space="preserve"> </w:t>
      </w:r>
      <w:proofErr w:type="spellStart"/>
      <w:r w:rsidR="00A6186D" w:rsidRPr="006F61C3">
        <w:rPr>
          <w:sz w:val="24"/>
          <w:szCs w:val="24"/>
        </w:rPr>
        <w:t>nimis</w:t>
      </w:r>
      <w:proofErr w:type="spellEnd"/>
      <w:r w:rsidR="00A6186D" w:rsidRPr="006F61C3">
        <w:rPr>
          <w:sz w:val="24"/>
          <w:szCs w:val="24"/>
        </w:rPr>
        <w:t xml:space="preserve"> propter leones et vermes et </w:t>
      </w:r>
      <w:proofErr w:type="spellStart"/>
      <w:r w:rsidR="00A6186D" w:rsidRPr="006F61C3">
        <w:rPr>
          <w:sz w:val="24"/>
          <w:szCs w:val="24"/>
        </w:rPr>
        <w:t>bestias</w:t>
      </w:r>
      <w:proofErr w:type="spellEnd"/>
      <w:r w:rsidR="00A6186D" w:rsidRPr="006F61C3">
        <w:rPr>
          <w:sz w:val="24"/>
          <w:szCs w:val="24"/>
        </w:rPr>
        <w:t xml:space="preserve"> alias</w:t>
      </w:r>
      <w:r>
        <w:rPr>
          <w:sz w:val="24"/>
          <w:szCs w:val="24"/>
        </w:rPr>
        <w:t>.</w:t>
      </w:r>
      <w:r w:rsidR="00CE6FDE">
        <w:rPr>
          <w:sz w:val="24"/>
          <w:szCs w:val="24"/>
        </w:rPr>
        <w:t xml:space="preserve"> </w:t>
      </w:r>
      <w:proofErr w:type="spellStart"/>
      <w:r w:rsidR="00CE6FDE">
        <w:rPr>
          <w:sz w:val="24"/>
          <w:szCs w:val="24"/>
        </w:rPr>
        <w:t>preterea</w:t>
      </w:r>
      <w:proofErr w:type="spellEnd"/>
      <w:r w:rsidR="00A6186D" w:rsidRPr="006F61C3">
        <w:rPr>
          <w:sz w:val="24"/>
          <w:szCs w:val="24"/>
        </w:rPr>
        <w:t xml:space="preserve"> </w:t>
      </w:r>
      <w:proofErr w:type="spellStart"/>
      <w:r w:rsidR="00A6186D" w:rsidRPr="006F61C3">
        <w:rPr>
          <w:sz w:val="24"/>
          <w:szCs w:val="24"/>
        </w:rPr>
        <w:t>bendwini</w:t>
      </w:r>
      <w:proofErr w:type="spellEnd"/>
      <w:r w:rsidR="00CE6FDE">
        <w:rPr>
          <w:sz w:val="24"/>
          <w:szCs w:val="24"/>
        </w:rPr>
        <w:t>,</w:t>
      </w:r>
      <w:r w:rsidR="00CE6FDE">
        <w:rPr>
          <w:rStyle w:val="FootnoteReference"/>
          <w:sz w:val="24"/>
          <w:szCs w:val="24"/>
        </w:rPr>
        <w:footnoteReference w:id="51"/>
      </w:r>
      <w:r w:rsidR="00A6186D" w:rsidRPr="006F61C3">
        <w:rPr>
          <w:sz w:val="24"/>
          <w:szCs w:val="24"/>
        </w:rPr>
        <w:t xml:space="preserve"> qui sunt </w:t>
      </w:r>
      <w:proofErr w:type="spellStart"/>
      <w:r w:rsidR="00A6186D" w:rsidRPr="006F61C3">
        <w:rPr>
          <w:sz w:val="24"/>
          <w:szCs w:val="24"/>
        </w:rPr>
        <w:t>madyanite</w:t>
      </w:r>
      <w:proofErr w:type="spellEnd"/>
      <w:r w:rsidR="00CE6FDE">
        <w:rPr>
          <w:sz w:val="24"/>
          <w:szCs w:val="24"/>
        </w:rPr>
        <w:t>,</w:t>
      </w:r>
      <w:r w:rsidR="00A6186D" w:rsidRPr="006F61C3">
        <w:rPr>
          <w:sz w:val="24"/>
          <w:szCs w:val="24"/>
        </w:rPr>
        <w:t xml:space="preserve"> </w:t>
      </w:r>
      <w:proofErr w:type="spellStart"/>
      <w:r w:rsidR="00A6186D" w:rsidRPr="006F61C3">
        <w:rPr>
          <w:sz w:val="24"/>
          <w:szCs w:val="24"/>
        </w:rPr>
        <w:t>excubant</w:t>
      </w:r>
      <w:proofErr w:type="spellEnd"/>
      <w:r w:rsidR="00A6186D" w:rsidRPr="006F61C3">
        <w:rPr>
          <w:sz w:val="24"/>
          <w:szCs w:val="24"/>
        </w:rPr>
        <w:t xml:space="preserve"> in </w:t>
      </w:r>
      <w:proofErr w:type="spellStart"/>
      <w:r w:rsidR="00A6186D" w:rsidRPr="006F61C3">
        <w:rPr>
          <w:sz w:val="24"/>
          <w:szCs w:val="24"/>
        </w:rPr>
        <w:t>locis</w:t>
      </w:r>
      <w:proofErr w:type="spellEnd"/>
      <w:r w:rsidR="00A6186D" w:rsidRPr="006F61C3">
        <w:rPr>
          <w:sz w:val="24"/>
          <w:szCs w:val="24"/>
        </w:rPr>
        <w:t xml:space="preserve"> </w:t>
      </w:r>
      <w:proofErr w:type="spellStart"/>
      <w:r w:rsidR="00A6186D" w:rsidRPr="006F61C3">
        <w:rPr>
          <w:sz w:val="24"/>
          <w:szCs w:val="24"/>
        </w:rPr>
        <w:t>illis</w:t>
      </w:r>
      <w:proofErr w:type="spellEnd"/>
      <w:r w:rsidR="00A6186D" w:rsidRPr="006F61C3">
        <w:rPr>
          <w:sz w:val="24"/>
          <w:szCs w:val="24"/>
        </w:rPr>
        <w:t xml:space="preserve"> </w:t>
      </w:r>
      <w:proofErr w:type="spellStart"/>
      <w:r w:rsidR="00A6186D" w:rsidRPr="006F61C3">
        <w:rPr>
          <w:sz w:val="24"/>
          <w:szCs w:val="24"/>
        </w:rPr>
        <w:t>agentes</w:t>
      </w:r>
      <w:proofErr w:type="spellEnd"/>
      <w:r w:rsidR="00A6186D" w:rsidRPr="006F61C3">
        <w:rPr>
          <w:sz w:val="24"/>
          <w:szCs w:val="24"/>
        </w:rPr>
        <w:t xml:space="preserve"> </w:t>
      </w:r>
      <w:proofErr w:type="spellStart"/>
      <w:r w:rsidR="00A6186D" w:rsidRPr="006F61C3">
        <w:rPr>
          <w:sz w:val="24"/>
          <w:szCs w:val="24"/>
        </w:rPr>
        <w:t>custodias</w:t>
      </w:r>
      <w:proofErr w:type="spellEnd"/>
      <w:r w:rsidR="00A6186D" w:rsidRPr="006F61C3">
        <w:rPr>
          <w:sz w:val="24"/>
          <w:szCs w:val="24"/>
        </w:rPr>
        <w:t xml:space="preserve"> circa </w:t>
      </w:r>
      <w:proofErr w:type="spellStart"/>
      <w:r w:rsidR="00A6186D" w:rsidRPr="006F61C3">
        <w:rPr>
          <w:sz w:val="24"/>
          <w:szCs w:val="24"/>
        </w:rPr>
        <w:t>camelos</w:t>
      </w:r>
      <w:proofErr w:type="spellEnd"/>
      <w:r w:rsidR="00A6186D" w:rsidRPr="006F61C3">
        <w:rPr>
          <w:sz w:val="24"/>
          <w:szCs w:val="24"/>
        </w:rPr>
        <w:t xml:space="preserve"> et </w:t>
      </w:r>
      <w:proofErr w:type="spellStart"/>
      <w:r w:rsidR="00A6186D" w:rsidRPr="006F61C3">
        <w:rPr>
          <w:sz w:val="24"/>
          <w:szCs w:val="24"/>
        </w:rPr>
        <w:t>dromedarios</w:t>
      </w:r>
      <w:proofErr w:type="spellEnd"/>
      <w:r w:rsidR="00A6186D" w:rsidRPr="006F61C3">
        <w:rPr>
          <w:sz w:val="24"/>
          <w:szCs w:val="24"/>
        </w:rPr>
        <w:t xml:space="preserve"> et </w:t>
      </w:r>
      <w:proofErr w:type="spellStart"/>
      <w:r w:rsidR="00A6186D" w:rsidRPr="006F61C3">
        <w:rPr>
          <w:sz w:val="24"/>
          <w:szCs w:val="24"/>
        </w:rPr>
        <w:t>pecora</w:t>
      </w:r>
      <w:proofErr w:type="spellEnd"/>
      <w:r w:rsidR="00A6186D" w:rsidRPr="006F61C3">
        <w:rPr>
          <w:sz w:val="24"/>
          <w:szCs w:val="24"/>
        </w:rPr>
        <w:t xml:space="preserve"> </w:t>
      </w:r>
      <w:proofErr w:type="spellStart"/>
      <w:r w:rsidR="00A6186D" w:rsidRPr="006F61C3">
        <w:rPr>
          <w:sz w:val="24"/>
          <w:szCs w:val="24"/>
        </w:rPr>
        <w:t>sua</w:t>
      </w:r>
      <w:proofErr w:type="spellEnd"/>
      <w:r w:rsidR="00CE6FDE">
        <w:rPr>
          <w:sz w:val="24"/>
          <w:szCs w:val="24"/>
        </w:rPr>
        <w:t>.</w:t>
      </w:r>
      <w:r w:rsidR="00A6186D" w:rsidRPr="006F61C3">
        <w:rPr>
          <w:sz w:val="24"/>
          <w:szCs w:val="24"/>
        </w:rPr>
        <w:t xml:space="preserve"> qui sunt </w:t>
      </w:r>
      <w:proofErr w:type="spellStart"/>
      <w:r w:rsidR="00A6186D" w:rsidRPr="006F61C3">
        <w:rPr>
          <w:sz w:val="24"/>
          <w:szCs w:val="24"/>
        </w:rPr>
        <w:t>homines</w:t>
      </w:r>
      <w:proofErr w:type="spellEnd"/>
      <w:r w:rsidR="00A6186D" w:rsidRPr="006F61C3">
        <w:rPr>
          <w:sz w:val="24"/>
          <w:szCs w:val="24"/>
        </w:rPr>
        <w:t xml:space="preserve"> </w:t>
      </w:r>
      <w:proofErr w:type="spellStart"/>
      <w:r w:rsidR="00A6186D" w:rsidRPr="006F61C3">
        <w:rPr>
          <w:sz w:val="24"/>
          <w:szCs w:val="24"/>
        </w:rPr>
        <w:t>omnino</w:t>
      </w:r>
      <w:proofErr w:type="spellEnd"/>
      <w:r w:rsidR="00A6186D" w:rsidRPr="006F61C3">
        <w:rPr>
          <w:sz w:val="24"/>
          <w:szCs w:val="24"/>
        </w:rPr>
        <w:t xml:space="preserve"> </w:t>
      </w:r>
      <w:proofErr w:type="spellStart"/>
      <w:r w:rsidR="00A6186D" w:rsidRPr="006F61C3">
        <w:rPr>
          <w:sz w:val="24"/>
          <w:szCs w:val="24"/>
        </w:rPr>
        <w:t>silvestres</w:t>
      </w:r>
      <w:proofErr w:type="spellEnd"/>
      <w:r w:rsidR="00A6186D" w:rsidRPr="006F61C3">
        <w:rPr>
          <w:sz w:val="24"/>
          <w:szCs w:val="24"/>
        </w:rPr>
        <w:t xml:space="preserve"> </w:t>
      </w:r>
      <w:proofErr w:type="spellStart"/>
      <w:r w:rsidR="00A6186D" w:rsidRPr="006F61C3">
        <w:rPr>
          <w:sz w:val="24"/>
          <w:szCs w:val="24"/>
        </w:rPr>
        <w:t>numquam</w:t>
      </w:r>
      <w:proofErr w:type="spellEnd"/>
      <w:r w:rsidR="00A6186D" w:rsidRPr="006F61C3">
        <w:rPr>
          <w:sz w:val="24"/>
          <w:szCs w:val="24"/>
        </w:rPr>
        <w:t xml:space="preserve"> sub </w:t>
      </w:r>
      <w:proofErr w:type="spellStart"/>
      <w:r w:rsidR="00A6186D" w:rsidRPr="006F61C3">
        <w:rPr>
          <w:sz w:val="24"/>
          <w:szCs w:val="24"/>
        </w:rPr>
        <w:t>tecto</w:t>
      </w:r>
      <w:proofErr w:type="spellEnd"/>
      <w:r w:rsidR="00A6186D" w:rsidRPr="006F61C3">
        <w:rPr>
          <w:sz w:val="24"/>
          <w:szCs w:val="24"/>
        </w:rPr>
        <w:t xml:space="preserve"> sed semper sub divo </w:t>
      </w:r>
      <w:proofErr w:type="spellStart"/>
      <w:r w:rsidR="00A6186D" w:rsidRPr="006F61C3">
        <w:rPr>
          <w:sz w:val="24"/>
          <w:szCs w:val="24"/>
        </w:rPr>
        <w:t>degentes</w:t>
      </w:r>
      <w:proofErr w:type="spellEnd"/>
      <w:r>
        <w:rPr>
          <w:sz w:val="24"/>
          <w:szCs w:val="24"/>
        </w:rPr>
        <w:t>,</w:t>
      </w:r>
      <w:r w:rsidR="00A6186D" w:rsidRPr="006F61C3">
        <w:rPr>
          <w:sz w:val="24"/>
          <w:szCs w:val="24"/>
        </w:rPr>
        <w:t xml:space="preserve"> qui nulli </w:t>
      </w:r>
      <w:proofErr w:type="spellStart"/>
      <w:r w:rsidR="00A6186D" w:rsidRPr="006F61C3">
        <w:rPr>
          <w:sz w:val="24"/>
          <w:szCs w:val="24"/>
        </w:rPr>
        <w:t>parcunt</w:t>
      </w:r>
      <w:proofErr w:type="spellEnd"/>
      <w:r w:rsidR="00A6186D" w:rsidRPr="006F61C3">
        <w:rPr>
          <w:sz w:val="24"/>
          <w:szCs w:val="24"/>
        </w:rPr>
        <w:t xml:space="preserve"> </w:t>
      </w:r>
      <w:proofErr w:type="spellStart"/>
      <w:r w:rsidR="00A6186D" w:rsidRPr="006F61C3">
        <w:rPr>
          <w:sz w:val="24"/>
          <w:szCs w:val="24"/>
        </w:rPr>
        <w:t>sexui</w:t>
      </w:r>
      <w:proofErr w:type="spellEnd"/>
      <w:r w:rsidR="00A6186D" w:rsidRPr="006F61C3">
        <w:rPr>
          <w:sz w:val="24"/>
          <w:szCs w:val="24"/>
        </w:rPr>
        <w:t xml:space="preserve"> vel</w:t>
      </w:r>
      <w:r w:rsidR="00CE6FDE">
        <w:rPr>
          <w:sz w:val="24"/>
          <w:szCs w:val="24"/>
        </w:rPr>
        <w:t xml:space="preserve"> </w:t>
      </w:r>
      <w:proofErr w:type="spellStart"/>
      <w:r w:rsidR="00A6186D" w:rsidRPr="006F61C3">
        <w:rPr>
          <w:sz w:val="24"/>
          <w:szCs w:val="24"/>
        </w:rPr>
        <w:t>etati</w:t>
      </w:r>
      <w:proofErr w:type="spellEnd"/>
      <w:r w:rsidR="00CE6FDE">
        <w:rPr>
          <w:sz w:val="24"/>
          <w:szCs w:val="24"/>
        </w:rPr>
        <w:t>,</w:t>
      </w:r>
      <w:r w:rsidR="00A6186D" w:rsidRPr="006F61C3">
        <w:rPr>
          <w:sz w:val="24"/>
          <w:szCs w:val="24"/>
        </w:rPr>
        <w:t xml:space="preserve"> sed sunt </w:t>
      </w:r>
      <w:proofErr w:type="spellStart"/>
      <w:r w:rsidR="00A6186D" w:rsidRPr="006F61C3">
        <w:rPr>
          <w:sz w:val="24"/>
          <w:szCs w:val="24"/>
        </w:rPr>
        <w:t>latrones</w:t>
      </w:r>
      <w:proofErr w:type="spellEnd"/>
      <w:r w:rsidR="00CE6FDE">
        <w:rPr>
          <w:sz w:val="24"/>
          <w:szCs w:val="24"/>
        </w:rPr>
        <w:t xml:space="preserve"> </w:t>
      </w:r>
      <w:proofErr w:type="spellStart"/>
      <w:r w:rsidR="00CE6FDE">
        <w:rPr>
          <w:sz w:val="24"/>
          <w:szCs w:val="24"/>
        </w:rPr>
        <w:t>crudelissimi</w:t>
      </w:r>
      <w:proofErr w:type="spellEnd"/>
      <w:r w:rsidR="00CE6FDE">
        <w:rPr>
          <w:sz w:val="24"/>
          <w:szCs w:val="24"/>
        </w:rPr>
        <w:t xml:space="preserve"> et </w:t>
      </w:r>
      <w:proofErr w:type="spellStart"/>
      <w:r w:rsidR="00CE6FDE">
        <w:rPr>
          <w:sz w:val="24"/>
          <w:szCs w:val="24"/>
        </w:rPr>
        <w:t>fures</w:t>
      </w:r>
      <w:proofErr w:type="spellEnd"/>
      <w:r w:rsidR="00CE6FDE">
        <w:rPr>
          <w:sz w:val="24"/>
          <w:szCs w:val="24"/>
        </w:rPr>
        <w:t xml:space="preserve"> et </w:t>
      </w:r>
      <w:proofErr w:type="spellStart"/>
      <w:r w:rsidR="00CE6FDE">
        <w:rPr>
          <w:sz w:val="24"/>
          <w:szCs w:val="24"/>
        </w:rPr>
        <w:t>omne</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occur</w:t>
      </w:r>
      <w:r w:rsidR="00A6186D" w:rsidRPr="00CE6FDE">
        <w:rPr>
          <w:sz w:val="24"/>
          <w:szCs w:val="24"/>
          <w:highlight w:val="yellow"/>
        </w:rPr>
        <w:t>run</w:t>
      </w:r>
      <w:r w:rsidR="00A6186D" w:rsidRPr="006F61C3">
        <w:rPr>
          <w:sz w:val="24"/>
          <w:szCs w:val="24"/>
        </w:rPr>
        <w:t>t</w:t>
      </w:r>
      <w:proofErr w:type="spellEnd"/>
      <w:r w:rsidR="00A6186D" w:rsidRPr="006F61C3">
        <w:rPr>
          <w:sz w:val="24"/>
          <w:szCs w:val="24"/>
        </w:rPr>
        <w:t xml:space="preserve"> </w:t>
      </w:r>
      <w:proofErr w:type="spellStart"/>
      <w:r w:rsidR="00A6186D" w:rsidRPr="006F61C3">
        <w:rPr>
          <w:sz w:val="24"/>
          <w:szCs w:val="24"/>
        </w:rPr>
        <w:t>occidunt</w:t>
      </w:r>
      <w:proofErr w:type="spellEnd"/>
      <w:r w:rsidR="00A6186D" w:rsidRPr="006F61C3">
        <w:rPr>
          <w:sz w:val="24"/>
          <w:szCs w:val="24"/>
        </w:rPr>
        <w:t xml:space="preserve"> et </w:t>
      </w:r>
      <w:proofErr w:type="spellStart"/>
      <w:r w:rsidR="00A6186D" w:rsidRPr="006F61C3">
        <w:rPr>
          <w:sz w:val="24"/>
          <w:szCs w:val="24"/>
        </w:rPr>
        <w:t>despoliant</w:t>
      </w:r>
      <w:proofErr w:type="spellEnd"/>
      <w:r>
        <w:rPr>
          <w:sz w:val="24"/>
          <w:szCs w:val="24"/>
        </w:rPr>
        <w:t>.</w:t>
      </w:r>
      <w:r w:rsidR="00A6186D" w:rsidRPr="006F61C3">
        <w:rPr>
          <w:sz w:val="24"/>
          <w:szCs w:val="24"/>
        </w:rPr>
        <w:t xml:space="preserve"> et dixit </w:t>
      </w:r>
      <w:proofErr w:type="spellStart"/>
      <w:r w:rsidR="00A6186D" w:rsidRPr="006F61C3">
        <w:rPr>
          <w:sz w:val="24"/>
          <w:szCs w:val="24"/>
        </w:rPr>
        <w:t>michi</w:t>
      </w:r>
      <w:proofErr w:type="spellEnd"/>
      <w:r w:rsidR="00A6186D" w:rsidRPr="006F61C3">
        <w:rPr>
          <w:sz w:val="24"/>
          <w:szCs w:val="24"/>
        </w:rPr>
        <w:t xml:space="preserve"> </w:t>
      </w:r>
      <w:proofErr w:type="spellStart"/>
      <w:r w:rsidR="00A6186D" w:rsidRPr="006F61C3">
        <w:rPr>
          <w:sz w:val="24"/>
          <w:szCs w:val="24"/>
        </w:rPr>
        <w:t>admiraldus</w:t>
      </w:r>
      <w:proofErr w:type="spellEnd"/>
      <w:r w:rsidR="00A6186D" w:rsidRPr="006F61C3">
        <w:rPr>
          <w:sz w:val="24"/>
          <w:szCs w:val="24"/>
        </w:rPr>
        <w:t xml:space="preserve"> de </w:t>
      </w:r>
      <w:proofErr w:type="spellStart"/>
      <w:r w:rsidR="00A6186D" w:rsidRPr="006F61C3">
        <w:rPr>
          <w:sz w:val="24"/>
          <w:szCs w:val="24"/>
        </w:rPr>
        <w:t>iericho</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20 </w:t>
      </w:r>
      <w:proofErr w:type="spellStart"/>
      <w:r w:rsidR="00A6186D" w:rsidRPr="006F61C3">
        <w:rPr>
          <w:sz w:val="24"/>
          <w:szCs w:val="24"/>
        </w:rPr>
        <w:t>sarraceni</w:t>
      </w:r>
      <w:proofErr w:type="spellEnd"/>
      <w:r w:rsidR="00A6186D" w:rsidRPr="006F61C3">
        <w:rPr>
          <w:sz w:val="24"/>
          <w:szCs w:val="24"/>
        </w:rPr>
        <w:t xml:space="preserve"> </w:t>
      </w:r>
      <w:proofErr w:type="spellStart"/>
      <w:r w:rsidR="00A6186D" w:rsidRPr="006F61C3">
        <w:rPr>
          <w:sz w:val="24"/>
          <w:szCs w:val="24"/>
        </w:rPr>
        <w:t>armanti</w:t>
      </w:r>
      <w:proofErr w:type="spellEnd"/>
      <w:r w:rsidR="00A6186D" w:rsidRPr="006F61C3">
        <w:rPr>
          <w:sz w:val="24"/>
          <w:szCs w:val="24"/>
        </w:rPr>
        <w:t xml:space="preserve"> non </w:t>
      </w:r>
      <w:proofErr w:type="spellStart"/>
      <w:r w:rsidR="00A6186D" w:rsidRPr="006F61C3">
        <w:rPr>
          <w:sz w:val="24"/>
          <w:szCs w:val="24"/>
        </w:rPr>
        <w:t>possent</w:t>
      </w:r>
      <w:proofErr w:type="spellEnd"/>
      <w:r w:rsidR="00A6186D" w:rsidRPr="006F61C3">
        <w:rPr>
          <w:sz w:val="24"/>
          <w:szCs w:val="24"/>
        </w:rPr>
        <w:t xml:space="preserve"> </w:t>
      </w:r>
      <w:proofErr w:type="spellStart"/>
      <w:r w:rsidR="00A6186D" w:rsidRPr="006F61C3">
        <w:rPr>
          <w:sz w:val="24"/>
          <w:szCs w:val="24"/>
        </w:rPr>
        <w:t>transire</w:t>
      </w:r>
      <w:proofErr w:type="spellEnd"/>
      <w:r w:rsidR="00A6186D" w:rsidRPr="006F61C3">
        <w:rPr>
          <w:sz w:val="24"/>
          <w:szCs w:val="24"/>
        </w:rPr>
        <w:t xml:space="preserve"> </w:t>
      </w:r>
      <w:proofErr w:type="spellStart"/>
      <w:r w:rsidR="00A6186D" w:rsidRPr="006F61C3">
        <w:rPr>
          <w:sz w:val="24"/>
          <w:szCs w:val="24"/>
        </w:rPr>
        <w:t>loca</w:t>
      </w:r>
      <w:proofErr w:type="spellEnd"/>
      <w:r w:rsidR="00A6186D" w:rsidRPr="006F61C3">
        <w:rPr>
          <w:sz w:val="24"/>
          <w:szCs w:val="24"/>
        </w:rPr>
        <w:t xml:space="preserve"> </w:t>
      </w:r>
      <w:proofErr w:type="spellStart"/>
      <w:r w:rsidR="00A6186D" w:rsidRPr="006F61C3">
        <w:rPr>
          <w:sz w:val="24"/>
          <w:szCs w:val="24"/>
        </w:rPr>
        <w:t>illa</w:t>
      </w:r>
      <w:proofErr w:type="spellEnd"/>
      <w:r w:rsidR="00CE6FDE">
        <w:rPr>
          <w:sz w:val="24"/>
          <w:szCs w:val="24"/>
        </w:rPr>
        <w:t>.</w:t>
      </w:r>
      <w:r w:rsidR="00A6186D" w:rsidRPr="006F61C3">
        <w:rPr>
          <w:sz w:val="24"/>
          <w:szCs w:val="24"/>
        </w:rPr>
        <w:t xml:space="preserve"> </w:t>
      </w:r>
      <w:proofErr w:type="spellStart"/>
      <w:r w:rsidR="00A6186D" w:rsidRPr="006F61C3">
        <w:rPr>
          <w:sz w:val="24"/>
          <w:szCs w:val="24"/>
        </w:rPr>
        <w:t>Sepe</w:t>
      </w:r>
      <w:proofErr w:type="spellEnd"/>
      <w:r w:rsidR="00A6186D" w:rsidRPr="006F61C3">
        <w:rPr>
          <w:sz w:val="24"/>
          <w:szCs w:val="24"/>
        </w:rPr>
        <w:t xml:space="preserve"> </w:t>
      </w:r>
      <w:proofErr w:type="spellStart"/>
      <w:r w:rsidR="00A6186D" w:rsidRPr="006F61C3">
        <w:rPr>
          <w:sz w:val="24"/>
          <w:szCs w:val="24"/>
        </w:rPr>
        <w:t>etiam</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dicebant</w:t>
      </w:r>
      <w:proofErr w:type="spellEnd"/>
      <w:r w:rsidR="00A6186D" w:rsidRPr="006F61C3">
        <w:rPr>
          <w:sz w:val="24"/>
          <w:szCs w:val="24"/>
        </w:rPr>
        <w:t xml:space="preserve"> mare </w:t>
      </w:r>
      <w:proofErr w:type="spellStart"/>
      <w:r w:rsidR="00A6186D" w:rsidRPr="006F61C3">
        <w:rPr>
          <w:sz w:val="24"/>
          <w:szCs w:val="24"/>
        </w:rPr>
        <w:t>illud</w:t>
      </w:r>
      <w:proofErr w:type="spellEnd"/>
      <w:r w:rsidR="00A6186D" w:rsidRPr="006F61C3">
        <w:rPr>
          <w:sz w:val="24"/>
          <w:szCs w:val="24"/>
        </w:rPr>
        <w:t xml:space="preserve"> </w:t>
      </w:r>
      <w:proofErr w:type="spellStart"/>
      <w:r w:rsidR="00A6186D" w:rsidRPr="006F61C3">
        <w:rPr>
          <w:sz w:val="24"/>
          <w:szCs w:val="24"/>
        </w:rPr>
        <w:t>excrescit</w:t>
      </w:r>
      <w:proofErr w:type="spellEnd"/>
      <w:r w:rsidR="00A6186D" w:rsidRPr="006F61C3">
        <w:rPr>
          <w:sz w:val="24"/>
          <w:szCs w:val="24"/>
        </w:rPr>
        <w:t xml:space="preserve"> </w:t>
      </w:r>
      <w:proofErr w:type="spellStart"/>
      <w:r w:rsidR="00A6186D" w:rsidRPr="006F61C3">
        <w:rPr>
          <w:sz w:val="24"/>
          <w:szCs w:val="24"/>
        </w:rPr>
        <w:t>ut</w:t>
      </w:r>
      <w:proofErr w:type="spellEnd"/>
      <w:r w:rsidR="00A6186D" w:rsidRPr="006F61C3">
        <w:rPr>
          <w:sz w:val="24"/>
          <w:szCs w:val="24"/>
        </w:rPr>
        <w:t xml:space="preserve"> </w:t>
      </w:r>
      <w:proofErr w:type="spellStart"/>
      <w:r w:rsidR="00A6186D" w:rsidRPr="006F61C3">
        <w:rPr>
          <w:sz w:val="24"/>
          <w:szCs w:val="24"/>
        </w:rPr>
        <w:t>operiat</w:t>
      </w:r>
      <w:proofErr w:type="spellEnd"/>
      <w:r w:rsidR="00A6186D" w:rsidRPr="006F61C3">
        <w:rPr>
          <w:sz w:val="24"/>
          <w:szCs w:val="24"/>
        </w:rPr>
        <w:t xml:space="preserve"> </w:t>
      </w:r>
      <w:proofErr w:type="spellStart"/>
      <w:r w:rsidR="00A6186D" w:rsidRPr="006F61C3">
        <w:rPr>
          <w:sz w:val="24"/>
          <w:szCs w:val="24"/>
        </w:rPr>
        <w:t>statuam</w:t>
      </w:r>
      <w:proofErr w:type="spellEnd"/>
      <w:r w:rsidR="00A6186D" w:rsidRPr="006F61C3">
        <w:rPr>
          <w:sz w:val="24"/>
          <w:szCs w:val="24"/>
        </w:rPr>
        <w:t xml:space="preserve"> </w:t>
      </w:r>
      <w:proofErr w:type="spellStart"/>
      <w:r w:rsidR="00A6186D" w:rsidRPr="006F61C3">
        <w:rPr>
          <w:sz w:val="24"/>
          <w:szCs w:val="24"/>
        </w:rPr>
        <w:t>illam</w:t>
      </w:r>
      <w:proofErr w:type="spellEnd"/>
      <w:r w:rsidR="00A6186D" w:rsidRPr="006F61C3">
        <w:rPr>
          <w:sz w:val="24"/>
          <w:szCs w:val="24"/>
        </w:rPr>
        <w:t xml:space="preserve"> </w:t>
      </w:r>
      <w:proofErr w:type="spellStart"/>
      <w:r w:rsidR="00A6186D" w:rsidRPr="006F61C3">
        <w:rPr>
          <w:sz w:val="24"/>
          <w:szCs w:val="24"/>
        </w:rPr>
        <w:t>totam</w:t>
      </w:r>
      <w:proofErr w:type="spellEnd"/>
      <w:r w:rsidR="00A6186D" w:rsidRPr="006F61C3">
        <w:rPr>
          <w:sz w:val="24"/>
          <w:szCs w:val="24"/>
        </w:rPr>
        <w:t xml:space="preserve"> et </w:t>
      </w:r>
      <w:proofErr w:type="spellStart"/>
      <w:r w:rsidR="00A6186D" w:rsidRPr="006F61C3">
        <w:rPr>
          <w:sz w:val="24"/>
          <w:szCs w:val="24"/>
        </w:rPr>
        <w:t>sepe</w:t>
      </w:r>
      <w:proofErr w:type="spellEnd"/>
      <w:r w:rsidR="00A6186D" w:rsidRPr="006F61C3">
        <w:rPr>
          <w:sz w:val="24"/>
          <w:szCs w:val="24"/>
        </w:rPr>
        <w:t xml:space="preserve"> </w:t>
      </w:r>
      <w:proofErr w:type="spellStart"/>
      <w:r w:rsidR="00A6186D" w:rsidRPr="006F61C3">
        <w:rPr>
          <w:sz w:val="24"/>
          <w:szCs w:val="24"/>
        </w:rPr>
        <w:t>videtur</w:t>
      </w:r>
      <w:proofErr w:type="spellEnd"/>
      <w:r w:rsidR="00A6186D" w:rsidRPr="006F61C3">
        <w:rPr>
          <w:sz w:val="24"/>
          <w:szCs w:val="24"/>
        </w:rPr>
        <w:t xml:space="preserve"> </w:t>
      </w:r>
      <w:proofErr w:type="spellStart"/>
      <w:r w:rsidR="00A6186D" w:rsidRPr="006F61C3">
        <w:rPr>
          <w:sz w:val="24"/>
          <w:szCs w:val="24"/>
        </w:rPr>
        <w:t>usque</w:t>
      </w:r>
      <w:proofErr w:type="spellEnd"/>
      <w:r w:rsidR="00A6186D" w:rsidRPr="006F61C3">
        <w:rPr>
          <w:sz w:val="24"/>
          <w:szCs w:val="24"/>
        </w:rPr>
        <w:t xml:space="preserve"> ad pectus vel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genua</w:t>
      </w:r>
      <w:proofErr w:type="spellEnd"/>
      <w:r w:rsidR="00A6186D" w:rsidRPr="006F61C3">
        <w:rPr>
          <w:sz w:val="24"/>
          <w:szCs w:val="24"/>
        </w:rPr>
        <w:t xml:space="preserve"> loco medio stans inter </w:t>
      </w:r>
      <w:proofErr w:type="spellStart"/>
      <w:r w:rsidR="00A6186D" w:rsidRPr="006F61C3">
        <w:rPr>
          <w:sz w:val="24"/>
          <w:szCs w:val="24"/>
        </w:rPr>
        <w:t>civitatem</w:t>
      </w:r>
      <w:proofErr w:type="spellEnd"/>
      <w:r w:rsidR="00A6186D" w:rsidRPr="006F61C3">
        <w:rPr>
          <w:sz w:val="24"/>
          <w:szCs w:val="24"/>
        </w:rPr>
        <w:t xml:space="preserve"> </w:t>
      </w:r>
      <w:proofErr w:type="spellStart"/>
      <w:r w:rsidR="00A6186D" w:rsidRPr="006F61C3">
        <w:rPr>
          <w:sz w:val="24"/>
          <w:szCs w:val="24"/>
        </w:rPr>
        <w:t>segor</w:t>
      </w:r>
      <w:proofErr w:type="spellEnd"/>
      <w:r w:rsidR="00A6186D" w:rsidRPr="006F61C3">
        <w:rPr>
          <w:sz w:val="24"/>
          <w:szCs w:val="24"/>
        </w:rPr>
        <w:t xml:space="preserve"> et mare</w:t>
      </w:r>
      <w:r w:rsidR="00CE6FDE">
        <w:rPr>
          <w:sz w:val="24"/>
          <w:szCs w:val="24"/>
        </w:rPr>
        <w:t>.</w:t>
      </w:r>
      <w:r w:rsidR="00A6186D" w:rsidRPr="006F61C3">
        <w:rPr>
          <w:sz w:val="24"/>
          <w:szCs w:val="24"/>
        </w:rPr>
        <w:t xml:space="preserve"> </w:t>
      </w:r>
      <w:proofErr w:type="spellStart"/>
      <w:r w:rsidR="00A6186D" w:rsidRPr="006F61C3">
        <w:rPr>
          <w:sz w:val="24"/>
          <w:szCs w:val="24"/>
        </w:rPr>
        <w:t>ista</w:t>
      </w:r>
      <w:proofErr w:type="spellEnd"/>
      <w:r w:rsidR="00A6186D" w:rsidRPr="006F61C3">
        <w:rPr>
          <w:sz w:val="24"/>
          <w:szCs w:val="24"/>
        </w:rPr>
        <w:t xml:space="preserve"> </w:t>
      </w:r>
      <w:proofErr w:type="spellStart"/>
      <w:r w:rsidR="00A6186D" w:rsidRPr="006F61C3">
        <w:rPr>
          <w:sz w:val="24"/>
          <w:szCs w:val="24"/>
        </w:rPr>
        <w:t>retraxerunt</w:t>
      </w:r>
      <w:proofErr w:type="spellEnd"/>
      <w:r w:rsidR="00A6186D" w:rsidRPr="006F61C3">
        <w:rPr>
          <w:sz w:val="24"/>
          <w:szCs w:val="24"/>
        </w:rPr>
        <w:t xml:space="preserve"> me </w:t>
      </w:r>
      <w:proofErr w:type="spellStart"/>
      <w:r w:rsidR="00A6186D" w:rsidRPr="006F61C3">
        <w:rPr>
          <w:sz w:val="24"/>
          <w:szCs w:val="24"/>
        </w:rPr>
        <w:t>quod</w:t>
      </w:r>
      <w:proofErr w:type="spellEnd"/>
      <w:r w:rsidR="00A6186D" w:rsidRPr="006F61C3">
        <w:rPr>
          <w:sz w:val="24"/>
          <w:szCs w:val="24"/>
        </w:rPr>
        <w:t xml:space="preserve"> non </w:t>
      </w:r>
      <w:proofErr w:type="spellStart"/>
      <w:r w:rsidR="00A6186D" w:rsidRPr="006F61C3">
        <w:rPr>
          <w:sz w:val="24"/>
          <w:szCs w:val="24"/>
        </w:rPr>
        <w:t>processi</w:t>
      </w:r>
      <w:proofErr w:type="spellEnd"/>
      <w:r w:rsidR="00CE6FDE">
        <w:rPr>
          <w:sz w:val="24"/>
          <w:szCs w:val="24"/>
        </w:rPr>
        <w:t>.</w:t>
      </w:r>
      <w:r w:rsidR="00A6186D" w:rsidRPr="006F61C3">
        <w:rPr>
          <w:sz w:val="24"/>
          <w:szCs w:val="24"/>
        </w:rPr>
        <w:t xml:space="preserve"> </w:t>
      </w:r>
    </w:p>
    <w:p w14:paraId="4CB02087" w14:textId="55FE3C3B" w:rsidR="004B038E" w:rsidRDefault="00A6186D" w:rsidP="004A08D1">
      <w:pPr>
        <w:ind w:firstLine="720"/>
        <w:rPr>
          <w:sz w:val="24"/>
          <w:szCs w:val="24"/>
        </w:rPr>
      </w:pPr>
      <w:r w:rsidRPr="006F61C3">
        <w:rPr>
          <w:sz w:val="24"/>
          <w:szCs w:val="24"/>
        </w:rPr>
        <w:lastRenderedPageBreak/>
        <w:t xml:space="preserve">Mare </w:t>
      </w:r>
      <w:proofErr w:type="spellStart"/>
      <w:r w:rsidRPr="006F61C3">
        <w:rPr>
          <w:sz w:val="24"/>
          <w:szCs w:val="24"/>
        </w:rPr>
        <w:t>istud</w:t>
      </w:r>
      <w:proofErr w:type="spellEnd"/>
      <w:r w:rsidRPr="006F61C3">
        <w:rPr>
          <w:sz w:val="24"/>
          <w:szCs w:val="24"/>
        </w:rPr>
        <w:t xml:space="preserve"> </w:t>
      </w:r>
      <w:proofErr w:type="spellStart"/>
      <w:r w:rsidRPr="006F61C3">
        <w:rPr>
          <w:sz w:val="24"/>
          <w:szCs w:val="24"/>
        </w:rPr>
        <w:t>habet</w:t>
      </w:r>
      <w:proofErr w:type="spellEnd"/>
      <w:r w:rsidRPr="006F61C3">
        <w:rPr>
          <w:sz w:val="24"/>
          <w:szCs w:val="24"/>
        </w:rPr>
        <w:t xml:space="preserve"> in </w:t>
      </w:r>
      <w:proofErr w:type="spellStart"/>
      <w:r w:rsidRPr="006F61C3">
        <w:rPr>
          <w:sz w:val="24"/>
          <w:szCs w:val="24"/>
        </w:rPr>
        <w:t>latitudine</w:t>
      </w:r>
      <w:proofErr w:type="spellEnd"/>
      <w:r w:rsidRPr="006F61C3">
        <w:rPr>
          <w:sz w:val="24"/>
          <w:szCs w:val="24"/>
        </w:rPr>
        <w:t xml:space="preserve"> </w:t>
      </w:r>
      <w:proofErr w:type="spellStart"/>
      <w:r w:rsidRPr="006F61C3">
        <w:rPr>
          <w:sz w:val="24"/>
          <w:szCs w:val="24"/>
        </w:rPr>
        <w:t>plene</w:t>
      </w:r>
      <w:proofErr w:type="spellEnd"/>
      <w:r w:rsidRPr="006F61C3">
        <w:rPr>
          <w:sz w:val="24"/>
          <w:szCs w:val="24"/>
        </w:rPr>
        <w:t xml:space="preserve"> vi leucas </w:t>
      </w:r>
      <w:proofErr w:type="spellStart"/>
      <w:r w:rsidRPr="006F61C3">
        <w:rPr>
          <w:sz w:val="24"/>
          <w:szCs w:val="24"/>
        </w:rPr>
        <w:t>superfumans</w:t>
      </w:r>
      <w:proofErr w:type="spellEnd"/>
      <w:r w:rsidRPr="006F61C3">
        <w:rPr>
          <w:sz w:val="24"/>
          <w:szCs w:val="24"/>
        </w:rPr>
        <w:t xml:space="preserve"> et </w:t>
      </w:r>
      <w:proofErr w:type="spellStart"/>
      <w:r w:rsidRPr="006F61C3">
        <w:rPr>
          <w:sz w:val="24"/>
          <w:szCs w:val="24"/>
        </w:rPr>
        <w:t>tenebrosum</w:t>
      </w:r>
      <w:proofErr w:type="spellEnd"/>
      <w:r w:rsidRPr="006F61C3">
        <w:rPr>
          <w:sz w:val="24"/>
          <w:szCs w:val="24"/>
        </w:rPr>
        <w:t xml:space="preserve"> de </w:t>
      </w:r>
      <w:proofErr w:type="spellStart"/>
      <w:r w:rsidRPr="006F61C3">
        <w:rPr>
          <w:sz w:val="24"/>
          <w:szCs w:val="24"/>
        </w:rPr>
        <w:t>vaporibus</w:t>
      </w:r>
      <w:proofErr w:type="spellEnd"/>
      <w:r w:rsidRPr="006F61C3">
        <w:rPr>
          <w:sz w:val="24"/>
          <w:szCs w:val="24"/>
        </w:rPr>
        <w:t xml:space="preserve"> quasi</w:t>
      </w:r>
      <w:r w:rsidR="00D47C36">
        <w:rPr>
          <w:sz w:val="24"/>
          <w:szCs w:val="24"/>
        </w:rPr>
        <w:t xml:space="preserve"> </w:t>
      </w:r>
      <w:proofErr w:type="spellStart"/>
      <w:r w:rsidRPr="006F61C3">
        <w:rPr>
          <w:sz w:val="24"/>
          <w:szCs w:val="24"/>
        </w:rPr>
        <w:t>caminus</w:t>
      </w:r>
      <w:proofErr w:type="spellEnd"/>
      <w:r w:rsidRPr="006F61C3">
        <w:rPr>
          <w:sz w:val="24"/>
          <w:szCs w:val="24"/>
        </w:rPr>
        <w:t xml:space="preserve"> sit </w:t>
      </w:r>
      <w:proofErr w:type="spellStart"/>
      <w:r w:rsidRPr="006F61C3">
        <w:rPr>
          <w:sz w:val="24"/>
          <w:szCs w:val="24"/>
        </w:rPr>
        <w:t>inferni</w:t>
      </w:r>
      <w:proofErr w:type="spellEnd"/>
      <w:r w:rsidR="00D47C36">
        <w:rPr>
          <w:sz w:val="24"/>
          <w:szCs w:val="24"/>
        </w:rPr>
        <w:t>.</w:t>
      </w:r>
      <w:r w:rsidRPr="006F61C3">
        <w:rPr>
          <w:sz w:val="24"/>
          <w:szCs w:val="24"/>
        </w:rPr>
        <w:t xml:space="preserve"> </w:t>
      </w:r>
      <w:proofErr w:type="spellStart"/>
      <w:r w:rsidRPr="006F61C3">
        <w:rPr>
          <w:sz w:val="24"/>
          <w:szCs w:val="24"/>
        </w:rPr>
        <w:t>multa</w:t>
      </w:r>
      <w:proofErr w:type="spellEnd"/>
      <w:r w:rsidRPr="006F61C3">
        <w:rPr>
          <w:sz w:val="24"/>
          <w:szCs w:val="24"/>
        </w:rPr>
        <w:t xml:space="preserve"> alia </w:t>
      </w:r>
      <w:proofErr w:type="spellStart"/>
      <w:r w:rsidRPr="006F61C3">
        <w:rPr>
          <w:sz w:val="24"/>
          <w:szCs w:val="24"/>
        </w:rPr>
        <w:t>dicuntur</w:t>
      </w:r>
      <w:proofErr w:type="spellEnd"/>
      <w:r w:rsidRPr="006F61C3">
        <w:rPr>
          <w:sz w:val="24"/>
          <w:szCs w:val="24"/>
        </w:rPr>
        <w:t xml:space="preserve"> de ipso que </w:t>
      </w:r>
      <w:proofErr w:type="spellStart"/>
      <w:r w:rsidRPr="006F61C3">
        <w:rPr>
          <w:sz w:val="24"/>
          <w:szCs w:val="24"/>
        </w:rPr>
        <w:t>melius</w:t>
      </w:r>
      <w:proofErr w:type="spellEnd"/>
      <w:r w:rsidRPr="006F61C3">
        <w:rPr>
          <w:sz w:val="24"/>
          <w:szCs w:val="24"/>
        </w:rPr>
        <w:t xml:space="preserve"> ipse </w:t>
      </w:r>
      <w:proofErr w:type="spellStart"/>
      <w:r w:rsidRPr="006F61C3">
        <w:rPr>
          <w:sz w:val="24"/>
          <w:szCs w:val="24"/>
        </w:rPr>
        <w:t>nostis</w:t>
      </w:r>
      <w:proofErr w:type="spellEnd"/>
      <w:r w:rsidRPr="006F61C3">
        <w:rPr>
          <w:rStyle w:val="FootnoteReference"/>
          <w:sz w:val="24"/>
          <w:szCs w:val="24"/>
        </w:rPr>
        <w:footnoteReference w:id="52"/>
      </w:r>
      <w:r w:rsidRPr="006F61C3">
        <w:rPr>
          <w:sz w:val="24"/>
          <w:szCs w:val="24"/>
        </w:rPr>
        <w:t xml:space="preserve"> et </w:t>
      </w:r>
      <w:proofErr w:type="spellStart"/>
      <w:r w:rsidRPr="006F61C3">
        <w:rPr>
          <w:sz w:val="24"/>
          <w:szCs w:val="24"/>
        </w:rPr>
        <w:t>ideo</w:t>
      </w:r>
      <w:proofErr w:type="spellEnd"/>
      <w:r w:rsidRPr="006F61C3">
        <w:rPr>
          <w:sz w:val="24"/>
          <w:szCs w:val="24"/>
        </w:rPr>
        <w:t xml:space="preserve"> </w:t>
      </w:r>
      <w:proofErr w:type="spellStart"/>
      <w:r w:rsidRPr="006F61C3">
        <w:rPr>
          <w:sz w:val="24"/>
          <w:szCs w:val="24"/>
        </w:rPr>
        <w:t>pertraseo</w:t>
      </w:r>
      <w:proofErr w:type="spellEnd"/>
      <w:r w:rsidR="00D47C36">
        <w:rPr>
          <w:sz w:val="24"/>
          <w:szCs w:val="24"/>
        </w:rPr>
        <w:t>.</w:t>
      </w:r>
      <w:r w:rsidRPr="006F61C3">
        <w:rPr>
          <w:sz w:val="24"/>
          <w:szCs w:val="24"/>
        </w:rPr>
        <w:t xml:space="preserve"> </w:t>
      </w:r>
      <w:r w:rsidR="00D47C36" w:rsidRPr="00D47C36">
        <w:rPr>
          <w:sz w:val="24"/>
          <w:szCs w:val="24"/>
          <w:highlight w:val="green"/>
        </w:rPr>
        <w:t>Minus</w:t>
      </w:r>
      <w:r w:rsidR="00D47C36">
        <w:rPr>
          <w:rStyle w:val="FootnoteReference"/>
          <w:sz w:val="24"/>
          <w:szCs w:val="24"/>
          <w:highlight w:val="green"/>
        </w:rPr>
        <w:footnoteReference w:id="53"/>
      </w:r>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scribitur</w:t>
      </w:r>
      <w:proofErr w:type="spellEnd"/>
      <w:r w:rsidRPr="006F61C3">
        <w:rPr>
          <w:sz w:val="24"/>
          <w:szCs w:val="24"/>
        </w:rPr>
        <w:t xml:space="preserve"> et </w:t>
      </w:r>
      <w:proofErr w:type="spellStart"/>
      <w:r w:rsidRPr="006F61C3">
        <w:rPr>
          <w:sz w:val="24"/>
          <w:szCs w:val="24"/>
        </w:rPr>
        <w:t>dicitur</w:t>
      </w:r>
      <w:proofErr w:type="spellEnd"/>
      <w:r w:rsidRPr="006F61C3">
        <w:rPr>
          <w:sz w:val="24"/>
          <w:szCs w:val="24"/>
        </w:rPr>
        <w:t xml:space="preserve"> de ipso </w:t>
      </w:r>
      <w:proofErr w:type="spellStart"/>
      <w:r w:rsidRPr="006F61C3">
        <w:rPr>
          <w:sz w:val="24"/>
          <w:szCs w:val="24"/>
        </w:rPr>
        <w:t>quam</w:t>
      </w:r>
      <w:proofErr w:type="spellEnd"/>
      <w:r w:rsidRPr="006F61C3">
        <w:rPr>
          <w:sz w:val="24"/>
          <w:szCs w:val="24"/>
        </w:rPr>
        <w:t xml:space="preserve"> sit</w:t>
      </w:r>
      <w:r w:rsidR="00D47C36">
        <w:rPr>
          <w:sz w:val="24"/>
          <w:szCs w:val="24"/>
        </w:rPr>
        <w:t>.</w:t>
      </w:r>
      <w:r w:rsidR="00FE2817">
        <w:rPr>
          <w:rStyle w:val="FootnoteReference"/>
          <w:sz w:val="24"/>
          <w:szCs w:val="24"/>
        </w:rPr>
        <w:footnoteReference w:id="54"/>
      </w:r>
      <w:r w:rsidRPr="006F61C3">
        <w:rPr>
          <w:sz w:val="24"/>
          <w:szCs w:val="24"/>
        </w:rPr>
        <w:t xml:space="preserve"> in rei </w:t>
      </w:r>
      <w:proofErr w:type="spellStart"/>
      <w:r w:rsidRPr="006F61C3">
        <w:rPr>
          <w:sz w:val="24"/>
          <w:szCs w:val="24"/>
        </w:rPr>
        <w:t>veritate</w:t>
      </w:r>
      <w:proofErr w:type="spellEnd"/>
      <w:r w:rsidRPr="006F61C3">
        <w:rPr>
          <w:sz w:val="24"/>
          <w:szCs w:val="24"/>
        </w:rPr>
        <w:t xml:space="preserve"> scire </w:t>
      </w:r>
      <w:proofErr w:type="spellStart"/>
      <w:r w:rsidRPr="006F61C3">
        <w:rPr>
          <w:sz w:val="24"/>
          <w:szCs w:val="24"/>
        </w:rPr>
        <w:t>enim</w:t>
      </w:r>
      <w:proofErr w:type="spellEnd"/>
      <w:r w:rsidRPr="006F61C3">
        <w:rPr>
          <w:sz w:val="24"/>
          <w:szCs w:val="24"/>
        </w:rPr>
        <w:t xml:space="preserve"> </w:t>
      </w:r>
      <w:proofErr w:type="spellStart"/>
      <w:r w:rsidRPr="006F61C3">
        <w:rPr>
          <w:sz w:val="24"/>
          <w:szCs w:val="24"/>
        </w:rPr>
        <w:t>debetis</w:t>
      </w:r>
      <w:proofErr w:type="spellEnd"/>
      <w:r w:rsidRPr="006F61C3">
        <w:rPr>
          <w:sz w:val="24"/>
          <w:szCs w:val="24"/>
        </w:rPr>
        <w:t xml:space="preserve"> pro </w:t>
      </w:r>
      <w:proofErr w:type="spellStart"/>
      <w:r w:rsidRPr="006F61C3">
        <w:rPr>
          <w:sz w:val="24"/>
          <w:szCs w:val="24"/>
        </w:rPr>
        <w:t>certo</w:t>
      </w:r>
      <w:proofErr w:type="spellEnd"/>
      <w:r w:rsidR="00D47C36">
        <w:rPr>
          <w:sz w:val="24"/>
          <w:szCs w:val="24"/>
        </w:rPr>
        <w:t>,</w:t>
      </w:r>
      <w:r w:rsidRPr="006F61C3">
        <w:rPr>
          <w:sz w:val="24"/>
          <w:szCs w:val="24"/>
        </w:rPr>
        <w:t xml:space="preserve"> </w:t>
      </w:r>
      <w:proofErr w:type="spellStart"/>
      <w:r w:rsidRPr="006F61C3">
        <w:rPr>
          <w:sz w:val="24"/>
          <w:szCs w:val="24"/>
        </w:rPr>
        <w:t>quia</w:t>
      </w:r>
      <w:proofErr w:type="spellEnd"/>
      <w:r w:rsidR="00D47C36">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oculis</w:t>
      </w:r>
      <w:proofErr w:type="spellEnd"/>
      <w:r w:rsidRPr="006F61C3">
        <w:rPr>
          <w:sz w:val="24"/>
          <w:szCs w:val="24"/>
        </w:rPr>
        <w:t xml:space="preserve"> </w:t>
      </w:r>
      <w:proofErr w:type="spellStart"/>
      <w:r w:rsidRPr="006F61C3">
        <w:rPr>
          <w:sz w:val="24"/>
          <w:szCs w:val="24"/>
        </w:rPr>
        <w:t>vidi</w:t>
      </w:r>
      <w:proofErr w:type="spellEnd"/>
      <w:r w:rsidRPr="006F61C3">
        <w:rPr>
          <w:sz w:val="24"/>
          <w:szCs w:val="24"/>
        </w:rPr>
        <w:t xml:space="preserve"> et </w:t>
      </w:r>
      <w:proofErr w:type="spellStart"/>
      <w:r w:rsidRPr="006F61C3">
        <w:rPr>
          <w:sz w:val="24"/>
          <w:szCs w:val="24"/>
        </w:rPr>
        <w:t>plures</w:t>
      </w:r>
      <w:proofErr w:type="spellEnd"/>
      <w:r w:rsidRPr="006F61C3">
        <w:rPr>
          <w:sz w:val="24"/>
          <w:szCs w:val="24"/>
        </w:rPr>
        <w:t xml:space="preserve"> alii mecum secure possum </w:t>
      </w:r>
      <w:proofErr w:type="spellStart"/>
      <w:r w:rsidRPr="006F61C3">
        <w:rPr>
          <w:sz w:val="24"/>
          <w:szCs w:val="24"/>
        </w:rPr>
        <w:t>dicere</w:t>
      </w:r>
      <w:proofErr w:type="spellEnd"/>
      <w:r w:rsidR="00D47C36">
        <w:rPr>
          <w:sz w:val="24"/>
          <w:szCs w:val="24"/>
        </w:rPr>
        <w:t>,</w:t>
      </w:r>
      <w:r w:rsidRPr="006F61C3">
        <w:rPr>
          <w:sz w:val="24"/>
          <w:szCs w:val="24"/>
        </w:rPr>
        <w:t xml:space="preserve"> de </w:t>
      </w:r>
      <w:proofErr w:type="spellStart"/>
      <w:r w:rsidRPr="006F61C3">
        <w:rPr>
          <w:sz w:val="24"/>
          <w:szCs w:val="24"/>
        </w:rPr>
        <w:t>vapore</w:t>
      </w:r>
      <w:proofErr w:type="spellEnd"/>
      <w:r w:rsidRPr="006F61C3">
        <w:rPr>
          <w:sz w:val="24"/>
          <w:szCs w:val="24"/>
        </w:rPr>
        <w:t xml:space="preserve"> </w:t>
      </w:r>
      <w:proofErr w:type="spellStart"/>
      <w:r w:rsidRPr="006F61C3">
        <w:rPr>
          <w:sz w:val="24"/>
          <w:szCs w:val="24"/>
        </w:rPr>
        <w:t>huius</w:t>
      </w:r>
      <w:proofErr w:type="spellEnd"/>
      <w:r w:rsidRPr="006F61C3">
        <w:rPr>
          <w:sz w:val="24"/>
          <w:szCs w:val="24"/>
        </w:rPr>
        <w:t xml:space="preserve"> </w:t>
      </w:r>
      <w:proofErr w:type="spellStart"/>
      <w:r w:rsidRPr="006F61C3">
        <w:rPr>
          <w:sz w:val="24"/>
          <w:szCs w:val="24"/>
        </w:rPr>
        <w:t>maris</w:t>
      </w:r>
      <w:proofErr w:type="spellEnd"/>
      <w:r w:rsidR="00D47C36">
        <w:rPr>
          <w:sz w:val="24"/>
          <w:szCs w:val="24"/>
        </w:rPr>
        <w:t xml:space="preserve">. </w:t>
      </w:r>
      <w:proofErr w:type="spellStart"/>
      <w:r w:rsidR="00D47C36">
        <w:rPr>
          <w:sz w:val="24"/>
          <w:szCs w:val="24"/>
        </w:rPr>
        <w:t>tota</w:t>
      </w:r>
      <w:proofErr w:type="spellEnd"/>
      <w:r w:rsidR="00D47C36">
        <w:rPr>
          <w:sz w:val="24"/>
          <w:szCs w:val="24"/>
        </w:rPr>
        <w:t xml:space="preserve"> </w:t>
      </w:r>
      <w:proofErr w:type="spellStart"/>
      <w:r w:rsidR="00D47C36">
        <w:rPr>
          <w:sz w:val="24"/>
          <w:szCs w:val="24"/>
        </w:rPr>
        <w:t>vallis</w:t>
      </w:r>
      <w:proofErr w:type="spellEnd"/>
      <w:r w:rsidR="00D47C36">
        <w:rPr>
          <w:sz w:val="24"/>
          <w:szCs w:val="24"/>
        </w:rPr>
        <w:t xml:space="preserve"> que </w:t>
      </w:r>
      <w:proofErr w:type="spellStart"/>
      <w:r w:rsidR="00D47C36">
        <w:rPr>
          <w:sz w:val="24"/>
          <w:szCs w:val="24"/>
        </w:rPr>
        <w:t>diceb</w:t>
      </w:r>
      <w:r w:rsidR="00D47C36" w:rsidRPr="00D47C36">
        <w:rPr>
          <w:sz w:val="24"/>
          <w:szCs w:val="24"/>
          <w:highlight w:val="yellow"/>
        </w:rPr>
        <w:t>atu</w:t>
      </w:r>
      <w:r w:rsidR="00D47C36">
        <w:rPr>
          <w:sz w:val="24"/>
          <w:szCs w:val="24"/>
        </w:rPr>
        <w:t>r</w:t>
      </w:r>
      <w:proofErr w:type="spellEnd"/>
      <w:r w:rsidR="00D47C36">
        <w:rPr>
          <w:sz w:val="24"/>
          <w:szCs w:val="24"/>
        </w:rPr>
        <w:t xml:space="preserve"> </w:t>
      </w:r>
      <w:proofErr w:type="spellStart"/>
      <w:r w:rsidR="00D47C36" w:rsidRPr="00D47C36">
        <w:rPr>
          <w:sz w:val="24"/>
          <w:szCs w:val="24"/>
          <w:highlight w:val="green"/>
        </w:rPr>
        <w:t>vere</w:t>
      </w:r>
      <w:proofErr w:type="spellEnd"/>
      <w:r w:rsidR="00D47C36">
        <w:rPr>
          <w:sz w:val="24"/>
          <w:szCs w:val="24"/>
        </w:rPr>
        <w:t xml:space="preserve"> </w:t>
      </w:r>
      <w:proofErr w:type="spellStart"/>
      <w:r w:rsidRPr="006F61C3">
        <w:rPr>
          <w:sz w:val="24"/>
          <w:szCs w:val="24"/>
        </w:rPr>
        <w:t>dici</w:t>
      </w:r>
      <w:proofErr w:type="spellEnd"/>
      <w:r w:rsidR="00D47C36">
        <w:rPr>
          <w:sz w:val="24"/>
          <w:szCs w:val="24"/>
        </w:rPr>
        <w:t xml:space="preserve"> </w:t>
      </w:r>
      <w:proofErr w:type="spellStart"/>
      <w:r w:rsidRPr="006F61C3">
        <w:rPr>
          <w:sz w:val="24"/>
          <w:szCs w:val="24"/>
        </w:rPr>
        <w:t>poterat</w:t>
      </w:r>
      <w:proofErr w:type="spellEnd"/>
      <w:r w:rsidRPr="006F61C3">
        <w:rPr>
          <w:sz w:val="24"/>
          <w:szCs w:val="24"/>
        </w:rPr>
        <w:t xml:space="preserve"> </w:t>
      </w:r>
      <w:proofErr w:type="spellStart"/>
      <w:r w:rsidRPr="006F61C3">
        <w:rPr>
          <w:sz w:val="24"/>
          <w:szCs w:val="24"/>
        </w:rPr>
        <w:t>illustris</w:t>
      </w:r>
      <w:proofErr w:type="spellEnd"/>
      <w:r w:rsidRPr="006F61C3">
        <w:rPr>
          <w:sz w:val="24"/>
          <w:szCs w:val="24"/>
        </w:rPr>
        <w:t xml:space="preserve"> a fine </w:t>
      </w:r>
      <w:proofErr w:type="spellStart"/>
      <w:r w:rsidRPr="006F61C3">
        <w:rPr>
          <w:sz w:val="24"/>
          <w:szCs w:val="24"/>
        </w:rPr>
        <w:t>australi</w:t>
      </w:r>
      <w:proofErr w:type="spellEnd"/>
      <w:r w:rsidRPr="006F61C3">
        <w:rPr>
          <w:sz w:val="24"/>
          <w:szCs w:val="24"/>
        </w:rPr>
        <w:t xml:space="preserve"> </w:t>
      </w:r>
      <w:proofErr w:type="spellStart"/>
      <w:r w:rsidRPr="006F61C3">
        <w:rPr>
          <w:sz w:val="24"/>
          <w:szCs w:val="24"/>
        </w:rPr>
        <w:t>eiusdem</w:t>
      </w:r>
      <w:proofErr w:type="spellEnd"/>
      <w:r w:rsidRPr="006F61C3">
        <w:rPr>
          <w:sz w:val="24"/>
          <w:szCs w:val="24"/>
        </w:rPr>
        <w:t xml:space="preserve"> </w:t>
      </w:r>
      <w:proofErr w:type="spellStart"/>
      <w:r w:rsidRPr="006F61C3">
        <w:rPr>
          <w:sz w:val="24"/>
          <w:szCs w:val="24"/>
        </w:rPr>
        <w:t>maris</w:t>
      </w:r>
      <w:proofErr w:type="spellEnd"/>
      <w:r w:rsidR="00D47C36">
        <w:rPr>
          <w:sz w:val="24"/>
          <w:szCs w:val="24"/>
        </w:rPr>
        <w:t>,</w:t>
      </w:r>
      <w:r w:rsidRPr="006F61C3">
        <w:rPr>
          <w:sz w:val="24"/>
          <w:szCs w:val="24"/>
        </w:rPr>
        <w:t xml:space="preserve"> qui </w:t>
      </w:r>
      <w:proofErr w:type="spellStart"/>
      <w:r w:rsidRPr="006F61C3">
        <w:rPr>
          <w:sz w:val="24"/>
          <w:szCs w:val="24"/>
        </w:rPr>
        <w:t>est</w:t>
      </w:r>
      <w:proofErr w:type="spellEnd"/>
      <w:r w:rsidRPr="006F61C3">
        <w:rPr>
          <w:sz w:val="24"/>
          <w:szCs w:val="24"/>
        </w:rPr>
        <w:t xml:space="preserve"> in </w:t>
      </w:r>
      <w:proofErr w:type="spellStart"/>
      <w:r w:rsidRPr="006F61C3">
        <w:rPr>
          <w:sz w:val="24"/>
          <w:szCs w:val="24"/>
        </w:rPr>
        <w:t>deserto</w:t>
      </w:r>
      <w:proofErr w:type="spellEnd"/>
      <w:r w:rsidRPr="006F61C3">
        <w:rPr>
          <w:sz w:val="24"/>
          <w:szCs w:val="24"/>
        </w:rPr>
        <w:t xml:space="preserve"> </w:t>
      </w:r>
      <w:proofErr w:type="spellStart"/>
      <w:r w:rsidRPr="006F61C3">
        <w:rPr>
          <w:sz w:val="24"/>
          <w:szCs w:val="24"/>
        </w:rPr>
        <w:t>pharan</w:t>
      </w:r>
      <w:proofErr w:type="spellEnd"/>
      <w:r w:rsidR="00D47C36">
        <w:rPr>
          <w:sz w:val="24"/>
          <w:szCs w:val="24"/>
        </w:rPr>
        <w:t>,</w:t>
      </w:r>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raphne</w:t>
      </w:r>
      <w:proofErr w:type="spellEnd"/>
      <w:r w:rsidR="00D47C36">
        <w:rPr>
          <w:sz w:val="24"/>
          <w:szCs w:val="24"/>
        </w:rPr>
        <w:t>,</w:t>
      </w:r>
      <w:r w:rsidRPr="006F61C3">
        <w:rPr>
          <w:sz w:val="24"/>
          <w:szCs w:val="24"/>
        </w:rPr>
        <w:t xml:space="preserve"> fere per x </w:t>
      </w:r>
      <w:proofErr w:type="spellStart"/>
      <w:r w:rsidRPr="006F61C3">
        <w:rPr>
          <w:sz w:val="24"/>
          <w:szCs w:val="24"/>
        </w:rPr>
        <w:t>dietas</w:t>
      </w:r>
      <w:proofErr w:type="spellEnd"/>
      <w:r w:rsidR="00D47C36">
        <w:rPr>
          <w:sz w:val="24"/>
          <w:szCs w:val="24"/>
        </w:rPr>
        <w:t xml:space="preserve">. </w:t>
      </w:r>
      <w:proofErr w:type="spellStart"/>
      <w:r w:rsidR="00D47C36">
        <w:rPr>
          <w:sz w:val="24"/>
          <w:szCs w:val="24"/>
        </w:rPr>
        <w:t>ita</w:t>
      </w:r>
      <w:proofErr w:type="spellEnd"/>
      <w:r w:rsidR="00D47C36">
        <w:rPr>
          <w:sz w:val="24"/>
          <w:szCs w:val="24"/>
        </w:rPr>
        <w:t xml:space="preserve"> </w:t>
      </w:r>
      <w:proofErr w:type="spellStart"/>
      <w:r w:rsidR="00D47C36">
        <w:rPr>
          <w:sz w:val="24"/>
          <w:szCs w:val="24"/>
        </w:rPr>
        <w:t>est</w:t>
      </w:r>
      <w:proofErr w:type="spellEnd"/>
      <w:r w:rsidR="00D47C36">
        <w:rPr>
          <w:sz w:val="24"/>
          <w:szCs w:val="24"/>
        </w:rPr>
        <w:t xml:space="preserve"> </w:t>
      </w:r>
      <w:proofErr w:type="spellStart"/>
      <w:r w:rsidR="00D47C36">
        <w:rPr>
          <w:sz w:val="24"/>
          <w:szCs w:val="24"/>
        </w:rPr>
        <w:t>red</w:t>
      </w:r>
      <w:r w:rsidR="004A08D1">
        <w:rPr>
          <w:sz w:val="24"/>
          <w:szCs w:val="24"/>
        </w:rPr>
        <w:t>dita</w:t>
      </w:r>
      <w:proofErr w:type="spellEnd"/>
      <w:r w:rsidR="004A08D1">
        <w:rPr>
          <w:sz w:val="24"/>
          <w:szCs w:val="24"/>
        </w:rPr>
        <w:t xml:space="preserve"> </w:t>
      </w:r>
      <w:proofErr w:type="spellStart"/>
      <w:r w:rsidR="004A08D1">
        <w:rPr>
          <w:sz w:val="24"/>
          <w:szCs w:val="24"/>
        </w:rPr>
        <w:t>inutilis</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nec</w:t>
      </w:r>
      <w:proofErr w:type="spellEnd"/>
      <w:r w:rsidRPr="006F61C3">
        <w:rPr>
          <w:sz w:val="24"/>
          <w:szCs w:val="24"/>
        </w:rPr>
        <w:t xml:space="preserve"> </w:t>
      </w:r>
      <w:proofErr w:type="spellStart"/>
      <w:r w:rsidRPr="006F61C3">
        <w:rPr>
          <w:sz w:val="24"/>
          <w:szCs w:val="24"/>
        </w:rPr>
        <w:t>gramen</w:t>
      </w:r>
      <w:proofErr w:type="spellEnd"/>
      <w:r w:rsidRPr="006F61C3">
        <w:rPr>
          <w:sz w:val="24"/>
          <w:szCs w:val="24"/>
        </w:rPr>
        <w:t xml:space="preserve"> </w:t>
      </w:r>
      <w:proofErr w:type="spellStart"/>
      <w:r w:rsidRPr="006F61C3">
        <w:rPr>
          <w:sz w:val="24"/>
          <w:szCs w:val="24"/>
        </w:rPr>
        <w:t>aliquod</w:t>
      </w:r>
      <w:proofErr w:type="spellEnd"/>
      <w:r w:rsidRPr="006F61C3">
        <w:rPr>
          <w:sz w:val="24"/>
          <w:szCs w:val="24"/>
        </w:rPr>
        <w:t xml:space="preserve"> </w:t>
      </w:r>
      <w:proofErr w:type="spellStart"/>
      <w:r w:rsidRPr="006F61C3">
        <w:rPr>
          <w:sz w:val="24"/>
          <w:szCs w:val="24"/>
        </w:rPr>
        <w:t>perferat</w:t>
      </w:r>
      <w:proofErr w:type="spellEnd"/>
      <w:r w:rsidRPr="006F61C3">
        <w:rPr>
          <w:sz w:val="24"/>
          <w:szCs w:val="24"/>
        </w:rPr>
        <w:t xml:space="preserve"> </w:t>
      </w:r>
      <w:proofErr w:type="spellStart"/>
      <w:r w:rsidRPr="006F61C3">
        <w:rPr>
          <w:sz w:val="24"/>
          <w:szCs w:val="24"/>
        </w:rPr>
        <w:t>omnino</w:t>
      </w:r>
      <w:proofErr w:type="spellEnd"/>
      <w:r w:rsidRPr="006F61C3">
        <w:rPr>
          <w:sz w:val="24"/>
          <w:szCs w:val="24"/>
        </w:rPr>
        <w:t xml:space="preserve"> per </w:t>
      </w:r>
      <w:proofErr w:type="spellStart"/>
      <w:r w:rsidRPr="006F61C3">
        <w:rPr>
          <w:sz w:val="24"/>
          <w:szCs w:val="24"/>
        </w:rPr>
        <w:t>totam</w:t>
      </w:r>
      <w:proofErr w:type="spellEnd"/>
      <w:r w:rsidRPr="006F61C3">
        <w:rPr>
          <w:sz w:val="24"/>
          <w:szCs w:val="24"/>
        </w:rPr>
        <w:t xml:space="preserve"> </w:t>
      </w:r>
      <w:r w:rsidR="004A08D1">
        <w:rPr>
          <w:sz w:val="24"/>
          <w:szCs w:val="24"/>
        </w:rPr>
        <w:t>(</w:t>
      </w:r>
      <w:r w:rsidR="004A08D1" w:rsidRPr="004A08D1">
        <w:rPr>
          <w:b/>
          <w:bCs/>
          <w:sz w:val="24"/>
          <w:szCs w:val="24"/>
        </w:rPr>
        <w:t>239r</w:t>
      </w:r>
      <w:r w:rsidR="004A08D1">
        <w:rPr>
          <w:sz w:val="24"/>
          <w:szCs w:val="24"/>
        </w:rPr>
        <w:t xml:space="preserve">) </w:t>
      </w:r>
      <w:proofErr w:type="spellStart"/>
      <w:r w:rsidRPr="006F61C3">
        <w:rPr>
          <w:sz w:val="24"/>
          <w:szCs w:val="24"/>
        </w:rPr>
        <w:t>longitudinem</w:t>
      </w:r>
      <w:proofErr w:type="spellEnd"/>
      <w:r w:rsidRPr="006F61C3">
        <w:rPr>
          <w:sz w:val="24"/>
          <w:szCs w:val="24"/>
        </w:rPr>
        <w:t xml:space="preserve"> </w:t>
      </w:r>
      <w:proofErr w:type="spellStart"/>
      <w:r w:rsidRPr="006F61C3">
        <w:rPr>
          <w:sz w:val="24"/>
          <w:szCs w:val="24"/>
        </w:rPr>
        <w:t>suam</w:t>
      </w:r>
      <w:proofErr w:type="spellEnd"/>
      <w:r w:rsidRPr="006F61C3">
        <w:rPr>
          <w:sz w:val="24"/>
          <w:szCs w:val="24"/>
        </w:rPr>
        <w:t xml:space="preserve"> et </w:t>
      </w:r>
      <w:proofErr w:type="spellStart"/>
      <w:r w:rsidRPr="006F61C3">
        <w:rPr>
          <w:sz w:val="24"/>
          <w:szCs w:val="24"/>
        </w:rPr>
        <w:t>latitudinem</w:t>
      </w:r>
      <w:proofErr w:type="spellEnd"/>
      <w:r w:rsidRPr="006F61C3">
        <w:rPr>
          <w:sz w:val="24"/>
          <w:szCs w:val="24"/>
        </w:rPr>
        <w:t xml:space="preserve"> que fere ubique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quinque</w:t>
      </w:r>
      <w:proofErr w:type="spellEnd"/>
      <w:r w:rsidRPr="006F61C3">
        <w:rPr>
          <w:sz w:val="24"/>
          <w:szCs w:val="24"/>
        </w:rPr>
        <w:t xml:space="preserve"> vel vi </w:t>
      </w:r>
      <w:proofErr w:type="spellStart"/>
      <w:r w:rsidRPr="006F61C3">
        <w:rPr>
          <w:sz w:val="24"/>
          <w:szCs w:val="24"/>
        </w:rPr>
        <w:t>leucarum</w:t>
      </w:r>
      <w:proofErr w:type="spellEnd"/>
      <w:r w:rsidR="004A08D1">
        <w:rPr>
          <w:sz w:val="24"/>
          <w:szCs w:val="24"/>
        </w:rPr>
        <w:t>.</w:t>
      </w:r>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cernitur</w:t>
      </w:r>
      <w:proofErr w:type="spellEnd"/>
      <w:r w:rsidRPr="006F61C3">
        <w:rPr>
          <w:sz w:val="24"/>
          <w:szCs w:val="24"/>
        </w:rPr>
        <w:t xml:space="preserve"> locus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iericho</w:t>
      </w:r>
      <w:proofErr w:type="spellEnd"/>
      <w:r w:rsidRPr="006F61C3">
        <w:rPr>
          <w:sz w:val="24"/>
          <w:szCs w:val="24"/>
        </w:rPr>
        <w:t xml:space="preserve"> ubi </w:t>
      </w:r>
      <w:proofErr w:type="spellStart"/>
      <w:r w:rsidRPr="006F61C3">
        <w:rPr>
          <w:sz w:val="24"/>
          <w:szCs w:val="24"/>
        </w:rPr>
        <w:t>palme</w:t>
      </w:r>
      <w:proofErr w:type="spellEnd"/>
      <w:r w:rsidRPr="006F61C3">
        <w:rPr>
          <w:sz w:val="24"/>
          <w:szCs w:val="24"/>
        </w:rPr>
        <w:t xml:space="preserve"> et </w:t>
      </w:r>
      <w:proofErr w:type="spellStart"/>
      <w:r w:rsidRPr="006F61C3">
        <w:rPr>
          <w:sz w:val="24"/>
          <w:szCs w:val="24"/>
        </w:rPr>
        <w:t>comelle</w:t>
      </w:r>
      <w:proofErr w:type="spellEnd"/>
      <w:r w:rsidRPr="006F61C3">
        <w:rPr>
          <w:sz w:val="24"/>
          <w:szCs w:val="24"/>
        </w:rPr>
        <w:t xml:space="preserve"> </w:t>
      </w:r>
      <w:proofErr w:type="spellStart"/>
      <w:r w:rsidRPr="006F61C3">
        <w:rPr>
          <w:sz w:val="24"/>
          <w:szCs w:val="24"/>
        </w:rPr>
        <w:t>irrigantur</w:t>
      </w:r>
      <w:proofErr w:type="spellEnd"/>
      <w:r w:rsidRPr="006F61C3">
        <w:rPr>
          <w:sz w:val="24"/>
          <w:szCs w:val="24"/>
        </w:rPr>
        <w:t xml:space="preserve"> de </w:t>
      </w:r>
      <w:proofErr w:type="spellStart"/>
      <w:r w:rsidRPr="006F61C3">
        <w:rPr>
          <w:sz w:val="24"/>
          <w:szCs w:val="24"/>
        </w:rPr>
        <w:t>fonte</w:t>
      </w:r>
      <w:proofErr w:type="spellEnd"/>
      <w:r w:rsidRPr="006F61C3">
        <w:rPr>
          <w:sz w:val="24"/>
          <w:szCs w:val="24"/>
        </w:rPr>
        <w:t xml:space="preserve"> </w:t>
      </w:r>
      <w:commentRangeStart w:id="2"/>
      <w:proofErr w:type="spellStart"/>
      <w:r w:rsidRPr="006F61C3">
        <w:rPr>
          <w:sz w:val="24"/>
          <w:szCs w:val="24"/>
        </w:rPr>
        <w:t>helizei</w:t>
      </w:r>
      <w:commentRangeEnd w:id="2"/>
      <w:proofErr w:type="spellEnd"/>
      <w:r w:rsidR="00A24074">
        <w:rPr>
          <w:rStyle w:val="CommentReference"/>
        </w:rPr>
        <w:commentReference w:id="2"/>
      </w:r>
      <w:r w:rsidR="004B038E">
        <w:rPr>
          <w:sz w:val="24"/>
          <w:szCs w:val="24"/>
        </w:rPr>
        <w:t xml:space="preserve">. </w:t>
      </w:r>
      <w:r w:rsidRPr="004B038E">
        <w:rPr>
          <w:sz w:val="24"/>
          <w:szCs w:val="24"/>
          <w:highlight w:val="yellow"/>
        </w:rPr>
        <w:t>o</w:t>
      </w:r>
      <w:r w:rsidR="001E2D96">
        <w:rPr>
          <w:rStyle w:val="FootnoteReference"/>
          <w:sz w:val="24"/>
          <w:szCs w:val="24"/>
          <w:highlight w:val="yellow"/>
        </w:rPr>
        <w:footnoteReference w:id="55"/>
      </w:r>
      <w:r w:rsidRPr="006F61C3">
        <w:rPr>
          <w:sz w:val="24"/>
          <w:szCs w:val="24"/>
        </w:rPr>
        <w:t xml:space="preserve"> </w:t>
      </w:r>
      <w:proofErr w:type="spellStart"/>
      <w:r w:rsidRPr="006F61C3">
        <w:rPr>
          <w:sz w:val="24"/>
          <w:szCs w:val="24"/>
        </w:rPr>
        <w:t>tremendum</w:t>
      </w:r>
      <w:proofErr w:type="spellEnd"/>
      <w:r w:rsidRPr="006F61C3">
        <w:rPr>
          <w:sz w:val="24"/>
          <w:szCs w:val="24"/>
        </w:rPr>
        <w:t xml:space="preserve"> p</w:t>
      </w:r>
      <w:r w:rsidRPr="004B038E">
        <w:rPr>
          <w:sz w:val="24"/>
          <w:szCs w:val="24"/>
          <w:highlight w:val="yellow"/>
        </w:rPr>
        <w:t>er</w:t>
      </w:r>
      <w:r w:rsidRPr="006F61C3">
        <w:rPr>
          <w:sz w:val="24"/>
          <w:szCs w:val="24"/>
        </w:rPr>
        <w:t xml:space="preserve"> </w:t>
      </w:r>
      <w:proofErr w:type="spellStart"/>
      <w:r w:rsidRPr="006F61C3">
        <w:rPr>
          <w:sz w:val="24"/>
          <w:szCs w:val="24"/>
        </w:rPr>
        <w:t>certo</w:t>
      </w:r>
      <w:proofErr w:type="spellEnd"/>
      <w:r w:rsidRPr="006F61C3">
        <w:rPr>
          <w:sz w:val="24"/>
          <w:szCs w:val="24"/>
        </w:rPr>
        <w:t xml:space="preserve"> </w:t>
      </w:r>
      <w:proofErr w:type="spellStart"/>
      <w:r w:rsidRPr="006F61C3">
        <w:rPr>
          <w:sz w:val="24"/>
          <w:szCs w:val="24"/>
        </w:rPr>
        <w:t>iudicium</w:t>
      </w:r>
      <w:proofErr w:type="spellEnd"/>
      <w:r w:rsidRPr="006F61C3">
        <w:rPr>
          <w:sz w:val="24"/>
          <w:szCs w:val="24"/>
        </w:rPr>
        <w:t xml:space="preserve"> </w:t>
      </w:r>
      <w:proofErr w:type="spellStart"/>
      <w:r w:rsidRPr="006F61C3">
        <w:rPr>
          <w:sz w:val="24"/>
          <w:szCs w:val="24"/>
        </w:rPr>
        <w:t>dei</w:t>
      </w:r>
      <w:proofErr w:type="spellEnd"/>
      <w:r w:rsidRPr="006F61C3">
        <w:rPr>
          <w:sz w:val="24"/>
          <w:szCs w:val="24"/>
        </w:rPr>
        <w:t xml:space="preserve"> qui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peccatum</w:t>
      </w:r>
      <w:proofErr w:type="spellEnd"/>
      <w:r w:rsidRPr="006F61C3">
        <w:rPr>
          <w:sz w:val="24"/>
          <w:szCs w:val="24"/>
        </w:rPr>
        <w:t xml:space="preserve"> </w:t>
      </w:r>
      <w:proofErr w:type="spellStart"/>
      <w:r w:rsidRPr="006F61C3">
        <w:rPr>
          <w:sz w:val="24"/>
          <w:szCs w:val="24"/>
        </w:rPr>
        <w:t>persequitur</w:t>
      </w:r>
      <w:proofErr w:type="spellEnd"/>
      <w:r w:rsidRPr="006F61C3">
        <w:rPr>
          <w:sz w:val="24"/>
          <w:szCs w:val="24"/>
        </w:rPr>
        <w:t xml:space="preserve"> </w:t>
      </w:r>
      <w:proofErr w:type="spellStart"/>
      <w:r w:rsidRPr="006F61C3">
        <w:rPr>
          <w:sz w:val="24"/>
          <w:szCs w:val="24"/>
        </w:rPr>
        <w:t>so</w:t>
      </w:r>
      <w:r w:rsidR="004B038E">
        <w:rPr>
          <w:sz w:val="24"/>
          <w:szCs w:val="24"/>
        </w:rPr>
        <w:t>do</w:t>
      </w:r>
      <w:r w:rsidRPr="006F61C3">
        <w:rPr>
          <w:sz w:val="24"/>
          <w:szCs w:val="24"/>
        </w:rPr>
        <w:t>morum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terra</w:t>
      </w:r>
      <w:r w:rsidR="004B038E">
        <w:rPr>
          <w:sz w:val="24"/>
          <w:szCs w:val="24"/>
        </w:rPr>
        <w:t>,</w:t>
      </w:r>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dicam</w:t>
      </w:r>
      <w:proofErr w:type="spellEnd"/>
      <w:r w:rsidR="004B038E">
        <w:rPr>
          <w:sz w:val="24"/>
          <w:szCs w:val="24"/>
        </w:rPr>
        <w:t>,</w:t>
      </w:r>
      <w:r w:rsidRPr="006F61C3">
        <w:rPr>
          <w:sz w:val="24"/>
          <w:szCs w:val="24"/>
        </w:rPr>
        <w:t xml:space="preserve"> </w:t>
      </w:r>
      <w:proofErr w:type="spellStart"/>
      <w:r w:rsidRPr="006F61C3">
        <w:rPr>
          <w:sz w:val="24"/>
          <w:szCs w:val="24"/>
        </w:rPr>
        <w:t>penas</w:t>
      </w:r>
      <w:proofErr w:type="spellEnd"/>
      <w:r w:rsidRPr="006F61C3">
        <w:rPr>
          <w:sz w:val="24"/>
          <w:szCs w:val="24"/>
        </w:rPr>
        <w:t xml:space="preserve"> </w:t>
      </w:r>
      <w:proofErr w:type="spellStart"/>
      <w:r w:rsidRPr="006F61C3">
        <w:rPr>
          <w:sz w:val="24"/>
          <w:szCs w:val="24"/>
        </w:rPr>
        <w:t>luat</w:t>
      </w:r>
      <w:proofErr w:type="spellEnd"/>
      <w:r w:rsidRPr="006F61C3">
        <w:rPr>
          <w:sz w:val="24"/>
          <w:szCs w:val="24"/>
        </w:rPr>
        <w:t xml:space="preserve"> </w:t>
      </w:r>
      <w:proofErr w:type="spellStart"/>
      <w:r w:rsidRPr="006F61C3">
        <w:rPr>
          <w:sz w:val="24"/>
          <w:szCs w:val="24"/>
        </w:rPr>
        <w:t>incolarum</w:t>
      </w:r>
      <w:proofErr w:type="spellEnd"/>
      <w:r w:rsidRPr="006F61C3">
        <w:rPr>
          <w:sz w:val="24"/>
          <w:szCs w:val="24"/>
        </w:rPr>
        <w:t xml:space="preserve"> ultra 4 milia </w:t>
      </w:r>
      <w:proofErr w:type="spellStart"/>
      <w:r w:rsidRPr="006F61C3">
        <w:rPr>
          <w:sz w:val="24"/>
          <w:szCs w:val="24"/>
        </w:rPr>
        <w:t>iam</w:t>
      </w:r>
      <w:proofErr w:type="spellEnd"/>
      <w:r w:rsidRPr="006F61C3">
        <w:rPr>
          <w:sz w:val="24"/>
          <w:szCs w:val="24"/>
        </w:rPr>
        <w:t xml:space="preserve"> </w:t>
      </w:r>
      <w:proofErr w:type="spellStart"/>
      <w:r w:rsidRPr="006F61C3">
        <w:rPr>
          <w:sz w:val="24"/>
          <w:szCs w:val="24"/>
        </w:rPr>
        <w:t>annorum</w:t>
      </w:r>
      <w:proofErr w:type="spellEnd"/>
      <w:r w:rsidR="004B038E">
        <w:rPr>
          <w:sz w:val="24"/>
          <w:szCs w:val="24"/>
        </w:rPr>
        <w:t>.</w:t>
      </w:r>
      <w:r w:rsidRPr="006F61C3">
        <w:rPr>
          <w:sz w:val="24"/>
          <w:szCs w:val="24"/>
        </w:rPr>
        <w:t xml:space="preserve"> a </w:t>
      </w:r>
      <w:proofErr w:type="spellStart"/>
      <w:r w:rsidRPr="006F61C3">
        <w:rPr>
          <w:sz w:val="24"/>
          <w:szCs w:val="24"/>
        </w:rPr>
        <w:t>dexteris</w:t>
      </w:r>
      <w:proofErr w:type="spellEnd"/>
      <w:r w:rsidRPr="006F61C3">
        <w:rPr>
          <w:sz w:val="24"/>
          <w:szCs w:val="24"/>
        </w:rPr>
        <w:t xml:space="preserve"> </w:t>
      </w:r>
      <w:proofErr w:type="spellStart"/>
      <w:r w:rsidRPr="006F61C3">
        <w:rPr>
          <w:sz w:val="24"/>
          <w:szCs w:val="24"/>
        </w:rPr>
        <w:t>nichilominus</w:t>
      </w:r>
      <w:proofErr w:type="spellEnd"/>
      <w:r w:rsidR="004B038E">
        <w:rPr>
          <w:sz w:val="24"/>
          <w:szCs w:val="24"/>
        </w:rPr>
        <w:t>,</w:t>
      </w:r>
      <w:r w:rsidRPr="006F61C3">
        <w:rPr>
          <w:sz w:val="24"/>
          <w:szCs w:val="24"/>
        </w:rPr>
        <w:t xml:space="preserve"> et a </w:t>
      </w:r>
      <w:proofErr w:type="spellStart"/>
      <w:r w:rsidRPr="006F61C3">
        <w:rPr>
          <w:sz w:val="24"/>
          <w:szCs w:val="24"/>
        </w:rPr>
        <w:t>sinistris</w:t>
      </w:r>
      <w:proofErr w:type="spellEnd"/>
      <w:r w:rsidR="004B038E">
        <w:rPr>
          <w:sz w:val="24"/>
          <w:szCs w:val="24"/>
        </w:rPr>
        <w:t>,</w:t>
      </w:r>
      <w:r w:rsidRPr="006F61C3">
        <w:rPr>
          <w:sz w:val="24"/>
          <w:szCs w:val="24"/>
        </w:rPr>
        <w:t xml:space="preserve"> </w:t>
      </w:r>
      <w:proofErr w:type="spellStart"/>
      <w:r w:rsidRPr="006F61C3">
        <w:rPr>
          <w:sz w:val="24"/>
          <w:szCs w:val="24"/>
        </w:rPr>
        <w:t>omnes</w:t>
      </w:r>
      <w:proofErr w:type="spellEnd"/>
      <w:r w:rsidRPr="006F61C3">
        <w:rPr>
          <w:sz w:val="24"/>
          <w:szCs w:val="24"/>
        </w:rPr>
        <w:t xml:space="preserve"> </w:t>
      </w:r>
      <w:proofErr w:type="spellStart"/>
      <w:r w:rsidRPr="006F61C3">
        <w:rPr>
          <w:sz w:val="24"/>
          <w:szCs w:val="24"/>
        </w:rPr>
        <w:t>montes</w:t>
      </w:r>
      <w:proofErr w:type="spellEnd"/>
      <w:r w:rsidRPr="006F61C3">
        <w:rPr>
          <w:sz w:val="24"/>
          <w:szCs w:val="24"/>
        </w:rPr>
        <w:t xml:space="preserve"> </w:t>
      </w:r>
      <w:proofErr w:type="spellStart"/>
      <w:r w:rsidRPr="006F61C3">
        <w:rPr>
          <w:sz w:val="24"/>
          <w:szCs w:val="24"/>
        </w:rPr>
        <w:t>steriles</w:t>
      </w:r>
      <w:proofErr w:type="spellEnd"/>
      <w:r w:rsidRPr="006F61C3">
        <w:rPr>
          <w:sz w:val="24"/>
          <w:szCs w:val="24"/>
        </w:rPr>
        <w:t xml:space="preserve"> sunt ad v leucas</w:t>
      </w:r>
      <w:r w:rsidR="004B038E">
        <w:rPr>
          <w:sz w:val="24"/>
          <w:szCs w:val="24"/>
        </w:rPr>
        <w:t xml:space="preserve">. </w:t>
      </w:r>
      <w:proofErr w:type="spellStart"/>
      <w:r w:rsidR="004B038E">
        <w:rPr>
          <w:sz w:val="24"/>
          <w:szCs w:val="24"/>
        </w:rPr>
        <w:t>preterea</w:t>
      </w:r>
      <w:proofErr w:type="spellEnd"/>
      <w:r w:rsidR="004B038E">
        <w:rPr>
          <w:sz w:val="24"/>
          <w:szCs w:val="24"/>
        </w:rPr>
        <w:t xml:space="preserve"> </w:t>
      </w:r>
      <w:proofErr w:type="spellStart"/>
      <w:r w:rsidR="004B038E">
        <w:rPr>
          <w:sz w:val="24"/>
          <w:szCs w:val="24"/>
        </w:rPr>
        <w:t>iordanis</w:t>
      </w:r>
      <w:proofErr w:type="spellEnd"/>
      <w:r w:rsidR="004B038E">
        <w:rPr>
          <w:sz w:val="24"/>
          <w:szCs w:val="24"/>
        </w:rPr>
        <w:t xml:space="preserve"> ipse </w:t>
      </w:r>
      <w:proofErr w:type="spellStart"/>
      <w:r w:rsidR="004B038E">
        <w:rPr>
          <w:sz w:val="24"/>
          <w:szCs w:val="24"/>
        </w:rPr>
        <w:t>suas</w:t>
      </w:r>
      <w:proofErr w:type="spellEnd"/>
      <w:r w:rsidR="004B038E">
        <w:rPr>
          <w:sz w:val="24"/>
          <w:szCs w:val="24"/>
        </w:rPr>
        <w:t xml:space="preserve"> a</w:t>
      </w:r>
      <w:r w:rsidRPr="006F61C3">
        <w:rPr>
          <w:sz w:val="24"/>
          <w:szCs w:val="24"/>
        </w:rPr>
        <w:t xml:space="preserve">quas non </w:t>
      </w:r>
      <w:proofErr w:type="spellStart"/>
      <w:r w:rsidRPr="006F61C3">
        <w:rPr>
          <w:sz w:val="24"/>
          <w:szCs w:val="24"/>
        </w:rPr>
        <w:t>admiscet</w:t>
      </w:r>
      <w:proofErr w:type="spellEnd"/>
      <w:r w:rsidRPr="006F61C3">
        <w:rPr>
          <w:sz w:val="24"/>
          <w:szCs w:val="24"/>
        </w:rPr>
        <w:t xml:space="preserve"> </w:t>
      </w:r>
      <w:proofErr w:type="spellStart"/>
      <w:r w:rsidRPr="006F61C3">
        <w:rPr>
          <w:sz w:val="24"/>
          <w:szCs w:val="24"/>
        </w:rPr>
        <w:t>ipsi</w:t>
      </w:r>
      <w:proofErr w:type="spellEnd"/>
      <w:r w:rsidRPr="006F61C3">
        <w:rPr>
          <w:sz w:val="24"/>
          <w:szCs w:val="24"/>
        </w:rPr>
        <w:t xml:space="preserve"> </w:t>
      </w:r>
      <w:proofErr w:type="spellStart"/>
      <w:r w:rsidRPr="006F61C3">
        <w:rPr>
          <w:sz w:val="24"/>
          <w:szCs w:val="24"/>
        </w:rPr>
        <w:t>mari</w:t>
      </w:r>
      <w:proofErr w:type="spellEnd"/>
      <w:r w:rsidR="004B038E">
        <w:rPr>
          <w:sz w:val="24"/>
          <w:szCs w:val="24"/>
        </w:rPr>
        <w:t xml:space="preserve"> </w:t>
      </w:r>
      <w:r w:rsidRPr="006F61C3">
        <w:rPr>
          <w:sz w:val="24"/>
          <w:szCs w:val="24"/>
        </w:rPr>
        <w:t xml:space="preserve">sed </w:t>
      </w:r>
      <w:proofErr w:type="spellStart"/>
      <w:r w:rsidRPr="006F61C3">
        <w:rPr>
          <w:sz w:val="24"/>
          <w:szCs w:val="24"/>
        </w:rPr>
        <w:t>absorbetur</w:t>
      </w:r>
      <w:proofErr w:type="spellEnd"/>
      <w:r w:rsidRPr="006F61C3">
        <w:rPr>
          <w:sz w:val="24"/>
          <w:szCs w:val="24"/>
        </w:rPr>
        <w:t xml:space="preserve"> a terra ad unam </w:t>
      </w:r>
      <w:proofErr w:type="spellStart"/>
      <w:r w:rsidRPr="006F61C3">
        <w:rPr>
          <w:sz w:val="24"/>
          <w:szCs w:val="24"/>
        </w:rPr>
        <w:t>leucam</w:t>
      </w:r>
      <w:proofErr w:type="spellEnd"/>
      <w:r w:rsidRPr="006F61C3">
        <w:rPr>
          <w:sz w:val="24"/>
          <w:szCs w:val="24"/>
        </w:rPr>
        <w:t xml:space="preserve"> </w:t>
      </w:r>
      <w:proofErr w:type="spellStart"/>
      <w:r w:rsidRPr="006F61C3">
        <w:rPr>
          <w:sz w:val="24"/>
          <w:szCs w:val="24"/>
        </w:rPr>
        <w:t>priusquam</w:t>
      </w:r>
      <w:proofErr w:type="spellEnd"/>
      <w:r w:rsidRPr="006F61C3">
        <w:rPr>
          <w:sz w:val="24"/>
          <w:szCs w:val="24"/>
        </w:rPr>
        <w:t xml:space="preserve"> </w:t>
      </w:r>
      <w:proofErr w:type="spellStart"/>
      <w:r w:rsidRPr="006F61C3">
        <w:rPr>
          <w:sz w:val="24"/>
          <w:szCs w:val="24"/>
        </w:rPr>
        <w:t>illuc</w:t>
      </w:r>
      <w:proofErr w:type="spellEnd"/>
      <w:r w:rsidRPr="006F61C3">
        <w:rPr>
          <w:sz w:val="24"/>
          <w:szCs w:val="24"/>
        </w:rPr>
        <w:t xml:space="preserve"> </w:t>
      </w:r>
      <w:proofErr w:type="spellStart"/>
      <w:r w:rsidRPr="006F61C3">
        <w:rPr>
          <w:sz w:val="24"/>
          <w:szCs w:val="24"/>
        </w:rPr>
        <w:t>veniat</w:t>
      </w:r>
      <w:proofErr w:type="spellEnd"/>
      <w:r w:rsidR="004B038E">
        <w:rPr>
          <w:sz w:val="24"/>
          <w:szCs w:val="24"/>
        </w:rPr>
        <w:t>.</w:t>
      </w:r>
      <w:r w:rsidR="004B038E">
        <w:rPr>
          <w:rStyle w:val="FootnoteReference"/>
          <w:sz w:val="24"/>
          <w:szCs w:val="24"/>
        </w:rPr>
        <w:footnoteReference w:id="56"/>
      </w:r>
      <w:r w:rsidRPr="006F61C3">
        <w:rPr>
          <w:sz w:val="24"/>
          <w:szCs w:val="24"/>
        </w:rPr>
        <w:t xml:space="preserve"> Mare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inundare</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de </w:t>
      </w:r>
      <w:proofErr w:type="spellStart"/>
      <w:r w:rsidRPr="006F61C3">
        <w:rPr>
          <w:sz w:val="24"/>
          <w:szCs w:val="24"/>
        </w:rPr>
        <w:t>pluv</w:t>
      </w:r>
      <w:r w:rsidR="004B038E">
        <w:rPr>
          <w:sz w:val="24"/>
          <w:szCs w:val="24"/>
        </w:rPr>
        <w:t>iis</w:t>
      </w:r>
      <w:proofErr w:type="spellEnd"/>
      <w:r w:rsidR="004B038E">
        <w:rPr>
          <w:sz w:val="24"/>
          <w:szCs w:val="24"/>
        </w:rPr>
        <w:t xml:space="preserve"> et </w:t>
      </w:r>
      <w:proofErr w:type="spellStart"/>
      <w:r w:rsidR="004B038E">
        <w:rPr>
          <w:sz w:val="24"/>
          <w:szCs w:val="24"/>
        </w:rPr>
        <w:t>nivibus</w:t>
      </w:r>
      <w:proofErr w:type="spellEnd"/>
      <w:r w:rsidR="004B038E">
        <w:rPr>
          <w:sz w:val="24"/>
          <w:szCs w:val="24"/>
        </w:rPr>
        <w:t xml:space="preserve"> </w:t>
      </w:r>
      <w:proofErr w:type="spellStart"/>
      <w:r w:rsidR="004B038E">
        <w:rPr>
          <w:sz w:val="24"/>
          <w:szCs w:val="24"/>
        </w:rPr>
        <w:t>montium</w:t>
      </w:r>
      <w:proofErr w:type="spellEnd"/>
      <w:r w:rsidR="004B038E">
        <w:rPr>
          <w:sz w:val="24"/>
          <w:szCs w:val="24"/>
        </w:rPr>
        <w:t xml:space="preserve"> </w:t>
      </w:r>
      <w:proofErr w:type="spellStart"/>
      <w:r w:rsidR="004B038E">
        <w:rPr>
          <w:sz w:val="24"/>
          <w:szCs w:val="24"/>
        </w:rPr>
        <w:t>circumia</w:t>
      </w:r>
      <w:r w:rsidRPr="006F61C3">
        <w:rPr>
          <w:sz w:val="24"/>
          <w:szCs w:val="24"/>
        </w:rPr>
        <w:t>centium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de terra </w:t>
      </w:r>
      <w:proofErr w:type="spellStart"/>
      <w:r w:rsidRPr="006F61C3">
        <w:rPr>
          <w:sz w:val="24"/>
          <w:szCs w:val="24"/>
        </w:rPr>
        <w:t>moab</w:t>
      </w:r>
      <w:proofErr w:type="spellEnd"/>
      <w:r w:rsidRPr="006F61C3">
        <w:rPr>
          <w:sz w:val="24"/>
          <w:szCs w:val="24"/>
        </w:rPr>
        <w:t xml:space="preserve"> et </w:t>
      </w:r>
      <w:proofErr w:type="spellStart"/>
      <w:r w:rsidRPr="006F61C3">
        <w:rPr>
          <w:sz w:val="24"/>
          <w:szCs w:val="24"/>
        </w:rPr>
        <w:t>amon</w:t>
      </w:r>
      <w:proofErr w:type="spellEnd"/>
      <w:r w:rsidRPr="006F61C3">
        <w:rPr>
          <w:sz w:val="24"/>
          <w:szCs w:val="24"/>
        </w:rPr>
        <w:t xml:space="preserve"> et </w:t>
      </w:r>
      <w:proofErr w:type="spellStart"/>
      <w:r w:rsidRPr="006F61C3">
        <w:rPr>
          <w:sz w:val="24"/>
          <w:szCs w:val="24"/>
        </w:rPr>
        <w:t>aliarum</w:t>
      </w:r>
      <w:proofErr w:type="spellEnd"/>
      <w:r w:rsidRPr="006F61C3">
        <w:rPr>
          <w:sz w:val="24"/>
          <w:szCs w:val="24"/>
        </w:rPr>
        <w:t xml:space="preserve"> </w:t>
      </w:r>
      <w:proofErr w:type="spellStart"/>
      <w:r w:rsidRPr="006F61C3">
        <w:rPr>
          <w:sz w:val="24"/>
          <w:szCs w:val="24"/>
        </w:rPr>
        <w:t>regionum</w:t>
      </w:r>
      <w:proofErr w:type="spellEnd"/>
      <w:r w:rsidR="004B038E">
        <w:rPr>
          <w:sz w:val="24"/>
          <w:szCs w:val="24"/>
        </w:rPr>
        <w:t>.</w:t>
      </w:r>
    </w:p>
    <w:p w14:paraId="79F23C9F" w14:textId="77777777" w:rsidR="00735117" w:rsidRDefault="00A6186D" w:rsidP="00735117">
      <w:pPr>
        <w:ind w:firstLine="720"/>
        <w:rPr>
          <w:sz w:val="24"/>
          <w:szCs w:val="24"/>
        </w:rPr>
      </w:pPr>
      <w:r w:rsidRPr="006F61C3">
        <w:rPr>
          <w:sz w:val="24"/>
          <w:szCs w:val="24"/>
        </w:rPr>
        <w:t xml:space="preserve">De </w:t>
      </w:r>
      <w:proofErr w:type="spellStart"/>
      <w:r w:rsidRPr="006F61C3">
        <w:rPr>
          <w:sz w:val="24"/>
          <w:szCs w:val="24"/>
        </w:rPr>
        <w:t>galgalis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duas</w:t>
      </w:r>
      <w:proofErr w:type="spellEnd"/>
      <w:r w:rsidRPr="006F61C3">
        <w:rPr>
          <w:sz w:val="24"/>
          <w:szCs w:val="24"/>
        </w:rPr>
        <w:t xml:space="preserve"> leucas</w:t>
      </w:r>
      <w:r w:rsidR="004B038E">
        <w:rPr>
          <w:sz w:val="24"/>
          <w:szCs w:val="24"/>
        </w:rPr>
        <w:t>,</w:t>
      </w:r>
      <w:r w:rsidRPr="006F61C3">
        <w:rPr>
          <w:sz w:val="24"/>
          <w:szCs w:val="24"/>
        </w:rPr>
        <w:t xml:space="preserve"> de </w:t>
      </w:r>
      <w:proofErr w:type="spellStart"/>
      <w:r w:rsidRPr="006F61C3">
        <w:rPr>
          <w:sz w:val="24"/>
          <w:szCs w:val="24"/>
        </w:rPr>
        <w:t>fonte</w:t>
      </w:r>
      <w:proofErr w:type="spellEnd"/>
      <w:r w:rsidRPr="006F61C3">
        <w:rPr>
          <w:sz w:val="24"/>
          <w:szCs w:val="24"/>
        </w:rPr>
        <w:t xml:space="preserve"> </w:t>
      </w:r>
      <w:proofErr w:type="spellStart"/>
      <w:r w:rsidRPr="006F61C3">
        <w:rPr>
          <w:sz w:val="24"/>
          <w:szCs w:val="24"/>
        </w:rPr>
        <w:t>helisei</w:t>
      </w:r>
      <w:proofErr w:type="spellEnd"/>
      <w:r w:rsidRPr="006F61C3">
        <w:rPr>
          <w:sz w:val="24"/>
          <w:szCs w:val="24"/>
        </w:rPr>
        <w:t xml:space="preserve"> </w:t>
      </w:r>
      <w:proofErr w:type="spellStart"/>
      <w:r w:rsidRPr="006F61C3">
        <w:rPr>
          <w:sz w:val="24"/>
          <w:szCs w:val="24"/>
        </w:rPr>
        <w:t>tantumdem</w:t>
      </w:r>
      <w:proofErr w:type="spellEnd"/>
      <w:r w:rsidRPr="006F61C3">
        <w:rPr>
          <w:sz w:val="24"/>
          <w:szCs w:val="24"/>
        </w:rPr>
        <w:t xml:space="preserve"> contra </w:t>
      </w:r>
      <w:proofErr w:type="spellStart"/>
      <w:r w:rsidRPr="006F61C3">
        <w:rPr>
          <w:sz w:val="24"/>
          <w:szCs w:val="24"/>
        </w:rPr>
        <w:t>aquilonem</w:t>
      </w:r>
      <w:proofErr w:type="spellEnd"/>
      <w:r w:rsidR="004B038E">
        <w:rPr>
          <w:sz w:val="24"/>
          <w:szCs w:val="24"/>
        </w:rPr>
        <w:t>,</w:t>
      </w:r>
      <w:r w:rsidRPr="006F61C3">
        <w:rPr>
          <w:sz w:val="24"/>
          <w:szCs w:val="24"/>
        </w:rPr>
        <w:t xml:space="preserve"> in </w:t>
      </w:r>
      <w:proofErr w:type="spellStart"/>
      <w:r w:rsidRPr="006F61C3">
        <w:rPr>
          <w:sz w:val="24"/>
          <w:szCs w:val="24"/>
        </w:rPr>
        <w:t>montanis</w:t>
      </w:r>
      <w:proofErr w:type="spellEnd"/>
      <w:r w:rsidRPr="006F61C3">
        <w:rPr>
          <w:sz w:val="24"/>
          <w:szCs w:val="24"/>
        </w:rPr>
        <w:t xml:space="preserve"> a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quarentene</w:t>
      </w:r>
      <w:proofErr w:type="spellEnd"/>
      <w:r w:rsidRPr="006F61C3">
        <w:rPr>
          <w:sz w:val="24"/>
          <w:szCs w:val="24"/>
        </w:rPr>
        <w:t xml:space="preserve"> hay civitas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expugnavit</w:t>
      </w:r>
      <w:proofErr w:type="spellEnd"/>
      <w:r w:rsidRPr="006F61C3">
        <w:rPr>
          <w:sz w:val="24"/>
          <w:szCs w:val="24"/>
        </w:rPr>
        <w:t xml:space="preserve"> </w:t>
      </w:r>
      <w:proofErr w:type="spellStart"/>
      <w:r w:rsidRPr="006F61C3">
        <w:rPr>
          <w:sz w:val="24"/>
          <w:szCs w:val="24"/>
        </w:rPr>
        <w:t>iosue</w:t>
      </w:r>
      <w:proofErr w:type="spellEnd"/>
      <w:r w:rsidR="004B038E">
        <w:rPr>
          <w:sz w:val="24"/>
          <w:szCs w:val="24"/>
        </w:rPr>
        <w:t>.</w:t>
      </w:r>
      <w:r w:rsidR="004B038E">
        <w:rPr>
          <w:rStyle w:val="FootnoteReference"/>
          <w:sz w:val="24"/>
          <w:szCs w:val="24"/>
        </w:rPr>
        <w:footnoteReference w:id="57"/>
      </w:r>
      <w:r w:rsidRPr="006F61C3">
        <w:rPr>
          <w:sz w:val="24"/>
          <w:szCs w:val="24"/>
        </w:rPr>
        <w:t xml:space="preserve"> </w:t>
      </w:r>
      <w:proofErr w:type="spellStart"/>
      <w:r w:rsidRPr="006F61C3">
        <w:rPr>
          <w:sz w:val="24"/>
          <w:szCs w:val="24"/>
        </w:rPr>
        <w:t>inde</w:t>
      </w:r>
      <w:proofErr w:type="spellEnd"/>
      <w:r w:rsidRPr="006F61C3">
        <w:rPr>
          <w:sz w:val="24"/>
          <w:szCs w:val="24"/>
        </w:rPr>
        <w:t xml:space="preserve"> ad 1 </w:t>
      </w:r>
      <w:proofErr w:type="spellStart"/>
      <w:r w:rsidRPr="006F61C3">
        <w:rPr>
          <w:sz w:val="24"/>
          <w:szCs w:val="24"/>
        </w:rPr>
        <w:t>leucam</w:t>
      </w:r>
      <w:proofErr w:type="spellEnd"/>
      <w:r w:rsidRPr="006F61C3">
        <w:rPr>
          <w:sz w:val="24"/>
          <w:szCs w:val="24"/>
        </w:rPr>
        <w:t xml:space="preserve"> contra </w:t>
      </w:r>
      <w:proofErr w:type="spellStart"/>
      <w:r w:rsidRPr="006F61C3">
        <w:rPr>
          <w:sz w:val="24"/>
          <w:szCs w:val="24"/>
        </w:rPr>
        <w:t>aquilonem</w:t>
      </w:r>
      <w:proofErr w:type="spellEnd"/>
      <w:r w:rsidRPr="006F61C3">
        <w:rPr>
          <w:sz w:val="24"/>
          <w:szCs w:val="24"/>
        </w:rPr>
        <w:t xml:space="preserve"> </w:t>
      </w:r>
      <w:proofErr w:type="spellStart"/>
      <w:r w:rsidRPr="006F61C3">
        <w:rPr>
          <w:sz w:val="24"/>
          <w:szCs w:val="24"/>
        </w:rPr>
        <w:t>betheI</w:t>
      </w:r>
      <w:proofErr w:type="spellEnd"/>
      <w:r w:rsidRPr="006F61C3">
        <w:rPr>
          <w:sz w:val="24"/>
          <w:szCs w:val="24"/>
        </w:rPr>
        <w:t xml:space="preserve"> civitas in </w:t>
      </w:r>
      <w:proofErr w:type="spellStart"/>
      <w:r w:rsidRPr="006F61C3">
        <w:rPr>
          <w:sz w:val="24"/>
          <w:szCs w:val="24"/>
        </w:rPr>
        <w:t>tribu</w:t>
      </w:r>
      <w:proofErr w:type="spellEnd"/>
      <w:r w:rsidRPr="006F61C3">
        <w:rPr>
          <w:sz w:val="24"/>
          <w:szCs w:val="24"/>
        </w:rPr>
        <w:t xml:space="preserve"> </w:t>
      </w:r>
      <w:proofErr w:type="spellStart"/>
      <w:r w:rsidRPr="006F61C3">
        <w:rPr>
          <w:sz w:val="24"/>
          <w:szCs w:val="24"/>
        </w:rPr>
        <w:t>benyamyn</w:t>
      </w:r>
      <w:proofErr w:type="spellEnd"/>
      <w:r w:rsidR="004B038E">
        <w:rPr>
          <w:sz w:val="24"/>
          <w:szCs w:val="24"/>
        </w:rPr>
        <w:t>,</w:t>
      </w:r>
      <w:r w:rsidRPr="006F61C3">
        <w:rPr>
          <w:sz w:val="24"/>
          <w:szCs w:val="24"/>
        </w:rPr>
        <w:t xml:space="preserve"> ubi </w:t>
      </w:r>
      <w:proofErr w:type="spellStart"/>
      <w:r w:rsidRPr="006F61C3">
        <w:rPr>
          <w:sz w:val="24"/>
          <w:szCs w:val="24"/>
        </w:rPr>
        <w:t>iacos</w:t>
      </w:r>
      <w:proofErr w:type="spellEnd"/>
      <w:r w:rsidRPr="006F61C3">
        <w:rPr>
          <w:sz w:val="24"/>
          <w:szCs w:val="24"/>
        </w:rPr>
        <w:t xml:space="preserve"> </w:t>
      </w:r>
      <w:proofErr w:type="spellStart"/>
      <w:r w:rsidR="004B038E" w:rsidRPr="004B038E">
        <w:rPr>
          <w:sz w:val="24"/>
          <w:szCs w:val="24"/>
          <w:highlight w:val="yellow"/>
        </w:rPr>
        <w:t>vid</w:t>
      </w:r>
      <w:r w:rsidRPr="006F61C3">
        <w:rPr>
          <w:sz w:val="24"/>
          <w:szCs w:val="24"/>
        </w:rPr>
        <w:t>ens</w:t>
      </w:r>
      <w:proofErr w:type="spellEnd"/>
      <w:r w:rsidRPr="006F61C3">
        <w:rPr>
          <w:sz w:val="24"/>
          <w:szCs w:val="24"/>
        </w:rPr>
        <w:t xml:space="preserve"> in </w:t>
      </w:r>
      <w:proofErr w:type="spellStart"/>
      <w:r w:rsidRPr="006F61C3">
        <w:rPr>
          <w:sz w:val="24"/>
          <w:szCs w:val="24"/>
        </w:rPr>
        <w:t>mesopotamiam</w:t>
      </w:r>
      <w:proofErr w:type="spellEnd"/>
      <w:r w:rsidRPr="006F61C3">
        <w:rPr>
          <w:sz w:val="24"/>
          <w:szCs w:val="24"/>
        </w:rPr>
        <w:t xml:space="preserve"> </w:t>
      </w:r>
      <w:proofErr w:type="spellStart"/>
      <w:r w:rsidRPr="006F61C3">
        <w:rPr>
          <w:sz w:val="24"/>
          <w:szCs w:val="24"/>
        </w:rPr>
        <w:t>dormivit</w:t>
      </w:r>
      <w:proofErr w:type="spellEnd"/>
      <w:r w:rsidRPr="006F61C3">
        <w:rPr>
          <w:sz w:val="24"/>
          <w:szCs w:val="24"/>
        </w:rPr>
        <w:t xml:space="preserve"> super </w:t>
      </w:r>
      <w:proofErr w:type="spellStart"/>
      <w:r w:rsidRPr="006F61C3">
        <w:rPr>
          <w:sz w:val="24"/>
          <w:szCs w:val="24"/>
        </w:rPr>
        <w:t>nudam</w:t>
      </w:r>
      <w:proofErr w:type="spellEnd"/>
      <w:r w:rsidRPr="006F61C3">
        <w:rPr>
          <w:sz w:val="24"/>
          <w:szCs w:val="24"/>
        </w:rPr>
        <w:t xml:space="preserve"> </w:t>
      </w:r>
      <w:proofErr w:type="spellStart"/>
      <w:r w:rsidRPr="006F61C3">
        <w:rPr>
          <w:sz w:val="24"/>
          <w:szCs w:val="24"/>
        </w:rPr>
        <w:t>humum</w:t>
      </w:r>
      <w:proofErr w:type="spellEnd"/>
      <w:r w:rsidRPr="006F61C3">
        <w:rPr>
          <w:sz w:val="24"/>
          <w:szCs w:val="24"/>
        </w:rPr>
        <w:t xml:space="preserve"> et </w:t>
      </w:r>
      <w:proofErr w:type="spellStart"/>
      <w:r w:rsidRPr="006F61C3">
        <w:rPr>
          <w:sz w:val="24"/>
          <w:szCs w:val="24"/>
        </w:rPr>
        <w:t>lapidem</w:t>
      </w:r>
      <w:proofErr w:type="spellEnd"/>
      <w:r w:rsidR="004B038E">
        <w:rPr>
          <w:sz w:val="24"/>
          <w:szCs w:val="24"/>
        </w:rPr>
        <w:t xml:space="preserve"> </w:t>
      </w:r>
      <w:proofErr w:type="spellStart"/>
      <w:r w:rsidRPr="006F61C3">
        <w:rPr>
          <w:sz w:val="24"/>
          <w:szCs w:val="24"/>
        </w:rPr>
        <w:t>supponens</w:t>
      </w:r>
      <w:proofErr w:type="spellEnd"/>
      <w:r w:rsidRPr="006F61C3">
        <w:rPr>
          <w:sz w:val="24"/>
          <w:szCs w:val="24"/>
        </w:rPr>
        <w:t xml:space="preserve"> </w:t>
      </w:r>
      <w:proofErr w:type="spellStart"/>
      <w:r w:rsidRPr="006F61C3">
        <w:rPr>
          <w:sz w:val="24"/>
          <w:szCs w:val="24"/>
        </w:rPr>
        <w:t>capiti</w:t>
      </w:r>
      <w:proofErr w:type="spellEnd"/>
      <w:r w:rsidRPr="006F61C3">
        <w:rPr>
          <w:sz w:val="24"/>
          <w:szCs w:val="24"/>
        </w:rPr>
        <w:t xml:space="preserve"> </w:t>
      </w:r>
      <w:proofErr w:type="spellStart"/>
      <w:r w:rsidR="004B038E" w:rsidRPr="004B038E">
        <w:rPr>
          <w:sz w:val="24"/>
          <w:szCs w:val="24"/>
          <w:highlight w:val="yellow"/>
        </w:rPr>
        <w:t>vi</w:t>
      </w:r>
      <w:r w:rsidRPr="006F61C3">
        <w:rPr>
          <w:sz w:val="24"/>
          <w:szCs w:val="24"/>
        </w:rPr>
        <w:t>dit</w:t>
      </w:r>
      <w:proofErr w:type="spellEnd"/>
      <w:r w:rsidRPr="006F61C3">
        <w:rPr>
          <w:sz w:val="24"/>
          <w:szCs w:val="24"/>
        </w:rPr>
        <w:t xml:space="preserve"> </w:t>
      </w:r>
      <w:proofErr w:type="spellStart"/>
      <w:r w:rsidRPr="006F61C3">
        <w:rPr>
          <w:sz w:val="24"/>
          <w:szCs w:val="24"/>
        </w:rPr>
        <w:t>scalam</w:t>
      </w:r>
      <w:proofErr w:type="spellEnd"/>
      <w:r w:rsidRPr="006F61C3">
        <w:rPr>
          <w:sz w:val="24"/>
          <w:szCs w:val="24"/>
        </w:rPr>
        <w:t xml:space="preserve"> </w:t>
      </w:r>
      <w:proofErr w:type="spellStart"/>
      <w:r w:rsidRPr="006F61C3">
        <w:rPr>
          <w:sz w:val="24"/>
          <w:szCs w:val="24"/>
        </w:rPr>
        <w:t>tangentem</w:t>
      </w:r>
      <w:proofErr w:type="spellEnd"/>
      <w:r w:rsidRPr="006F61C3">
        <w:rPr>
          <w:sz w:val="24"/>
          <w:szCs w:val="24"/>
        </w:rPr>
        <w:t xml:space="preserve"> </w:t>
      </w:r>
      <w:proofErr w:type="spellStart"/>
      <w:r w:rsidRPr="006F61C3">
        <w:rPr>
          <w:sz w:val="24"/>
          <w:szCs w:val="24"/>
        </w:rPr>
        <w:t>celos</w:t>
      </w:r>
      <w:proofErr w:type="spellEnd"/>
      <w:r w:rsidR="004B038E">
        <w:rPr>
          <w:sz w:val="24"/>
          <w:szCs w:val="24"/>
        </w:rPr>
        <w:t>.</w:t>
      </w:r>
      <w:r w:rsidRPr="006F61C3">
        <w:rPr>
          <w:sz w:val="24"/>
          <w:szCs w:val="24"/>
        </w:rPr>
        <w:t xml:space="preserve"> </w:t>
      </w:r>
      <w:proofErr w:type="spellStart"/>
      <w:r w:rsidRPr="004B038E">
        <w:rPr>
          <w:sz w:val="24"/>
          <w:szCs w:val="24"/>
          <w:highlight w:val="yellow"/>
        </w:rPr>
        <w:t>Era</w:t>
      </w:r>
      <w:r w:rsidR="004B038E">
        <w:rPr>
          <w:sz w:val="24"/>
          <w:szCs w:val="24"/>
        </w:rPr>
        <w:t>nt</w:t>
      </w:r>
      <w:proofErr w:type="spellEnd"/>
      <w:r w:rsidR="004B038E">
        <w:rPr>
          <w:sz w:val="24"/>
          <w:szCs w:val="24"/>
        </w:rPr>
        <w:t xml:space="preserve"> </w:t>
      </w:r>
      <w:proofErr w:type="spellStart"/>
      <w:r w:rsidR="004B038E">
        <w:rPr>
          <w:sz w:val="24"/>
          <w:szCs w:val="24"/>
        </w:rPr>
        <w:t>autem</w:t>
      </w:r>
      <w:proofErr w:type="spellEnd"/>
      <w:r w:rsidR="004B038E">
        <w:rPr>
          <w:sz w:val="24"/>
          <w:szCs w:val="24"/>
        </w:rPr>
        <w:t xml:space="preserve"> qui hoc </w:t>
      </w:r>
      <w:proofErr w:type="spellStart"/>
      <w:r w:rsidRPr="004B038E">
        <w:rPr>
          <w:sz w:val="24"/>
          <w:szCs w:val="24"/>
          <w:highlight w:val="yellow"/>
        </w:rPr>
        <w:t>iherusales</w:t>
      </w:r>
      <w:proofErr w:type="spellEnd"/>
      <w:r w:rsidRPr="006F61C3">
        <w:rPr>
          <w:sz w:val="24"/>
          <w:szCs w:val="24"/>
        </w:rPr>
        <w:t xml:space="preserve"> factum </w:t>
      </w:r>
      <w:proofErr w:type="spellStart"/>
      <w:r w:rsidRPr="006F61C3">
        <w:rPr>
          <w:sz w:val="24"/>
          <w:szCs w:val="24"/>
        </w:rPr>
        <w:t>dicunt</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w:t>
      </w:r>
      <w:proofErr w:type="spellStart"/>
      <w:r w:rsidRPr="006F61C3">
        <w:rPr>
          <w:sz w:val="24"/>
          <w:szCs w:val="24"/>
        </w:rPr>
        <w:t>eo</w:t>
      </w:r>
      <w:proofErr w:type="spellEnd"/>
      <w:r w:rsidRPr="006F61C3">
        <w:rPr>
          <w:sz w:val="24"/>
          <w:szCs w:val="24"/>
        </w:rPr>
        <w:t xml:space="preserve"> tempore</w:t>
      </w:r>
      <w:r w:rsidR="004B038E">
        <w:rPr>
          <w:sz w:val="24"/>
          <w:szCs w:val="24"/>
        </w:rPr>
        <w:t>,</w:t>
      </w:r>
      <w:r w:rsidRPr="006F61C3">
        <w:rPr>
          <w:sz w:val="24"/>
          <w:szCs w:val="24"/>
        </w:rPr>
        <w:t xml:space="preserve"> </w:t>
      </w:r>
      <w:proofErr w:type="spellStart"/>
      <w:r w:rsidRPr="006F61C3">
        <w:rPr>
          <w:sz w:val="24"/>
          <w:szCs w:val="24"/>
        </w:rPr>
        <w:t>ymmo</w:t>
      </w:r>
      <w:proofErr w:type="spellEnd"/>
      <w:r w:rsidRPr="006F61C3">
        <w:rPr>
          <w:sz w:val="24"/>
          <w:szCs w:val="24"/>
        </w:rPr>
        <w:t xml:space="preserve"> </w:t>
      </w:r>
      <w:proofErr w:type="spellStart"/>
      <w:r w:rsidRPr="006F61C3">
        <w:rPr>
          <w:sz w:val="24"/>
          <w:szCs w:val="24"/>
        </w:rPr>
        <w:t>multo</w:t>
      </w:r>
      <w:proofErr w:type="spellEnd"/>
      <w:r w:rsidRPr="006F61C3">
        <w:rPr>
          <w:sz w:val="24"/>
          <w:szCs w:val="24"/>
        </w:rPr>
        <w:t xml:space="preserve"> </w:t>
      </w:r>
      <w:proofErr w:type="spellStart"/>
      <w:r w:rsidRPr="006F61C3">
        <w:rPr>
          <w:sz w:val="24"/>
          <w:szCs w:val="24"/>
        </w:rPr>
        <w:t>prius</w:t>
      </w:r>
      <w:proofErr w:type="spellEnd"/>
      <w:r w:rsidR="004B038E">
        <w:rPr>
          <w:sz w:val="24"/>
          <w:szCs w:val="24"/>
        </w:rPr>
        <w:t>,</w:t>
      </w:r>
      <w:r w:rsidRPr="006F61C3">
        <w:rPr>
          <w:sz w:val="24"/>
          <w:szCs w:val="24"/>
        </w:rPr>
        <w:t xml:space="preserve"> </w:t>
      </w:r>
      <w:proofErr w:type="spellStart"/>
      <w:r w:rsidRPr="006F61C3">
        <w:rPr>
          <w:sz w:val="24"/>
          <w:szCs w:val="24"/>
        </w:rPr>
        <w:t>ierusalem</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civitas gloriosa</w:t>
      </w:r>
      <w:r w:rsidR="004B038E">
        <w:rPr>
          <w:sz w:val="24"/>
          <w:szCs w:val="24"/>
        </w:rPr>
        <w:t>.</w:t>
      </w:r>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hanc</w:t>
      </w:r>
      <w:proofErr w:type="spellEnd"/>
      <w:r w:rsidRPr="006F61C3">
        <w:rPr>
          <w:sz w:val="24"/>
          <w:szCs w:val="24"/>
        </w:rPr>
        <w:t xml:space="preserve"> </w:t>
      </w:r>
      <w:proofErr w:type="spellStart"/>
      <w:r w:rsidR="004B038E">
        <w:rPr>
          <w:sz w:val="24"/>
          <w:szCs w:val="24"/>
        </w:rPr>
        <w:t>est</w:t>
      </w:r>
      <w:proofErr w:type="spellEnd"/>
      <w:r w:rsidR="004B038E">
        <w:rPr>
          <w:sz w:val="24"/>
          <w:szCs w:val="24"/>
        </w:rPr>
        <w:t xml:space="preserve"> </w:t>
      </w:r>
      <w:proofErr w:type="spellStart"/>
      <w:r w:rsidR="004B038E">
        <w:rPr>
          <w:sz w:val="24"/>
          <w:szCs w:val="24"/>
        </w:rPr>
        <w:t>luza</w:t>
      </w:r>
      <w:proofErr w:type="spellEnd"/>
      <w:r w:rsidR="004B038E">
        <w:rPr>
          <w:sz w:val="24"/>
          <w:szCs w:val="24"/>
        </w:rPr>
        <w:t xml:space="preserve"> que </w:t>
      </w:r>
      <w:proofErr w:type="spellStart"/>
      <w:r w:rsidR="004B038E">
        <w:rPr>
          <w:sz w:val="24"/>
          <w:szCs w:val="24"/>
        </w:rPr>
        <w:t>est</w:t>
      </w:r>
      <w:proofErr w:type="spellEnd"/>
      <w:r w:rsidR="004B038E">
        <w:rPr>
          <w:sz w:val="24"/>
          <w:szCs w:val="24"/>
        </w:rPr>
        <w:t xml:space="preserve"> in </w:t>
      </w:r>
      <w:proofErr w:type="spellStart"/>
      <w:r w:rsidR="004B038E">
        <w:rPr>
          <w:sz w:val="24"/>
          <w:szCs w:val="24"/>
        </w:rPr>
        <w:t>tribu</w:t>
      </w:r>
      <w:proofErr w:type="spellEnd"/>
      <w:r w:rsidR="004B038E">
        <w:rPr>
          <w:sz w:val="24"/>
          <w:szCs w:val="24"/>
        </w:rPr>
        <w:t xml:space="preserve"> </w:t>
      </w:r>
      <w:proofErr w:type="spellStart"/>
      <w:r w:rsidR="004B038E">
        <w:rPr>
          <w:sz w:val="24"/>
          <w:szCs w:val="24"/>
        </w:rPr>
        <w:t>effra</w:t>
      </w:r>
      <w:r w:rsidRPr="006F61C3">
        <w:rPr>
          <w:sz w:val="24"/>
          <w:szCs w:val="24"/>
        </w:rPr>
        <w:t>ym</w:t>
      </w:r>
      <w:proofErr w:type="spellEnd"/>
      <w:r w:rsidR="004B038E">
        <w:rPr>
          <w:sz w:val="24"/>
          <w:szCs w:val="24"/>
        </w:rPr>
        <w:t>.</w:t>
      </w:r>
      <w:r w:rsidRPr="006F61C3">
        <w:rPr>
          <w:sz w:val="24"/>
          <w:szCs w:val="24"/>
        </w:rPr>
        <w:t xml:space="preserve"> De bethel ad unam </w:t>
      </w:r>
      <w:proofErr w:type="spellStart"/>
      <w:r w:rsidRPr="006F61C3">
        <w:rPr>
          <w:sz w:val="24"/>
          <w:szCs w:val="24"/>
        </w:rPr>
        <w:t>leucam</w:t>
      </w:r>
      <w:proofErr w:type="spellEnd"/>
      <w:r w:rsidRPr="006F61C3">
        <w:rPr>
          <w:sz w:val="24"/>
          <w:szCs w:val="24"/>
        </w:rPr>
        <w:t xml:space="preserve"> contra </w:t>
      </w:r>
      <w:proofErr w:type="spellStart"/>
      <w:r w:rsidRPr="006F61C3">
        <w:rPr>
          <w:sz w:val="24"/>
          <w:szCs w:val="24"/>
        </w:rPr>
        <w:t>aquilonem</w:t>
      </w:r>
      <w:proofErr w:type="spellEnd"/>
      <w:r w:rsidRPr="006F61C3">
        <w:rPr>
          <w:sz w:val="24"/>
          <w:szCs w:val="24"/>
        </w:rPr>
        <w:t xml:space="preserve"> </w:t>
      </w:r>
      <w:proofErr w:type="spellStart"/>
      <w:r w:rsidRPr="006F61C3">
        <w:rPr>
          <w:sz w:val="24"/>
          <w:szCs w:val="24"/>
        </w:rPr>
        <w:t>palma</w:t>
      </w:r>
      <w:proofErr w:type="spellEnd"/>
      <w:r w:rsidR="004B038E">
        <w:rPr>
          <w:sz w:val="24"/>
          <w:szCs w:val="24"/>
        </w:rPr>
        <w:t xml:space="preserve"> </w:t>
      </w:r>
      <w:proofErr w:type="spellStart"/>
      <w:r w:rsidR="004B038E">
        <w:rPr>
          <w:sz w:val="24"/>
          <w:szCs w:val="24"/>
        </w:rPr>
        <w:t>delbore</w:t>
      </w:r>
      <w:proofErr w:type="spellEnd"/>
      <w:r w:rsidR="004B038E">
        <w:rPr>
          <w:sz w:val="24"/>
          <w:szCs w:val="24"/>
        </w:rPr>
        <w:t xml:space="preserve"> inter </w:t>
      </w:r>
      <w:proofErr w:type="spellStart"/>
      <w:r w:rsidR="004B038E">
        <w:rPr>
          <w:sz w:val="24"/>
          <w:szCs w:val="24"/>
        </w:rPr>
        <w:t>ipsam</w:t>
      </w:r>
      <w:proofErr w:type="spellEnd"/>
      <w:r w:rsidR="004B038E">
        <w:rPr>
          <w:sz w:val="24"/>
          <w:szCs w:val="24"/>
        </w:rPr>
        <w:t xml:space="preserve"> et </w:t>
      </w:r>
      <w:proofErr w:type="spellStart"/>
      <w:r w:rsidR="004B038E">
        <w:rPr>
          <w:sz w:val="24"/>
          <w:szCs w:val="24"/>
        </w:rPr>
        <w:t>rama</w:t>
      </w:r>
      <w:proofErr w:type="spellEnd"/>
      <w:r w:rsidR="004B038E">
        <w:rPr>
          <w:sz w:val="24"/>
          <w:szCs w:val="24"/>
        </w:rPr>
        <w:t>. me</w:t>
      </w:r>
      <w:r w:rsidRPr="006F61C3">
        <w:rPr>
          <w:sz w:val="24"/>
          <w:szCs w:val="24"/>
        </w:rPr>
        <w:t xml:space="preserve">dio loco inter </w:t>
      </w:r>
      <w:proofErr w:type="spellStart"/>
      <w:r w:rsidRPr="006F61C3">
        <w:rPr>
          <w:sz w:val="24"/>
          <w:szCs w:val="24"/>
        </w:rPr>
        <w:t>palmam</w:t>
      </w:r>
      <w:proofErr w:type="spellEnd"/>
      <w:r w:rsidRPr="006F61C3">
        <w:rPr>
          <w:sz w:val="24"/>
          <w:szCs w:val="24"/>
        </w:rPr>
        <w:t xml:space="preserve"> </w:t>
      </w:r>
      <w:proofErr w:type="spellStart"/>
      <w:r w:rsidRPr="006F61C3">
        <w:rPr>
          <w:sz w:val="24"/>
          <w:szCs w:val="24"/>
        </w:rPr>
        <w:t>delbore</w:t>
      </w:r>
      <w:proofErr w:type="spellEnd"/>
      <w:r w:rsidRPr="006F61C3">
        <w:rPr>
          <w:sz w:val="24"/>
          <w:szCs w:val="24"/>
        </w:rPr>
        <w:t xml:space="preserve"> et </w:t>
      </w:r>
      <w:proofErr w:type="spellStart"/>
      <w:r w:rsidRPr="006F61C3">
        <w:rPr>
          <w:sz w:val="24"/>
          <w:szCs w:val="24"/>
        </w:rPr>
        <w:t>ierusalem</w:t>
      </w:r>
      <w:proofErr w:type="spellEnd"/>
      <w:r w:rsidRPr="006F61C3">
        <w:rPr>
          <w:sz w:val="24"/>
          <w:szCs w:val="24"/>
        </w:rPr>
        <w:t xml:space="preserve"> </w:t>
      </w:r>
      <w:proofErr w:type="spellStart"/>
      <w:r w:rsidRPr="006F61C3">
        <w:rPr>
          <w:sz w:val="24"/>
          <w:szCs w:val="24"/>
        </w:rPr>
        <w:t>anatot</w:t>
      </w:r>
      <w:proofErr w:type="spellEnd"/>
      <w:r w:rsidRPr="006F61C3">
        <w:rPr>
          <w:sz w:val="24"/>
          <w:szCs w:val="24"/>
        </w:rPr>
        <w:t xml:space="preserve"> </w:t>
      </w:r>
      <w:proofErr w:type="spellStart"/>
      <w:r w:rsidRPr="006F61C3">
        <w:rPr>
          <w:sz w:val="24"/>
          <w:szCs w:val="24"/>
        </w:rPr>
        <w:t>viculus</w:t>
      </w:r>
      <w:proofErr w:type="spellEnd"/>
      <w:r w:rsidRPr="006F61C3">
        <w:rPr>
          <w:sz w:val="24"/>
          <w:szCs w:val="24"/>
        </w:rPr>
        <w:t xml:space="preserve"> </w:t>
      </w:r>
      <w:proofErr w:type="spellStart"/>
      <w:r w:rsidRPr="006F61C3">
        <w:rPr>
          <w:sz w:val="24"/>
          <w:szCs w:val="24"/>
        </w:rPr>
        <w:t>sacerdotum</w:t>
      </w:r>
      <w:proofErr w:type="spellEnd"/>
      <w:r w:rsidRPr="006F61C3">
        <w:rPr>
          <w:sz w:val="24"/>
          <w:szCs w:val="24"/>
        </w:rPr>
        <w:t xml:space="preserve"> </w:t>
      </w:r>
      <w:proofErr w:type="spellStart"/>
      <w:r w:rsidRPr="006F61C3">
        <w:rPr>
          <w:sz w:val="24"/>
          <w:szCs w:val="24"/>
        </w:rPr>
        <w:t>benyamyn</w:t>
      </w:r>
      <w:proofErr w:type="spellEnd"/>
      <w:r w:rsidR="004B038E">
        <w:rPr>
          <w:sz w:val="24"/>
          <w:szCs w:val="24"/>
        </w:rPr>
        <w:t>.</w:t>
      </w:r>
      <w:r w:rsidRPr="006F61C3">
        <w:rPr>
          <w:sz w:val="24"/>
          <w:szCs w:val="24"/>
        </w:rPr>
        <w:t xml:space="preserve"> </w:t>
      </w:r>
      <w:proofErr w:type="spellStart"/>
      <w:r w:rsidRPr="006F61C3">
        <w:rPr>
          <w:sz w:val="24"/>
          <w:szCs w:val="24"/>
        </w:rPr>
        <w:t>unde</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Ieremias</w:t>
      </w:r>
      <w:proofErr w:type="spellEnd"/>
      <w:r w:rsidR="004B038E">
        <w:rPr>
          <w:sz w:val="24"/>
          <w:szCs w:val="24"/>
        </w:rPr>
        <w:t>.</w:t>
      </w:r>
      <w:r w:rsidRPr="006F61C3">
        <w:rPr>
          <w:sz w:val="24"/>
          <w:szCs w:val="24"/>
        </w:rPr>
        <w:t xml:space="preserve"> </w:t>
      </w:r>
    </w:p>
    <w:p w14:paraId="47C93F68" w14:textId="3523EB24" w:rsidR="00735117" w:rsidRDefault="00A6186D" w:rsidP="00114520">
      <w:pPr>
        <w:ind w:firstLine="720"/>
        <w:rPr>
          <w:sz w:val="24"/>
          <w:szCs w:val="24"/>
        </w:rPr>
      </w:pPr>
      <w:r w:rsidRPr="006F61C3">
        <w:rPr>
          <w:sz w:val="24"/>
          <w:szCs w:val="24"/>
        </w:rPr>
        <w:t xml:space="preserve">de </w:t>
      </w:r>
      <w:proofErr w:type="spellStart"/>
      <w:r w:rsidRPr="006F61C3">
        <w:rPr>
          <w:sz w:val="24"/>
          <w:szCs w:val="24"/>
        </w:rPr>
        <w:t>Iericho</w:t>
      </w:r>
      <w:proofErr w:type="spellEnd"/>
      <w:r w:rsidRPr="006F61C3">
        <w:rPr>
          <w:sz w:val="24"/>
          <w:szCs w:val="24"/>
        </w:rPr>
        <w:t xml:space="preserve"> 4 leucas contra </w:t>
      </w:r>
      <w:proofErr w:type="spellStart"/>
      <w:r w:rsidRPr="006F61C3">
        <w:rPr>
          <w:sz w:val="24"/>
          <w:szCs w:val="24"/>
        </w:rPr>
        <w:t>orientem</w:t>
      </w:r>
      <w:proofErr w:type="spellEnd"/>
      <w:r w:rsidRPr="006F61C3">
        <w:rPr>
          <w:sz w:val="24"/>
          <w:szCs w:val="24"/>
        </w:rPr>
        <w:t xml:space="preserve"> in via que </w:t>
      </w:r>
      <w:proofErr w:type="spellStart"/>
      <w:r w:rsidRPr="006F61C3">
        <w:rPr>
          <w:sz w:val="24"/>
          <w:szCs w:val="24"/>
        </w:rPr>
        <w:t>ducit</w:t>
      </w:r>
      <w:proofErr w:type="spellEnd"/>
      <w:r w:rsidRPr="006F61C3">
        <w:rPr>
          <w:sz w:val="24"/>
          <w:szCs w:val="24"/>
        </w:rPr>
        <w:t xml:space="preserve"> </w:t>
      </w:r>
      <w:proofErr w:type="spellStart"/>
      <w:r w:rsidRPr="006F61C3">
        <w:rPr>
          <w:sz w:val="24"/>
          <w:szCs w:val="24"/>
        </w:rPr>
        <w:t>ier</w:t>
      </w:r>
      <w:r w:rsidR="004B038E">
        <w:rPr>
          <w:sz w:val="24"/>
          <w:szCs w:val="24"/>
        </w:rPr>
        <w:t>usalem</w:t>
      </w:r>
      <w:proofErr w:type="spellEnd"/>
      <w:r w:rsidR="004B038E">
        <w:rPr>
          <w:sz w:val="24"/>
          <w:szCs w:val="24"/>
        </w:rPr>
        <w:t xml:space="preserve"> </w:t>
      </w:r>
      <w:proofErr w:type="spellStart"/>
      <w:r w:rsidR="004B038E">
        <w:rPr>
          <w:sz w:val="24"/>
          <w:szCs w:val="24"/>
        </w:rPr>
        <w:t>ad</w:t>
      </w:r>
      <w:proofErr w:type="spellEnd"/>
      <w:r w:rsidR="004B038E">
        <w:rPr>
          <w:sz w:val="24"/>
          <w:szCs w:val="24"/>
        </w:rPr>
        <w:t xml:space="preserve"> </w:t>
      </w:r>
      <w:proofErr w:type="spellStart"/>
      <w:r w:rsidR="004B038E">
        <w:rPr>
          <w:sz w:val="24"/>
          <w:szCs w:val="24"/>
        </w:rPr>
        <w:t>sinistram</w:t>
      </w:r>
      <w:proofErr w:type="spellEnd"/>
      <w:r w:rsidR="004B038E">
        <w:rPr>
          <w:sz w:val="24"/>
          <w:szCs w:val="24"/>
        </w:rPr>
        <w:t xml:space="preserve"> </w:t>
      </w:r>
      <w:proofErr w:type="spellStart"/>
      <w:r w:rsidR="004B038E">
        <w:rPr>
          <w:sz w:val="24"/>
          <w:szCs w:val="24"/>
        </w:rPr>
        <w:t>deserti</w:t>
      </w:r>
      <w:proofErr w:type="spellEnd"/>
      <w:r w:rsidR="004B038E">
        <w:rPr>
          <w:sz w:val="24"/>
          <w:szCs w:val="24"/>
        </w:rPr>
        <w:t xml:space="preserve"> </w:t>
      </w:r>
      <w:proofErr w:type="spellStart"/>
      <w:r w:rsidR="004B038E">
        <w:rPr>
          <w:sz w:val="24"/>
          <w:szCs w:val="24"/>
        </w:rPr>
        <w:t>qua</w:t>
      </w:r>
      <w:r w:rsidR="00735117">
        <w:rPr>
          <w:sz w:val="24"/>
          <w:szCs w:val="24"/>
        </w:rPr>
        <w:t>rentene</w:t>
      </w:r>
      <w:proofErr w:type="spellEnd"/>
      <w:r w:rsidR="00735117">
        <w:rPr>
          <w:sz w:val="24"/>
          <w:szCs w:val="24"/>
        </w:rPr>
        <w:t xml:space="preserve"> </w:t>
      </w:r>
      <w:proofErr w:type="spellStart"/>
      <w:r w:rsidR="00735117">
        <w:rPr>
          <w:sz w:val="24"/>
          <w:szCs w:val="24"/>
        </w:rPr>
        <w:t>ad</w:t>
      </w:r>
      <w:r w:rsidRPr="00735117">
        <w:rPr>
          <w:sz w:val="24"/>
          <w:szCs w:val="24"/>
          <w:highlight w:val="yellow"/>
        </w:rPr>
        <w:t>omin</w:t>
      </w:r>
      <w:proofErr w:type="spellEnd"/>
      <w:r w:rsidRPr="006F61C3">
        <w:rPr>
          <w:sz w:val="24"/>
          <w:szCs w:val="24"/>
        </w:rPr>
        <w:t xml:space="preserve"> </w:t>
      </w:r>
      <w:proofErr w:type="spellStart"/>
      <w:r w:rsidRPr="006F61C3">
        <w:rPr>
          <w:sz w:val="24"/>
          <w:szCs w:val="24"/>
        </w:rPr>
        <w:t>casale</w:t>
      </w:r>
      <w:proofErr w:type="spellEnd"/>
      <w:r w:rsidR="00735117">
        <w:rPr>
          <w:sz w:val="24"/>
          <w:szCs w:val="24"/>
        </w:rPr>
        <w:t>,</w:t>
      </w:r>
      <w:r w:rsidRPr="006F61C3">
        <w:rPr>
          <w:sz w:val="24"/>
          <w:szCs w:val="24"/>
        </w:rPr>
        <w:t xml:space="preserve"> ubi </w:t>
      </w:r>
      <w:proofErr w:type="spellStart"/>
      <w:r w:rsidRPr="006F61C3">
        <w:rPr>
          <w:sz w:val="24"/>
          <w:szCs w:val="24"/>
        </w:rPr>
        <w:t>ille</w:t>
      </w:r>
      <w:proofErr w:type="spellEnd"/>
      <w:r w:rsidRPr="006F61C3">
        <w:rPr>
          <w:sz w:val="24"/>
          <w:szCs w:val="24"/>
        </w:rPr>
        <w:t xml:space="preserve"> qui </w:t>
      </w:r>
      <w:proofErr w:type="spellStart"/>
      <w:r w:rsidRPr="006F61C3">
        <w:rPr>
          <w:sz w:val="24"/>
          <w:szCs w:val="24"/>
        </w:rPr>
        <w:t>descendit</w:t>
      </w:r>
      <w:proofErr w:type="spellEnd"/>
      <w:r w:rsidRPr="006F61C3">
        <w:rPr>
          <w:sz w:val="24"/>
          <w:szCs w:val="24"/>
        </w:rPr>
        <w:t xml:space="preserve"> a </w:t>
      </w:r>
      <w:proofErr w:type="spellStart"/>
      <w:r w:rsidRPr="006F61C3">
        <w:rPr>
          <w:sz w:val="24"/>
          <w:szCs w:val="24"/>
        </w:rPr>
        <w:t>iherusalem</w:t>
      </w:r>
      <w:proofErr w:type="spellEnd"/>
      <w:r w:rsidRPr="006F61C3">
        <w:rPr>
          <w:sz w:val="24"/>
          <w:szCs w:val="24"/>
        </w:rPr>
        <w:t xml:space="preserve"> in </w:t>
      </w:r>
      <w:proofErr w:type="spellStart"/>
      <w:r w:rsidRPr="006F61C3">
        <w:rPr>
          <w:sz w:val="24"/>
          <w:szCs w:val="24"/>
        </w:rPr>
        <w:t>iericho</w:t>
      </w:r>
      <w:proofErr w:type="spellEnd"/>
      <w:r w:rsidRPr="006F61C3">
        <w:rPr>
          <w:sz w:val="24"/>
          <w:szCs w:val="24"/>
        </w:rPr>
        <w:t xml:space="preserve"> </w:t>
      </w:r>
      <w:proofErr w:type="spellStart"/>
      <w:r w:rsidRPr="006F61C3">
        <w:rPr>
          <w:sz w:val="24"/>
          <w:szCs w:val="24"/>
        </w:rPr>
        <w:t>incidit</w:t>
      </w:r>
      <w:proofErr w:type="spellEnd"/>
      <w:r w:rsidRPr="006F61C3">
        <w:rPr>
          <w:sz w:val="24"/>
          <w:szCs w:val="24"/>
        </w:rPr>
        <w:t xml:space="preserve"> in </w:t>
      </w:r>
      <w:proofErr w:type="spellStart"/>
      <w:r w:rsidRPr="006F61C3">
        <w:rPr>
          <w:sz w:val="24"/>
          <w:szCs w:val="24"/>
        </w:rPr>
        <w:t>latrones</w:t>
      </w:r>
      <w:proofErr w:type="spellEnd"/>
      <w:r w:rsidR="00735117">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ibidem </w:t>
      </w:r>
      <w:proofErr w:type="spellStart"/>
      <w:r w:rsidRPr="006F61C3">
        <w:rPr>
          <w:sz w:val="24"/>
          <w:szCs w:val="24"/>
        </w:rPr>
        <w:t>moderno</w:t>
      </w:r>
      <w:proofErr w:type="spellEnd"/>
      <w:r w:rsidRPr="006F61C3">
        <w:rPr>
          <w:sz w:val="24"/>
          <w:szCs w:val="24"/>
        </w:rPr>
        <w:t xml:space="preserve"> tempore multis </w:t>
      </w:r>
      <w:proofErr w:type="spellStart"/>
      <w:r w:rsidRPr="006F61C3">
        <w:rPr>
          <w:sz w:val="24"/>
          <w:szCs w:val="24"/>
        </w:rPr>
        <w:t>contigit</w:t>
      </w:r>
      <w:proofErr w:type="spellEnd"/>
      <w:r w:rsidRPr="006F61C3">
        <w:rPr>
          <w:sz w:val="24"/>
          <w:szCs w:val="24"/>
        </w:rPr>
        <w:t xml:space="preserve"> et </w:t>
      </w:r>
      <w:proofErr w:type="spellStart"/>
      <w:r w:rsidRPr="006F61C3">
        <w:rPr>
          <w:sz w:val="24"/>
          <w:szCs w:val="24"/>
        </w:rPr>
        <w:t>ideo</w:t>
      </w:r>
      <w:proofErr w:type="spellEnd"/>
      <w:r w:rsidRPr="006F61C3">
        <w:rPr>
          <w:sz w:val="24"/>
          <w:szCs w:val="24"/>
        </w:rPr>
        <w:t xml:space="preserve"> locus i</w:t>
      </w:r>
      <w:r w:rsidR="00735117">
        <w:rPr>
          <w:sz w:val="24"/>
          <w:szCs w:val="24"/>
        </w:rPr>
        <w:t xml:space="preserve">dem </w:t>
      </w:r>
      <w:proofErr w:type="spellStart"/>
      <w:r w:rsidR="00735117">
        <w:rPr>
          <w:sz w:val="24"/>
          <w:szCs w:val="24"/>
        </w:rPr>
        <w:t>hodie</w:t>
      </w:r>
      <w:proofErr w:type="spellEnd"/>
      <w:r w:rsidR="00735117">
        <w:rPr>
          <w:sz w:val="24"/>
          <w:szCs w:val="24"/>
        </w:rPr>
        <w:t xml:space="preserve"> </w:t>
      </w:r>
      <w:proofErr w:type="spellStart"/>
      <w:r w:rsidR="00735117">
        <w:rPr>
          <w:sz w:val="24"/>
          <w:szCs w:val="24"/>
        </w:rPr>
        <w:t>quod</w:t>
      </w:r>
      <w:proofErr w:type="spellEnd"/>
      <w:r w:rsidR="00735117">
        <w:rPr>
          <w:sz w:val="24"/>
          <w:szCs w:val="24"/>
        </w:rPr>
        <w:t xml:space="preserve"> </w:t>
      </w:r>
      <w:proofErr w:type="spellStart"/>
      <w:proofErr w:type="gramStart"/>
      <w:r w:rsidR="00114520">
        <w:rPr>
          <w:sz w:val="24"/>
          <w:szCs w:val="24"/>
        </w:rPr>
        <w:t>interpretatur</w:t>
      </w:r>
      <w:proofErr w:type="spellEnd"/>
      <w:r w:rsidR="00114520">
        <w:rPr>
          <w:sz w:val="24"/>
          <w:szCs w:val="24"/>
        </w:rPr>
        <w:t>[</w:t>
      </w:r>
      <w:proofErr w:type="gramEnd"/>
      <w:r w:rsidR="00114520">
        <w:rPr>
          <w:sz w:val="24"/>
          <w:szCs w:val="24"/>
        </w:rPr>
        <w:t>crossed out]</w:t>
      </w:r>
      <w:r w:rsidR="00735117">
        <w:rPr>
          <w:sz w:val="24"/>
          <w:szCs w:val="24"/>
        </w:rPr>
        <w:t xml:space="preserve"> </w:t>
      </w:r>
      <w:proofErr w:type="spellStart"/>
      <w:r w:rsidR="00735117">
        <w:rPr>
          <w:sz w:val="24"/>
          <w:szCs w:val="24"/>
        </w:rPr>
        <w:t>theutoni</w:t>
      </w:r>
      <w:r w:rsidRPr="006F61C3">
        <w:rPr>
          <w:sz w:val="24"/>
          <w:szCs w:val="24"/>
        </w:rPr>
        <w:t>ce</w:t>
      </w:r>
      <w:proofErr w:type="spellEnd"/>
      <w:r w:rsidRPr="006F61C3">
        <w:rPr>
          <w:sz w:val="24"/>
          <w:szCs w:val="24"/>
        </w:rPr>
        <w:t xml:space="preserve"> </w:t>
      </w:r>
      <w:proofErr w:type="spellStart"/>
      <w:r w:rsidRPr="006F61C3">
        <w:rPr>
          <w:sz w:val="24"/>
          <w:szCs w:val="24"/>
        </w:rPr>
        <w:t>rotinburg</w:t>
      </w:r>
      <w:proofErr w:type="spellEnd"/>
      <w:r w:rsidRPr="006F61C3">
        <w:rPr>
          <w:sz w:val="24"/>
          <w:szCs w:val="24"/>
        </w:rPr>
        <w:t xml:space="preserve"> </w:t>
      </w:r>
      <w:proofErr w:type="spellStart"/>
      <w:r w:rsidRPr="006F61C3">
        <w:rPr>
          <w:sz w:val="24"/>
          <w:szCs w:val="24"/>
        </w:rPr>
        <w:t>interpretatur</w:t>
      </w:r>
      <w:proofErr w:type="spellEnd"/>
      <w:r w:rsidRPr="006F61C3">
        <w:rPr>
          <w:sz w:val="24"/>
          <w:szCs w:val="24"/>
        </w:rPr>
        <w:t xml:space="preserve"> </w:t>
      </w:r>
      <w:proofErr w:type="spellStart"/>
      <w:r w:rsidRPr="006F61C3">
        <w:rPr>
          <w:sz w:val="24"/>
          <w:szCs w:val="24"/>
        </w:rPr>
        <w:t>appellatur</w:t>
      </w:r>
      <w:proofErr w:type="spellEnd"/>
      <w:r w:rsidR="00735117">
        <w:rPr>
          <w:sz w:val="24"/>
          <w:szCs w:val="24"/>
        </w:rPr>
        <w:t>,</w:t>
      </w:r>
      <w:r w:rsidRPr="006F61C3">
        <w:rPr>
          <w:sz w:val="24"/>
          <w:szCs w:val="24"/>
        </w:rPr>
        <w:t xml:space="preserve"> propter multum </w:t>
      </w:r>
      <w:proofErr w:type="spellStart"/>
      <w:r w:rsidRPr="006F61C3">
        <w:rPr>
          <w:sz w:val="24"/>
          <w:szCs w:val="24"/>
        </w:rPr>
        <w:t>sangwinem</w:t>
      </w:r>
      <w:proofErr w:type="spellEnd"/>
      <w:r w:rsidRPr="006F61C3">
        <w:rPr>
          <w:sz w:val="24"/>
          <w:szCs w:val="24"/>
        </w:rPr>
        <w:t xml:space="preserve">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fusum</w:t>
      </w:r>
      <w:proofErr w:type="spellEnd"/>
      <w:r w:rsidR="00735117">
        <w:rPr>
          <w:sz w:val="24"/>
          <w:szCs w:val="24"/>
        </w:rPr>
        <w:t xml:space="preserve">. </w:t>
      </w:r>
      <w:r w:rsidRPr="006F61C3">
        <w:rPr>
          <w:sz w:val="24"/>
          <w:szCs w:val="24"/>
        </w:rPr>
        <w:t xml:space="preserve">Est </w:t>
      </w:r>
      <w:proofErr w:type="spellStart"/>
      <w:r w:rsidRPr="006F61C3">
        <w:rPr>
          <w:sz w:val="24"/>
          <w:szCs w:val="24"/>
        </w:rPr>
        <w:t>enim</w:t>
      </w:r>
      <w:proofErr w:type="spellEnd"/>
      <w:r w:rsidRPr="006F61C3">
        <w:rPr>
          <w:sz w:val="24"/>
          <w:szCs w:val="24"/>
        </w:rPr>
        <w:t xml:space="preserve"> horribilis locus et </w:t>
      </w:r>
      <w:proofErr w:type="spellStart"/>
      <w:r w:rsidRPr="006F61C3">
        <w:rPr>
          <w:sz w:val="24"/>
          <w:szCs w:val="24"/>
        </w:rPr>
        <w:t>valde</w:t>
      </w:r>
      <w:proofErr w:type="spellEnd"/>
      <w:r w:rsidRPr="006F61C3">
        <w:rPr>
          <w:sz w:val="24"/>
          <w:szCs w:val="24"/>
        </w:rPr>
        <w:t xml:space="preserve"> </w:t>
      </w:r>
      <w:proofErr w:type="spellStart"/>
      <w:r w:rsidRPr="006F61C3">
        <w:rPr>
          <w:sz w:val="24"/>
          <w:szCs w:val="24"/>
        </w:rPr>
        <w:t>periculosus</w:t>
      </w:r>
      <w:proofErr w:type="spellEnd"/>
      <w:r w:rsidR="00735117">
        <w:rPr>
          <w:sz w:val="24"/>
          <w:szCs w:val="24"/>
        </w:rPr>
        <w:t>.</w:t>
      </w:r>
      <w:r w:rsidRPr="006F61C3">
        <w:rPr>
          <w:sz w:val="24"/>
          <w:szCs w:val="24"/>
        </w:rPr>
        <w:t xml:space="preserve"> </w:t>
      </w:r>
    </w:p>
    <w:p w14:paraId="0E925459" w14:textId="77777777" w:rsidR="00C27154" w:rsidRDefault="00A6186D" w:rsidP="00C27154">
      <w:pPr>
        <w:ind w:firstLine="720"/>
        <w:rPr>
          <w:sz w:val="24"/>
          <w:szCs w:val="24"/>
        </w:rPr>
      </w:pPr>
      <w:proofErr w:type="spellStart"/>
      <w:r w:rsidRPr="006F61C3">
        <w:rPr>
          <w:sz w:val="24"/>
          <w:szCs w:val="24"/>
        </w:rPr>
        <w:t>inde</w:t>
      </w:r>
      <w:proofErr w:type="spellEnd"/>
      <w:r w:rsidRPr="006F61C3">
        <w:rPr>
          <w:sz w:val="24"/>
          <w:szCs w:val="24"/>
        </w:rPr>
        <w:t xml:space="preserve"> ad ii leucas contra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baurim</w:t>
      </w:r>
      <w:proofErr w:type="spellEnd"/>
      <w:r w:rsidRPr="006F61C3">
        <w:rPr>
          <w:sz w:val="24"/>
          <w:szCs w:val="24"/>
        </w:rPr>
        <w:t xml:space="preserve"> </w:t>
      </w:r>
      <w:proofErr w:type="spellStart"/>
      <w:r w:rsidRPr="006F61C3">
        <w:rPr>
          <w:sz w:val="24"/>
          <w:szCs w:val="24"/>
        </w:rPr>
        <w:t>cas</w:t>
      </w:r>
      <w:r w:rsidRPr="002D6A65">
        <w:rPr>
          <w:sz w:val="24"/>
          <w:szCs w:val="24"/>
          <w:highlight w:val="yellow"/>
        </w:rPr>
        <w:t>ellu</w:t>
      </w:r>
      <w:r w:rsidRPr="006F61C3">
        <w:rPr>
          <w:sz w:val="24"/>
          <w:szCs w:val="24"/>
        </w:rPr>
        <w:t>m</w:t>
      </w:r>
      <w:proofErr w:type="spellEnd"/>
      <w:r w:rsidRPr="006F61C3">
        <w:rPr>
          <w:sz w:val="24"/>
          <w:szCs w:val="24"/>
        </w:rPr>
        <w:t xml:space="preserve"> </w:t>
      </w:r>
      <w:proofErr w:type="spellStart"/>
      <w:r w:rsidRPr="006F61C3">
        <w:rPr>
          <w:sz w:val="24"/>
          <w:szCs w:val="24"/>
        </w:rPr>
        <w:t>u</w:t>
      </w:r>
      <w:r w:rsidR="002D6A65">
        <w:rPr>
          <w:sz w:val="24"/>
          <w:szCs w:val="24"/>
        </w:rPr>
        <w:t>nde</w:t>
      </w:r>
      <w:proofErr w:type="spellEnd"/>
      <w:r w:rsidR="002D6A65">
        <w:rPr>
          <w:sz w:val="24"/>
          <w:szCs w:val="24"/>
        </w:rPr>
        <w:t xml:space="preserve"> </w:t>
      </w:r>
      <w:proofErr w:type="spellStart"/>
      <w:r w:rsidR="002D6A65">
        <w:rPr>
          <w:sz w:val="24"/>
          <w:szCs w:val="24"/>
        </w:rPr>
        <w:t>fuit</w:t>
      </w:r>
      <w:proofErr w:type="spellEnd"/>
      <w:r w:rsidR="002D6A65">
        <w:rPr>
          <w:sz w:val="24"/>
          <w:szCs w:val="24"/>
        </w:rPr>
        <w:t xml:space="preserve"> </w:t>
      </w:r>
      <w:proofErr w:type="spellStart"/>
      <w:r w:rsidR="002D6A65">
        <w:rPr>
          <w:sz w:val="24"/>
          <w:szCs w:val="24"/>
        </w:rPr>
        <w:t>Semey</w:t>
      </w:r>
      <w:proofErr w:type="spellEnd"/>
      <w:r w:rsidR="002D6A65">
        <w:rPr>
          <w:sz w:val="24"/>
          <w:szCs w:val="24"/>
        </w:rPr>
        <w:t xml:space="preserve"> qui </w:t>
      </w:r>
      <w:proofErr w:type="spellStart"/>
      <w:r w:rsidR="002D6A65">
        <w:rPr>
          <w:sz w:val="24"/>
          <w:szCs w:val="24"/>
        </w:rPr>
        <w:t>maledixit</w:t>
      </w:r>
      <w:proofErr w:type="spellEnd"/>
      <w:r w:rsidR="002D6A65">
        <w:rPr>
          <w:sz w:val="24"/>
          <w:szCs w:val="24"/>
        </w:rPr>
        <w:t xml:space="preserve"> </w:t>
      </w:r>
      <w:proofErr w:type="spellStart"/>
      <w:r w:rsidR="002D6A65">
        <w:rPr>
          <w:sz w:val="24"/>
          <w:szCs w:val="24"/>
        </w:rPr>
        <w:t>da</w:t>
      </w:r>
      <w:r w:rsidRPr="006F61C3">
        <w:rPr>
          <w:sz w:val="24"/>
          <w:szCs w:val="24"/>
        </w:rPr>
        <w:t>vid</w:t>
      </w:r>
      <w:proofErr w:type="spellEnd"/>
      <w:r w:rsidR="002D6A65">
        <w:rPr>
          <w:sz w:val="24"/>
          <w:szCs w:val="24"/>
        </w:rPr>
        <w:t>,</w:t>
      </w:r>
      <w:r w:rsidRPr="006F61C3">
        <w:rPr>
          <w:sz w:val="24"/>
          <w:szCs w:val="24"/>
        </w:rPr>
        <w:t xml:space="preserve"> in alto monte </w:t>
      </w:r>
      <w:proofErr w:type="spellStart"/>
      <w:r w:rsidRPr="006F61C3">
        <w:rPr>
          <w:sz w:val="24"/>
          <w:szCs w:val="24"/>
        </w:rPr>
        <w:t>situm</w:t>
      </w:r>
      <w:proofErr w:type="spellEnd"/>
      <w:r w:rsidR="002D6A65">
        <w:rPr>
          <w:sz w:val="24"/>
          <w:szCs w:val="24"/>
        </w:rPr>
        <w:t>,</w:t>
      </w:r>
      <w:r w:rsidRPr="006F61C3">
        <w:rPr>
          <w:sz w:val="24"/>
          <w:szCs w:val="24"/>
        </w:rPr>
        <w:t xml:space="preserve"> cui ad </w:t>
      </w:r>
      <w:proofErr w:type="spellStart"/>
      <w:r w:rsidRPr="006F61C3">
        <w:rPr>
          <w:sz w:val="24"/>
          <w:szCs w:val="24"/>
        </w:rPr>
        <w:t>iactum</w:t>
      </w:r>
      <w:proofErr w:type="spellEnd"/>
      <w:r w:rsidRPr="006F61C3">
        <w:rPr>
          <w:sz w:val="24"/>
          <w:szCs w:val="24"/>
        </w:rPr>
        <w:t xml:space="preserve"> </w:t>
      </w:r>
      <w:proofErr w:type="spellStart"/>
      <w:r w:rsidRPr="006F61C3">
        <w:rPr>
          <w:sz w:val="24"/>
          <w:szCs w:val="24"/>
        </w:rPr>
        <w:t>unius</w:t>
      </w:r>
      <w:proofErr w:type="spellEnd"/>
      <w:r w:rsidRPr="006F61C3">
        <w:rPr>
          <w:sz w:val="24"/>
          <w:szCs w:val="24"/>
        </w:rPr>
        <w:t xml:space="preserve"> arcus vel </w:t>
      </w:r>
      <w:proofErr w:type="spellStart"/>
      <w:r w:rsidRPr="006F61C3">
        <w:rPr>
          <w:sz w:val="24"/>
          <w:szCs w:val="24"/>
        </w:rPr>
        <w:t>modico</w:t>
      </w:r>
      <w:proofErr w:type="spellEnd"/>
      <w:r w:rsidRPr="006F61C3">
        <w:rPr>
          <w:sz w:val="24"/>
          <w:szCs w:val="24"/>
        </w:rPr>
        <w:t xml:space="preserve"> </w:t>
      </w:r>
      <w:proofErr w:type="spellStart"/>
      <w:r w:rsidRPr="006F61C3">
        <w:rPr>
          <w:sz w:val="24"/>
          <w:szCs w:val="24"/>
        </w:rPr>
        <w:t>amplius</w:t>
      </w:r>
      <w:proofErr w:type="spellEnd"/>
      <w:r w:rsidRPr="006F61C3">
        <w:rPr>
          <w:sz w:val="24"/>
          <w:szCs w:val="24"/>
        </w:rPr>
        <w:t xml:space="preserve"> </w:t>
      </w:r>
      <w:proofErr w:type="spellStart"/>
      <w:r w:rsidRPr="006F61C3">
        <w:rPr>
          <w:sz w:val="24"/>
          <w:szCs w:val="24"/>
        </w:rPr>
        <w:t>adiacet</w:t>
      </w:r>
      <w:proofErr w:type="spellEnd"/>
      <w:r w:rsidRPr="006F61C3">
        <w:rPr>
          <w:sz w:val="24"/>
          <w:szCs w:val="24"/>
        </w:rPr>
        <w:t xml:space="preserve"> </w:t>
      </w:r>
      <w:proofErr w:type="spellStart"/>
      <w:r w:rsidRPr="006F61C3">
        <w:rPr>
          <w:sz w:val="24"/>
          <w:szCs w:val="24"/>
        </w:rPr>
        <w:t>bethania</w:t>
      </w:r>
      <w:proofErr w:type="spellEnd"/>
      <w:r w:rsidR="002D6A65">
        <w:rPr>
          <w:sz w:val="24"/>
          <w:szCs w:val="24"/>
        </w:rPr>
        <w:t>,</w:t>
      </w:r>
      <w:r w:rsidRPr="006F61C3">
        <w:rPr>
          <w:sz w:val="24"/>
          <w:szCs w:val="24"/>
        </w:rPr>
        <w:t xml:space="preserve"> castellum </w:t>
      </w:r>
      <w:proofErr w:type="spellStart"/>
      <w:r w:rsidRPr="006F61C3">
        <w:rPr>
          <w:sz w:val="24"/>
          <w:szCs w:val="24"/>
        </w:rPr>
        <w:t>marie</w:t>
      </w:r>
      <w:proofErr w:type="spellEnd"/>
      <w:r w:rsidRPr="006F61C3">
        <w:rPr>
          <w:sz w:val="24"/>
          <w:szCs w:val="24"/>
        </w:rPr>
        <w:t xml:space="preserve"> et </w:t>
      </w:r>
      <w:proofErr w:type="spellStart"/>
      <w:r w:rsidRPr="006F61C3">
        <w:rPr>
          <w:sz w:val="24"/>
          <w:szCs w:val="24"/>
        </w:rPr>
        <w:t>marthe</w:t>
      </w:r>
      <w:proofErr w:type="spellEnd"/>
      <w:r w:rsidR="002D6A65">
        <w:rPr>
          <w:sz w:val="24"/>
          <w:szCs w:val="24"/>
        </w:rPr>
        <w:t>,</w:t>
      </w:r>
      <w:r w:rsidRPr="006F61C3">
        <w:rPr>
          <w:sz w:val="24"/>
          <w:szCs w:val="24"/>
        </w:rPr>
        <w:t xml:space="preserve"> in </w:t>
      </w:r>
      <w:proofErr w:type="spellStart"/>
      <w:r w:rsidRPr="006F61C3">
        <w:rPr>
          <w:sz w:val="24"/>
          <w:szCs w:val="24"/>
        </w:rPr>
        <w:t>eodem</w:t>
      </w:r>
      <w:proofErr w:type="spellEnd"/>
      <w:r w:rsidRPr="006F61C3">
        <w:rPr>
          <w:sz w:val="24"/>
          <w:szCs w:val="24"/>
        </w:rPr>
        <w:t xml:space="preserve"> monte </w:t>
      </w:r>
      <w:r w:rsidRPr="002D6A65">
        <w:rPr>
          <w:sz w:val="24"/>
          <w:szCs w:val="24"/>
          <w:highlight w:val="yellow"/>
        </w:rPr>
        <w:t>f</w:t>
      </w:r>
      <w:r w:rsidRPr="006F61C3">
        <w:rPr>
          <w:sz w:val="24"/>
          <w:szCs w:val="24"/>
        </w:rPr>
        <w:t xml:space="preserve">ed modicum </w:t>
      </w:r>
      <w:proofErr w:type="spellStart"/>
      <w:r w:rsidRPr="006F61C3">
        <w:rPr>
          <w:sz w:val="24"/>
          <w:szCs w:val="24"/>
        </w:rPr>
        <w:t>dimissius</w:t>
      </w:r>
      <w:proofErr w:type="spellEnd"/>
      <w:r w:rsidRPr="006F61C3">
        <w:rPr>
          <w:sz w:val="24"/>
          <w:szCs w:val="24"/>
        </w:rPr>
        <w:t xml:space="preserve"> </w:t>
      </w:r>
      <w:proofErr w:type="spellStart"/>
      <w:r w:rsidRPr="006F61C3">
        <w:rPr>
          <w:sz w:val="24"/>
          <w:szCs w:val="24"/>
        </w:rPr>
        <w:t>situm</w:t>
      </w:r>
      <w:proofErr w:type="spellEnd"/>
      <w:r w:rsidR="002D6A65">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media </w:t>
      </w:r>
      <w:proofErr w:type="spellStart"/>
      <w:r w:rsidRPr="006F61C3">
        <w:rPr>
          <w:sz w:val="24"/>
          <w:szCs w:val="24"/>
        </w:rPr>
        <w:t>leuca</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iherusalem</w:t>
      </w:r>
      <w:proofErr w:type="spellEnd"/>
      <w:r w:rsidRPr="006F61C3">
        <w:rPr>
          <w:sz w:val="24"/>
          <w:szCs w:val="24"/>
        </w:rPr>
        <w:t xml:space="preserve"> </w:t>
      </w:r>
      <w:r w:rsidRPr="002D6A65">
        <w:rPr>
          <w:sz w:val="24"/>
          <w:szCs w:val="24"/>
          <w:highlight w:val="yellow"/>
        </w:rPr>
        <w:t>sed</w:t>
      </w:r>
      <w:r w:rsidRPr="006F61C3">
        <w:rPr>
          <w:sz w:val="24"/>
          <w:szCs w:val="24"/>
        </w:rPr>
        <w:t xml:space="preserve"> </w:t>
      </w:r>
      <w:proofErr w:type="spellStart"/>
      <w:r w:rsidRPr="006F61C3">
        <w:rPr>
          <w:sz w:val="24"/>
          <w:szCs w:val="24"/>
        </w:rPr>
        <w:t>bethphage</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medio </w:t>
      </w:r>
      <w:proofErr w:type="spellStart"/>
      <w:r w:rsidRPr="006F61C3">
        <w:rPr>
          <w:sz w:val="24"/>
          <w:szCs w:val="24"/>
        </w:rPr>
        <w:t>sita</w:t>
      </w:r>
      <w:proofErr w:type="spellEnd"/>
      <w:r w:rsidR="002D6A65">
        <w:rPr>
          <w:sz w:val="24"/>
          <w:szCs w:val="24"/>
        </w:rPr>
        <w:t>,</w:t>
      </w:r>
      <w:r w:rsidRPr="006F61C3">
        <w:rPr>
          <w:sz w:val="24"/>
          <w:szCs w:val="24"/>
        </w:rPr>
        <w:t xml:space="preserve"> et transit via in medio </w:t>
      </w:r>
      <w:proofErr w:type="spellStart"/>
      <w:r w:rsidRPr="006F61C3">
        <w:rPr>
          <w:sz w:val="24"/>
          <w:szCs w:val="24"/>
        </w:rPr>
        <w:t>australi</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lastRenderedPageBreak/>
        <w:t>oliveti</w:t>
      </w:r>
      <w:proofErr w:type="spellEnd"/>
      <w:r w:rsidR="002D6A65">
        <w:rPr>
          <w:sz w:val="24"/>
          <w:szCs w:val="24"/>
        </w:rPr>
        <w:t>,</w:t>
      </w:r>
      <w:r w:rsidRPr="006F61C3">
        <w:rPr>
          <w:sz w:val="24"/>
          <w:szCs w:val="24"/>
        </w:rPr>
        <w:t xml:space="preserve">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sinistram</w:t>
      </w:r>
      <w:proofErr w:type="spellEnd"/>
      <w:r w:rsidRPr="006F61C3">
        <w:rPr>
          <w:sz w:val="24"/>
          <w:szCs w:val="24"/>
        </w:rPr>
        <w:t xml:space="preserve"> </w:t>
      </w:r>
      <w:r w:rsidRPr="002D6A65">
        <w:rPr>
          <w:sz w:val="24"/>
          <w:szCs w:val="24"/>
          <w:highlight w:val="yellow"/>
        </w:rPr>
        <w:t>*</w:t>
      </w:r>
      <w:r w:rsidRPr="006F61C3">
        <w:rPr>
          <w:sz w:val="24"/>
          <w:szCs w:val="24"/>
        </w:rPr>
        <w:t xml:space="preserve">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offensionis</w:t>
      </w:r>
      <w:proofErr w:type="spellEnd"/>
      <w:r w:rsidRPr="006F61C3">
        <w:rPr>
          <w:sz w:val="24"/>
          <w:szCs w:val="24"/>
        </w:rPr>
        <w:t xml:space="preserve"> et </w:t>
      </w:r>
      <w:proofErr w:type="spellStart"/>
      <w:r w:rsidRPr="006F61C3">
        <w:rPr>
          <w:sz w:val="24"/>
          <w:szCs w:val="24"/>
        </w:rPr>
        <w:t>vallem</w:t>
      </w:r>
      <w:proofErr w:type="spellEnd"/>
      <w:r w:rsidRPr="006F61C3">
        <w:rPr>
          <w:sz w:val="24"/>
          <w:szCs w:val="24"/>
        </w:rPr>
        <w:t xml:space="preserve"> </w:t>
      </w:r>
      <w:proofErr w:type="spellStart"/>
      <w:r w:rsidRPr="006F61C3">
        <w:rPr>
          <w:sz w:val="24"/>
          <w:szCs w:val="24"/>
        </w:rPr>
        <w:t>gehennon</w:t>
      </w:r>
      <w:proofErr w:type="spellEnd"/>
      <w:r w:rsidR="002D6A65">
        <w:rPr>
          <w:sz w:val="24"/>
          <w:szCs w:val="24"/>
        </w:rPr>
        <w:t>.</w:t>
      </w:r>
      <w:r w:rsidRPr="006F61C3">
        <w:rPr>
          <w:sz w:val="24"/>
          <w:szCs w:val="24"/>
        </w:rPr>
        <w:t xml:space="preserve"> de </w:t>
      </w:r>
      <w:proofErr w:type="spellStart"/>
      <w:r w:rsidRPr="006F61C3">
        <w:rPr>
          <w:sz w:val="24"/>
          <w:szCs w:val="24"/>
        </w:rPr>
        <w:t>iherusalem</w:t>
      </w:r>
      <w:proofErr w:type="spellEnd"/>
      <w:r w:rsidRPr="006F61C3">
        <w:rPr>
          <w:sz w:val="24"/>
          <w:szCs w:val="24"/>
        </w:rPr>
        <w:t xml:space="preserve"> 4 </w:t>
      </w:r>
      <w:proofErr w:type="spellStart"/>
      <w:r w:rsidRPr="006F61C3">
        <w:rPr>
          <w:sz w:val="24"/>
          <w:szCs w:val="24"/>
        </w:rPr>
        <w:t>leucis</w:t>
      </w:r>
      <w:proofErr w:type="spellEnd"/>
      <w:r w:rsidRPr="006F61C3">
        <w:rPr>
          <w:sz w:val="24"/>
          <w:szCs w:val="24"/>
        </w:rPr>
        <w:t xml:space="preserve"> contra </w:t>
      </w:r>
      <w:proofErr w:type="spellStart"/>
      <w:r w:rsidRPr="006F61C3">
        <w:rPr>
          <w:sz w:val="24"/>
          <w:szCs w:val="24"/>
        </w:rPr>
        <w:t>aquilonem</w:t>
      </w:r>
      <w:proofErr w:type="spellEnd"/>
      <w:r w:rsidRPr="006F61C3">
        <w:rPr>
          <w:sz w:val="24"/>
          <w:szCs w:val="24"/>
        </w:rPr>
        <w:t xml:space="preserve"> fere sed </w:t>
      </w:r>
      <w:proofErr w:type="spellStart"/>
      <w:r w:rsidRPr="006F61C3">
        <w:rPr>
          <w:sz w:val="24"/>
          <w:szCs w:val="24"/>
        </w:rPr>
        <w:t>declinans</w:t>
      </w:r>
      <w:proofErr w:type="spellEnd"/>
      <w:r w:rsidRPr="006F61C3">
        <w:rPr>
          <w:sz w:val="24"/>
          <w:szCs w:val="24"/>
        </w:rPr>
        <w:t xml:space="preserve"> </w:t>
      </w:r>
      <w:proofErr w:type="spellStart"/>
      <w:r w:rsidRPr="006F61C3">
        <w:rPr>
          <w:sz w:val="24"/>
          <w:szCs w:val="24"/>
        </w:rPr>
        <w:t>aliquatulum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sylo</w:t>
      </w:r>
      <w:proofErr w:type="spellEnd"/>
      <w:r w:rsidRPr="006F61C3">
        <w:rPr>
          <w:sz w:val="24"/>
          <w:szCs w:val="24"/>
        </w:rPr>
        <w:t xml:space="preserve"> ubi </w:t>
      </w:r>
      <w:proofErr w:type="spellStart"/>
      <w:r w:rsidRPr="006F61C3">
        <w:rPr>
          <w:sz w:val="24"/>
          <w:szCs w:val="24"/>
        </w:rPr>
        <w:t>primitus</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tha</w:t>
      </w:r>
      <w:r w:rsidRPr="00C27154">
        <w:rPr>
          <w:sz w:val="24"/>
          <w:szCs w:val="24"/>
          <w:highlight w:val="yellow"/>
        </w:rPr>
        <w:t>bn</w:t>
      </w:r>
      <w:r w:rsidRPr="006F61C3">
        <w:rPr>
          <w:sz w:val="24"/>
          <w:szCs w:val="24"/>
        </w:rPr>
        <w:t>aculum</w:t>
      </w:r>
      <w:proofErr w:type="spellEnd"/>
      <w:r w:rsidRPr="006F61C3">
        <w:rPr>
          <w:sz w:val="24"/>
          <w:szCs w:val="24"/>
        </w:rPr>
        <w:t xml:space="preserve"> </w:t>
      </w:r>
      <w:proofErr w:type="spellStart"/>
      <w:r w:rsidRPr="006F61C3">
        <w:rPr>
          <w:sz w:val="24"/>
          <w:szCs w:val="24"/>
        </w:rPr>
        <w:t>fe</w:t>
      </w:r>
      <w:r w:rsidRPr="00C27154">
        <w:rPr>
          <w:sz w:val="24"/>
          <w:szCs w:val="24"/>
          <w:highlight w:val="yellow"/>
        </w:rPr>
        <w:t>deis</w:t>
      </w:r>
      <w:proofErr w:type="spellEnd"/>
      <w:r w:rsidRPr="006F61C3">
        <w:rPr>
          <w:sz w:val="24"/>
          <w:szCs w:val="24"/>
        </w:rPr>
        <w:t xml:space="preserve"> multis </w:t>
      </w:r>
      <w:proofErr w:type="spellStart"/>
      <w:r w:rsidRPr="006F61C3">
        <w:rPr>
          <w:sz w:val="24"/>
          <w:szCs w:val="24"/>
        </w:rPr>
        <w:t>diebus</w:t>
      </w:r>
      <w:proofErr w:type="spellEnd"/>
      <w:r w:rsidR="00C27154">
        <w:rPr>
          <w:sz w:val="24"/>
          <w:szCs w:val="24"/>
        </w:rPr>
        <w:t xml:space="preserve">. </w:t>
      </w:r>
      <w:proofErr w:type="spellStart"/>
      <w:r w:rsidR="00C27154">
        <w:rPr>
          <w:sz w:val="24"/>
          <w:szCs w:val="24"/>
        </w:rPr>
        <w:t>Inde</w:t>
      </w:r>
      <w:proofErr w:type="spellEnd"/>
      <w:r w:rsidR="00C27154">
        <w:rPr>
          <w:sz w:val="24"/>
          <w:szCs w:val="24"/>
        </w:rPr>
        <w:t xml:space="preserve"> ad 1 </w:t>
      </w:r>
      <w:proofErr w:type="spellStart"/>
      <w:r w:rsidR="00C27154">
        <w:rPr>
          <w:sz w:val="24"/>
          <w:szCs w:val="24"/>
        </w:rPr>
        <w:t>leucam</w:t>
      </w:r>
      <w:proofErr w:type="spellEnd"/>
      <w:r w:rsidR="00C27154">
        <w:rPr>
          <w:sz w:val="24"/>
          <w:szCs w:val="24"/>
        </w:rPr>
        <w:t xml:space="preserve"> </w:t>
      </w:r>
      <w:proofErr w:type="spellStart"/>
      <w:r w:rsidR="00C27154">
        <w:rPr>
          <w:sz w:val="24"/>
          <w:szCs w:val="24"/>
        </w:rPr>
        <w:t>betho</w:t>
      </w:r>
      <w:r w:rsidRPr="006F61C3">
        <w:rPr>
          <w:sz w:val="24"/>
          <w:szCs w:val="24"/>
        </w:rPr>
        <w:t>ron</w:t>
      </w:r>
      <w:proofErr w:type="spellEnd"/>
      <w:r w:rsidRPr="006F61C3">
        <w:rPr>
          <w:sz w:val="24"/>
          <w:szCs w:val="24"/>
        </w:rPr>
        <w:t xml:space="preserve"> superior ad </w:t>
      </w:r>
      <w:proofErr w:type="spellStart"/>
      <w:r w:rsidRPr="006F61C3">
        <w:rPr>
          <w:sz w:val="24"/>
          <w:szCs w:val="24"/>
        </w:rPr>
        <w:t>dexteram</w:t>
      </w:r>
      <w:proofErr w:type="spellEnd"/>
      <w:r w:rsidRPr="006F61C3">
        <w:rPr>
          <w:sz w:val="24"/>
          <w:szCs w:val="24"/>
        </w:rPr>
        <w:t xml:space="preserve"> </w:t>
      </w:r>
      <w:proofErr w:type="spellStart"/>
      <w:r w:rsidRPr="006F61C3">
        <w:rPr>
          <w:sz w:val="24"/>
          <w:szCs w:val="24"/>
        </w:rPr>
        <w:t>euntibus</w:t>
      </w:r>
      <w:proofErr w:type="spellEnd"/>
      <w:r w:rsidRPr="006F61C3">
        <w:rPr>
          <w:sz w:val="24"/>
          <w:szCs w:val="24"/>
        </w:rPr>
        <w:t xml:space="preserve"> </w:t>
      </w:r>
      <w:proofErr w:type="spellStart"/>
      <w:r w:rsidRPr="006F61C3">
        <w:rPr>
          <w:sz w:val="24"/>
          <w:szCs w:val="24"/>
        </w:rPr>
        <w:t>iherusalem</w:t>
      </w:r>
      <w:proofErr w:type="spellEnd"/>
      <w:r w:rsidR="00C27154">
        <w:rPr>
          <w:sz w:val="24"/>
          <w:szCs w:val="24"/>
        </w:rPr>
        <w:t>.</w:t>
      </w:r>
    </w:p>
    <w:p w14:paraId="1EBA8C76" w14:textId="77777777" w:rsidR="00DD7CFA" w:rsidRDefault="00A6186D" w:rsidP="00DD7CFA">
      <w:pPr>
        <w:ind w:firstLine="720"/>
        <w:rPr>
          <w:sz w:val="24"/>
          <w:szCs w:val="24"/>
        </w:rPr>
      </w:pPr>
      <w:proofErr w:type="spellStart"/>
      <w:r w:rsidRPr="006F61C3">
        <w:rPr>
          <w:sz w:val="24"/>
          <w:szCs w:val="24"/>
        </w:rPr>
        <w:t>Iherusalem</w:t>
      </w:r>
      <w:proofErr w:type="spellEnd"/>
      <w:r w:rsidR="00C27154">
        <w:rPr>
          <w:sz w:val="24"/>
          <w:szCs w:val="24"/>
        </w:rPr>
        <w:t>,</w:t>
      </w:r>
      <w:r w:rsidRPr="006F61C3">
        <w:rPr>
          <w:sz w:val="24"/>
          <w:szCs w:val="24"/>
        </w:rPr>
        <w:t xml:space="preserve"> civitas </w:t>
      </w:r>
      <w:proofErr w:type="spellStart"/>
      <w:r w:rsidRPr="006F61C3">
        <w:rPr>
          <w:sz w:val="24"/>
          <w:szCs w:val="24"/>
        </w:rPr>
        <w:t>dei</w:t>
      </w:r>
      <w:proofErr w:type="spellEnd"/>
      <w:r w:rsidR="00C27154">
        <w:rPr>
          <w:sz w:val="24"/>
          <w:szCs w:val="24"/>
        </w:rPr>
        <w:t xml:space="preserve"> </w:t>
      </w:r>
      <w:proofErr w:type="spellStart"/>
      <w:r w:rsidRPr="006F61C3">
        <w:rPr>
          <w:sz w:val="24"/>
          <w:szCs w:val="24"/>
        </w:rPr>
        <w:t>summi</w:t>
      </w:r>
      <w:proofErr w:type="spellEnd"/>
      <w:r w:rsidR="00C27154">
        <w:rPr>
          <w:sz w:val="24"/>
          <w:szCs w:val="24"/>
        </w:rPr>
        <w:t>,</w:t>
      </w:r>
      <w:r w:rsidRPr="006F61C3">
        <w:rPr>
          <w:sz w:val="24"/>
          <w:szCs w:val="24"/>
        </w:rPr>
        <w:t xml:space="preserve"> </w:t>
      </w:r>
      <w:proofErr w:type="spellStart"/>
      <w:r w:rsidRPr="006F61C3">
        <w:rPr>
          <w:sz w:val="24"/>
          <w:szCs w:val="24"/>
        </w:rPr>
        <w:t>domina</w:t>
      </w:r>
      <w:proofErr w:type="spellEnd"/>
      <w:r w:rsidRPr="006F61C3">
        <w:rPr>
          <w:sz w:val="24"/>
          <w:szCs w:val="24"/>
        </w:rPr>
        <w:t xml:space="preserve"> mundi</w:t>
      </w:r>
      <w:r w:rsidR="00C27154">
        <w:rPr>
          <w:sz w:val="24"/>
          <w:szCs w:val="24"/>
        </w:rPr>
        <w:t>,</w:t>
      </w:r>
      <w:r w:rsidRPr="006F61C3">
        <w:rPr>
          <w:sz w:val="24"/>
          <w:szCs w:val="24"/>
        </w:rPr>
        <w:t xml:space="preserve"> de qua dicta sunt et </w:t>
      </w:r>
      <w:proofErr w:type="spellStart"/>
      <w:r w:rsidRPr="006F61C3">
        <w:rPr>
          <w:sz w:val="24"/>
          <w:szCs w:val="24"/>
        </w:rPr>
        <w:t>dicuntur</w:t>
      </w:r>
      <w:proofErr w:type="spellEnd"/>
      <w:r w:rsidRPr="006F61C3">
        <w:rPr>
          <w:sz w:val="24"/>
          <w:szCs w:val="24"/>
        </w:rPr>
        <w:t xml:space="preserve"> gloriosa</w:t>
      </w:r>
      <w:r w:rsidR="00C27154">
        <w:rPr>
          <w:sz w:val="24"/>
          <w:szCs w:val="24"/>
        </w:rPr>
        <w:t>,</w:t>
      </w:r>
      <w:r w:rsidRPr="006F61C3">
        <w:rPr>
          <w:sz w:val="24"/>
          <w:szCs w:val="24"/>
        </w:rPr>
        <w:t xml:space="preserv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terra </w:t>
      </w:r>
      <w:proofErr w:type="spellStart"/>
      <w:r w:rsidRPr="006F61C3">
        <w:rPr>
          <w:sz w:val="24"/>
          <w:szCs w:val="24"/>
        </w:rPr>
        <w:t>montuosa</w:t>
      </w:r>
      <w:proofErr w:type="spellEnd"/>
      <w:r w:rsidR="00C27154">
        <w:rPr>
          <w:sz w:val="24"/>
          <w:szCs w:val="24"/>
        </w:rPr>
        <w:t>,</w:t>
      </w:r>
      <w:r w:rsidRPr="006F61C3">
        <w:rPr>
          <w:sz w:val="24"/>
          <w:szCs w:val="24"/>
        </w:rPr>
        <w:t xml:space="preserve"> </w:t>
      </w:r>
      <w:proofErr w:type="spellStart"/>
      <w:r w:rsidRPr="006F61C3">
        <w:rPr>
          <w:sz w:val="24"/>
          <w:szCs w:val="24"/>
        </w:rPr>
        <w:t>habens</w:t>
      </w:r>
      <w:proofErr w:type="spellEnd"/>
      <w:r w:rsidRPr="006F61C3">
        <w:rPr>
          <w:sz w:val="24"/>
          <w:szCs w:val="24"/>
        </w:rPr>
        <w:t xml:space="preserve"> ubique in </w:t>
      </w:r>
      <w:proofErr w:type="spellStart"/>
      <w:r w:rsidRPr="006F61C3">
        <w:rPr>
          <w:sz w:val="24"/>
          <w:szCs w:val="24"/>
        </w:rPr>
        <w:t>circuitu</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fertilem</w:t>
      </w:r>
      <w:proofErr w:type="spellEnd"/>
      <w:r w:rsidRPr="006F61C3">
        <w:rPr>
          <w:sz w:val="24"/>
          <w:szCs w:val="24"/>
        </w:rPr>
        <w:t xml:space="preserve"> et </w:t>
      </w:r>
      <w:proofErr w:type="spellStart"/>
      <w:r w:rsidRPr="006F61C3">
        <w:rPr>
          <w:sz w:val="24"/>
          <w:szCs w:val="24"/>
        </w:rPr>
        <w:t>bonam</w:t>
      </w:r>
      <w:proofErr w:type="spellEnd"/>
      <w:r w:rsidR="00C27154">
        <w:rPr>
          <w:sz w:val="24"/>
          <w:szCs w:val="24"/>
        </w:rPr>
        <w:t>,</w:t>
      </w:r>
      <w:r w:rsidRPr="006F61C3">
        <w:rPr>
          <w:sz w:val="24"/>
          <w:szCs w:val="24"/>
        </w:rPr>
        <w:t xml:space="preserve"> </w:t>
      </w:r>
      <w:proofErr w:type="spellStart"/>
      <w:r w:rsidRPr="006F61C3">
        <w:rPr>
          <w:sz w:val="24"/>
          <w:szCs w:val="24"/>
        </w:rPr>
        <w:t>preter</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contra </w:t>
      </w:r>
      <w:proofErr w:type="spellStart"/>
      <w:r w:rsidRPr="006F61C3">
        <w:rPr>
          <w:sz w:val="24"/>
          <w:szCs w:val="24"/>
        </w:rPr>
        <w:t>orientem</w:t>
      </w:r>
      <w:proofErr w:type="spellEnd"/>
      <w:r w:rsidRPr="006F61C3">
        <w:rPr>
          <w:sz w:val="24"/>
          <w:szCs w:val="24"/>
        </w:rPr>
        <w:t xml:space="preserve"> et </w:t>
      </w:r>
      <w:proofErr w:type="spellStart"/>
      <w:r w:rsidRPr="006F61C3">
        <w:rPr>
          <w:sz w:val="24"/>
          <w:szCs w:val="24"/>
        </w:rPr>
        <w:t>iordanem</w:t>
      </w:r>
      <w:proofErr w:type="spellEnd"/>
      <w:r w:rsidR="00C27154">
        <w:rPr>
          <w:sz w:val="24"/>
          <w:szCs w:val="24"/>
        </w:rPr>
        <w:t>.</w:t>
      </w:r>
      <w:r w:rsidRPr="006F61C3">
        <w:rPr>
          <w:sz w:val="24"/>
          <w:szCs w:val="24"/>
        </w:rPr>
        <w:t xml:space="preserve"> </w:t>
      </w:r>
      <w:proofErr w:type="spellStart"/>
      <w:r w:rsidRPr="006F61C3">
        <w:rPr>
          <w:sz w:val="24"/>
          <w:szCs w:val="24"/>
        </w:rPr>
        <w:t>distat</w:t>
      </w:r>
      <w:proofErr w:type="spellEnd"/>
      <w:r w:rsidRPr="006F61C3">
        <w:rPr>
          <w:sz w:val="24"/>
          <w:szCs w:val="24"/>
        </w:rPr>
        <w:t xml:space="preserve"> ab </w:t>
      </w:r>
      <w:proofErr w:type="spellStart"/>
      <w:r w:rsidRPr="006F61C3">
        <w:rPr>
          <w:sz w:val="24"/>
          <w:szCs w:val="24"/>
        </w:rPr>
        <w:t>accon</w:t>
      </w:r>
      <w:proofErr w:type="spellEnd"/>
      <w:r w:rsidRPr="006F61C3">
        <w:rPr>
          <w:sz w:val="24"/>
          <w:szCs w:val="24"/>
        </w:rPr>
        <w:t xml:space="preserve"> </w:t>
      </w:r>
      <w:proofErr w:type="spellStart"/>
      <w:r w:rsidRPr="006F61C3">
        <w:rPr>
          <w:sz w:val="24"/>
          <w:szCs w:val="24"/>
        </w:rPr>
        <w:t>civitate</w:t>
      </w:r>
      <w:proofErr w:type="spellEnd"/>
      <w:r w:rsidRPr="006F61C3">
        <w:rPr>
          <w:sz w:val="24"/>
          <w:szCs w:val="24"/>
        </w:rPr>
        <w:t xml:space="preserve"> 36 </w:t>
      </w:r>
      <w:proofErr w:type="spellStart"/>
      <w:r w:rsidRPr="006F61C3">
        <w:rPr>
          <w:sz w:val="24"/>
          <w:szCs w:val="24"/>
        </w:rPr>
        <w:t>leucis</w:t>
      </w:r>
      <w:proofErr w:type="spellEnd"/>
      <w:r w:rsidR="00C27154">
        <w:rPr>
          <w:sz w:val="24"/>
          <w:szCs w:val="24"/>
        </w:rPr>
        <w:t>,</w:t>
      </w:r>
      <w:r w:rsidRPr="006F61C3">
        <w:rPr>
          <w:sz w:val="24"/>
          <w:szCs w:val="24"/>
        </w:rPr>
        <w:t xml:space="preserve"> </w:t>
      </w:r>
      <w:proofErr w:type="spellStart"/>
      <w:r w:rsidRPr="006F61C3">
        <w:rPr>
          <w:sz w:val="24"/>
          <w:szCs w:val="24"/>
        </w:rPr>
        <w:t>ipsi</w:t>
      </w:r>
      <w:proofErr w:type="spellEnd"/>
      <w:r w:rsidRPr="006F61C3">
        <w:rPr>
          <w:sz w:val="24"/>
          <w:szCs w:val="24"/>
        </w:rPr>
        <w:t xml:space="preserve"> qui </w:t>
      </w:r>
      <w:proofErr w:type="spellStart"/>
      <w:r w:rsidRPr="006F61C3">
        <w:rPr>
          <w:sz w:val="24"/>
          <w:szCs w:val="24"/>
        </w:rPr>
        <w:t>est</w:t>
      </w:r>
      <w:proofErr w:type="spellEnd"/>
      <w:r w:rsidRPr="006F61C3">
        <w:rPr>
          <w:sz w:val="24"/>
          <w:szCs w:val="24"/>
        </w:rPr>
        <w:t xml:space="preserve"> contra </w:t>
      </w:r>
      <w:proofErr w:type="spellStart"/>
      <w:r w:rsidRPr="006F61C3">
        <w:rPr>
          <w:sz w:val="24"/>
          <w:szCs w:val="24"/>
        </w:rPr>
        <w:t>aquilonem</w:t>
      </w:r>
      <w:proofErr w:type="spellEnd"/>
      <w:r w:rsidR="00C27154">
        <w:rPr>
          <w:sz w:val="24"/>
          <w:szCs w:val="24"/>
        </w:rPr>
        <w:t>,</w:t>
      </w:r>
      <w:r w:rsidRPr="006F61C3">
        <w:rPr>
          <w:sz w:val="24"/>
          <w:szCs w:val="24"/>
        </w:rPr>
        <w:t xml:space="preserve"> de </w:t>
      </w:r>
      <w:proofErr w:type="spellStart"/>
      <w:r w:rsidRPr="006F61C3">
        <w:rPr>
          <w:sz w:val="24"/>
          <w:szCs w:val="24"/>
        </w:rPr>
        <w:t>sebaste</w:t>
      </w:r>
      <w:proofErr w:type="spellEnd"/>
      <w:r w:rsidRPr="006F61C3">
        <w:rPr>
          <w:sz w:val="24"/>
          <w:szCs w:val="24"/>
        </w:rPr>
        <w:t xml:space="preserve"> 17 </w:t>
      </w:r>
      <w:proofErr w:type="spellStart"/>
      <w:r w:rsidRPr="006F61C3">
        <w:rPr>
          <w:sz w:val="24"/>
          <w:szCs w:val="24"/>
        </w:rPr>
        <w:t>leucis</w:t>
      </w:r>
      <w:proofErr w:type="spellEnd"/>
      <w:r w:rsidR="00C27154">
        <w:rPr>
          <w:sz w:val="24"/>
          <w:szCs w:val="24"/>
        </w:rPr>
        <w:t>,</w:t>
      </w:r>
      <w:r w:rsidRPr="006F61C3">
        <w:rPr>
          <w:sz w:val="24"/>
          <w:szCs w:val="24"/>
        </w:rPr>
        <w:t xml:space="preserve"> de </w:t>
      </w:r>
      <w:proofErr w:type="spellStart"/>
      <w:r w:rsidRPr="006F61C3">
        <w:rPr>
          <w:sz w:val="24"/>
          <w:szCs w:val="24"/>
        </w:rPr>
        <w:t>sethim</w:t>
      </w:r>
      <w:proofErr w:type="spellEnd"/>
      <w:r w:rsidRPr="006F61C3">
        <w:rPr>
          <w:sz w:val="24"/>
          <w:szCs w:val="24"/>
        </w:rPr>
        <w:t xml:space="preserve"> 13</w:t>
      </w:r>
      <w:r w:rsidR="00C27154">
        <w:rPr>
          <w:sz w:val="24"/>
          <w:szCs w:val="24"/>
        </w:rPr>
        <w:t>,</w:t>
      </w:r>
      <w:r w:rsidRPr="006F61C3">
        <w:rPr>
          <w:sz w:val="24"/>
          <w:szCs w:val="24"/>
        </w:rPr>
        <w:t xml:space="preserve"> de </w:t>
      </w:r>
      <w:proofErr w:type="spellStart"/>
      <w:r w:rsidRPr="006F61C3">
        <w:rPr>
          <w:sz w:val="24"/>
          <w:szCs w:val="24"/>
        </w:rPr>
        <w:t>nazareth</w:t>
      </w:r>
      <w:proofErr w:type="spellEnd"/>
      <w:r w:rsidRPr="006F61C3">
        <w:rPr>
          <w:sz w:val="24"/>
          <w:szCs w:val="24"/>
        </w:rPr>
        <w:t xml:space="preserve"> 27</w:t>
      </w:r>
      <w:r w:rsidR="00C27154">
        <w:rPr>
          <w:sz w:val="24"/>
          <w:szCs w:val="24"/>
        </w:rPr>
        <w:t>.</w:t>
      </w:r>
      <w:r w:rsidRPr="006F61C3">
        <w:rPr>
          <w:sz w:val="24"/>
          <w:szCs w:val="24"/>
        </w:rPr>
        <w:t xml:space="preserve"> </w:t>
      </w:r>
      <w:proofErr w:type="spellStart"/>
      <w:r w:rsidRPr="006F61C3">
        <w:rPr>
          <w:sz w:val="24"/>
          <w:szCs w:val="24"/>
        </w:rPr>
        <w:t>hee</w:t>
      </w:r>
      <w:proofErr w:type="spellEnd"/>
      <w:r w:rsidRPr="006F61C3">
        <w:rPr>
          <w:sz w:val="24"/>
          <w:szCs w:val="24"/>
        </w:rPr>
        <w:t xml:space="preserve"> </w:t>
      </w:r>
      <w:proofErr w:type="spellStart"/>
      <w:r w:rsidRPr="006F61C3">
        <w:rPr>
          <w:sz w:val="24"/>
          <w:szCs w:val="24"/>
        </w:rPr>
        <w:t>omnes</w:t>
      </w:r>
      <w:proofErr w:type="spellEnd"/>
      <w:r w:rsidRPr="006F61C3">
        <w:rPr>
          <w:sz w:val="24"/>
          <w:szCs w:val="24"/>
        </w:rPr>
        <w:t xml:space="preserve"> sunt contra </w:t>
      </w:r>
      <w:proofErr w:type="spellStart"/>
      <w:r w:rsidRPr="006F61C3">
        <w:rPr>
          <w:sz w:val="24"/>
          <w:szCs w:val="24"/>
        </w:rPr>
        <w:t>aquilonem</w:t>
      </w:r>
      <w:proofErr w:type="spellEnd"/>
      <w:r w:rsidR="00C27154">
        <w:rPr>
          <w:sz w:val="24"/>
          <w:szCs w:val="24"/>
        </w:rPr>
        <w:t>.</w:t>
      </w:r>
      <w:r w:rsidRPr="006F61C3">
        <w:rPr>
          <w:sz w:val="24"/>
          <w:szCs w:val="24"/>
        </w:rPr>
        <w:t xml:space="preserve"> De </w:t>
      </w:r>
      <w:proofErr w:type="spellStart"/>
      <w:r w:rsidRPr="006F61C3">
        <w:rPr>
          <w:sz w:val="24"/>
          <w:szCs w:val="24"/>
        </w:rPr>
        <w:t>yoppe</w:t>
      </w:r>
      <w:proofErr w:type="spellEnd"/>
      <w:r w:rsidRPr="006F61C3">
        <w:rPr>
          <w:sz w:val="24"/>
          <w:szCs w:val="24"/>
        </w:rPr>
        <w:t xml:space="preserve"> 13</w:t>
      </w:r>
      <w:r w:rsidR="00C27154">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fere</w:t>
      </w:r>
      <w:r w:rsidR="00C27154">
        <w:rPr>
          <w:sz w:val="24"/>
          <w:szCs w:val="24"/>
        </w:rPr>
        <w:t xml:space="preserve"> </w:t>
      </w:r>
      <w:r w:rsidRPr="006F61C3">
        <w:rPr>
          <w:sz w:val="24"/>
          <w:szCs w:val="24"/>
        </w:rPr>
        <w:t xml:space="preserve">occidentalis sed </w:t>
      </w:r>
      <w:proofErr w:type="spellStart"/>
      <w:r w:rsidRPr="006F61C3">
        <w:rPr>
          <w:sz w:val="24"/>
          <w:szCs w:val="24"/>
        </w:rPr>
        <w:t>declinat</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aquilonem</w:t>
      </w:r>
      <w:proofErr w:type="spellEnd"/>
      <w:r w:rsidR="00C27154">
        <w:rPr>
          <w:sz w:val="24"/>
          <w:szCs w:val="24"/>
        </w:rPr>
        <w:t>.</w:t>
      </w:r>
      <w:r w:rsidRPr="006F61C3">
        <w:rPr>
          <w:sz w:val="24"/>
          <w:szCs w:val="24"/>
        </w:rPr>
        <w:t xml:space="preserve"> de </w:t>
      </w:r>
      <w:proofErr w:type="spellStart"/>
      <w:r w:rsidRPr="006F61C3">
        <w:rPr>
          <w:sz w:val="24"/>
          <w:szCs w:val="24"/>
        </w:rPr>
        <w:t>iericho</w:t>
      </w:r>
      <w:proofErr w:type="spellEnd"/>
      <w:r w:rsidRPr="006F61C3">
        <w:rPr>
          <w:sz w:val="24"/>
          <w:szCs w:val="24"/>
        </w:rPr>
        <w:t xml:space="preserve"> 7 </w:t>
      </w:r>
      <w:proofErr w:type="spellStart"/>
      <w:r w:rsidRPr="006F61C3">
        <w:rPr>
          <w:sz w:val="24"/>
          <w:szCs w:val="24"/>
        </w:rPr>
        <w:t>leucis</w:t>
      </w:r>
      <w:proofErr w:type="spellEnd"/>
      <w:r w:rsidR="00C27154">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orientalis</w:t>
      </w:r>
      <w:proofErr w:type="spellEnd"/>
      <w:r w:rsidR="00C27154">
        <w:rPr>
          <w:sz w:val="24"/>
          <w:szCs w:val="24"/>
        </w:rPr>
        <w:t>.</w:t>
      </w:r>
      <w:r w:rsidRPr="006F61C3">
        <w:rPr>
          <w:sz w:val="24"/>
          <w:szCs w:val="24"/>
        </w:rPr>
        <w:t xml:space="preserve"> De </w:t>
      </w:r>
      <w:proofErr w:type="spellStart"/>
      <w:r w:rsidRPr="006F61C3">
        <w:rPr>
          <w:sz w:val="24"/>
          <w:szCs w:val="24"/>
        </w:rPr>
        <w:t>bethleem</w:t>
      </w:r>
      <w:proofErr w:type="spellEnd"/>
      <w:r w:rsidRPr="006F61C3">
        <w:rPr>
          <w:sz w:val="24"/>
          <w:szCs w:val="24"/>
        </w:rPr>
        <w:t xml:space="preserve"> </w:t>
      </w:r>
      <w:proofErr w:type="spellStart"/>
      <w:r w:rsidRPr="006F61C3">
        <w:rPr>
          <w:sz w:val="24"/>
          <w:szCs w:val="24"/>
        </w:rPr>
        <w:t>duabus</w:t>
      </w:r>
      <w:proofErr w:type="spellEnd"/>
      <w:r w:rsidR="00C27154">
        <w:rPr>
          <w:sz w:val="24"/>
          <w:szCs w:val="24"/>
        </w:rPr>
        <w:t>,</w:t>
      </w:r>
      <w:r w:rsidRPr="006F61C3">
        <w:rPr>
          <w:sz w:val="24"/>
          <w:szCs w:val="24"/>
        </w:rPr>
        <w:t xml:space="preserve"> de </w:t>
      </w:r>
      <w:proofErr w:type="spellStart"/>
      <w:r w:rsidRPr="006F61C3">
        <w:rPr>
          <w:sz w:val="24"/>
          <w:szCs w:val="24"/>
        </w:rPr>
        <w:t>thecua</w:t>
      </w:r>
      <w:proofErr w:type="spellEnd"/>
      <w:r w:rsidRPr="006F61C3">
        <w:rPr>
          <w:sz w:val="24"/>
          <w:szCs w:val="24"/>
        </w:rPr>
        <w:t xml:space="preserve"> 4</w:t>
      </w:r>
      <w:r w:rsidR="00C27154">
        <w:rPr>
          <w:sz w:val="24"/>
          <w:szCs w:val="24"/>
        </w:rPr>
        <w:t xml:space="preserve">, de </w:t>
      </w:r>
      <w:proofErr w:type="spellStart"/>
      <w:r w:rsidR="00C27154">
        <w:rPr>
          <w:sz w:val="24"/>
          <w:szCs w:val="24"/>
        </w:rPr>
        <w:t>e</w:t>
      </w:r>
      <w:r w:rsidRPr="006F61C3">
        <w:rPr>
          <w:sz w:val="24"/>
          <w:szCs w:val="24"/>
        </w:rPr>
        <w:t>bron</w:t>
      </w:r>
      <w:proofErr w:type="spellEnd"/>
      <w:r w:rsidRPr="006F61C3">
        <w:rPr>
          <w:sz w:val="24"/>
          <w:szCs w:val="24"/>
        </w:rPr>
        <w:t xml:space="preserve"> vi</w:t>
      </w:r>
      <w:r w:rsidR="00C27154">
        <w:rPr>
          <w:sz w:val="24"/>
          <w:szCs w:val="24"/>
        </w:rPr>
        <w:t>.</w:t>
      </w:r>
      <w:r w:rsidRPr="006F61C3">
        <w:rPr>
          <w:sz w:val="24"/>
          <w:szCs w:val="24"/>
        </w:rPr>
        <w:t xml:space="preserve"> </w:t>
      </w:r>
      <w:proofErr w:type="spellStart"/>
      <w:r w:rsidRPr="006F61C3">
        <w:rPr>
          <w:sz w:val="24"/>
          <w:szCs w:val="24"/>
        </w:rPr>
        <w:t>Hee</w:t>
      </w:r>
      <w:proofErr w:type="spellEnd"/>
      <w:r w:rsidRPr="006F61C3">
        <w:rPr>
          <w:sz w:val="24"/>
          <w:szCs w:val="24"/>
        </w:rPr>
        <w:t xml:space="preserve"> sunt </w:t>
      </w:r>
      <w:proofErr w:type="spellStart"/>
      <w:r w:rsidRPr="006F61C3">
        <w:rPr>
          <w:sz w:val="24"/>
          <w:szCs w:val="24"/>
        </w:rPr>
        <w:t>australes</w:t>
      </w:r>
      <w:proofErr w:type="spellEnd"/>
      <w:r w:rsidR="00C27154">
        <w:rPr>
          <w:sz w:val="24"/>
          <w:szCs w:val="24"/>
        </w:rPr>
        <w:t>.</w:t>
      </w:r>
      <w:r w:rsidRPr="006F61C3">
        <w:rPr>
          <w:sz w:val="24"/>
          <w:szCs w:val="24"/>
        </w:rPr>
        <w:t xml:space="preserve">  Sed </w:t>
      </w:r>
      <w:proofErr w:type="spellStart"/>
      <w:r w:rsidRPr="006F61C3">
        <w:rPr>
          <w:sz w:val="24"/>
          <w:szCs w:val="24"/>
        </w:rPr>
        <w:t>quia</w:t>
      </w:r>
      <w:proofErr w:type="spellEnd"/>
      <w:r w:rsidRPr="006F61C3">
        <w:rPr>
          <w:sz w:val="24"/>
          <w:szCs w:val="24"/>
        </w:rPr>
        <w:t xml:space="preserve"> que in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facta</w:t>
      </w:r>
      <w:proofErr w:type="spellEnd"/>
      <w:r w:rsidRPr="006F61C3">
        <w:rPr>
          <w:sz w:val="24"/>
          <w:szCs w:val="24"/>
        </w:rPr>
        <w:t xml:space="preserve"> sunt </w:t>
      </w:r>
      <w:proofErr w:type="spellStart"/>
      <w:r w:rsidRPr="006F61C3">
        <w:rPr>
          <w:sz w:val="24"/>
          <w:szCs w:val="24"/>
        </w:rPr>
        <w:t>christi</w:t>
      </w:r>
      <w:proofErr w:type="spellEnd"/>
      <w:r w:rsidRPr="006F61C3">
        <w:rPr>
          <w:sz w:val="24"/>
          <w:szCs w:val="24"/>
        </w:rPr>
        <w:t xml:space="preserve"> sonant </w:t>
      </w:r>
      <w:proofErr w:type="spellStart"/>
      <w:r w:rsidRPr="006F61C3">
        <w:rPr>
          <w:sz w:val="24"/>
          <w:szCs w:val="24"/>
        </w:rPr>
        <w:t>ecclesie</w:t>
      </w:r>
      <w:proofErr w:type="spellEnd"/>
      <w:r w:rsidRPr="006F61C3">
        <w:rPr>
          <w:sz w:val="24"/>
          <w:szCs w:val="24"/>
        </w:rPr>
        <w:t xml:space="preserve"> universe non credo quin </w:t>
      </w:r>
      <w:proofErr w:type="spellStart"/>
      <w:r w:rsidRPr="006F61C3">
        <w:rPr>
          <w:sz w:val="24"/>
          <w:szCs w:val="24"/>
        </w:rPr>
        <w:t>quilibet</w:t>
      </w:r>
      <w:proofErr w:type="spellEnd"/>
      <w:r w:rsidRPr="006F61C3">
        <w:rPr>
          <w:sz w:val="24"/>
          <w:szCs w:val="24"/>
        </w:rPr>
        <w:t xml:space="preserve"> </w:t>
      </w:r>
      <w:proofErr w:type="spellStart"/>
      <w:r w:rsidRPr="006F61C3">
        <w:rPr>
          <w:sz w:val="24"/>
          <w:szCs w:val="24"/>
        </w:rPr>
        <w:t>christianus</w:t>
      </w:r>
      <w:proofErr w:type="spellEnd"/>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recolat</w:t>
      </w:r>
      <w:proofErr w:type="spellEnd"/>
      <w:r w:rsidRPr="006F61C3">
        <w:rPr>
          <w:sz w:val="24"/>
          <w:szCs w:val="24"/>
        </w:rPr>
        <w:t xml:space="preserve"> </w:t>
      </w:r>
      <w:proofErr w:type="spellStart"/>
      <w:r w:rsidRPr="006F61C3">
        <w:rPr>
          <w:sz w:val="24"/>
          <w:szCs w:val="24"/>
        </w:rPr>
        <w:t>devotius</w:t>
      </w:r>
      <w:proofErr w:type="spellEnd"/>
      <w:r w:rsidRPr="006F61C3">
        <w:rPr>
          <w:sz w:val="24"/>
          <w:szCs w:val="24"/>
        </w:rPr>
        <w:t xml:space="preserve"> [cum die] </w:t>
      </w:r>
      <w:proofErr w:type="spellStart"/>
      <w:r w:rsidRPr="006F61C3">
        <w:rPr>
          <w:sz w:val="24"/>
          <w:szCs w:val="24"/>
        </w:rPr>
        <w:t>suo</w:t>
      </w:r>
      <w:proofErr w:type="spellEnd"/>
      <w:r w:rsidRPr="006F61C3">
        <w:rPr>
          <w:sz w:val="24"/>
          <w:szCs w:val="24"/>
        </w:rPr>
        <w:t xml:space="preserve"> </w:t>
      </w:r>
      <w:proofErr w:type="spellStart"/>
      <w:r w:rsidRPr="006F61C3">
        <w:rPr>
          <w:sz w:val="24"/>
          <w:szCs w:val="24"/>
        </w:rPr>
        <w:t>agens</w:t>
      </w:r>
      <w:proofErr w:type="spellEnd"/>
      <w:r w:rsidRPr="006F61C3">
        <w:rPr>
          <w:sz w:val="24"/>
          <w:szCs w:val="24"/>
        </w:rPr>
        <w:t xml:space="preserve"> </w:t>
      </w:r>
      <w:proofErr w:type="spellStart"/>
      <w:r w:rsidRPr="006F61C3">
        <w:rPr>
          <w:sz w:val="24"/>
          <w:szCs w:val="24"/>
        </w:rPr>
        <w:t>gratias</w:t>
      </w:r>
      <w:proofErr w:type="spellEnd"/>
      <w:r w:rsidRPr="006F61C3">
        <w:rPr>
          <w:sz w:val="24"/>
          <w:szCs w:val="24"/>
        </w:rPr>
        <w:t xml:space="preserve"> </w:t>
      </w:r>
      <w:proofErr w:type="spellStart"/>
      <w:r w:rsidRPr="006F61C3">
        <w:rPr>
          <w:sz w:val="24"/>
          <w:szCs w:val="24"/>
        </w:rPr>
        <w:t>redemptori</w:t>
      </w:r>
      <w:proofErr w:type="spellEnd"/>
      <w:r w:rsidRPr="006F61C3">
        <w:rPr>
          <w:sz w:val="24"/>
          <w:szCs w:val="24"/>
        </w:rPr>
        <w:t xml:space="preserve"> qui in </w:t>
      </w:r>
      <w:proofErr w:type="spellStart"/>
      <w:r w:rsidRPr="006F61C3">
        <w:rPr>
          <w:sz w:val="24"/>
          <w:szCs w:val="24"/>
        </w:rPr>
        <w:t>e</w:t>
      </w:r>
      <w:r w:rsidR="00FC5327">
        <w:rPr>
          <w:sz w:val="24"/>
          <w:szCs w:val="24"/>
        </w:rPr>
        <w:t>a</w:t>
      </w:r>
      <w:proofErr w:type="spellEnd"/>
      <w:r w:rsidR="00FC5327">
        <w:rPr>
          <w:sz w:val="24"/>
          <w:szCs w:val="24"/>
        </w:rPr>
        <w:t xml:space="preserve"> </w:t>
      </w:r>
      <w:proofErr w:type="spellStart"/>
      <w:r w:rsidR="00FC5327">
        <w:rPr>
          <w:sz w:val="24"/>
          <w:szCs w:val="24"/>
        </w:rPr>
        <w:t>nostram</w:t>
      </w:r>
      <w:proofErr w:type="spellEnd"/>
      <w:r w:rsidR="00FC5327">
        <w:rPr>
          <w:sz w:val="24"/>
          <w:szCs w:val="24"/>
        </w:rPr>
        <w:t xml:space="preserve"> </w:t>
      </w:r>
      <w:proofErr w:type="spellStart"/>
      <w:r w:rsidR="00FC5327">
        <w:rPr>
          <w:sz w:val="24"/>
          <w:szCs w:val="24"/>
        </w:rPr>
        <w:t>salutem</w:t>
      </w:r>
      <w:proofErr w:type="spellEnd"/>
      <w:r w:rsidR="00FC5327">
        <w:rPr>
          <w:sz w:val="24"/>
          <w:szCs w:val="24"/>
        </w:rPr>
        <w:t xml:space="preserve"> </w:t>
      </w:r>
      <w:proofErr w:type="spellStart"/>
      <w:r w:rsidR="00FC5327">
        <w:rPr>
          <w:sz w:val="24"/>
          <w:szCs w:val="24"/>
        </w:rPr>
        <w:t>est</w:t>
      </w:r>
      <w:proofErr w:type="spellEnd"/>
      <w:r w:rsidR="00FC5327">
        <w:rPr>
          <w:sz w:val="24"/>
          <w:szCs w:val="24"/>
        </w:rPr>
        <w:t xml:space="preserve"> </w:t>
      </w:r>
      <w:proofErr w:type="spellStart"/>
      <w:r w:rsidR="00FC5327">
        <w:rPr>
          <w:sz w:val="24"/>
          <w:szCs w:val="24"/>
        </w:rPr>
        <w:t>misericor</w:t>
      </w:r>
      <w:r w:rsidRPr="006F61C3">
        <w:rPr>
          <w:sz w:val="24"/>
          <w:szCs w:val="24"/>
        </w:rPr>
        <w:t>diter</w:t>
      </w:r>
      <w:proofErr w:type="spellEnd"/>
      <w:r w:rsidRPr="006F61C3">
        <w:rPr>
          <w:sz w:val="24"/>
          <w:szCs w:val="24"/>
        </w:rPr>
        <w:t xml:space="preserve"> </w:t>
      </w:r>
      <w:proofErr w:type="spellStart"/>
      <w:r w:rsidRPr="006F61C3">
        <w:rPr>
          <w:sz w:val="24"/>
          <w:szCs w:val="24"/>
        </w:rPr>
        <w:t>operatus</w:t>
      </w:r>
      <w:proofErr w:type="spellEnd"/>
      <w:r w:rsidR="00DD7CFA">
        <w:rPr>
          <w:sz w:val="24"/>
          <w:szCs w:val="24"/>
        </w:rPr>
        <w:t>.</w:t>
      </w:r>
      <w:r w:rsidRPr="006F61C3">
        <w:rPr>
          <w:sz w:val="24"/>
          <w:szCs w:val="24"/>
        </w:rPr>
        <w:t xml:space="preserve"> Est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in </w:t>
      </w:r>
      <w:proofErr w:type="spellStart"/>
      <w:r w:rsidRPr="006F61C3">
        <w:rPr>
          <w:sz w:val="24"/>
          <w:szCs w:val="24"/>
        </w:rPr>
        <w:t>declivi</w:t>
      </w:r>
      <w:proofErr w:type="spellEnd"/>
      <w:r w:rsidRPr="006F61C3">
        <w:rPr>
          <w:sz w:val="24"/>
          <w:szCs w:val="24"/>
        </w:rPr>
        <w:t xml:space="preserve">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dupliciter</w:t>
      </w:r>
      <w:proofErr w:type="spellEnd"/>
      <w:r w:rsidRPr="006F61C3">
        <w:rPr>
          <w:sz w:val="24"/>
          <w:szCs w:val="24"/>
        </w:rPr>
        <w:t xml:space="preserve"> et ab </w:t>
      </w:r>
      <w:proofErr w:type="spellStart"/>
      <w:r w:rsidRPr="006F61C3">
        <w:rPr>
          <w:sz w:val="24"/>
          <w:szCs w:val="24"/>
        </w:rPr>
        <w:t>austro</w:t>
      </w:r>
      <w:proofErr w:type="spellEnd"/>
      <w:r w:rsidRPr="006F61C3">
        <w:rPr>
          <w:sz w:val="24"/>
          <w:szCs w:val="24"/>
        </w:rPr>
        <w:t xml:space="preserve"> scilicet et ab </w:t>
      </w:r>
      <w:proofErr w:type="spellStart"/>
      <w:r w:rsidR="00DD7CFA">
        <w:rPr>
          <w:sz w:val="24"/>
          <w:szCs w:val="24"/>
        </w:rPr>
        <w:t>occiden</w:t>
      </w:r>
      <w:r w:rsidRPr="006F61C3">
        <w:rPr>
          <w:sz w:val="24"/>
          <w:szCs w:val="24"/>
        </w:rPr>
        <w:t>te</w:t>
      </w:r>
      <w:proofErr w:type="spellEnd"/>
      <w:r w:rsidR="00DD7CFA">
        <w:rPr>
          <w:sz w:val="24"/>
          <w:szCs w:val="24"/>
        </w:rPr>
        <w:t>.</w:t>
      </w:r>
      <w:r w:rsidRPr="006F61C3">
        <w:rPr>
          <w:sz w:val="24"/>
          <w:szCs w:val="24"/>
        </w:rPr>
        <w:t xml:space="preserve"> Ab </w:t>
      </w:r>
      <w:proofErr w:type="spellStart"/>
      <w:r w:rsidRPr="006F61C3">
        <w:rPr>
          <w:sz w:val="24"/>
          <w:szCs w:val="24"/>
        </w:rPr>
        <w:t>austro</w:t>
      </w:r>
      <w:proofErr w:type="spellEnd"/>
      <w:r w:rsidRPr="006F61C3">
        <w:rPr>
          <w:sz w:val="24"/>
          <w:szCs w:val="24"/>
        </w:rPr>
        <w:t xml:space="preserve"> </w:t>
      </w:r>
      <w:proofErr w:type="spellStart"/>
      <w:r w:rsidRPr="006F61C3">
        <w:rPr>
          <w:sz w:val="24"/>
          <w:szCs w:val="24"/>
        </w:rPr>
        <w:t>quidem</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00DD7CFA">
        <w:rPr>
          <w:sz w:val="24"/>
          <w:szCs w:val="24"/>
        </w:rPr>
        <w:t xml:space="preserve"> </w:t>
      </w:r>
      <w:r w:rsidRPr="006F61C3">
        <w:rPr>
          <w:sz w:val="24"/>
          <w:szCs w:val="24"/>
        </w:rPr>
        <w:t xml:space="preserve">in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syon</w:t>
      </w:r>
      <w:proofErr w:type="spellEnd"/>
      <w:r w:rsidR="00DD7CFA">
        <w:rPr>
          <w:sz w:val="24"/>
          <w:szCs w:val="24"/>
        </w:rPr>
        <w:t>,</w:t>
      </w:r>
      <w:r w:rsidRPr="006F61C3">
        <w:rPr>
          <w:sz w:val="24"/>
          <w:szCs w:val="24"/>
        </w:rPr>
        <w:t xml:space="preserve"> </w:t>
      </w:r>
      <w:proofErr w:type="spellStart"/>
      <w:r w:rsidRPr="006F61C3">
        <w:rPr>
          <w:sz w:val="24"/>
          <w:szCs w:val="24"/>
        </w:rPr>
        <w:t>ymmo</w:t>
      </w:r>
      <w:proofErr w:type="spellEnd"/>
      <w:r w:rsidR="00DD7CFA">
        <w:rPr>
          <w:sz w:val="24"/>
          <w:szCs w:val="24"/>
        </w:rPr>
        <w:t xml:space="preserve"> </w:t>
      </w:r>
      <w:r w:rsidRPr="006F61C3">
        <w:rPr>
          <w:sz w:val="24"/>
          <w:szCs w:val="24"/>
        </w:rPr>
        <w:t xml:space="preserve">in ipso monte et super ipsum et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descendit</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longitudo</w:t>
      </w:r>
      <w:proofErr w:type="spellEnd"/>
      <w:r w:rsidRPr="006F61C3">
        <w:rPr>
          <w:sz w:val="24"/>
          <w:szCs w:val="24"/>
        </w:rPr>
        <w:t xml:space="preserve"> </w:t>
      </w:r>
      <w:proofErr w:type="spellStart"/>
      <w:r w:rsidRPr="00DD7CFA">
        <w:rPr>
          <w:sz w:val="24"/>
          <w:szCs w:val="24"/>
          <w:highlight w:val="yellow"/>
        </w:rPr>
        <w:t>ee</w:t>
      </w:r>
      <w:proofErr w:type="spellEnd"/>
      <w:r w:rsidRPr="00DD7CFA">
        <w:rPr>
          <w:sz w:val="24"/>
          <w:szCs w:val="24"/>
          <w:highlight w:val="yellow"/>
        </w:rPr>
        <w:t xml:space="preserve"> </w:t>
      </w:r>
      <w:proofErr w:type="spellStart"/>
      <w:r w:rsidRPr="00DD7CFA">
        <w:rPr>
          <w:sz w:val="24"/>
          <w:szCs w:val="24"/>
          <w:highlight w:val="yellow"/>
        </w:rPr>
        <w:t>vettice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syon</w:t>
      </w:r>
      <w:proofErr w:type="spellEnd"/>
      <w:r w:rsidRPr="006F61C3">
        <w:rPr>
          <w:sz w:val="24"/>
          <w:szCs w:val="24"/>
        </w:rPr>
        <w:t xml:space="preserve"> se </w:t>
      </w:r>
      <w:proofErr w:type="spellStart"/>
      <w:r w:rsidRPr="006F61C3">
        <w:rPr>
          <w:sz w:val="24"/>
          <w:szCs w:val="24"/>
        </w:rPr>
        <w:t>extendens</w:t>
      </w:r>
      <w:proofErr w:type="spellEnd"/>
      <w:r w:rsidRPr="006F61C3">
        <w:rPr>
          <w:sz w:val="24"/>
          <w:szCs w:val="24"/>
        </w:rPr>
        <w:t xml:space="preserve"> contra </w:t>
      </w:r>
      <w:proofErr w:type="spellStart"/>
      <w:r w:rsidRPr="006F61C3">
        <w:rPr>
          <w:sz w:val="24"/>
          <w:szCs w:val="24"/>
        </w:rPr>
        <w:t>aquilonem</w:t>
      </w:r>
      <w:proofErr w:type="spellEnd"/>
      <w:r w:rsidR="00DD7CFA">
        <w:rPr>
          <w:sz w:val="24"/>
          <w:szCs w:val="24"/>
        </w:rPr>
        <w:t xml:space="preserve">. ad </w:t>
      </w:r>
      <w:proofErr w:type="spellStart"/>
      <w:r w:rsidR="00DD7CFA">
        <w:rPr>
          <w:sz w:val="24"/>
          <w:szCs w:val="24"/>
        </w:rPr>
        <w:t>occi</w:t>
      </w:r>
      <w:r w:rsidRPr="006F61C3">
        <w:rPr>
          <w:sz w:val="24"/>
          <w:szCs w:val="24"/>
        </w:rPr>
        <w:t>dentem</w:t>
      </w:r>
      <w:proofErr w:type="spellEnd"/>
      <w:r w:rsidRPr="006F61C3">
        <w:rPr>
          <w:sz w:val="24"/>
          <w:szCs w:val="24"/>
        </w:rPr>
        <w:t xml:space="preserve"> </w:t>
      </w:r>
      <w:proofErr w:type="spellStart"/>
      <w:r w:rsidRPr="006F61C3">
        <w:rPr>
          <w:sz w:val="24"/>
          <w:szCs w:val="24"/>
        </w:rPr>
        <w:t>habet</w:t>
      </w:r>
      <w:proofErr w:type="spellEnd"/>
      <w:r w:rsidRPr="006F61C3">
        <w:rPr>
          <w:sz w:val="24"/>
          <w:szCs w:val="24"/>
        </w:rPr>
        <w:t xml:space="preserve">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syon</w:t>
      </w:r>
      <w:proofErr w:type="spellEnd"/>
      <w:r w:rsidRPr="006F61C3">
        <w:rPr>
          <w:sz w:val="24"/>
          <w:szCs w:val="24"/>
        </w:rPr>
        <w:t xml:space="preserve"> et </w:t>
      </w:r>
      <w:proofErr w:type="spellStart"/>
      <w:r w:rsidRPr="006F61C3">
        <w:rPr>
          <w:sz w:val="24"/>
          <w:szCs w:val="24"/>
        </w:rPr>
        <w:t>dependet</w:t>
      </w:r>
      <w:proofErr w:type="spellEnd"/>
      <w:r w:rsidRPr="006F61C3">
        <w:rPr>
          <w:sz w:val="24"/>
          <w:szCs w:val="24"/>
        </w:rPr>
        <w:t xml:space="preserve"> ab ipso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latitudo</w:t>
      </w:r>
      <w:proofErr w:type="spellEnd"/>
      <w:r w:rsidRPr="006F61C3">
        <w:rPr>
          <w:sz w:val="24"/>
          <w:szCs w:val="24"/>
        </w:rPr>
        <w:t xml:space="preserve"> contra</w:t>
      </w:r>
      <w:r w:rsidR="00DD7CFA">
        <w:rPr>
          <w:sz w:val="24"/>
          <w:szCs w:val="24"/>
        </w:rPr>
        <w:t xml:space="preserve">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torrentem</w:t>
      </w:r>
      <w:proofErr w:type="spellEnd"/>
      <w:r w:rsidRPr="006F61C3">
        <w:rPr>
          <w:sz w:val="24"/>
          <w:szCs w:val="24"/>
        </w:rPr>
        <w:t xml:space="preserve"> cedron </w:t>
      </w:r>
      <w:proofErr w:type="spellStart"/>
      <w:r w:rsidRPr="006F61C3">
        <w:rPr>
          <w:sz w:val="24"/>
          <w:szCs w:val="24"/>
        </w:rPr>
        <w:t>sive</w:t>
      </w:r>
      <w:proofErr w:type="spellEnd"/>
      <w:r w:rsidRPr="006F61C3">
        <w:rPr>
          <w:sz w:val="24"/>
          <w:szCs w:val="24"/>
        </w:rPr>
        <w:t xml:space="preserve"> </w:t>
      </w:r>
      <w:proofErr w:type="spellStart"/>
      <w:r w:rsidRPr="006F61C3">
        <w:rPr>
          <w:sz w:val="24"/>
          <w:szCs w:val="24"/>
        </w:rPr>
        <w:t>vallem</w:t>
      </w:r>
      <w:proofErr w:type="spellEnd"/>
      <w:r w:rsidRPr="006F61C3">
        <w:rPr>
          <w:sz w:val="24"/>
          <w:szCs w:val="24"/>
        </w:rPr>
        <w:t xml:space="preserve"> </w:t>
      </w:r>
      <w:proofErr w:type="spellStart"/>
      <w:r w:rsidRPr="006F61C3">
        <w:rPr>
          <w:sz w:val="24"/>
          <w:szCs w:val="24"/>
        </w:rPr>
        <w:t>iosaphat</w:t>
      </w:r>
      <w:proofErr w:type="spellEnd"/>
      <w:r w:rsidR="00DD7CFA">
        <w:rPr>
          <w:sz w:val="24"/>
          <w:szCs w:val="24"/>
        </w:rPr>
        <w:t>.</w:t>
      </w:r>
      <w:r w:rsidRPr="006F61C3">
        <w:rPr>
          <w:sz w:val="24"/>
          <w:szCs w:val="24"/>
        </w:rPr>
        <w:t xml:space="preserve"> </w:t>
      </w:r>
    </w:p>
    <w:p w14:paraId="75AB5232" w14:textId="52939586" w:rsidR="00390723" w:rsidRDefault="00A6186D" w:rsidP="00390723">
      <w:pPr>
        <w:ind w:firstLine="720"/>
        <w:rPr>
          <w:sz w:val="24"/>
          <w:szCs w:val="24"/>
        </w:rPr>
      </w:pPr>
      <w:r w:rsidRPr="006F61C3">
        <w:rPr>
          <w:sz w:val="24"/>
          <w:szCs w:val="24"/>
        </w:rPr>
        <w:t xml:space="preserve">Est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iherusalem</w:t>
      </w:r>
      <w:proofErr w:type="spellEnd"/>
      <w:r w:rsidRPr="006F61C3">
        <w:rPr>
          <w:sz w:val="24"/>
          <w:szCs w:val="24"/>
        </w:rPr>
        <w:t xml:space="preserve"> civitas </w:t>
      </w:r>
      <w:proofErr w:type="spellStart"/>
      <w:r w:rsidRPr="006F61C3">
        <w:rPr>
          <w:sz w:val="24"/>
          <w:szCs w:val="24"/>
        </w:rPr>
        <w:t>valde</w:t>
      </w:r>
      <w:proofErr w:type="spellEnd"/>
      <w:r w:rsidRPr="006F61C3">
        <w:rPr>
          <w:sz w:val="24"/>
          <w:szCs w:val="24"/>
        </w:rPr>
        <w:t xml:space="preserve"> magna</w:t>
      </w:r>
      <w:r w:rsidR="00DD7CFA">
        <w:rPr>
          <w:sz w:val="24"/>
          <w:szCs w:val="24"/>
        </w:rPr>
        <w:t>,</w:t>
      </w:r>
      <w:r w:rsidRPr="006F61C3">
        <w:rPr>
          <w:sz w:val="24"/>
          <w:szCs w:val="24"/>
        </w:rPr>
        <w:t xml:space="preserve"> et non </w:t>
      </w:r>
      <w:proofErr w:type="spellStart"/>
      <w:r w:rsidRPr="006F61C3">
        <w:rPr>
          <w:sz w:val="24"/>
          <w:szCs w:val="24"/>
        </w:rPr>
        <w:t>est</w:t>
      </w:r>
      <w:proofErr w:type="spellEnd"/>
      <w:r w:rsidRPr="006F61C3">
        <w:rPr>
          <w:sz w:val="24"/>
          <w:szCs w:val="24"/>
        </w:rPr>
        <w:t xml:space="preserve"> verum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quidam</w:t>
      </w:r>
      <w:proofErr w:type="spellEnd"/>
      <w:r w:rsidRPr="006F61C3">
        <w:rPr>
          <w:sz w:val="24"/>
          <w:szCs w:val="24"/>
        </w:rPr>
        <w:t xml:space="preserve"> </w:t>
      </w:r>
      <w:proofErr w:type="spellStart"/>
      <w:r w:rsidRPr="006F61C3">
        <w:rPr>
          <w:sz w:val="24"/>
          <w:szCs w:val="24"/>
        </w:rPr>
        <w:t>dicunt</w:t>
      </w:r>
      <w:proofErr w:type="spellEnd"/>
      <w:r w:rsidRPr="006F61C3">
        <w:rPr>
          <w:sz w:val="24"/>
          <w:szCs w:val="24"/>
        </w:rPr>
        <w:t xml:space="preserve"> </w:t>
      </w:r>
      <w:proofErr w:type="spellStart"/>
      <w:r w:rsidRPr="006F61C3">
        <w:rPr>
          <w:sz w:val="24"/>
          <w:szCs w:val="24"/>
        </w:rPr>
        <w:t>eam</w:t>
      </w:r>
      <w:proofErr w:type="spellEnd"/>
      <w:r w:rsidRPr="006F61C3">
        <w:rPr>
          <w:sz w:val="24"/>
          <w:szCs w:val="24"/>
        </w:rPr>
        <w:t xml:space="preserve"> in loco </w:t>
      </w:r>
      <w:proofErr w:type="spellStart"/>
      <w:r w:rsidRPr="006F61C3">
        <w:rPr>
          <w:sz w:val="24"/>
          <w:szCs w:val="24"/>
        </w:rPr>
        <w:t>alio</w:t>
      </w:r>
      <w:proofErr w:type="spellEnd"/>
      <w:r w:rsidRPr="006F61C3">
        <w:rPr>
          <w:sz w:val="24"/>
          <w:szCs w:val="24"/>
        </w:rPr>
        <w:t xml:space="preserve"> </w:t>
      </w:r>
      <w:proofErr w:type="spellStart"/>
      <w:r w:rsidRPr="006F61C3">
        <w:rPr>
          <w:sz w:val="24"/>
          <w:szCs w:val="24"/>
        </w:rPr>
        <w:t>edificatam</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fuerit</w:t>
      </w:r>
      <w:proofErr w:type="spellEnd"/>
      <w:r w:rsidRPr="006F61C3">
        <w:rPr>
          <w:sz w:val="24"/>
          <w:szCs w:val="24"/>
        </w:rPr>
        <w:t xml:space="preserve"> tempore </w:t>
      </w:r>
      <w:proofErr w:type="spellStart"/>
      <w:r w:rsidRPr="006F61C3">
        <w:rPr>
          <w:sz w:val="24"/>
          <w:szCs w:val="24"/>
        </w:rPr>
        <w:t>passionis</w:t>
      </w:r>
      <w:proofErr w:type="spellEnd"/>
      <w:r w:rsidR="00DD7CFA">
        <w:rPr>
          <w:sz w:val="24"/>
          <w:szCs w:val="24"/>
        </w:rPr>
        <w:t>,</w:t>
      </w:r>
      <w:r w:rsidRPr="006F61C3">
        <w:rPr>
          <w:sz w:val="24"/>
          <w:szCs w:val="24"/>
        </w:rPr>
        <w:t xml:space="preserve"> </w:t>
      </w:r>
      <w:proofErr w:type="spellStart"/>
      <w:r w:rsidRPr="006F61C3">
        <w:rPr>
          <w:sz w:val="24"/>
          <w:szCs w:val="24"/>
        </w:rPr>
        <w:t>argum</w:t>
      </w:r>
      <w:r w:rsidR="00DD7CFA">
        <w:rPr>
          <w:sz w:val="24"/>
          <w:szCs w:val="24"/>
        </w:rPr>
        <w:t>entantes</w:t>
      </w:r>
      <w:proofErr w:type="spellEnd"/>
      <w:r w:rsidR="00DD7CFA">
        <w:rPr>
          <w:sz w:val="24"/>
          <w:szCs w:val="24"/>
        </w:rPr>
        <w:t xml:space="preserve"> </w:t>
      </w:r>
      <w:proofErr w:type="spellStart"/>
      <w:r w:rsidR="00DD7CFA">
        <w:rPr>
          <w:sz w:val="24"/>
          <w:szCs w:val="24"/>
        </w:rPr>
        <w:t>quia</w:t>
      </w:r>
      <w:proofErr w:type="spellEnd"/>
      <w:r w:rsidR="00DD7CFA">
        <w:rPr>
          <w:sz w:val="24"/>
          <w:szCs w:val="24"/>
        </w:rPr>
        <w:t xml:space="preserve"> dominus extra </w:t>
      </w:r>
      <w:proofErr w:type="spellStart"/>
      <w:r w:rsidR="00DD7CFA">
        <w:rPr>
          <w:sz w:val="24"/>
          <w:szCs w:val="24"/>
        </w:rPr>
        <w:t>por</w:t>
      </w:r>
      <w:r w:rsidRPr="006F61C3">
        <w:rPr>
          <w:sz w:val="24"/>
          <w:szCs w:val="24"/>
        </w:rPr>
        <w:t>tam</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passus et cum locus ipse </w:t>
      </w:r>
      <w:proofErr w:type="spellStart"/>
      <w:r w:rsidRPr="006F61C3">
        <w:rPr>
          <w:sz w:val="24"/>
          <w:szCs w:val="24"/>
        </w:rPr>
        <w:t>nunc</w:t>
      </w:r>
      <w:proofErr w:type="spellEnd"/>
      <w:r w:rsidRPr="006F61C3">
        <w:rPr>
          <w:sz w:val="24"/>
          <w:szCs w:val="24"/>
        </w:rPr>
        <w:t xml:space="preserve"> sit intra </w:t>
      </w:r>
      <w:proofErr w:type="spellStart"/>
      <w:r w:rsidRPr="006F61C3">
        <w:rPr>
          <w:sz w:val="24"/>
          <w:szCs w:val="24"/>
        </w:rPr>
        <w:t>menia</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w:t>
      </w:r>
      <w:r w:rsidRPr="00DD7CFA">
        <w:rPr>
          <w:sz w:val="24"/>
          <w:szCs w:val="24"/>
          <w:highlight w:val="yellow"/>
        </w:rPr>
        <w:t>non sit</w:t>
      </w:r>
      <w:r w:rsidRPr="006F61C3">
        <w:rPr>
          <w:sz w:val="24"/>
          <w:szCs w:val="24"/>
        </w:rPr>
        <w:t xml:space="preserve"> in </w:t>
      </w:r>
      <w:proofErr w:type="spellStart"/>
      <w:r w:rsidRPr="006F61C3">
        <w:rPr>
          <w:sz w:val="24"/>
          <w:szCs w:val="24"/>
        </w:rPr>
        <w:t>alio</w:t>
      </w:r>
      <w:proofErr w:type="spellEnd"/>
      <w:r w:rsidRPr="006F61C3">
        <w:rPr>
          <w:sz w:val="24"/>
          <w:szCs w:val="24"/>
        </w:rPr>
        <w:t xml:space="preserve"> loco </w:t>
      </w:r>
      <w:proofErr w:type="spellStart"/>
      <w:r w:rsidRPr="006F61C3">
        <w:rPr>
          <w:sz w:val="24"/>
          <w:szCs w:val="24"/>
        </w:rPr>
        <w:t>sita</w:t>
      </w:r>
      <w:proofErr w:type="spellEnd"/>
      <w:r w:rsidR="00DD7CFA">
        <w:rPr>
          <w:sz w:val="24"/>
          <w:szCs w:val="24"/>
        </w:rPr>
        <w:t>.</w:t>
      </w:r>
      <w:r w:rsidRPr="006F61C3">
        <w:rPr>
          <w:sz w:val="24"/>
          <w:szCs w:val="24"/>
        </w:rPr>
        <w:t xml:space="preserve"> </w:t>
      </w:r>
      <w:proofErr w:type="spellStart"/>
      <w:r w:rsidRPr="006F61C3">
        <w:rPr>
          <w:sz w:val="24"/>
          <w:szCs w:val="24"/>
        </w:rPr>
        <w:t>Hii</w:t>
      </w:r>
      <w:proofErr w:type="spellEnd"/>
      <w:r w:rsidRPr="006F61C3">
        <w:rPr>
          <w:sz w:val="24"/>
          <w:szCs w:val="24"/>
        </w:rPr>
        <w:t xml:space="preserve"> errant et </w:t>
      </w:r>
      <w:proofErr w:type="spellStart"/>
      <w:r w:rsidRPr="006F61C3">
        <w:rPr>
          <w:sz w:val="24"/>
          <w:szCs w:val="24"/>
        </w:rPr>
        <w:t>nesciunt</w:t>
      </w:r>
      <w:proofErr w:type="spellEnd"/>
      <w:r w:rsidRPr="006F61C3">
        <w:rPr>
          <w:sz w:val="24"/>
          <w:szCs w:val="24"/>
        </w:rPr>
        <w:t xml:space="preserve"> quid </w:t>
      </w:r>
      <w:proofErr w:type="spellStart"/>
      <w:r w:rsidRPr="006F61C3">
        <w:rPr>
          <w:sz w:val="24"/>
          <w:szCs w:val="24"/>
        </w:rPr>
        <w:t>loquantur</w:t>
      </w:r>
      <w:proofErr w:type="spellEnd"/>
      <w:r w:rsidR="00DD7CFA">
        <w:rPr>
          <w:sz w:val="24"/>
          <w:szCs w:val="24"/>
        </w:rPr>
        <w:t>.</w:t>
      </w:r>
      <w:r w:rsidRPr="006F61C3">
        <w:rPr>
          <w:sz w:val="24"/>
          <w:szCs w:val="24"/>
        </w:rPr>
        <w:t xml:space="preserve"> Civitas </w:t>
      </w:r>
      <w:proofErr w:type="spellStart"/>
      <w:r w:rsidRPr="006F61C3">
        <w:rPr>
          <w:sz w:val="24"/>
          <w:szCs w:val="24"/>
        </w:rPr>
        <w:t>enim</w:t>
      </w:r>
      <w:proofErr w:type="spellEnd"/>
      <w:r w:rsidRPr="006F61C3">
        <w:rPr>
          <w:sz w:val="24"/>
          <w:szCs w:val="24"/>
        </w:rPr>
        <w:t xml:space="preserve"> in </w:t>
      </w:r>
      <w:proofErr w:type="spellStart"/>
      <w:r w:rsidRPr="006F61C3">
        <w:rPr>
          <w:sz w:val="24"/>
          <w:szCs w:val="24"/>
        </w:rPr>
        <w:t>latitudine</w:t>
      </w:r>
      <w:proofErr w:type="spellEnd"/>
      <w:r w:rsidRPr="006F61C3">
        <w:rPr>
          <w:sz w:val="24"/>
          <w:szCs w:val="24"/>
        </w:rPr>
        <w:t xml:space="preserve"> </w:t>
      </w:r>
      <w:proofErr w:type="spellStart"/>
      <w:r w:rsidRPr="006F61C3">
        <w:rPr>
          <w:sz w:val="24"/>
          <w:szCs w:val="24"/>
        </w:rPr>
        <w:t>ampaliata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sed </w:t>
      </w:r>
      <w:proofErr w:type="spellStart"/>
      <w:r w:rsidRPr="006F61C3">
        <w:rPr>
          <w:sz w:val="24"/>
          <w:szCs w:val="24"/>
        </w:rPr>
        <w:t>nichilominus</w:t>
      </w:r>
      <w:proofErr w:type="spellEnd"/>
      <w:r w:rsidRPr="006F61C3">
        <w:rPr>
          <w:sz w:val="24"/>
          <w:szCs w:val="24"/>
        </w:rPr>
        <w:t xml:space="preserve"> civitas </w:t>
      </w:r>
      <w:proofErr w:type="spellStart"/>
      <w:r w:rsidRPr="006F61C3">
        <w:rPr>
          <w:sz w:val="24"/>
          <w:szCs w:val="24"/>
        </w:rPr>
        <w:t>antiqua</w:t>
      </w:r>
      <w:proofErr w:type="spellEnd"/>
      <w:r w:rsidRPr="006F61C3">
        <w:rPr>
          <w:sz w:val="24"/>
          <w:szCs w:val="24"/>
        </w:rPr>
        <w:t xml:space="preserve"> </w:t>
      </w:r>
      <w:proofErr w:type="spellStart"/>
      <w:r w:rsidRPr="006F61C3">
        <w:rPr>
          <w:sz w:val="24"/>
          <w:szCs w:val="24"/>
        </w:rPr>
        <w:t>adhuc</w:t>
      </w:r>
      <w:proofErr w:type="spellEnd"/>
      <w:r w:rsidRPr="006F61C3">
        <w:rPr>
          <w:sz w:val="24"/>
          <w:szCs w:val="24"/>
        </w:rPr>
        <w:t xml:space="preserve"> cum toto monte </w:t>
      </w:r>
      <w:proofErr w:type="spellStart"/>
      <w:r w:rsidRPr="006F61C3">
        <w:rPr>
          <w:sz w:val="24"/>
          <w:szCs w:val="24"/>
        </w:rPr>
        <w:t>syon</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edificata</w:t>
      </w:r>
      <w:proofErr w:type="spellEnd"/>
      <w:r w:rsidR="00DD7CFA">
        <w:rPr>
          <w:sz w:val="24"/>
          <w:szCs w:val="24"/>
        </w:rPr>
        <w:t>,</w:t>
      </w:r>
      <w:r w:rsidRPr="006F61C3">
        <w:rPr>
          <w:sz w:val="24"/>
          <w:szCs w:val="24"/>
        </w:rPr>
        <w:t xml:space="preserve"> sed </w:t>
      </w:r>
      <w:proofErr w:type="spellStart"/>
      <w:r w:rsidRPr="006F61C3">
        <w:rPr>
          <w:sz w:val="24"/>
          <w:szCs w:val="24"/>
        </w:rPr>
        <w:t>pauci</w:t>
      </w:r>
      <w:proofErr w:type="spellEnd"/>
      <w:r w:rsidRPr="006F61C3">
        <w:rPr>
          <w:sz w:val="24"/>
          <w:szCs w:val="24"/>
        </w:rPr>
        <w:t xml:space="preserve"> ad </w:t>
      </w:r>
      <w:proofErr w:type="spellStart"/>
      <w:r w:rsidRPr="006F61C3">
        <w:rPr>
          <w:sz w:val="24"/>
          <w:szCs w:val="24"/>
        </w:rPr>
        <w:t>modum</w:t>
      </w:r>
      <w:proofErr w:type="spellEnd"/>
      <w:r w:rsidRPr="006F61C3">
        <w:rPr>
          <w:sz w:val="24"/>
          <w:szCs w:val="24"/>
        </w:rPr>
        <w:t xml:space="preserve"> sunt </w:t>
      </w:r>
      <w:proofErr w:type="spellStart"/>
      <w:r w:rsidRPr="006F61C3">
        <w:rPr>
          <w:sz w:val="24"/>
          <w:szCs w:val="24"/>
        </w:rPr>
        <w:t>habitatores</w:t>
      </w:r>
      <w:proofErr w:type="spellEnd"/>
      <w:r w:rsidRPr="006F61C3">
        <w:rPr>
          <w:sz w:val="24"/>
          <w:szCs w:val="24"/>
        </w:rPr>
        <w:t xml:space="preserve"> in </w:t>
      </w:r>
      <w:proofErr w:type="spellStart"/>
      <w:r w:rsidRPr="006F61C3">
        <w:rPr>
          <w:sz w:val="24"/>
          <w:szCs w:val="24"/>
        </w:rPr>
        <w:t>tota</w:t>
      </w:r>
      <w:proofErr w:type="spellEnd"/>
      <w:r w:rsidRPr="006F61C3">
        <w:rPr>
          <w:sz w:val="24"/>
          <w:szCs w:val="24"/>
        </w:rPr>
        <w:t xml:space="preserve"> </w:t>
      </w:r>
      <w:proofErr w:type="spellStart"/>
      <w:r w:rsidRPr="006F61C3">
        <w:rPr>
          <w:sz w:val="24"/>
          <w:szCs w:val="24"/>
        </w:rPr>
        <w:t>civitate</w:t>
      </w:r>
      <w:proofErr w:type="spellEnd"/>
      <w:r w:rsidRPr="006F61C3">
        <w:rPr>
          <w:sz w:val="24"/>
          <w:szCs w:val="24"/>
        </w:rPr>
        <w:t xml:space="preserve"> pro </w:t>
      </w:r>
      <w:proofErr w:type="spellStart"/>
      <w:r w:rsidRPr="006F61C3">
        <w:rPr>
          <w:sz w:val="24"/>
          <w:szCs w:val="24"/>
        </w:rPr>
        <w:t>tante</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capacitate</w:t>
      </w:r>
      <w:r w:rsidR="00DD7CFA">
        <w:rPr>
          <w:sz w:val="24"/>
          <w:szCs w:val="24"/>
        </w:rPr>
        <w:t>.</w:t>
      </w:r>
      <w:r w:rsidRPr="006F61C3">
        <w:rPr>
          <w:sz w:val="24"/>
          <w:szCs w:val="24"/>
        </w:rPr>
        <w:t xml:space="preserve"> </w:t>
      </w:r>
      <w:proofErr w:type="spellStart"/>
      <w:r w:rsidRPr="006F61C3">
        <w:rPr>
          <w:sz w:val="24"/>
          <w:szCs w:val="24"/>
        </w:rPr>
        <w:t>Ubicumque</w:t>
      </w:r>
      <w:proofErr w:type="spellEnd"/>
      <w:r w:rsidRPr="006F61C3">
        <w:rPr>
          <w:sz w:val="24"/>
          <w:szCs w:val="24"/>
        </w:rPr>
        <w:t xml:space="preserve"> </w:t>
      </w:r>
      <w:proofErr w:type="spellStart"/>
      <w:r w:rsidRPr="006F61C3">
        <w:rPr>
          <w:sz w:val="24"/>
          <w:szCs w:val="24"/>
        </w:rPr>
        <w:t>enim</w:t>
      </w:r>
      <w:proofErr w:type="spellEnd"/>
      <w:r w:rsidRPr="006F61C3">
        <w:rPr>
          <w:sz w:val="24"/>
          <w:szCs w:val="24"/>
        </w:rPr>
        <w:t xml:space="preserve"> </w:t>
      </w:r>
      <w:proofErr w:type="spellStart"/>
      <w:r w:rsidRPr="006F61C3">
        <w:rPr>
          <w:sz w:val="24"/>
          <w:szCs w:val="24"/>
        </w:rPr>
        <w:t>sibi</w:t>
      </w:r>
      <w:proofErr w:type="spellEnd"/>
      <w:r w:rsidRPr="006F61C3">
        <w:rPr>
          <w:sz w:val="24"/>
          <w:szCs w:val="24"/>
        </w:rPr>
        <w:t xml:space="preserve"> </w:t>
      </w:r>
      <w:proofErr w:type="spellStart"/>
      <w:r w:rsidRPr="006F61C3">
        <w:rPr>
          <w:sz w:val="24"/>
          <w:szCs w:val="24"/>
        </w:rPr>
        <w:t>placuerit</w:t>
      </w:r>
      <w:proofErr w:type="spellEnd"/>
      <w:r w:rsidRPr="006F61C3">
        <w:rPr>
          <w:sz w:val="24"/>
          <w:szCs w:val="24"/>
        </w:rPr>
        <w:t xml:space="preserve"> </w:t>
      </w:r>
      <w:proofErr w:type="spellStart"/>
      <w:r w:rsidRPr="006F61C3">
        <w:rPr>
          <w:sz w:val="24"/>
          <w:szCs w:val="24"/>
        </w:rPr>
        <w:t>eligit</w:t>
      </w:r>
      <w:proofErr w:type="spellEnd"/>
      <w:r w:rsidRPr="006F61C3">
        <w:rPr>
          <w:sz w:val="24"/>
          <w:szCs w:val="24"/>
        </w:rPr>
        <w:t xml:space="preserve"> </w:t>
      </w:r>
      <w:proofErr w:type="spellStart"/>
      <w:r w:rsidRPr="006F61C3">
        <w:rPr>
          <w:sz w:val="24"/>
          <w:szCs w:val="24"/>
        </w:rPr>
        <w:t>quibus</w:t>
      </w:r>
      <w:proofErr w:type="spellEnd"/>
      <w:r w:rsidRPr="006F61C3">
        <w:rPr>
          <w:sz w:val="24"/>
          <w:szCs w:val="24"/>
        </w:rPr>
        <w:t xml:space="preserve"> </w:t>
      </w:r>
      <w:proofErr w:type="spellStart"/>
      <w:r w:rsidRPr="006F61C3">
        <w:rPr>
          <w:sz w:val="24"/>
          <w:szCs w:val="24"/>
        </w:rPr>
        <w:t>mansionem</w:t>
      </w:r>
      <w:proofErr w:type="spellEnd"/>
      <w:r w:rsidRPr="006F61C3">
        <w:rPr>
          <w:sz w:val="24"/>
          <w:szCs w:val="24"/>
        </w:rPr>
        <w:t xml:space="preserve"> </w:t>
      </w:r>
      <w:proofErr w:type="spellStart"/>
      <w:r w:rsidRPr="006F61C3">
        <w:rPr>
          <w:sz w:val="24"/>
          <w:szCs w:val="24"/>
        </w:rPr>
        <w:t>eo</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domus </w:t>
      </w:r>
      <w:proofErr w:type="spellStart"/>
      <w:r w:rsidRPr="006F61C3">
        <w:rPr>
          <w:sz w:val="24"/>
          <w:szCs w:val="24"/>
        </w:rPr>
        <w:t>plures</w:t>
      </w:r>
      <w:proofErr w:type="spellEnd"/>
      <w:r w:rsidRPr="006F61C3">
        <w:rPr>
          <w:sz w:val="24"/>
          <w:szCs w:val="24"/>
        </w:rPr>
        <w:t xml:space="preserve"> </w:t>
      </w:r>
      <w:proofErr w:type="spellStart"/>
      <w:r w:rsidRPr="006F61C3">
        <w:rPr>
          <w:sz w:val="24"/>
          <w:szCs w:val="24"/>
        </w:rPr>
        <w:t>vacent</w:t>
      </w:r>
      <w:proofErr w:type="spellEnd"/>
      <w:r w:rsidR="00DD7CFA">
        <w:rPr>
          <w:sz w:val="24"/>
          <w:szCs w:val="24"/>
        </w:rPr>
        <w:t>.</w:t>
      </w:r>
      <w:r w:rsidRPr="006F61C3">
        <w:rPr>
          <w:sz w:val="24"/>
          <w:szCs w:val="24"/>
        </w:rPr>
        <w:t xml:space="preserve"> </w:t>
      </w:r>
      <w:proofErr w:type="spellStart"/>
      <w:r w:rsidRPr="006F61C3">
        <w:rPr>
          <w:sz w:val="24"/>
          <w:szCs w:val="24"/>
        </w:rPr>
        <w:t>Videtur</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michi</w:t>
      </w:r>
      <w:proofErr w:type="spellEnd"/>
      <w:r w:rsidR="00DD7CFA">
        <w:rPr>
          <w:sz w:val="24"/>
          <w:szCs w:val="24"/>
        </w:rPr>
        <w:t>,</w:t>
      </w:r>
      <w:r w:rsidRPr="006F61C3">
        <w:rPr>
          <w:sz w:val="24"/>
          <w:szCs w:val="24"/>
        </w:rPr>
        <w:t xml:space="preserve"> et in hoc mihi </w:t>
      </w:r>
      <w:proofErr w:type="spellStart"/>
      <w:r w:rsidRPr="006F61C3">
        <w:rPr>
          <w:sz w:val="24"/>
          <w:szCs w:val="24"/>
        </w:rPr>
        <w:t>consenserunt</w:t>
      </w:r>
      <w:proofErr w:type="spellEnd"/>
      <w:r w:rsidRPr="006F61C3">
        <w:rPr>
          <w:sz w:val="24"/>
          <w:szCs w:val="24"/>
        </w:rPr>
        <w:t xml:space="preserve"> qui mecum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fuerunt</w:t>
      </w:r>
      <w:proofErr w:type="spellEnd"/>
      <w:r w:rsidR="00DD7CFA">
        <w:rPr>
          <w:sz w:val="24"/>
          <w:szCs w:val="24"/>
        </w:rPr>
        <w:t>,</w:t>
      </w:r>
      <w:r w:rsidR="003F4DF1">
        <w:rPr>
          <w:rStyle w:val="FootnoteReference"/>
          <w:sz w:val="24"/>
          <w:szCs w:val="24"/>
        </w:rPr>
        <w:footnoteReference w:id="58"/>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Iherusalem</w:t>
      </w:r>
      <w:proofErr w:type="spellEnd"/>
      <w:r w:rsidRPr="006F61C3">
        <w:rPr>
          <w:sz w:val="24"/>
          <w:szCs w:val="24"/>
        </w:rPr>
        <w:t xml:space="preserve"> </w:t>
      </w:r>
      <w:proofErr w:type="spellStart"/>
      <w:r w:rsidRPr="006F61C3">
        <w:rPr>
          <w:sz w:val="24"/>
          <w:szCs w:val="24"/>
        </w:rPr>
        <w:t>multo</w:t>
      </w:r>
      <w:proofErr w:type="spellEnd"/>
      <w:r w:rsidRPr="006F61C3">
        <w:rPr>
          <w:sz w:val="24"/>
          <w:szCs w:val="24"/>
        </w:rPr>
        <w:t xml:space="preserve"> sit </w:t>
      </w:r>
      <w:proofErr w:type="spellStart"/>
      <w:r w:rsidRPr="006F61C3">
        <w:rPr>
          <w:sz w:val="24"/>
          <w:szCs w:val="24"/>
        </w:rPr>
        <w:t>amplior</w:t>
      </w:r>
      <w:proofErr w:type="spellEnd"/>
      <w:r w:rsidRPr="006F61C3">
        <w:rPr>
          <w:sz w:val="24"/>
          <w:szCs w:val="24"/>
        </w:rPr>
        <w:t xml:space="preserve"> et </w:t>
      </w:r>
      <w:proofErr w:type="spellStart"/>
      <w:r w:rsidRPr="006F61C3">
        <w:rPr>
          <w:sz w:val="24"/>
          <w:szCs w:val="24"/>
        </w:rPr>
        <w:t>longior</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antiqua</w:t>
      </w:r>
      <w:proofErr w:type="spellEnd"/>
      <w:r w:rsidRPr="006F61C3">
        <w:rPr>
          <w:sz w:val="24"/>
          <w:szCs w:val="24"/>
        </w:rPr>
        <w:t xml:space="preserve"> civitas </w:t>
      </w:r>
      <w:proofErr w:type="spellStart"/>
      <w:r w:rsidRPr="006F61C3">
        <w:rPr>
          <w:sz w:val="24"/>
          <w:szCs w:val="24"/>
        </w:rPr>
        <w:t>madeburgum</w:t>
      </w:r>
      <w:proofErr w:type="spellEnd"/>
      <w:r w:rsidR="00DD7CFA">
        <w:rPr>
          <w:sz w:val="24"/>
          <w:szCs w:val="24"/>
        </w:rPr>
        <w:t>,</w:t>
      </w:r>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includit</w:t>
      </w:r>
      <w:proofErr w:type="spellEnd"/>
      <w:r w:rsidRPr="006F61C3">
        <w:rPr>
          <w:sz w:val="24"/>
          <w:szCs w:val="24"/>
        </w:rPr>
        <w:t xml:space="preserve"> murus </w:t>
      </w:r>
      <w:proofErr w:type="spellStart"/>
      <w:r w:rsidRPr="006F61C3">
        <w:rPr>
          <w:sz w:val="24"/>
          <w:szCs w:val="24"/>
        </w:rPr>
        <w:t>circuiens</w:t>
      </w:r>
      <w:proofErr w:type="spellEnd"/>
      <w:r w:rsidRPr="006F61C3">
        <w:rPr>
          <w:sz w:val="24"/>
          <w:szCs w:val="24"/>
        </w:rPr>
        <w:t xml:space="preserve"> de </w:t>
      </w:r>
      <w:proofErr w:type="spellStart"/>
      <w:r w:rsidRPr="006F61C3">
        <w:rPr>
          <w:sz w:val="24"/>
          <w:szCs w:val="24"/>
        </w:rPr>
        <w:t>sancto</w:t>
      </w:r>
      <w:proofErr w:type="spellEnd"/>
      <w:r w:rsidRPr="006F61C3">
        <w:rPr>
          <w:sz w:val="24"/>
          <w:szCs w:val="24"/>
        </w:rPr>
        <w:t xml:space="preserve"> </w:t>
      </w:r>
      <w:proofErr w:type="spellStart"/>
      <w:r w:rsidRPr="006F61C3">
        <w:rPr>
          <w:sz w:val="24"/>
          <w:szCs w:val="24"/>
        </w:rPr>
        <w:t>ambrosio</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novam</w:t>
      </w:r>
      <w:proofErr w:type="spellEnd"/>
      <w:r w:rsidRPr="006F61C3">
        <w:rPr>
          <w:sz w:val="24"/>
          <w:szCs w:val="24"/>
        </w:rPr>
        <w:t xml:space="preserve"> </w:t>
      </w:r>
      <w:proofErr w:type="spellStart"/>
      <w:r w:rsidRPr="006F61C3">
        <w:rPr>
          <w:sz w:val="24"/>
          <w:szCs w:val="24"/>
        </w:rPr>
        <w:t>civitatem</w:t>
      </w:r>
      <w:proofErr w:type="spellEnd"/>
      <w:r w:rsidRPr="006F61C3">
        <w:rPr>
          <w:sz w:val="24"/>
          <w:szCs w:val="24"/>
        </w:rPr>
        <w:t xml:space="preserve"> exclusive.</w:t>
      </w:r>
      <w:r w:rsidR="00DD7CFA">
        <w:rPr>
          <w:rStyle w:val="FootnoteReference"/>
          <w:sz w:val="24"/>
          <w:szCs w:val="24"/>
        </w:rPr>
        <w:footnoteReference w:id="59"/>
      </w:r>
      <w:r w:rsidRPr="006F61C3">
        <w:rPr>
          <w:sz w:val="24"/>
          <w:szCs w:val="24"/>
        </w:rPr>
        <w:t xml:space="preserve"> </w:t>
      </w:r>
    </w:p>
    <w:p w14:paraId="08DB1512" w14:textId="77777777" w:rsidR="00390723" w:rsidRDefault="00A6186D" w:rsidP="00390723">
      <w:pPr>
        <w:ind w:firstLine="720"/>
        <w:rPr>
          <w:sz w:val="24"/>
          <w:szCs w:val="24"/>
        </w:rPr>
      </w:pPr>
      <w:proofErr w:type="spellStart"/>
      <w:r w:rsidRPr="006F61C3">
        <w:rPr>
          <w:sz w:val="24"/>
          <w:szCs w:val="24"/>
        </w:rPr>
        <w:t>Dispositionem</w:t>
      </w:r>
      <w:proofErr w:type="spellEnd"/>
      <w:r w:rsidRPr="006F61C3">
        <w:rPr>
          <w:sz w:val="24"/>
          <w:szCs w:val="24"/>
        </w:rPr>
        <w:t xml:space="preserve"> </w:t>
      </w:r>
      <w:proofErr w:type="spellStart"/>
      <w:r w:rsidRPr="006F61C3">
        <w:rPr>
          <w:sz w:val="24"/>
          <w:szCs w:val="24"/>
        </w:rPr>
        <w:t>eiu</w:t>
      </w:r>
      <w:r w:rsidR="00DD7CFA">
        <w:rPr>
          <w:sz w:val="24"/>
          <w:szCs w:val="24"/>
        </w:rPr>
        <w:t>s</w:t>
      </w:r>
      <w:proofErr w:type="spellEnd"/>
      <w:r w:rsidR="00DD7CFA">
        <w:rPr>
          <w:sz w:val="24"/>
          <w:szCs w:val="24"/>
        </w:rPr>
        <w:t xml:space="preserve"> </w:t>
      </w:r>
      <w:proofErr w:type="spellStart"/>
      <w:r w:rsidR="00DD7CFA">
        <w:rPr>
          <w:sz w:val="24"/>
          <w:szCs w:val="24"/>
        </w:rPr>
        <w:t>antiquam</w:t>
      </w:r>
      <w:proofErr w:type="spellEnd"/>
      <w:r w:rsidR="00DD7CFA">
        <w:rPr>
          <w:sz w:val="24"/>
          <w:szCs w:val="24"/>
        </w:rPr>
        <w:t xml:space="preserve"> </w:t>
      </w:r>
      <w:proofErr w:type="spellStart"/>
      <w:r w:rsidR="00DD7CFA">
        <w:rPr>
          <w:sz w:val="24"/>
          <w:szCs w:val="24"/>
        </w:rPr>
        <w:t>diligentissime</w:t>
      </w:r>
      <w:proofErr w:type="spellEnd"/>
      <w:r w:rsidR="00DD7CFA">
        <w:rPr>
          <w:sz w:val="24"/>
          <w:szCs w:val="24"/>
        </w:rPr>
        <w:t xml:space="preserve"> </w:t>
      </w:r>
      <w:proofErr w:type="spellStart"/>
      <w:r w:rsidR="00DD7CFA">
        <w:rPr>
          <w:sz w:val="24"/>
          <w:szCs w:val="24"/>
        </w:rPr>
        <w:t>inves</w:t>
      </w:r>
      <w:r w:rsidRPr="006F61C3">
        <w:rPr>
          <w:sz w:val="24"/>
          <w:szCs w:val="24"/>
        </w:rPr>
        <w:t>tigavi</w:t>
      </w:r>
      <w:proofErr w:type="spellEnd"/>
      <w:r w:rsidR="00DD7CFA">
        <w:rPr>
          <w:sz w:val="24"/>
          <w:szCs w:val="24"/>
        </w:rPr>
        <w:t>.</w:t>
      </w:r>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tunc</w:t>
      </w:r>
      <w:proofErr w:type="spellEnd"/>
      <w:r w:rsidRPr="006F61C3">
        <w:rPr>
          <w:sz w:val="24"/>
          <w:szCs w:val="24"/>
        </w:rPr>
        <w:t xml:space="preserve"> mons </w:t>
      </w:r>
      <w:proofErr w:type="spellStart"/>
      <w:r w:rsidRPr="006F61C3">
        <w:rPr>
          <w:sz w:val="24"/>
          <w:szCs w:val="24"/>
        </w:rPr>
        <w:t>syon</w:t>
      </w:r>
      <w:proofErr w:type="spellEnd"/>
      <w:r w:rsidRPr="006F61C3">
        <w:rPr>
          <w:sz w:val="24"/>
          <w:szCs w:val="24"/>
        </w:rPr>
        <w:t xml:space="preserve"> ab </w:t>
      </w:r>
      <w:proofErr w:type="spellStart"/>
      <w:r w:rsidRPr="006F61C3">
        <w:rPr>
          <w:sz w:val="24"/>
          <w:szCs w:val="24"/>
        </w:rPr>
        <w:t>australi</w:t>
      </w:r>
      <w:proofErr w:type="spellEnd"/>
      <w:r w:rsidRPr="006F61C3">
        <w:rPr>
          <w:sz w:val="24"/>
          <w:szCs w:val="24"/>
        </w:rPr>
        <w:t xml:space="preserve"> </w:t>
      </w:r>
      <w:proofErr w:type="spellStart"/>
      <w:r w:rsidRPr="006F61C3">
        <w:rPr>
          <w:sz w:val="24"/>
          <w:szCs w:val="24"/>
        </w:rPr>
        <w:t>parte</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capax </w:t>
      </w:r>
      <w:proofErr w:type="spellStart"/>
      <w:r w:rsidRPr="006F61C3">
        <w:rPr>
          <w:sz w:val="24"/>
          <w:szCs w:val="24"/>
        </w:rPr>
        <w:t>valde</w:t>
      </w:r>
      <w:proofErr w:type="spellEnd"/>
      <w:r w:rsidRPr="006F61C3">
        <w:rPr>
          <w:sz w:val="24"/>
          <w:szCs w:val="24"/>
        </w:rPr>
        <w:t xml:space="preserve"> et longus qui</w:t>
      </w:r>
      <w:r w:rsidR="00390723">
        <w:rPr>
          <w:sz w:val="24"/>
          <w:szCs w:val="24"/>
        </w:rPr>
        <w:t xml:space="preserve"> </w:t>
      </w:r>
      <w:r w:rsidRPr="006F61C3">
        <w:rPr>
          <w:sz w:val="24"/>
          <w:szCs w:val="24"/>
        </w:rPr>
        <w:t xml:space="preserve">ab </w:t>
      </w:r>
      <w:proofErr w:type="spellStart"/>
      <w:r w:rsidRPr="006F61C3">
        <w:rPr>
          <w:sz w:val="24"/>
          <w:szCs w:val="24"/>
        </w:rPr>
        <w:t>oriente</w:t>
      </w:r>
      <w:proofErr w:type="spellEnd"/>
      <w:r w:rsidRPr="006F61C3">
        <w:rPr>
          <w:sz w:val="24"/>
          <w:szCs w:val="24"/>
        </w:rPr>
        <w:t xml:space="preserve"> per </w:t>
      </w:r>
      <w:proofErr w:type="spellStart"/>
      <w:r w:rsidRPr="006F61C3">
        <w:rPr>
          <w:sz w:val="24"/>
          <w:szCs w:val="24"/>
        </w:rPr>
        <w:t>circuitum</w:t>
      </w:r>
      <w:proofErr w:type="spellEnd"/>
      <w:r w:rsidRPr="006F61C3">
        <w:rPr>
          <w:sz w:val="24"/>
          <w:szCs w:val="24"/>
        </w:rPr>
        <w:t xml:space="preserve"> </w:t>
      </w:r>
      <w:proofErr w:type="spellStart"/>
      <w:r w:rsidRPr="006F61C3">
        <w:rPr>
          <w:sz w:val="24"/>
          <w:szCs w:val="24"/>
        </w:rPr>
        <w:t>austri</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protenditur</w:t>
      </w:r>
      <w:proofErr w:type="spellEnd"/>
      <w:r w:rsidR="00390723">
        <w:rPr>
          <w:sz w:val="24"/>
          <w:szCs w:val="24"/>
        </w:rPr>
        <w:t>,</w:t>
      </w:r>
      <w:r w:rsidRPr="006F61C3">
        <w:rPr>
          <w:sz w:val="24"/>
          <w:szCs w:val="24"/>
        </w:rPr>
        <w:t xml:space="preserve"> ubi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turris</w:t>
      </w:r>
      <w:proofErr w:type="spellEnd"/>
      <w:r w:rsidRPr="006F61C3">
        <w:rPr>
          <w:sz w:val="24"/>
          <w:szCs w:val="24"/>
        </w:rPr>
        <w:t xml:space="preserve"> </w:t>
      </w:r>
      <w:proofErr w:type="spellStart"/>
      <w:r w:rsidRPr="006F61C3">
        <w:rPr>
          <w:sz w:val="24"/>
          <w:szCs w:val="24"/>
        </w:rPr>
        <w:t>david</w:t>
      </w:r>
      <w:proofErr w:type="spellEnd"/>
      <w:r w:rsidR="00390723">
        <w:rPr>
          <w:sz w:val="24"/>
          <w:szCs w:val="24"/>
        </w:rPr>
        <w:t>,</w:t>
      </w:r>
      <w:r w:rsidRPr="006F61C3">
        <w:rPr>
          <w:sz w:val="24"/>
          <w:szCs w:val="24"/>
        </w:rPr>
        <w:t xml:space="preserve"> </w:t>
      </w:r>
      <w:proofErr w:type="spellStart"/>
      <w:r w:rsidRPr="006F61C3">
        <w:rPr>
          <w:sz w:val="24"/>
          <w:szCs w:val="24"/>
        </w:rPr>
        <w:t>ibique</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rupes</w:t>
      </w:r>
      <w:proofErr w:type="spellEnd"/>
      <w:r w:rsidRPr="006F61C3">
        <w:rPr>
          <w:sz w:val="24"/>
          <w:szCs w:val="24"/>
        </w:rPr>
        <w:t xml:space="preserve"> </w:t>
      </w:r>
      <w:proofErr w:type="spellStart"/>
      <w:r w:rsidRPr="006F61C3">
        <w:rPr>
          <w:sz w:val="24"/>
          <w:szCs w:val="24"/>
        </w:rPr>
        <w:t>prerupta</w:t>
      </w:r>
      <w:proofErr w:type="spellEnd"/>
      <w:r w:rsidR="00390723">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vocabatur</w:t>
      </w:r>
      <w:proofErr w:type="spellEnd"/>
      <w:r w:rsidRPr="006F61C3">
        <w:rPr>
          <w:sz w:val="24"/>
          <w:szCs w:val="24"/>
        </w:rPr>
        <w:t xml:space="preserve"> </w:t>
      </w:r>
      <w:proofErr w:type="spellStart"/>
      <w:r w:rsidRPr="006F61C3">
        <w:rPr>
          <w:sz w:val="24"/>
          <w:szCs w:val="24"/>
        </w:rPr>
        <w:t>mello</w:t>
      </w:r>
      <w:proofErr w:type="spellEnd"/>
      <w:r w:rsidR="00390723">
        <w:rPr>
          <w:sz w:val="24"/>
          <w:szCs w:val="24"/>
        </w:rPr>
        <w:t xml:space="preserve">. </w:t>
      </w:r>
      <w:proofErr w:type="spellStart"/>
      <w:r w:rsidRPr="006F61C3">
        <w:rPr>
          <w:sz w:val="24"/>
          <w:szCs w:val="24"/>
        </w:rPr>
        <w:t>ipsa</w:t>
      </w:r>
      <w:proofErr w:type="spellEnd"/>
      <w:r w:rsidRPr="006F61C3">
        <w:rPr>
          <w:sz w:val="24"/>
          <w:szCs w:val="24"/>
        </w:rPr>
        <w:t xml:space="preserve"> </w:t>
      </w:r>
      <w:proofErr w:type="spellStart"/>
      <w:r w:rsidRPr="006F61C3">
        <w:rPr>
          <w:sz w:val="24"/>
          <w:szCs w:val="24"/>
        </w:rPr>
        <w:t>vero</w:t>
      </w:r>
      <w:proofErr w:type="spellEnd"/>
      <w:r w:rsidRPr="006F61C3">
        <w:rPr>
          <w:sz w:val="24"/>
          <w:szCs w:val="24"/>
        </w:rPr>
        <w:t xml:space="preserve"> </w:t>
      </w:r>
      <w:proofErr w:type="spellStart"/>
      <w:r w:rsidRPr="006F61C3">
        <w:rPr>
          <w:sz w:val="24"/>
          <w:szCs w:val="24"/>
        </w:rPr>
        <w:t>turris</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in </w:t>
      </w:r>
      <w:proofErr w:type="spellStart"/>
      <w:r w:rsidRPr="006F61C3">
        <w:rPr>
          <w:sz w:val="24"/>
          <w:szCs w:val="24"/>
        </w:rPr>
        <w:t>quodam</w:t>
      </w:r>
      <w:proofErr w:type="spellEnd"/>
      <w:r w:rsidRPr="006F61C3">
        <w:rPr>
          <w:sz w:val="24"/>
          <w:szCs w:val="24"/>
        </w:rPr>
        <w:t xml:space="preserve"> </w:t>
      </w:r>
      <w:proofErr w:type="spellStart"/>
      <w:r w:rsidRPr="006F61C3">
        <w:rPr>
          <w:sz w:val="24"/>
          <w:szCs w:val="24"/>
        </w:rPr>
        <w:t>colle</w:t>
      </w:r>
      <w:proofErr w:type="spellEnd"/>
      <w:r w:rsidRPr="006F61C3">
        <w:rPr>
          <w:sz w:val="24"/>
          <w:szCs w:val="24"/>
        </w:rPr>
        <w:t xml:space="preserve"> </w:t>
      </w:r>
      <w:proofErr w:type="spellStart"/>
      <w:r w:rsidRPr="006F61C3">
        <w:rPr>
          <w:sz w:val="24"/>
          <w:szCs w:val="24"/>
        </w:rPr>
        <w:t>ipsius</w:t>
      </w:r>
      <w:proofErr w:type="spellEnd"/>
      <w:r w:rsidRPr="006F61C3">
        <w:rPr>
          <w:sz w:val="24"/>
          <w:szCs w:val="24"/>
        </w:rPr>
        <w:t xml:space="preserve"> </w:t>
      </w:r>
      <w:proofErr w:type="spellStart"/>
      <w:r w:rsidRPr="006F61C3">
        <w:rPr>
          <w:sz w:val="24"/>
          <w:szCs w:val="24"/>
        </w:rPr>
        <w:t>rupis</w:t>
      </w:r>
      <w:proofErr w:type="spellEnd"/>
      <w:r w:rsidRPr="006F61C3">
        <w:rPr>
          <w:sz w:val="24"/>
          <w:szCs w:val="24"/>
        </w:rPr>
        <w:t xml:space="preserve"> </w:t>
      </w:r>
      <w:proofErr w:type="spellStart"/>
      <w:r w:rsidRPr="006F61C3">
        <w:rPr>
          <w:sz w:val="24"/>
          <w:szCs w:val="24"/>
        </w:rPr>
        <w:t>satis</w:t>
      </w:r>
      <w:proofErr w:type="spellEnd"/>
      <w:r w:rsidRPr="006F61C3">
        <w:rPr>
          <w:sz w:val="24"/>
          <w:szCs w:val="24"/>
        </w:rPr>
        <w:t xml:space="preserve"> </w:t>
      </w:r>
      <w:proofErr w:type="spellStart"/>
      <w:r w:rsidRPr="006F61C3">
        <w:rPr>
          <w:sz w:val="24"/>
          <w:szCs w:val="24"/>
        </w:rPr>
        <w:t>eminenti</w:t>
      </w:r>
      <w:proofErr w:type="spellEnd"/>
      <w:r w:rsidRPr="006F61C3">
        <w:rPr>
          <w:sz w:val="24"/>
          <w:szCs w:val="24"/>
        </w:rPr>
        <w:t xml:space="preserve"> et vorago </w:t>
      </w:r>
      <w:proofErr w:type="spellStart"/>
      <w:r w:rsidRPr="006F61C3">
        <w:rPr>
          <w:sz w:val="24"/>
          <w:szCs w:val="24"/>
        </w:rPr>
        <w:t>ipsa</w:t>
      </w:r>
      <w:proofErr w:type="spellEnd"/>
      <w:r w:rsidRPr="006F61C3">
        <w:rPr>
          <w:sz w:val="24"/>
          <w:szCs w:val="24"/>
        </w:rPr>
        <w:t xml:space="preserve"> que </w:t>
      </w:r>
      <w:proofErr w:type="spellStart"/>
      <w:r w:rsidRPr="006F61C3">
        <w:rPr>
          <w:sz w:val="24"/>
          <w:szCs w:val="24"/>
        </w:rPr>
        <w:t>venit</w:t>
      </w:r>
      <w:proofErr w:type="spellEnd"/>
      <w:r w:rsidRPr="006F61C3">
        <w:rPr>
          <w:sz w:val="24"/>
          <w:szCs w:val="24"/>
        </w:rPr>
        <w:t xml:space="preserve"> ab </w:t>
      </w:r>
      <w:proofErr w:type="spellStart"/>
      <w:r w:rsidRPr="006F61C3">
        <w:rPr>
          <w:sz w:val="24"/>
          <w:szCs w:val="24"/>
        </w:rPr>
        <w:t>austro</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eiusdem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descendit</w:t>
      </w:r>
      <w:proofErr w:type="spellEnd"/>
      <w:r w:rsidR="00390723">
        <w:rPr>
          <w:sz w:val="24"/>
          <w:szCs w:val="24"/>
        </w:rPr>
        <w:t>,</w:t>
      </w:r>
      <w:r w:rsidRPr="006F61C3">
        <w:rPr>
          <w:sz w:val="24"/>
          <w:szCs w:val="24"/>
        </w:rPr>
        <w:t xml:space="preserve"> ab </w:t>
      </w:r>
      <w:proofErr w:type="spellStart"/>
      <w:r w:rsidRPr="006F61C3">
        <w:rPr>
          <w:sz w:val="24"/>
          <w:szCs w:val="24"/>
        </w:rPr>
        <w:t>occidente</w:t>
      </w:r>
      <w:proofErr w:type="spellEnd"/>
      <w:r w:rsidRPr="006F61C3">
        <w:rPr>
          <w:sz w:val="24"/>
          <w:szCs w:val="24"/>
        </w:rPr>
        <w:t xml:space="preserve"> circa </w:t>
      </w:r>
      <w:proofErr w:type="spellStart"/>
      <w:r w:rsidRPr="006F61C3">
        <w:rPr>
          <w:sz w:val="24"/>
          <w:szCs w:val="24"/>
        </w:rPr>
        <w:t>turrim</w:t>
      </w:r>
      <w:proofErr w:type="spellEnd"/>
      <w:r w:rsidRPr="006F61C3">
        <w:rPr>
          <w:sz w:val="24"/>
          <w:szCs w:val="24"/>
        </w:rPr>
        <w:t xml:space="preserve"> ad partem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aquilonarem</w:t>
      </w:r>
      <w:proofErr w:type="spellEnd"/>
      <w:r w:rsidRPr="006F61C3">
        <w:rPr>
          <w:sz w:val="24"/>
          <w:szCs w:val="24"/>
        </w:rPr>
        <w:t xml:space="preserve"> </w:t>
      </w:r>
      <w:proofErr w:type="spellStart"/>
      <w:r w:rsidRPr="006F61C3">
        <w:rPr>
          <w:sz w:val="24"/>
          <w:szCs w:val="24"/>
        </w:rPr>
        <w:t>gyrans</w:t>
      </w:r>
      <w:proofErr w:type="spellEnd"/>
      <w:r w:rsidRPr="006F61C3">
        <w:rPr>
          <w:sz w:val="24"/>
          <w:szCs w:val="24"/>
        </w:rPr>
        <w:t xml:space="preserve"> </w:t>
      </w:r>
      <w:proofErr w:type="spellStart"/>
      <w:r w:rsidRPr="006F61C3">
        <w:rPr>
          <w:sz w:val="24"/>
          <w:szCs w:val="24"/>
        </w:rPr>
        <w:t>eam</w:t>
      </w:r>
      <w:proofErr w:type="spellEnd"/>
      <w:r w:rsidR="00390723">
        <w:rPr>
          <w:sz w:val="24"/>
          <w:szCs w:val="24"/>
        </w:rPr>
        <w:t>,</w:t>
      </w:r>
      <w:r w:rsidRPr="006F61C3">
        <w:rPr>
          <w:sz w:val="24"/>
          <w:szCs w:val="24"/>
        </w:rPr>
        <w:t xml:space="preserve"> et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turris</w:t>
      </w:r>
      <w:proofErr w:type="spellEnd"/>
      <w:r w:rsidRPr="006F61C3">
        <w:rPr>
          <w:sz w:val="24"/>
          <w:szCs w:val="24"/>
        </w:rPr>
        <w:t xml:space="preserve"> </w:t>
      </w:r>
      <w:proofErr w:type="spellStart"/>
      <w:r w:rsidRPr="006F61C3">
        <w:rPr>
          <w:sz w:val="24"/>
          <w:szCs w:val="24"/>
        </w:rPr>
        <w:t>ipsa</w:t>
      </w:r>
      <w:proofErr w:type="spellEnd"/>
      <w:r w:rsidRPr="006F61C3">
        <w:rPr>
          <w:sz w:val="24"/>
          <w:szCs w:val="24"/>
        </w:rPr>
        <w:t xml:space="preserve"> in </w:t>
      </w:r>
      <w:proofErr w:type="spellStart"/>
      <w:r w:rsidRPr="006F61C3">
        <w:rPr>
          <w:sz w:val="24"/>
          <w:szCs w:val="24"/>
        </w:rPr>
        <w:t>rupe</w:t>
      </w:r>
      <w:proofErr w:type="spellEnd"/>
      <w:r w:rsidRPr="006F61C3">
        <w:rPr>
          <w:sz w:val="24"/>
          <w:szCs w:val="24"/>
        </w:rPr>
        <w:t xml:space="preserve"> et in </w:t>
      </w:r>
      <w:proofErr w:type="spellStart"/>
      <w:r w:rsidRPr="006F61C3">
        <w:rPr>
          <w:sz w:val="24"/>
          <w:szCs w:val="24"/>
        </w:rPr>
        <w:t>angulo</w:t>
      </w:r>
      <w:proofErr w:type="spellEnd"/>
      <w:r w:rsidRPr="006F61C3">
        <w:rPr>
          <w:sz w:val="24"/>
          <w:szCs w:val="24"/>
        </w:rPr>
        <w:t xml:space="preserve"> </w:t>
      </w:r>
      <w:proofErr w:type="spellStart"/>
      <w:r w:rsidRPr="006F61C3">
        <w:rPr>
          <w:sz w:val="24"/>
          <w:szCs w:val="24"/>
        </w:rPr>
        <w:t>quodam</w:t>
      </w:r>
      <w:proofErr w:type="spellEnd"/>
      <w:r w:rsidRPr="006F61C3">
        <w:rPr>
          <w:sz w:val="24"/>
          <w:szCs w:val="24"/>
        </w:rPr>
        <w:t xml:space="preserve"> </w:t>
      </w:r>
      <w:proofErr w:type="spellStart"/>
      <w:r w:rsidRPr="006F61C3">
        <w:rPr>
          <w:sz w:val="24"/>
          <w:szCs w:val="24"/>
        </w:rPr>
        <w:t>sita</w:t>
      </w:r>
      <w:proofErr w:type="spellEnd"/>
      <w:r w:rsidR="00390723">
        <w:rPr>
          <w:sz w:val="24"/>
          <w:szCs w:val="24"/>
        </w:rPr>
        <w:t>.</w:t>
      </w:r>
      <w:r w:rsidRPr="006F61C3">
        <w:rPr>
          <w:sz w:val="24"/>
          <w:szCs w:val="24"/>
        </w:rPr>
        <w:t xml:space="preserve"> vorago </w:t>
      </w:r>
      <w:proofErr w:type="spellStart"/>
      <w:r w:rsidRPr="006F61C3">
        <w:rPr>
          <w:sz w:val="24"/>
          <w:szCs w:val="24"/>
        </w:rPr>
        <w:t>au</w:t>
      </w:r>
      <w:r w:rsidR="00390723">
        <w:rPr>
          <w:sz w:val="24"/>
          <w:szCs w:val="24"/>
        </w:rPr>
        <w:t>tem</w:t>
      </w:r>
      <w:proofErr w:type="spellEnd"/>
      <w:r w:rsidR="00390723">
        <w:rPr>
          <w:sz w:val="24"/>
          <w:szCs w:val="24"/>
        </w:rPr>
        <w:t xml:space="preserve"> que </w:t>
      </w:r>
      <w:proofErr w:type="spellStart"/>
      <w:r w:rsidR="00390723">
        <w:rPr>
          <w:sz w:val="24"/>
          <w:szCs w:val="24"/>
        </w:rPr>
        <w:t>cingebat</w:t>
      </w:r>
      <w:proofErr w:type="spellEnd"/>
      <w:r w:rsidR="00390723">
        <w:rPr>
          <w:sz w:val="24"/>
          <w:szCs w:val="24"/>
        </w:rPr>
        <w:t xml:space="preserve"> </w:t>
      </w:r>
      <w:proofErr w:type="spellStart"/>
      <w:r w:rsidR="00390723">
        <w:rPr>
          <w:sz w:val="24"/>
          <w:szCs w:val="24"/>
        </w:rPr>
        <w:t>ipsam</w:t>
      </w:r>
      <w:proofErr w:type="spellEnd"/>
      <w:r w:rsidR="00390723">
        <w:rPr>
          <w:sz w:val="24"/>
          <w:szCs w:val="24"/>
        </w:rPr>
        <w:t xml:space="preserve"> </w:t>
      </w:r>
      <w:proofErr w:type="spellStart"/>
      <w:r w:rsidR="00390723">
        <w:rPr>
          <w:sz w:val="24"/>
          <w:szCs w:val="24"/>
        </w:rPr>
        <w:t>descende</w:t>
      </w:r>
      <w:r w:rsidRPr="006F61C3">
        <w:rPr>
          <w:sz w:val="24"/>
          <w:szCs w:val="24"/>
        </w:rPr>
        <w:t>bat</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ad partem </w:t>
      </w:r>
      <w:proofErr w:type="spellStart"/>
      <w:r w:rsidRPr="006F61C3">
        <w:rPr>
          <w:sz w:val="24"/>
          <w:szCs w:val="24"/>
        </w:rPr>
        <w:t>australem</w:t>
      </w:r>
      <w:proofErr w:type="spellEnd"/>
      <w:r w:rsidRPr="006F61C3">
        <w:rPr>
          <w:sz w:val="24"/>
          <w:szCs w:val="24"/>
        </w:rPr>
        <w:t xml:space="preserve"> </w:t>
      </w:r>
      <w:proofErr w:type="spellStart"/>
      <w:r w:rsidRPr="006F61C3">
        <w:rPr>
          <w:sz w:val="24"/>
          <w:szCs w:val="24"/>
        </w:rPr>
        <w:t>mont</w:t>
      </w:r>
      <w:r w:rsidR="00390723">
        <w:rPr>
          <w:sz w:val="24"/>
          <w:szCs w:val="24"/>
        </w:rPr>
        <w:t>is</w:t>
      </w:r>
      <w:proofErr w:type="spellEnd"/>
      <w:r w:rsidR="00390723">
        <w:rPr>
          <w:sz w:val="24"/>
          <w:szCs w:val="24"/>
        </w:rPr>
        <w:t xml:space="preserve"> </w:t>
      </w:r>
      <w:proofErr w:type="spellStart"/>
      <w:r w:rsidR="00390723">
        <w:rPr>
          <w:sz w:val="24"/>
          <w:szCs w:val="24"/>
        </w:rPr>
        <w:t>moria</w:t>
      </w:r>
      <w:proofErr w:type="spellEnd"/>
      <w:r w:rsidR="00390723">
        <w:rPr>
          <w:sz w:val="24"/>
          <w:szCs w:val="24"/>
        </w:rPr>
        <w:t xml:space="preserve"> ubi </w:t>
      </w:r>
      <w:proofErr w:type="spellStart"/>
      <w:r w:rsidR="00390723">
        <w:rPr>
          <w:sz w:val="24"/>
          <w:szCs w:val="24"/>
        </w:rPr>
        <w:t>nunc</w:t>
      </w:r>
      <w:proofErr w:type="spellEnd"/>
      <w:r w:rsidR="00390723">
        <w:rPr>
          <w:sz w:val="24"/>
          <w:szCs w:val="24"/>
        </w:rPr>
        <w:t xml:space="preserve"> </w:t>
      </w:r>
      <w:proofErr w:type="spellStart"/>
      <w:r w:rsidR="00390723">
        <w:rPr>
          <w:sz w:val="24"/>
          <w:szCs w:val="24"/>
        </w:rPr>
        <w:t>est</w:t>
      </w:r>
      <w:proofErr w:type="spellEnd"/>
      <w:r w:rsidR="00390723">
        <w:rPr>
          <w:sz w:val="24"/>
          <w:szCs w:val="24"/>
        </w:rPr>
        <w:t xml:space="preserve"> porta </w:t>
      </w:r>
      <w:proofErr w:type="spellStart"/>
      <w:r w:rsidR="00390723">
        <w:rPr>
          <w:sz w:val="24"/>
          <w:szCs w:val="24"/>
        </w:rPr>
        <w:t>fon</w:t>
      </w:r>
      <w:r w:rsidRPr="006F61C3">
        <w:rPr>
          <w:sz w:val="24"/>
          <w:szCs w:val="24"/>
        </w:rPr>
        <w:t>tis</w:t>
      </w:r>
      <w:proofErr w:type="spellEnd"/>
      <w:r w:rsidRPr="006F61C3">
        <w:rPr>
          <w:sz w:val="24"/>
          <w:szCs w:val="24"/>
        </w:rPr>
        <w:t xml:space="preserve"> </w:t>
      </w:r>
      <w:proofErr w:type="spellStart"/>
      <w:r w:rsidRPr="006F61C3">
        <w:rPr>
          <w:sz w:val="24"/>
          <w:szCs w:val="24"/>
        </w:rPr>
        <w:t>sive</w:t>
      </w:r>
      <w:proofErr w:type="spellEnd"/>
      <w:r w:rsidRPr="006F61C3">
        <w:rPr>
          <w:sz w:val="24"/>
          <w:szCs w:val="24"/>
        </w:rPr>
        <w:t xml:space="preserve"> </w:t>
      </w:r>
      <w:proofErr w:type="spellStart"/>
      <w:r w:rsidRPr="006F61C3">
        <w:rPr>
          <w:sz w:val="24"/>
          <w:szCs w:val="24"/>
        </w:rPr>
        <w:t>aquarum</w:t>
      </w:r>
      <w:proofErr w:type="spellEnd"/>
      <w:r w:rsidR="00390723">
        <w:rPr>
          <w:sz w:val="24"/>
          <w:szCs w:val="24"/>
        </w:rPr>
        <w:t>.</w:t>
      </w:r>
      <w:r w:rsidRPr="006F61C3">
        <w:rPr>
          <w:sz w:val="24"/>
          <w:szCs w:val="24"/>
        </w:rPr>
        <w:t xml:space="preserve"> Et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mons </w:t>
      </w:r>
      <w:proofErr w:type="spellStart"/>
      <w:r w:rsidRPr="006F61C3">
        <w:rPr>
          <w:sz w:val="24"/>
          <w:szCs w:val="24"/>
        </w:rPr>
        <w:t>syon</w:t>
      </w:r>
      <w:proofErr w:type="spellEnd"/>
      <w:r w:rsidRPr="006F61C3">
        <w:rPr>
          <w:sz w:val="24"/>
          <w:szCs w:val="24"/>
        </w:rPr>
        <w:t xml:space="preserve"> a </w:t>
      </w:r>
      <w:proofErr w:type="spellStart"/>
      <w:r w:rsidRPr="006F61C3">
        <w:rPr>
          <w:sz w:val="24"/>
          <w:szCs w:val="24"/>
        </w:rPr>
        <w:t>civitate</w:t>
      </w:r>
      <w:proofErr w:type="spellEnd"/>
      <w:r w:rsidRPr="006F61C3">
        <w:rPr>
          <w:sz w:val="24"/>
          <w:szCs w:val="24"/>
        </w:rPr>
        <w:t xml:space="preserve"> per </w:t>
      </w:r>
      <w:proofErr w:type="spellStart"/>
      <w:r w:rsidRPr="006F61C3">
        <w:rPr>
          <w:sz w:val="24"/>
          <w:szCs w:val="24"/>
        </w:rPr>
        <w:lastRenderedPageBreak/>
        <w:t>istam</w:t>
      </w:r>
      <w:proofErr w:type="spellEnd"/>
      <w:r w:rsidRPr="006F61C3">
        <w:rPr>
          <w:sz w:val="24"/>
          <w:szCs w:val="24"/>
        </w:rPr>
        <w:t xml:space="preserve"> </w:t>
      </w:r>
      <w:proofErr w:type="spellStart"/>
      <w:r w:rsidRPr="006F61C3">
        <w:rPr>
          <w:sz w:val="24"/>
          <w:szCs w:val="24"/>
        </w:rPr>
        <w:t>voraginem</w:t>
      </w:r>
      <w:proofErr w:type="spellEnd"/>
      <w:r w:rsidRPr="006F61C3">
        <w:rPr>
          <w:sz w:val="24"/>
          <w:szCs w:val="24"/>
        </w:rPr>
        <w:t xml:space="preserve"> </w:t>
      </w:r>
      <w:proofErr w:type="spellStart"/>
      <w:r w:rsidRPr="006F61C3">
        <w:rPr>
          <w:sz w:val="24"/>
          <w:szCs w:val="24"/>
        </w:rPr>
        <w:t>separatus</w:t>
      </w:r>
      <w:proofErr w:type="spellEnd"/>
      <w:r w:rsidR="00390723">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civitas </w:t>
      </w:r>
      <w:proofErr w:type="spellStart"/>
      <w:r w:rsidRPr="006F61C3">
        <w:rPr>
          <w:sz w:val="24"/>
          <w:szCs w:val="24"/>
        </w:rPr>
        <w:t>david</w:t>
      </w:r>
      <w:proofErr w:type="spellEnd"/>
      <w:r w:rsidR="00390723">
        <w:rPr>
          <w:sz w:val="24"/>
          <w:szCs w:val="24"/>
        </w:rPr>
        <w:t>.</w:t>
      </w:r>
      <w:r w:rsidRPr="006F61C3">
        <w:rPr>
          <w:sz w:val="24"/>
          <w:szCs w:val="24"/>
        </w:rPr>
        <w:t xml:space="preserve"> Vorago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repleta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sed</w:t>
      </w:r>
      <w:r w:rsidR="00390723">
        <w:rPr>
          <w:sz w:val="24"/>
          <w:szCs w:val="24"/>
        </w:rPr>
        <w:t xml:space="preserve">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adhuc</w:t>
      </w:r>
      <w:proofErr w:type="spellEnd"/>
      <w:r w:rsidRPr="006F61C3">
        <w:rPr>
          <w:sz w:val="24"/>
          <w:szCs w:val="24"/>
        </w:rPr>
        <w:t xml:space="preserve"> </w:t>
      </w:r>
      <w:proofErr w:type="spellStart"/>
      <w:r w:rsidRPr="006F61C3">
        <w:rPr>
          <w:sz w:val="24"/>
          <w:szCs w:val="24"/>
        </w:rPr>
        <w:t>deprehendit</w:t>
      </w:r>
      <w:proofErr w:type="spellEnd"/>
      <w:r w:rsidRPr="006F61C3">
        <w:rPr>
          <w:sz w:val="24"/>
          <w:szCs w:val="24"/>
        </w:rPr>
        <w:t xml:space="preserve"> </w:t>
      </w:r>
      <w:proofErr w:type="spellStart"/>
      <w:r w:rsidRPr="006F61C3">
        <w:rPr>
          <w:sz w:val="24"/>
          <w:szCs w:val="24"/>
        </w:rPr>
        <w:t>curiosus</w:t>
      </w:r>
      <w:proofErr w:type="spellEnd"/>
      <w:r w:rsidRPr="006F61C3">
        <w:rPr>
          <w:sz w:val="24"/>
          <w:szCs w:val="24"/>
        </w:rPr>
        <w:t xml:space="preserve"> indagator</w:t>
      </w:r>
      <w:r w:rsidR="00390723">
        <w:rPr>
          <w:sz w:val="24"/>
          <w:szCs w:val="24"/>
        </w:rPr>
        <w:t>.</w:t>
      </w:r>
      <w:r w:rsidRPr="006F61C3">
        <w:rPr>
          <w:sz w:val="24"/>
          <w:szCs w:val="24"/>
        </w:rPr>
        <w:t xml:space="preserve"> </w:t>
      </w:r>
    </w:p>
    <w:p w14:paraId="57C418EC" w14:textId="77777777" w:rsidR="00390723" w:rsidRDefault="00A6186D" w:rsidP="00390723">
      <w:pPr>
        <w:ind w:firstLine="720"/>
        <w:rPr>
          <w:sz w:val="24"/>
          <w:szCs w:val="24"/>
        </w:rPr>
      </w:pPr>
      <w:r w:rsidRPr="006F61C3">
        <w:rPr>
          <w:sz w:val="24"/>
          <w:szCs w:val="24"/>
        </w:rPr>
        <w:t xml:space="preserve">Ab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voragine</w:t>
      </w:r>
      <w:proofErr w:type="spellEnd"/>
      <w:r w:rsidRPr="006F61C3">
        <w:rPr>
          <w:sz w:val="24"/>
          <w:szCs w:val="24"/>
        </w:rPr>
        <w:t xml:space="preserve"> </w:t>
      </w:r>
      <w:proofErr w:type="spellStart"/>
      <w:r w:rsidRPr="006F61C3">
        <w:rPr>
          <w:sz w:val="24"/>
          <w:szCs w:val="24"/>
        </w:rPr>
        <w:t>longe</w:t>
      </w:r>
      <w:proofErr w:type="spellEnd"/>
      <w:r w:rsidRPr="006F61C3">
        <w:rPr>
          <w:sz w:val="24"/>
          <w:szCs w:val="24"/>
        </w:rPr>
        <w:t xml:space="preserve"> infra </w:t>
      </w:r>
      <w:proofErr w:type="spellStart"/>
      <w:r w:rsidRPr="006F61C3">
        <w:rPr>
          <w:sz w:val="24"/>
          <w:szCs w:val="24"/>
        </w:rPr>
        <w:t>turrim</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contra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edificatus</w:t>
      </w:r>
      <w:proofErr w:type="spellEnd"/>
      <w:r w:rsidRPr="006F61C3">
        <w:rPr>
          <w:sz w:val="24"/>
          <w:szCs w:val="24"/>
        </w:rPr>
        <w:t xml:space="preserve"> </w:t>
      </w:r>
      <w:proofErr w:type="spellStart"/>
      <w:r w:rsidRPr="006F61C3">
        <w:rPr>
          <w:sz w:val="24"/>
          <w:szCs w:val="24"/>
        </w:rPr>
        <w:t>alius</w:t>
      </w:r>
      <w:proofErr w:type="spellEnd"/>
      <w:r w:rsidRPr="006F61C3">
        <w:rPr>
          <w:sz w:val="24"/>
          <w:szCs w:val="24"/>
        </w:rPr>
        <w:t xml:space="preserve"> murus </w:t>
      </w:r>
      <w:proofErr w:type="spellStart"/>
      <w:r w:rsidRPr="006F61C3">
        <w:rPr>
          <w:sz w:val="24"/>
          <w:szCs w:val="24"/>
        </w:rPr>
        <w:t>civitatis</w:t>
      </w:r>
      <w:proofErr w:type="spellEnd"/>
      <w:r w:rsidRPr="006F61C3">
        <w:rPr>
          <w:sz w:val="24"/>
          <w:szCs w:val="24"/>
        </w:rPr>
        <w:t xml:space="preserve"> qui </w:t>
      </w:r>
      <w:proofErr w:type="spellStart"/>
      <w:r w:rsidRPr="006F61C3">
        <w:rPr>
          <w:sz w:val="24"/>
          <w:szCs w:val="24"/>
        </w:rPr>
        <w:t>incipiebat</w:t>
      </w:r>
      <w:proofErr w:type="spellEnd"/>
      <w:r w:rsidRPr="006F61C3">
        <w:rPr>
          <w:sz w:val="24"/>
          <w:szCs w:val="24"/>
        </w:rPr>
        <w:t xml:space="preserve"> a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w:t>
      </w:r>
      <w:r w:rsidR="00390723">
        <w:rPr>
          <w:sz w:val="24"/>
          <w:szCs w:val="24"/>
        </w:rPr>
        <w:t>tis</w:t>
      </w:r>
      <w:proofErr w:type="spellEnd"/>
      <w:r w:rsidR="00390723">
        <w:rPr>
          <w:sz w:val="24"/>
          <w:szCs w:val="24"/>
        </w:rPr>
        <w:t xml:space="preserve"> </w:t>
      </w:r>
      <w:proofErr w:type="spellStart"/>
      <w:r w:rsidR="00390723">
        <w:rPr>
          <w:sz w:val="24"/>
          <w:szCs w:val="24"/>
        </w:rPr>
        <w:t>syon</w:t>
      </w:r>
      <w:proofErr w:type="spellEnd"/>
      <w:r w:rsidR="00390723">
        <w:rPr>
          <w:sz w:val="24"/>
          <w:szCs w:val="24"/>
        </w:rPr>
        <w:t xml:space="preserve"> in </w:t>
      </w:r>
      <w:proofErr w:type="spellStart"/>
      <w:r w:rsidR="00390723">
        <w:rPr>
          <w:sz w:val="24"/>
          <w:szCs w:val="24"/>
        </w:rPr>
        <w:t>parte</w:t>
      </w:r>
      <w:proofErr w:type="spellEnd"/>
      <w:r w:rsidR="00390723">
        <w:rPr>
          <w:sz w:val="24"/>
          <w:szCs w:val="24"/>
        </w:rPr>
        <w:t xml:space="preserve"> </w:t>
      </w:r>
      <w:proofErr w:type="spellStart"/>
      <w:r w:rsidR="00390723">
        <w:rPr>
          <w:sz w:val="24"/>
          <w:szCs w:val="24"/>
        </w:rPr>
        <w:t>aquilonis</w:t>
      </w:r>
      <w:proofErr w:type="spellEnd"/>
      <w:r w:rsidR="00390723">
        <w:rPr>
          <w:sz w:val="24"/>
          <w:szCs w:val="24"/>
        </w:rPr>
        <w:t xml:space="preserve"> et </w:t>
      </w:r>
      <w:proofErr w:type="spellStart"/>
      <w:r w:rsidR="00390723">
        <w:rPr>
          <w:sz w:val="24"/>
          <w:szCs w:val="24"/>
        </w:rPr>
        <w:t>p</w:t>
      </w:r>
      <w:r w:rsidRPr="006F61C3">
        <w:rPr>
          <w:sz w:val="24"/>
          <w:szCs w:val="24"/>
        </w:rPr>
        <w:t>rocedebat</w:t>
      </w:r>
      <w:proofErr w:type="spellEnd"/>
      <w:r w:rsidRPr="006F61C3">
        <w:rPr>
          <w:sz w:val="24"/>
          <w:szCs w:val="24"/>
        </w:rPr>
        <w:t xml:space="preserve"> contra </w:t>
      </w:r>
      <w:proofErr w:type="spellStart"/>
      <w:r w:rsidRPr="006F61C3">
        <w:rPr>
          <w:sz w:val="24"/>
          <w:szCs w:val="24"/>
        </w:rPr>
        <w:t>aquilonem</w:t>
      </w:r>
      <w:proofErr w:type="spellEnd"/>
      <w:r w:rsidR="00390723">
        <w:rPr>
          <w:sz w:val="24"/>
          <w:szCs w:val="24"/>
        </w:rPr>
        <w:t>,</w:t>
      </w:r>
      <w:r w:rsidRPr="006F61C3">
        <w:rPr>
          <w:sz w:val="24"/>
          <w:szCs w:val="24"/>
        </w:rPr>
        <w:t xml:space="preserve"> </w:t>
      </w:r>
      <w:proofErr w:type="spellStart"/>
      <w:r w:rsidRPr="00390723">
        <w:rPr>
          <w:sz w:val="24"/>
          <w:szCs w:val="24"/>
          <w:highlight w:val="yellow"/>
        </w:rPr>
        <w:t>cig</w:t>
      </w:r>
      <w:r w:rsidRPr="006F61C3">
        <w:rPr>
          <w:sz w:val="24"/>
          <w:szCs w:val="24"/>
        </w:rPr>
        <w:t>ens</w:t>
      </w:r>
      <w:proofErr w:type="spellEnd"/>
      <w:r w:rsidRPr="006F61C3">
        <w:rPr>
          <w:sz w:val="24"/>
          <w:szCs w:val="24"/>
        </w:rPr>
        <w:t xml:space="preserve"> </w:t>
      </w:r>
      <w:proofErr w:type="spellStart"/>
      <w:r w:rsidRPr="006F61C3">
        <w:rPr>
          <w:sz w:val="24"/>
          <w:szCs w:val="24"/>
        </w:rPr>
        <w:t>civitatem</w:t>
      </w:r>
      <w:proofErr w:type="spellEnd"/>
      <w:r w:rsidRPr="006F61C3">
        <w:rPr>
          <w:sz w:val="24"/>
          <w:szCs w:val="24"/>
        </w:rPr>
        <w:t xml:space="preserve"> ex </w:t>
      </w:r>
      <w:proofErr w:type="spellStart"/>
      <w:r w:rsidRPr="006F61C3">
        <w:rPr>
          <w:sz w:val="24"/>
          <w:szCs w:val="24"/>
        </w:rPr>
        <w:t>parte</w:t>
      </w:r>
      <w:proofErr w:type="spellEnd"/>
      <w:r w:rsidRPr="006F61C3">
        <w:rPr>
          <w:sz w:val="24"/>
          <w:szCs w:val="24"/>
        </w:rPr>
        <w:t xml:space="preserve"> </w:t>
      </w:r>
      <w:proofErr w:type="spellStart"/>
      <w:r w:rsidRPr="006F61C3">
        <w:rPr>
          <w:sz w:val="24"/>
          <w:szCs w:val="24"/>
        </w:rPr>
        <w:t>illa</w:t>
      </w:r>
      <w:proofErr w:type="spellEnd"/>
      <w:r w:rsidRPr="006F61C3">
        <w:rPr>
          <w:sz w:val="24"/>
          <w:szCs w:val="24"/>
        </w:rPr>
        <w:t xml:space="preserve"> et </w:t>
      </w:r>
      <w:proofErr w:type="spellStart"/>
      <w:r w:rsidRPr="006F61C3">
        <w:rPr>
          <w:sz w:val="24"/>
          <w:szCs w:val="24"/>
        </w:rPr>
        <w:t>recuruabatur</w:t>
      </w:r>
      <w:proofErr w:type="spellEnd"/>
      <w:r w:rsidRPr="006F61C3">
        <w:rPr>
          <w:sz w:val="24"/>
          <w:szCs w:val="24"/>
        </w:rPr>
        <w:t xml:space="preserve"> per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effraym</w:t>
      </w:r>
      <w:proofErr w:type="spellEnd"/>
      <w:r w:rsidRPr="006F61C3">
        <w:rPr>
          <w:sz w:val="24"/>
          <w:szCs w:val="24"/>
        </w:rPr>
        <w:t xml:space="preserve"> et </w:t>
      </w:r>
      <w:proofErr w:type="spellStart"/>
      <w:r w:rsidRPr="006F61C3">
        <w:rPr>
          <w:sz w:val="24"/>
          <w:szCs w:val="24"/>
        </w:rPr>
        <w:t>benyamyn</w:t>
      </w:r>
      <w:proofErr w:type="spellEnd"/>
      <w:r w:rsidRPr="006F61C3">
        <w:rPr>
          <w:sz w:val="24"/>
          <w:szCs w:val="24"/>
        </w:rPr>
        <w:t xml:space="preserve"> et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sterquilinii</w:t>
      </w:r>
      <w:proofErr w:type="spellEnd"/>
      <w:r w:rsidRPr="006F61C3">
        <w:rPr>
          <w:sz w:val="24"/>
          <w:szCs w:val="24"/>
        </w:rPr>
        <w:t xml:space="preserv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vallis</w:t>
      </w:r>
      <w:proofErr w:type="spellEnd"/>
      <w:r w:rsidRPr="006F61C3">
        <w:rPr>
          <w:sz w:val="24"/>
          <w:szCs w:val="24"/>
        </w:rPr>
        <w:t xml:space="preserve"> et </w:t>
      </w:r>
      <w:proofErr w:type="spellStart"/>
      <w:r w:rsidRPr="006F61C3">
        <w:rPr>
          <w:sz w:val="24"/>
          <w:szCs w:val="24"/>
        </w:rPr>
        <w:t>cingebat</w:t>
      </w:r>
      <w:proofErr w:type="spellEnd"/>
      <w:r w:rsidRPr="006F61C3">
        <w:rPr>
          <w:sz w:val="24"/>
          <w:szCs w:val="24"/>
        </w:rPr>
        <w:t xml:space="preserve"> </w:t>
      </w:r>
      <w:proofErr w:type="spellStart"/>
      <w:r w:rsidRPr="006F61C3">
        <w:rPr>
          <w:sz w:val="24"/>
          <w:szCs w:val="24"/>
        </w:rPr>
        <w:t>aream</w:t>
      </w:r>
      <w:proofErr w:type="spellEnd"/>
      <w:r w:rsidRPr="006F61C3">
        <w:rPr>
          <w:sz w:val="24"/>
          <w:szCs w:val="24"/>
        </w:rPr>
        <w:t xml:space="preserve"> </w:t>
      </w:r>
      <w:proofErr w:type="spellStart"/>
      <w:r w:rsidRPr="006F61C3">
        <w:rPr>
          <w:sz w:val="24"/>
          <w:szCs w:val="24"/>
        </w:rPr>
        <w:t>templi</w:t>
      </w:r>
      <w:proofErr w:type="spellEnd"/>
      <w:r w:rsidRPr="006F61C3">
        <w:rPr>
          <w:sz w:val="24"/>
          <w:szCs w:val="24"/>
        </w:rPr>
        <w:t xml:space="preserve"> ab </w:t>
      </w:r>
      <w:proofErr w:type="spellStart"/>
      <w:r w:rsidRPr="006F61C3">
        <w:rPr>
          <w:sz w:val="24"/>
          <w:szCs w:val="24"/>
        </w:rPr>
        <w:t>oriente</w:t>
      </w:r>
      <w:proofErr w:type="spellEnd"/>
      <w:r w:rsidRPr="006F61C3">
        <w:rPr>
          <w:sz w:val="24"/>
          <w:szCs w:val="24"/>
        </w:rPr>
        <w:t xml:space="preserve"> et </w:t>
      </w:r>
      <w:proofErr w:type="spellStart"/>
      <w:r w:rsidRPr="006F61C3">
        <w:rPr>
          <w:sz w:val="24"/>
          <w:szCs w:val="24"/>
        </w:rPr>
        <w:t>continuabatur</w:t>
      </w:r>
      <w:proofErr w:type="spellEnd"/>
      <w:r w:rsidRPr="006F61C3">
        <w:rPr>
          <w:sz w:val="24"/>
          <w:szCs w:val="24"/>
        </w:rPr>
        <w:t xml:space="preserve"> cum </w:t>
      </w:r>
      <w:proofErr w:type="spellStart"/>
      <w:r w:rsidRPr="006F61C3">
        <w:rPr>
          <w:sz w:val="24"/>
          <w:szCs w:val="24"/>
        </w:rPr>
        <w:t>muro</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syon</w:t>
      </w:r>
      <w:proofErr w:type="spellEnd"/>
      <w:r w:rsidRPr="006F61C3">
        <w:rPr>
          <w:sz w:val="24"/>
          <w:szCs w:val="24"/>
        </w:rPr>
        <w:t xml:space="preserve"> in porta </w:t>
      </w:r>
      <w:proofErr w:type="spellStart"/>
      <w:r w:rsidRPr="006F61C3">
        <w:rPr>
          <w:sz w:val="24"/>
          <w:szCs w:val="24"/>
        </w:rPr>
        <w:t>aquarum</w:t>
      </w:r>
      <w:proofErr w:type="spellEnd"/>
      <w:r w:rsidRPr="006F61C3">
        <w:rPr>
          <w:sz w:val="24"/>
          <w:szCs w:val="24"/>
        </w:rPr>
        <w:t xml:space="preserve"> </w:t>
      </w:r>
      <w:proofErr w:type="spellStart"/>
      <w:r w:rsidRPr="006F61C3">
        <w:rPr>
          <w:sz w:val="24"/>
          <w:szCs w:val="24"/>
        </w:rPr>
        <w:t>sive</w:t>
      </w:r>
      <w:proofErr w:type="spellEnd"/>
      <w:r w:rsidRPr="006F61C3">
        <w:rPr>
          <w:sz w:val="24"/>
          <w:szCs w:val="24"/>
        </w:rPr>
        <w:t xml:space="preserve"> </w:t>
      </w:r>
      <w:proofErr w:type="spellStart"/>
      <w:r w:rsidRPr="006F61C3">
        <w:rPr>
          <w:sz w:val="24"/>
          <w:szCs w:val="24"/>
        </w:rPr>
        <w:t>fontis</w:t>
      </w:r>
      <w:proofErr w:type="spellEnd"/>
      <w:r w:rsidR="00390723">
        <w:rPr>
          <w:sz w:val="24"/>
          <w:szCs w:val="24"/>
        </w:rPr>
        <w:t>.</w:t>
      </w:r>
      <w:r w:rsidRPr="006F61C3">
        <w:rPr>
          <w:sz w:val="24"/>
          <w:szCs w:val="24"/>
        </w:rPr>
        <w:t xml:space="preserve"> Situs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sic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dispositus</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dictum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ab </w:t>
      </w:r>
      <w:proofErr w:type="spellStart"/>
      <w:r w:rsidRPr="006F61C3">
        <w:rPr>
          <w:sz w:val="24"/>
          <w:szCs w:val="24"/>
        </w:rPr>
        <w:t>austro</w:t>
      </w:r>
      <w:proofErr w:type="spellEnd"/>
      <w:r w:rsidR="00390723">
        <w:rPr>
          <w:sz w:val="24"/>
          <w:szCs w:val="24"/>
        </w:rPr>
        <w:t>,</w:t>
      </w:r>
      <w:r w:rsidRPr="006F61C3">
        <w:rPr>
          <w:sz w:val="24"/>
          <w:szCs w:val="24"/>
        </w:rPr>
        <w:t xml:space="preserve"> hoc </w:t>
      </w:r>
      <w:proofErr w:type="spellStart"/>
      <w:r w:rsidRPr="006F61C3">
        <w:rPr>
          <w:sz w:val="24"/>
          <w:szCs w:val="24"/>
        </w:rPr>
        <w:t>est</w:t>
      </w:r>
      <w:proofErr w:type="spellEnd"/>
      <w:r w:rsidRPr="006F61C3">
        <w:rPr>
          <w:sz w:val="24"/>
          <w:szCs w:val="24"/>
        </w:rPr>
        <w:t xml:space="preserve"> a monte </w:t>
      </w:r>
      <w:proofErr w:type="spellStart"/>
      <w:r w:rsidRPr="006F61C3">
        <w:rPr>
          <w:sz w:val="24"/>
          <w:szCs w:val="24"/>
        </w:rPr>
        <w:t>syon</w:t>
      </w:r>
      <w:proofErr w:type="spellEnd"/>
      <w:r w:rsidR="00390723">
        <w:rPr>
          <w:sz w:val="24"/>
          <w:szCs w:val="24"/>
        </w:rPr>
        <w:t xml:space="preserve">, </w:t>
      </w:r>
      <w:proofErr w:type="spellStart"/>
      <w:r w:rsidR="00390723">
        <w:rPr>
          <w:sz w:val="24"/>
          <w:szCs w:val="24"/>
        </w:rPr>
        <w:t>est</w:t>
      </w:r>
      <w:proofErr w:type="spellEnd"/>
      <w:r w:rsidR="00390723">
        <w:rPr>
          <w:sz w:val="24"/>
          <w:szCs w:val="24"/>
        </w:rPr>
        <w:t xml:space="preserve"> </w:t>
      </w:r>
      <w:proofErr w:type="spellStart"/>
      <w:r w:rsidR="00390723">
        <w:rPr>
          <w:sz w:val="24"/>
          <w:szCs w:val="24"/>
        </w:rPr>
        <w:t>elevatus</w:t>
      </w:r>
      <w:proofErr w:type="spellEnd"/>
      <w:r w:rsidR="00390723">
        <w:rPr>
          <w:sz w:val="24"/>
          <w:szCs w:val="24"/>
        </w:rPr>
        <w:t xml:space="preserve"> et per </w:t>
      </w:r>
      <w:proofErr w:type="spellStart"/>
      <w:r w:rsidR="00390723">
        <w:rPr>
          <w:sz w:val="24"/>
          <w:szCs w:val="24"/>
        </w:rPr>
        <w:t>totum</w:t>
      </w:r>
      <w:proofErr w:type="spellEnd"/>
      <w:r w:rsidR="00390723">
        <w:rPr>
          <w:sz w:val="24"/>
          <w:szCs w:val="24"/>
        </w:rPr>
        <w:t xml:space="preserve"> </w:t>
      </w:r>
      <w:proofErr w:type="spellStart"/>
      <w:r w:rsidRPr="00390723">
        <w:rPr>
          <w:sz w:val="24"/>
          <w:szCs w:val="24"/>
          <w:highlight w:val="yellow"/>
        </w:rPr>
        <w:t>sunitur</w:t>
      </w:r>
      <w:proofErr w:type="spellEnd"/>
      <w:r w:rsidR="00390723">
        <w:rPr>
          <w:sz w:val="24"/>
          <w:szCs w:val="24"/>
        </w:rPr>
        <w:t xml:space="preserve"> </w:t>
      </w:r>
      <w:r w:rsidRPr="006F61C3">
        <w:rPr>
          <w:sz w:val="24"/>
          <w:szCs w:val="24"/>
        </w:rPr>
        <w:t xml:space="preserve">latus </w:t>
      </w:r>
      <w:proofErr w:type="spellStart"/>
      <w:r w:rsidRPr="006F61C3">
        <w:rPr>
          <w:sz w:val="24"/>
          <w:szCs w:val="24"/>
        </w:rPr>
        <w:t>occidentis</w:t>
      </w:r>
      <w:proofErr w:type="spellEnd"/>
      <w:r w:rsidR="00390723">
        <w:rPr>
          <w:sz w:val="24"/>
          <w:szCs w:val="24"/>
        </w:rPr>
        <w:t xml:space="preserve">, et in </w:t>
      </w:r>
      <w:proofErr w:type="spellStart"/>
      <w:r w:rsidR="00390723">
        <w:rPr>
          <w:sz w:val="24"/>
          <w:szCs w:val="24"/>
        </w:rPr>
        <w:t>parte</w:t>
      </w:r>
      <w:proofErr w:type="spellEnd"/>
      <w:r w:rsidR="00390723">
        <w:rPr>
          <w:sz w:val="24"/>
          <w:szCs w:val="24"/>
        </w:rPr>
        <w:t xml:space="preserve"> </w:t>
      </w:r>
      <w:proofErr w:type="spellStart"/>
      <w:r w:rsidR="00390723">
        <w:rPr>
          <w:sz w:val="24"/>
          <w:szCs w:val="24"/>
        </w:rPr>
        <w:t>orien</w:t>
      </w:r>
      <w:r w:rsidRPr="006F61C3">
        <w:rPr>
          <w:sz w:val="24"/>
          <w:szCs w:val="24"/>
        </w:rPr>
        <w:t>tis</w:t>
      </w:r>
      <w:proofErr w:type="spellEnd"/>
      <w:r w:rsidRPr="006F61C3">
        <w:rPr>
          <w:sz w:val="24"/>
          <w:szCs w:val="24"/>
        </w:rPr>
        <w:t xml:space="preserve"> </w:t>
      </w:r>
      <w:proofErr w:type="spellStart"/>
      <w:r w:rsidRPr="006F61C3">
        <w:rPr>
          <w:sz w:val="24"/>
          <w:szCs w:val="24"/>
        </w:rPr>
        <w:t>omnino</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demissus</w:t>
      </w:r>
      <w:proofErr w:type="spellEnd"/>
      <w:r w:rsidR="00390723">
        <w:rPr>
          <w:sz w:val="24"/>
          <w:szCs w:val="24"/>
        </w:rPr>
        <w:t>,</w:t>
      </w:r>
      <w:r w:rsidRPr="006F61C3">
        <w:rPr>
          <w:sz w:val="24"/>
          <w:szCs w:val="24"/>
        </w:rPr>
        <w:t xml:space="preserve"> </w:t>
      </w:r>
      <w:proofErr w:type="spellStart"/>
      <w:r w:rsidRPr="006F61C3">
        <w:rPr>
          <w:sz w:val="24"/>
          <w:szCs w:val="24"/>
        </w:rPr>
        <w:t>ita</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sordes</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tempore </w:t>
      </w:r>
      <w:proofErr w:type="spellStart"/>
      <w:r w:rsidRPr="006F61C3">
        <w:rPr>
          <w:sz w:val="24"/>
          <w:szCs w:val="24"/>
        </w:rPr>
        <w:t>pluvie</w:t>
      </w:r>
      <w:proofErr w:type="spellEnd"/>
      <w:r w:rsidRPr="006F61C3">
        <w:rPr>
          <w:sz w:val="24"/>
          <w:szCs w:val="24"/>
        </w:rPr>
        <w:t xml:space="preserve"> descendant per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sterquilinii</w:t>
      </w:r>
      <w:proofErr w:type="spellEnd"/>
      <w:r w:rsidRPr="006F61C3">
        <w:rPr>
          <w:sz w:val="24"/>
          <w:szCs w:val="24"/>
        </w:rPr>
        <w:t xml:space="preserve"> in </w:t>
      </w:r>
      <w:proofErr w:type="spellStart"/>
      <w:r w:rsidRPr="006F61C3">
        <w:rPr>
          <w:sz w:val="24"/>
          <w:szCs w:val="24"/>
        </w:rPr>
        <w:t>torrentem</w:t>
      </w:r>
      <w:proofErr w:type="spellEnd"/>
      <w:r w:rsidRPr="006F61C3">
        <w:rPr>
          <w:sz w:val="24"/>
          <w:szCs w:val="24"/>
        </w:rPr>
        <w:t xml:space="preserve"> cedron</w:t>
      </w:r>
      <w:r w:rsidR="00390723">
        <w:rPr>
          <w:sz w:val="24"/>
          <w:szCs w:val="24"/>
        </w:rPr>
        <w:t xml:space="preserve">. </w:t>
      </w:r>
    </w:p>
    <w:p w14:paraId="18FCF738" w14:textId="77777777" w:rsidR="00390723" w:rsidRDefault="00390723" w:rsidP="00390723">
      <w:pPr>
        <w:ind w:firstLine="720"/>
        <w:rPr>
          <w:sz w:val="24"/>
          <w:szCs w:val="24"/>
        </w:rPr>
      </w:pPr>
      <w:r>
        <w:rPr>
          <w:sz w:val="24"/>
          <w:szCs w:val="24"/>
        </w:rPr>
        <w:t xml:space="preserve">Mons quoque </w:t>
      </w:r>
      <w:proofErr w:type="spellStart"/>
      <w:r>
        <w:rPr>
          <w:sz w:val="24"/>
          <w:szCs w:val="24"/>
        </w:rPr>
        <w:t>moria</w:t>
      </w:r>
      <w:proofErr w:type="spellEnd"/>
      <w:r>
        <w:rPr>
          <w:sz w:val="24"/>
          <w:szCs w:val="24"/>
        </w:rPr>
        <w:t xml:space="preserve"> in qu</w:t>
      </w:r>
      <w:r w:rsidR="00A6186D" w:rsidRPr="006F61C3">
        <w:rPr>
          <w:sz w:val="24"/>
          <w:szCs w:val="24"/>
        </w:rPr>
        <w:t xml:space="preserve">o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templum</w:t>
      </w:r>
      <w:proofErr w:type="spellEnd"/>
      <w:r w:rsidR="00A6186D" w:rsidRPr="006F61C3">
        <w:rPr>
          <w:sz w:val="24"/>
          <w:szCs w:val="24"/>
        </w:rPr>
        <w:t xml:space="preserve"> domini et </w:t>
      </w:r>
      <w:proofErr w:type="spellStart"/>
      <w:r w:rsidR="00A6186D" w:rsidRPr="006F61C3">
        <w:rPr>
          <w:sz w:val="24"/>
          <w:szCs w:val="24"/>
        </w:rPr>
        <w:t>palacium</w:t>
      </w:r>
      <w:proofErr w:type="spellEnd"/>
      <w:r w:rsidR="00A6186D" w:rsidRPr="006F61C3">
        <w:rPr>
          <w:sz w:val="24"/>
          <w:szCs w:val="24"/>
        </w:rPr>
        <w:t xml:space="preserve"> </w:t>
      </w:r>
      <w:proofErr w:type="spellStart"/>
      <w:r w:rsidR="00A6186D" w:rsidRPr="006F61C3">
        <w:rPr>
          <w:sz w:val="24"/>
          <w:szCs w:val="24"/>
        </w:rPr>
        <w:t>regis</w:t>
      </w:r>
      <w:proofErr w:type="spellEnd"/>
      <w:r w:rsidR="00A6186D" w:rsidRPr="006F61C3">
        <w:rPr>
          <w:sz w:val="24"/>
          <w:szCs w:val="24"/>
        </w:rPr>
        <w:t xml:space="preserve"> </w:t>
      </w:r>
      <w:proofErr w:type="spellStart"/>
      <w:r w:rsidR="00A6186D" w:rsidRPr="006F61C3">
        <w:rPr>
          <w:sz w:val="24"/>
          <w:szCs w:val="24"/>
        </w:rPr>
        <w:t>nunc</w:t>
      </w:r>
      <w:proofErr w:type="spellEnd"/>
      <w:r w:rsidR="00A6186D" w:rsidRPr="006F61C3">
        <w:rPr>
          <w:sz w:val="24"/>
          <w:szCs w:val="24"/>
        </w:rPr>
        <w:t xml:space="preserve"> sunt </w:t>
      </w:r>
      <w:proofErr w:type="spellStart"/>
      <w:r w:rsidR="00A6186D" w:rsidRPr="006F61C3">
        <w:rPr>
          <w:sz w:val="24"/>
          <w:szCs w:val="24"/>
        </w:rPr>
        <w:t>dimissiora</w:t>
      </w:r>
      <w:proofErr w:type="spellEnd"/>
      <w:r w:rsidR="00A6186D" w:rsidRPr="006F61C3">
        <w:rPr>
          <w:sz w:val="24"/>
          <w:szCs w:val="24"/>
        </w:rPr>
        <w:t xml:space="preserve"> </w:t>
      </w:r>
      <w:proofErr w:type="spellStart"/>
      <w:r w:rsidR="00A6186D" w:rsidRPr="006F61C3">
        <w:rPr>
          <w:sz w:val="24"/>
          <w:szCs w:val="24"/>
        </w:rPr>
        <w:t>quam</w:t>
      </w:r>
      <w:proofErr w:type="spellEnd"/>
      <w:r w:rsidR="00A6186D" w:rsidRPr="006F61C3">
        <w:rPr>
          <w:sz w:val="24"/>
          <w:szCs w:val="24"/>
        </w:rPr>
        <w:t xml:space="preserve"> </w:t>
      </w:r>
      <w:proofErr w:type="spellStart"/>
      <w:r w:rsidR="00A6186D" w:rsidRPr="006F61C3">
        <w:rPr>
          <w:sz w:val="24"/>
          <w:szCs w:val="24"/>
        </w:rPr>
        <w:t>ipsa</w:t>
      </w:r>
      <w:proofErr w:type="spellEnd"/>
      <w:r w:rsidR="00A6186D" w:rsidRPr="006F61C3">
        <w:rPr>
          <w:sz w:val="24"/>
          <w:szCs w:val="24"/>
        </w:rPr>
        <w:t xml:space="preserve"> porta </w:t>
      </w:r>
      <w:proofErr w:type="spellStart"/>
      <w:r w:rsidR="00A6186D" w:rsidRPr="006F61C3">
        <w:rPr>
          <w:sz w:val="24"/>
          <w:szCs w:val="24"/>
        </w:rPr>
        <w:t>sterquilinii</w:t>
      </w:r>
      <w:proofErr w:type="spellEnd"/>
      <w:r>
        <w:rPr>
          <w:sz w:val="24"/>
          <w:szCs w:val="24"/>
        </w:rPr>
        <w:t>,</w:t>
      </w:r>
      <w:r w:rsidR="00A6186D" w:rsidRPr="006F61C3">
        <w:rPr>
          <w:sz w:val="24"/>
          <w:szCs w:val="24"/>
        </w:rPr>
        <w:t xml:space="preserve"> sed</w:t>
      </w:r>
      <w:r>
        <w:rPr>
          <w:sz w:val="24"/>
          <w:szCs w:val="24"/>
        </w:rPr>
        <w:t xml:space="preserve"> </w:t>
      </w:r>
      <w:r w:rsidR="00A6186D" w:rsidRPr="006F61C3">
        <w:rPr>
          <w:sz w:val="24"/>
          <w:szCs w:val="24"/>
        </w:rPr>
        <w:t xml:space="preserve">non </w:t>
      </w:r>
      <w:proofErr w:type="spellStart"/>
      <w:r w:rsidR="00A6186D" w:rsidRPr="006F61C3">
        <w:rPr>
          <w:sz w:val="24"/>
          <w:szCs w:val="24"/>
        </w:rPr>
        <w:t>fuit</w:t>
      </w:r>
      <w:proofErr w:type="spellEnd"/>
      <w:r w:rsidR="00A6186D" w:rsidRPr="006F61C3">
        <w:rPr>
          <w:sz w:val="24"/>
          <w:szCs w:val="24"/>
        </w:rPr>
        <w:t xml:space="preserve"> sic ab </w:t>
      </w:r>
      <w:proofErr w:type="spellStart"/>
      <w:r w:rsidR="00A6186D" w:rsidRPr="006F61C3">
        <w:rPr>
          <w:sz w:val="24"/>
          <w:szCs w:val="24"/>
        </w:rPr>
        <w:t>antiquo</w:t>
      </w:r>
      <w:proofErr w:type="spellEnd"/>
      <w:r>
        <w:rPr>
          <w:sz w:val="24"/>
          <w:szCs w:val="24"/>
        </w:rPr>
        <w:t>,</w:t>
      </w:r>
      <w:r w:rsidR="00A6186D" w:rsidRPr="006F61C3">
        <w:rPr>
          <w:sz w:val="24"/>
          <w:szCs w:val="24"/>
        </w:rPr>
        <w:t xml:space="preserve"> </w:t>
      </w:r>
      <w:proofErr w:type="spellStart"/>
      <w:r w:rsidR="00A6186D" w:rsidRPr="006F61C3">
        <w:rPr>
          <w:sz w:val="24"/>
          <w:szCs w:val="24"/>
        </w:rPr>
        <w:t>quia</w:t>
      </w:r>
      <w:proofErr w:type="spellEnd"/>
      <w:r w:rsidR="00A6186D" w:rsidRPr="006F61C3">
        <w:rPr>
          <w:sz w:val="24"/>
          <w:szCs w:val="24"/>
        </w:rPr>
        <w:t xml:space="preserve"> </w:t>
      </w:r>
      <w:r w:rsidR="00A6186D" w:rsidRPr="00390723">
        <w:rPr>
          <w:sz w:val="24"/>
          <w:szCs w:val="24"/>
          <w:highlight w:val="yellow"/>
        </w:rPr>
        <w:t xml:space="preserve">de </w:t>
      </w:r>
      <w:proofErr w:type="spellStart"/>
      <w:r w:rsidR="00A6186D" w:rsidRPr="00390723">
        <w:rPr>
          <w:sz w:val="24"/>
          <w:szCs w:val="24"/>
          <w:highlight w:val="yellow"/>
        </w:rPr>
        <w:t>ositus</w:t>
      </w:r>
      <w:proofErr w:type="spellEnd"/>
      <w:r w:rsidR="00A6186D" w:rsidRPr="006F61C3">
        <w:rPr>
          <w:sz w:val="24"/>
          <w:szCs w:val="24"/>
        </w:rPr>
        <w:t xml:space="preserve"> </w:t>
      </w:r>
      <w:proofErr w:type="spellStart"/>
      <w:r w:rsidR="00A6186D" w:rsidRPr="006F61C3">
        <w:rPr>
          <w:sz w:val="24"/>
          <w:szCs w:val="24"/>
        </w:rPr>
        <w:t>fuit</w:t>
      </w:r>
      <w:proofErr w:type="spellEnd"/>
      <w:r w:rsidR="00A6186D" w:rsidRPr="006F61C3">
        <w:rPr>
          <w:sz w:val="24"/>
          <w:szCs w:val="24"/>
        </w:rPr>
        <w:t xml:space="preserve"> mons per </w:t>
      </w:r>
      <w:proofErr w:type="spellStart"/>
      <w:r w:rsidR="00A6186D" w:rsidRPr="006F61C3">
        <w:rPr>
          <w:sz w:val="24"/>
          <w:szCs w:val="24"/>
        </w:rPr>
        <w:t>Romanos</w:t>
      </w:r>
      <w:proofErr w:type="spellEnd"/>
      <w:r w:rsidR="00A6186D" w:rsidRPr="006F61C3">
        <w:rPr>
          <w:sz w:val="24"/>
          <w:szCs w:val="24"/>
        </w:rPr>
        <w:t xml:space="preserve"> et missus in </w:t>
      </w:r>
      <w:proofErr w:type="spellStart"/>
      <w:r w:rsidR="00A6186D" w:rsidRPr="006F61C3">
        <w:rPr>
          <w:sz w:val="24"/>
          <w:szCs w:val="24"/>
        </w:rPr>
        <w:t>torrentem</w:t>
      </w:r>
      <w:proofErr w:type="spellEnd"/>
      <w:r w:rsidR="00A6186D" w:rsidRPr="006F61C3">
        <w:rPr>
          <w:sz w:val="24"/>
          <w:szCs w:val="24"/>
        </w:rPr>
        <w:t xml:space="preserve"> cedron cu</w:t>
      </w:r>
      <w:r>
        <w:rPr>
          <w:sz w:val="24"/>
          <w:szCs w:val="24"/>
        </w:rPr>
        <w:t xml:space="preserve">m omnibus </w:t>
      </w:r>
      <w:proofErr w:type="spellStart"/>
      <w:r>
        <w:rPr>
          <w:sz w:val="24"/>
          <w:szCs w:val="24"/>
        </w:rPr>
        <w:t>ruinis</w:t>
      </w:r>
      <w:proofErr w:type="spellEnd"/>
      <w:r>
        <w:rPr>
          <w:sz w:val="24"/>
          <w:szCs w:val="24"/>
        </w:rPr>
        <w:t xml:space="preserve"> </w:t>
      </w:r>
      <w:proofErr w:type="spellStart"/>
      <w:r>
        <w:rPr>
          <w:sz w:val="24"/>
          <w:szCs w:val="24"/>
        </w:rPr>
        <w:t>templi</w:t>
      </w:r>
      <w:proofErr w:type="spellEnd"/>
      <w:r>
        <w:rPr>
          <w:sz w:val="24"/>
          <w:szCs w:val="24"/>
        </w:rPr>
        <w:t xml:space="preserve"> et </w:t>
      </w:r>
      <w:proofErr w:type="spellStart"/>
      <w:r>
        <w:rPr>
          <w:sz w:val="24"/>
          <w:szCs w:val="24"/>
        </w:rPr>
        <w:t>atri</w:t>
      </w:r>
      <w:r w:rsidR="00A6186D" w:rsidRPr="006F61C3">
        <w:rPr>
          <w:sz w:val="24"/>
          <w:szCs w:val="24"/>
        </w:rPr>
        <w:t>orum</w:t>
      </w:r>
      <w:proofErr w:type="spellEnd"/>
      <w:r>
        <w:rPr>
          <w:sz w:val="24"/>
          <w:szCs w:val="24"/>
        </w:rPr>
        <w:t>,</w:t>
      </w:r>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w:t>
      </w:r>
      <w:proofErr w:type="spellStart"/>
      <w:r w:rsidR="00A6186D" w:rsidRPr="006F61C3">
        <w:rPr>
          <w:sz w:val="24"/>
          <w:szCs w:val="24"/>
        </w:rPr>
        <w:t>adhuc</w:t>
      </w:r>
      <w:proofErr w:type="spellEnd"/>
      <w:r w:rsidR="00A6186D" w:rsidRPr="006F61C3">
        <w:rPr>
          <w:sz w:val="24"/>
          <w:szCs w:val="24"/>
        </w:rPr>
        <w:t xml:space="preserve"> </w:t>
      </w:r>
      <w:proofErr w:type="spellStart"/>
      <w:r w:rsidR="00A6186D" w:rsidRPr="006F61C3">
        <w:rPr>
          <w:sz w:val="24"/>
          <w:szCs w:val="24"/>
        </w:rPr>
        <w:t>palam</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videre</w:t>
      </w:r>
      <w:proofErr w:type="spellEnd"/>
      <w:r>
        <w:rPr>
          <w:sz w:val="24"/>
          <w:szCs w:val="24"/>
        </w:rPr>
        <w:t>.</w:t>
      </w:r>
      <w:r w:rsidR="00A6186D" w:rsidRPr="006F61C3">
        <w:rPr>
          <w:sz w:val="24"/>
          <w:szCs w:val="24"/>
        </w:rPr>
        <w:t xml:space="preserve"> Area </w:t>
      </w:r>
      <w:proofErr w:type="spellStart"/>
      <w:r w:rsidR="00A6186D" w:rsidRPr="006F61C3">
        <w:rPr>
          <w:sz w:val="24"/>
          <w:szCs w:val="24"/>
        </w:rPr>
        <w:t>templi</w:t>
      </w:r>
      <w:proofErr w:type="spellEnd"/>
      <w:r w:rsidR="00A6186D" w:rsidRPr="006F61C3">
        <w:rPr>
          <w:sz w:val="24"/>
          <w:szCs w:val="24"/>
        </w:rPr>
        <w:t xml:space="preserve"> quadrata </w:t>
      </w:r>
      <w:proofErr w:type="spellStart"/>
      <w:r w:rsidR="00A6186D" w:rsidRPr="006F61C3">
        <w:rPr>
          <w:sz w:val="24"/>
          <w:szCs w:val="24"/>
        </w:rPr>
        <w:t>est</w:t>
      </w:r>
      <w:proofErr w:type="spellEnd"/>
      <w:r w:rsidR="00A6186D" w:rsidRPr="006F61C3">
        <w:rPr>
          <w:sz w:val="24"/>
          <w:szCs w:val="24"/>
        </w:rPr>
        <w:t xml:space="preserve"> et </w:t>
      </w:r>
      <w:proofErr w:type="spellStart"/>
      <w:r w:rsidR="00A6186D" w:rsidRPr="006F61C3">
        <w:rPr>
          <w:sz w:val="24"/>
          <w:szCs w:val="24"/>
        </w:rPr>
        <w:t>habet</w:t>
      </w:r>
      <w:proofErr w:type="spellEnd"/>
      <w:r w:rsidR="00A6186D" w:rsidRPr="006F61C3">
        <w:rPr>
          <w:sz w:val="24"/>
          <w:szCs w:val="24"/>
        </w:rPr>
        <w:t xml:space="preserve"> in </w:t>
      </w:r>
      <w:proofErr w:type="spellStart"/>
      <w:r w:rsidR="00A6186D" w:rsidRPr="006F61C3">
        <w:rPr>
          <w:sz w:val="24"/>
          <w:szCs w:val="24"/>
        </w:rPr>
        <w:t>longitudine</w:t>
      </w:r>
      <w:proofErr w:type="spellEnd"/>
      <w:r w:rsidR="00A6186D" w:rsidRPr="006F61C3">
        <w:rPr>
          <w:sz w:val="24"/>
          <w:szCs w:val="24"/>
        </w:rPr>
        <w:t xml:space="preserve"> et </w:t>
      </w:r>
      <w:proofErr w:type="spellStart"/>
      <w:r w:rsidR="00A6186D" w:rsidRPr="006F61C3">
        <w:rPr>
          <w:sz w:val="24"/>
          <w:szCs w:val="24"/>
        </w:rPr>
        <w:t>latitudine</w:t>
      </w:r>
      <w:proofErr w:type="spellEnd"/>
      <w:r w:rsidR="00A6186D" w:rsidRPr="006F61C3">
        <w:rPr>
          <w:sz w:val="24"/>
          <w:szCs w:val="24"/>
        </w:rPr>
        <w:t xml:space="preserve"> </w:t>
      </w:r>
      <w:proofErr w:type="spellStart"/>
      <w:r w:rsidR="00A6186D" w:rsidRPr="006F61C3">
        <w:rPr>
          <w:sz w:val="24"/>
          <w:szCs w:val="24"/>
        </w:rPr>
        <w:t>plene</w:t>
      </w:r>
      <w:proofErr w:type="spellEnd"/>
      <w:r w:rsidR="00A6186D" w:rsidRPr="006F61C3">
        <w:rPr>
          <w:sz w:val="24"/>
          <w:szCs w:val="24"/>
        </w:rPr>
        <w:t xml:space="preserve"> </w:t>
      </w:r>
      <w:proofErr w:type="spellStart"/>
      <w:r w:rsidR="00A6186D" w:rsidRPr="006F61C3">
        <w:rPr>
          <w:sz w:val="24"/>
          <w:szCs w:val="24"/>
        </w:rPr>
        <w:t>iactum</w:t>
      </w:r>
      <w:proofErr w:type="spellEnd"/>
      <w:r w:rsidR="00A6186D" w:rsidRPr="006F61C3">
        <w:rPr>
          <w:sz w:val="24"/>
          <w:szCs w:val="24"/>
        </w:rPr>
        <w:t xml:space="preserve"> </w:t>
      </w:r>
      <w:proofErr w:type="spellStart"/>
      <w:r w:rsidR="00A6186D" w:rsidRPr="006F61C3">
        <w:rPr>
          <w:sz w:val="24"/>
          <w:szCs w:val="24"/>
        </w:rPr>
        <w:t>unius</w:t>
      </w:r>
      <w:proofErr w:type="spellEnd"/>
      <w:r w:rsidR="00A6186D" w:rsidRPr="006F61C3">
        <w:rPr>
          <w:sz w:val="24"/>
          <w:szCs w:val="24"/>
        </w:rPr>
        <w:t xml:space="preserve"> arcus</w:t>
      </w:r>
      <w:r>
        <w:rPr>
          <w:sz w:val="24"/>
          <w:szCs w:val="24"/>
        </w:rPr>
        <w:t>.</w:t>
      </w:r>
      <w:r w:rsidR="00A6186D" w:rsidRPr="006F61C3">
        <w:rPr>
          <w:sz w:val="24"/>
          <w:szCs w:val="24"/>
        </w:rPr>
        <w:t xml:space="preserve"> </w:t>
      </w:r>
      <w:proofErr w:type="spellStart"/>
      <w:r w:rsidR="00A6186D" w:rsidRPr="006F61C3">
        <w:rPr>
          <w:sz w:val="24"/>
          <w:szCs w:val="24"/>
        </w:rPr>
        <w:t>iuxta</w:t>
      </w:r>
      <w:proofErr w:type="spellEnd"/>
      <w:r w:rsidR="00A6186D" w:rsidRPr="006F61C3">
        <w:rPr>
          <w:sz w:val="24"/>
          <w:szCs w:val="24"/>
        </w:rPr>
        <w:t xml:space="preserve"> </w:t>
      </w:r>
      <w:proofErr w:type="spellStart"/>
      <w:r w:rsidR="00A6186D" w:rsidRPr="006F61C3">
        <w:rPr>
          <w:sz w:val="24"/>
          <w:szCs w:val="24"/>
        </w:rPr>
        <w:t>aram</w:t>
      </w:r>
      <w:proofErr w:type="spellEnd"/>
      <w:r w:rsidR="00A6186D" w:rsidRPr="006F61C3">
        <w:rPr>
          <w:sz w:val="24"/>
          <w:szCs w:val="24"/>
        </w:rPr>
        <w:t xml:space="preserve"> </w:t>
      </w:r>
      <w:proofErr w:type="spellStart"/>
      <w:r w:rsidR="00A6186D" w:rsidRPr="006F61C3">
        <w:rPr>
          <w:sz w:val="24"/>
          <w:szCs w:val="24"/>
        </w:rPr>
        <w:t>templi</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aquilonem</w:t>
      </w:r>
      <w:proofErr w:type="spellEnd"/>
      <w:r w:rsidR="00A6186D" w:rsidRPr="006F61C3">
        <w:rPr>
          <w:sz w:val="24"/>
          <w:szCs w:val="24"/>
        </w:rPr>
        <w:t xml:space="preserve"> super </w:t>
      </w:r>
      <w:proofErr w:type="spellStart"/>
      <w:r w:rsidR="00A6186D" w:rsidRPr="006F61C3">
        <w:rPr>
          <w:sz w:val="24"/>
          <w:szCs w:val="24"/>
        </w:rPr>
        <w:t>murum</w:t>
      </w:r>
      <w:proofErr w:type="spellEnd"/>
      <w:r w:rsidR="00A6186D" w:rsidRPr="006F61C3">
        <w:rPr>
          <w:sz w:val="24"/>
          <w:szCs w:val="24"/>
        </w:rPr>
        <w:t xml:space="preserve"> </w:t>
      </w:r>
      <w:proofErr w:type="spellStart"/>
      <w:r w:rsidR="00A6186D" w:rsidRPr="006F61C3">
        <w:rPr>
          <w:sz w:val="24"/>
          <w:szCs w:val="24"/>
        </w:rPr>
        <w:t>civitatis</w:t>
      </w:r>
      <w:proofErr w:type="spellEnd"/>
      <w:r w:rsidR="00A6186D" w:rsidRPr="006F61C3">
        <w:rPr>
          <w:sz w:val="24"/>
          <w:szCs w:val="24"/>
        </w:rPr>
        <w:t xml:space="preserve"> </w:t>
      </w:r>
      <w:proofErr w:type="spellStart"/>
      <w:r w:rsidR="00A6186D" w:rsidRPr="006F61C3">
        <w:rPr>
          <w:sz w:val="24"/>
          <w:szCs w:val="24"/>
        </w:rPr>
        <w:t>adhuc</w:t>
      </w:r>
      <w:proofErr w:type="spellEnd"/>
      <w:r w:rsidR="00A6186D" w:rsidRPr="006F61C3">
        <w:rPr>
          <w:sz w:val="24"/>
          <w:szCs w:val="24"/>
        </w:rPr>
        <w:t xml:space="preserve"> </w:t>
      </w:r>
      <w:proofErr w:type="spellStart"/>
      <w:r w:rsidR="00A6186D" w:rsidRPr="006F61C3">
        <w:rPr>
          <w:sz w:val="24"/>
          <w:szCs w:val="24"/>
        </w:rPr>
        <w:t>cernuntur</w:t>
      </w:r>
      <w:proofErr w:type="spellEnd"/>
      <w:r w:rsidR="00A6186D" w:rsidRPr="006F61C3">
        <w:rPr>
          <w:sz w:val="24"/>
          <w:szCs w:val="24"/>
        </w:rPr>
        <w:t xml:space="preserve"> </w:t>
      </w:r>
      <w:proofErr w:type="spellStart"/>
      <w:r w:rsidR="00A6186D" w:rsidRPr="006F61C3">
        <w:rPr>
          <w:sz w:val="24"/>
          <w:szCs w:val="24"/>
        </w:rPr>
        <w:t>vestigia</w:t>
      </w:r>
      <w:proofErr w:type="spellEnd"/>
      <w:r w:rsidR="00A6186D" w:rsidRPr="006F61C3">
        <w:rPr>
          <w:sz w:val="24"/>
          <w:szCs w:val="24"/>
        </w:rPr>
        <w:t xml:space="preserve"> </w:t>
      </w:r>
      <w:proofErr w:type="spellStart"/>
      <w:r w:rsidR="00A6186D" w:rsidRPr="006F61C3">
        <w:rPr>
          <w:sz w:val="24"/>
          <w:szCs w:val="24"/>
        </w:rPr>
        <w:t>turris</w:t>
      </w:r>
      <w:proofErr w:type="spellEnd"/>
      <w:r w:rsidR="00A6186D" w:rsidRPr="006F61C3">
        <w:rPr>
          <w:sz w:val="24"/>
          <w:szCs w:val="24"/>
        </w:rPr>
        <w:t xml:space="preserve"> </w:t>
      </w:r>
      <w:proofErr w:type="spellStart"/>
      <w:r w:rsidR="00A6186D" w:rsidRPr="006F61C3">
        <w:rPr>
          <w:sz w:val="24"/>
          <w:szCs w:val="24"/>
        </w:rPr>
        <w:t>ananeel</w:t>
      </w:r>
      <w:proofErr w:type="spellEnd"/>
      <w:r w:rsidR="00A6186D" w:rsidRPr="006F61C3">
        <w:rPr>
          <w:sz w:val="24"/>
          <w:szCs w:val="24"/>
        </w:rPr>
        <w:t xml:space="preserve"> </w:t>
      </w:r>
      <w:proofErr w:type="spellStart"/>
      <w:r w:rsidR="00A6186D" w:rsidRPr="006F61C3">
        <w:rPr>
          <w:sz w:val="24"/>
          <w:szCs w:val="24"/>
        </w:rPr>
        <w:t>sive</w:t>
      </w:r>
      <w:proofErr w:type="spellEnd"/>
      <w:r w:rsidR="00A6186D" w:rsidRPr="006F61C3">
        <w:rPr>
          <w:sz w:val="24"/>
          <w:szCs w:val="24"/>
        </w:rPr>
        <w:t xml:space="preserve"> nebulose </w:t>
      </w:r>
      <w:proofErr w:type="spellStart"/>
      <w:r w:rsidR="00A6186D" w:rsidRPr="006F61C3">
        <w:rPr>
          <w:sz w:val="24"/>
          <w:szCs w:val="24"/>
        </w:rPr>
        <w:t>sive</w:t>
      </w:r>
      <w:proofErr w:type="spellEnd"/>
      <w:r w:rsidR="00A6186D" w:rsidRPr="006F61C3">
        <w:rPr>
          <w:sz w:val="24"/>
          <w:szCs w:val="24"/>
        </w:rPr>
        <w:t xml:space="preserve"> </w:t>
      </w:r>
      <w:proofErr w:type="spellStart"/>
      <w:r w:rsidR="00A6186D" w:rsidRPr="006F61C3">
        <w:rPr>
          <w:sz w:val="24"/>
          <w:szCs w:val="24"/>
        </w:rPr>
        <w:t>ophel</w:t>
      </w:r>
      <w:proofErr w:type="spellEnd"/>
      <w:r w:rsidR="00A6186D" w:rsidRPr="006F61C3">
        <w:rPr>
          <w:sz w:val="24"/>
          <w:szCs w:val="24"/>
        </w:rPr>
        <w:t xml:space="preserve"> et </w:t>
      </w:r>
      <w:proofErr w:type="spellStart"/>
      <w:r w:rsidR="00A6186D" w:rsidRPr="006F61C3">
        <w:rPr>
          <w:sz w:val="24"/>
          <w:szCs w:val="24"/>
        </w:rPr>
        <w:t>est</w:t>
      </w:r>
      <w:proofErr w:type="spellEnd"/>
      <w:r w:rsidR="00A6186D" w:rsidRPr="006F61C3">
        <w:rPr>
          <w:sz w:val="24"/>
          <w:szCs w:val="24"/>
        </w:rPr>
        <w:t xml:space="preserve"> </w:t>
      </w:r>
      <w:proofErr w:type="spellStart"/>
      <w:r w:rsidR="00A6186D" w:rsidRPr="006F61C3">
        <w:rPr>
          <w:sz w:val="24"/>
          <w:szCs w:val="24"/>
        </w:rPr>
        <w:t>adherens</w:t>
      </w:r>
      <w:proofErr w:type="spellEnd"/>
      <w:r w:rsidR="00A6186D" w:rsidRPr="006F61C3">
        <w:rPr>
          <w:sz w:val="24"/>
          <w:szCs w:val="24"/>
        </w:rPr>
        <w:t xml:space="preserve"> </w:t>
      </w:r>
      <w:proofErr w:type="spellStart"/>
      <w:r w:rsidR="00A6186D" w:rsidRPr="006F61C3">
        <w:rPr>
          <w:sz w:val="24"/>
          <w:szCs w:val="24"/>
        </w:rPr>
        <w:t>porte</w:t>
      </w:r>
      <w:proofErr w:type="spellEnd"/>
      <w:r w:rsidR="00A6186D" w:rsidRPr="006F61C3">
        <w:rPr>
          <w:sz w:val="24"/>
          <w:szCs w:val="24"/>
        </w:rPr>
        <w:t xml:space="preserve"> </w:t>
      </w:r>
      <w:proofErr w:type="spellStart"/>
      <w:r w:rsidR="00A6186D" w:rsidRPr="006F61C3">
        <w:rPr>
          <w:sz w:val="24"/>
          <w:szCs w:val="24"/>
        </w:rPr>
        <w:t>vallis</w:t>
      </w:r>
      <w:proofErr w:type="spellEnd"/>
      <w:r>
        <w:rPr>
          <w:sz w:val="24"/>
          <w:szCs w:val="24"/>
        </w:rPr>
        <w:t>.</w:t>
      </w:r>
      <w:r w:rsidR="00A6186D" w:rsidRPr="006F61C3">
        <w:rPr>
          <w:sz w:val="24"/>
          <w:szCs w:val="24"/>
        </w:rPr>
        <w:t xml:space="preserve"> </w:t>
      </w:r>
    </w:p>
    <w:p w14:paraId="3BA4DEE2" w14:textId="77777777" w:rsidR="006C39A5" w:rsidRPr="006F61C3" w:rsidRDefault="00A6186D" w:rsidP="00390723">
      <w:pPr>
        <w:ind w:firstLine="720"/>
        <w:rPr>
          <w:sz w:val="24"/>
          <w:szCs w:val="24"/>
        </w:rPr>
      </w:pPr>
      <w:proofErr w:type="spellStart"/>
      <w:r w:rsidRPr="006F61C3">
        <w:rPr>
          <w:sz w:val="24"/>
          <w:szCs w:val="24"/>
        </w:rPr>
        <w:t>intrantibus</w:t>
      </w:r>
      <w:proofErr w:type="spellEnd"/>
      <w:r w:rsidRPr="006F61C3">
        <w:rPr>
          <w:sz w:val="24"/>
          <w:szCs w:val="24"/>
        </w:rPr>
        <w:t xml:space="preserv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vallis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sinistram</w:t>
      </w:r>
      <w:proofErr w:type="spellEnd"/>
      <w:r w:rsidRPr="006F61C3">
        <w:rPr>
          <w:sz w:val="24"/>
          <w:szCs w:val="24"/>
        </w:rPr>
        <w:t xml:space="preserve"> </w:t>
      </w:r>
      <w:proofErr w:type="spellStart"/>
      <w:r w:rsidRPr="006F61C3">
        <w:rPr>
          <w:sz w:val="24"/>
          <w:szCs w:val="24"/>
        </w:rPr>
        <w:t>occurrit</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viam</w:t>
      </w:r>
      <w:proofErr w:type="spellEnd"/>
      <w:r w:rsidRPr="006F61C3">
        <w:rPr>
          <w:sz w:val="24"/>
          <w:szCs w:val="24"/>
        </w:rPr>
        <w:t xml:space="preserve"> </w:t>
      </w:r>
      <w:proofErr w:type="spellStart"/>
      <w:r w:rsidRPr="006F61C3">
        <w:rPr>
          <w:sz w:val="24"/>
          <w:szCs w:val="24"/>
        </w:rPr>
        <w:t>probatica</w:t>
      </w:r>
      <w:proofErr w:type="spellEnd"/>
      <w:r w:rsidRPr="006F61C3">
        <w:rPr>
          <w:sz w:val="24"/>
          <w:szCs w:val="24"/>
        </w:rPr>
        <w:t xml:space="preserve"> piscina grandis </w:t>
      </w:r>
      <w:proofErr w:type="spellStart"/>
      <w:r w:rsidRPr="006F61C3">
        <w:rPr>
          <w:sz w:val="24"/>
          <w:szCs w:val="24"/>
        </w:rPr>
        <w:t>valde</w:t>
      </w:r>
      <w:proofErr w:type="spellEnd"/>
      <w:r w:rsidRPr="006F61C3">
        <w:rPr>
          <w:sz w:val="24"/>
          <w:szCs w:val="24"/>
        </w:rPr>
        <w:t xml:space="preserve"> que </w:t>
      </w:r>
      <w:proofErr w:type="spellStart"/>
      <w:r w:rsidRPr="006F61C3">
        <w:rPr>
          <w:sz w:val="24"/>
          <w:szCs w:val="24"/>
        </w:rPr>
        <w:t>dicebatur</w:t>
      </w:r>
      <w:proofErr w:type="spellEnd"/>
      <w:r w:rsidRPr="006F61C3">
        <w:rPr>
          <w:sz w:val="24"/>
          <w:szCs w:val="24"/>
        </w:rPr>
        <w:t xml:space="preserve"> piscina </w:t>
      </w:r>
      <w:proofErr w:type="spellStart"/>
      <w:r w:rsidRPr="006F61C3">
        <w:rPr>
          <w:sz w:val="24"/>
          <w:szCs w:val="24"/>
        </w:rPr>
        <w:t>sanctior</w:t>
      </w:r>
      <w:proofErr w:type="spellEnd"/>
      <w:r w:rsidR="00390723">
        <w:rPr>
          <w:sz w:val="24"/>
          <w:szCs w:val="24"/>
        </w:rPr>
        <w:t xml:space="preserve">. </w:t>
      </w:r>
      <w:r w:rsidRPr="006F61C3">
        <w:rPr>
          <w:sz w:val="24"/>
          <w:szCs w:val="24"/>
        </w:rPr>
        <w:t xml:space="preserve">Hanc </w:t>
      </w:r>
      <w:proofErr w:type="spellStart"/>
      <w:r w:rsidRPr="006F61C3">
        <w:rPr>
          <w:sz w:val="24"/>
          <w:szCs w:val="24"/>
        </w:rPr>
        <w:t>fecit</w:t>
      </w:r>
      <w:proofErr w:type="spellEnd"/>
      <w:r w:rsidRPr="006F61C3">
        <w:rPr>
          <w:sz w:val="24"/>
          <w:szCs w:val="24"/>
        </w:rPr>
        <w:t xml:space="preserve"> </w:t>
      </w:r>
      <w:proofErr w:type="spellStart"/>
      <w:r w:rsidRPr="006F61C3">
        <w:rPr>
          <w:sz w:val="24"/>
          <w:szCs w:val="24"/>
        </w:rPr>
        <w:t>ezechias</w:t>
      </w:r>
      <w:proofErr w:type="spellEnd"/>
      <w:r w:rsidRPr="006F61C3">
        <w:rPr>
          <w:sz w:val="24"/>
          <w:szCs w:val="24"/>
        </w:rPr>
        <w:t xml:space="preserve"> hoc </w:t>
      </w:r>
      <w:r w:rsidRPr="00390723">
        <w:rPr>
          <w:sz w:val="24"/>
          <w:szCs w:val="24"/>
          <w:highlight w:val="yellow"/>
        </w:rPr>
        <w:t>mon</w:t>
      </w:r>
      <w:r w:rsidR="00390723">
        <w:rPr>
          <w:sz w:val="24"/>
          <w:szCs w:val="24"/>
        </w:rPr>
        <w:t xml:space="preserve"> </w:t>
      </w:r>
      <w:proofErr w:type="spellStart"/>
      <w:r w:rsidRPr="006F61C3">
        <w:rPr>
          <w:sz w:val="24"/>
          <w:szCs w:val="24"/>
        </w:rPr>
        <w:t>obturavit</w:t>
      </w:r>
      <w:proofErr w:type="spellEnd"/>
      <w:r w:rsidRPr="006F61C3">
        <w:rPr>
          <w:sz w:val="24"/>
          <w:szCs w:val="24"/>
        </w:rPr>
        <w:t xml:space="preserve"> </w:t>
      </w:r>
      <w:proofErr w:type="spellStart"/>
      <w:r w:rsidRPr="006F61C3">
        <w:rPr>
          <w:sz w:val="24"/>
          <w:szCs w:val="24"/>
        </w:rPr>
        <w:t>enim</w:t>
      </w:r>
      <w:proofErr w:type="spellEnd"/>
      <w:r w:rsidRPr="006F61C3">
        <w:rPr>
          <w:sz w:val="24"/>
          <w:szCs w:val="24"/>
        </w:rPr>
        <w:t xml:space="preserve"> </w:t>
      </w:r>
      <w:proofErr w:type="spellStart"/>
      <w:r w:rsidRPr="006F61C3">
        <w:rPr>
          <w:sz w:val="24"/>
          <w:szCs w:val="24"/>
        </w:rPr>
        <w:t>superiorem</w:t>
      </w:r>
      <w:proofErr w:type="spellEnd"/>
      <w:r w:rsidRPr="006F61C3">
        <w:rPr>
          <w:sz w:val="24"/>
          <w:szCs w:val="24"/>
        </w:rPr>
        <w:t xml:space="preserve"> </w:t>
      </w:r>
      <w:proofErr w:type="spellStart"/>
      <w:r w:rsidRPr="006F61C3">
        <w:rPr>
          <w:sz w:val="24"/>
          <w:szCs w:val="24"/>
        </w:rPr>
        <w:t>fontem</w:t>
      </w:r>
      <w:proofErr w:type="spellEnd"/>
      <w:r w:rsidRPr="006F61C3">
        <w:rPr>
          <w:sz w:val="24"/>
          <w:szCs w:val="24"/>
        </w:rPr>
        <w:t xml:space="preserve"> </w:t>
      </w:r>
      <w:proofErr w:type="spellStart"/>
      <w:r w:rsidRPr="006F61C3">
        <w:rPr>
          <w:sz w:val="24"/>
          <w:szCs w:val="24"/>
        </w:rPr>
        <w:t>aquarum</w:t>
      </w:r>
      <w:proofErr w:type="spellEnd"/>
      <w:r w:rsidRPr="006F61C3">
        <w:rPr>
          <w:sz w:val="24"/>
          <w:szCs w:val="24"/>
        </w:rPr>
        <w:t xml:space="preserve"> </w:t>
      </w:r>
      <w:proofErr w:type="spellStart"/>
      <w:r w:rsidRPr="006F61C3">
        <w:rPr>
          <w:sz w:val="24"/>
          <w:szCs w:val="24"/>
        </w:rPr>
        <w:t>gyon</w:t>
      </w:r>
      <w:proofErr w:type="spellEnd"/>
      <w:r w:rsidRPr="006F61C3">
        <w:rPr>
          <w:sz w:val="24"/>
          <w:szCs w:val="24"/>
        </w:rPr>
        <w:t xml:space="preserve"> que </w:t>
      </w:r>
      <w:proofErr w:type="spellStart"/>
      <w:r w:rsidRPr="006F61C3">
        <w:rPr>
          <w:sz w:val="24"/>
          <w:szCs w:val="24"/>
        </w:rPr>
        <w:t>prius</w:t>
      </w:r>
      <w:proofErr w:type="spellEnd"/>
      <w:r w:rsidRPr="006F61C3">
        <w:rPr>
          <w:sz w:val="24"/>
          <w:szCs w:val="24"/>
        </w:rPr>
        <w:t xml:space="preserve"> </w:t>
      </w:r>
      <w:proofErr w:type="spellStart"/>
      <w:r w:rsidRPr="006F61C3">
        <w:rPr>
          <w:sz w:val="24"/>
          <w:szCs w:val="24"/>
        </w:rPr>
        <w:t>fluebant</w:t>
      </w:r>
      <w:proofErr w:type="spellEnd"/>
      <w:r w:rsidRPr="006F61C3">
        <w:rPr>
          <w:sz w:val="24"/>
          <w:szCs w:val="24"/>
        </w:rPr>
        <w:t xml:space="preserve"> in </w:t>
      </w:r>
      <w:proofErr w:type="spellStart"/>
      <w:r w:rsidRPr="006F61C3">
        <w:rPr>
          <w:sz w:val="24"/>
          <w:szCs w:val="24"/>
        </w:rPr>
        <w:t>piscinam</w:t>
      </w:r>
      <w:proofErr w:type="spellEnd"/>
      <w:r w:rsidRPr="006F61C3">
        <w:rPr>
          <w:sz w:val="24"/>
          <w:szCs w:val="24"/>
        </w:rPr>
        <w:t xml:space="preserve"> </w:t>
      </w:r>
      <w:proofErr w:type="spellStart"/>
      <w:r w:rsidRPr="006F61C3">
        <w:rPr>
          <w:sz w:val="24"/>
          <w:szCs w:val="24"/>
        </w:rPr>
        <w:t>superiorem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et </w:t>
      </w:r>
      <w:proofErr w:type="spellStart"/>
      <w:r w:rsidRPr="006F61C3">
        <w:rPr>
          <w:sz w:val="24"/>
          <w:szCs w:val="24"/>
        </w:rPr>
        <w:t>aque</w:t>
      </w:r>
      <w:proofErr w:type="spellEnd"/>
      <w:r w:rsidRPr="006F61C3">
        <w:rPr>
          <w:sz w:val="24"/>
          <w:szCs w:val="24"/>
        </w:rPr>
        <w:t xml:space="preserve"> </w:t>
      </w:r>
      <w:proofErr w:type="spellStart"/>
      <w:r w:rsidRPr="006F61C3">
        <w:rPr>
          <w:sz w:val="24"/>
          <w:szCs w:val="24"/>
        </w:rPr>
        <w:t>syloe</w:t>
      </w:r>
      <w:proofErr w:type="spellEnd"/>
      <w:r w:rsidR="00390723">
        <w:rPr>
          <w:sz w:val="24"/>
          <w:szCs w:val="24"/>
        </w:rPr>
        <w:t xml:space="preserve"> et </w:t>
      </w:r>
      <w:proofErr w:type="spellStart"/>
      <w:r w:rsidR="00390723">
        <w:rPr>
          <w:sz w:val="24"/>
          <w:szCs w:val="24"/>
        </w:rPr>
        <w:t>avertit</w:t>
      </w:r>
      <w:proofErr w:type="spellEnd"/>
      <w:r w:rsidR="00390723">
        <w:rPr>
          <w:sz w:val="24"/>
          <w:szCs w:val="24"/>
        </w:rPr>
        <w:t xml:space="preserve"> </w:t>
      </w:r>
      <w:proofErr w:type="spellStart"/>
      <w:r w:rsidR="00390723">
        <w:rPr>
          <w:sz w:val="24"/>
          <w:szCs w:val="24"/>
        </w:rPr>
        <w:t>eum</w:t>
      </w:r>
      <w:proofErr w:type="spellEnd"/>
      <w:r w:rsidR="00390723">
        <w:rPr>
          <w:sz w:val="24"/>
          <w:szCs w:val="24"/>
        </w:rPr>
        <w:t xml:space="preserve"> </w:t>
      </w:r>
      <w:proofErr w:type="spellStart"/>
      <w:r w:rsidR="00390723">
        <w:rPr>
          <w:sz w:val="24"/>
          <w:szCs w:val="24"/>
        </w:rPr>
        <w:t>subter</w:t>
      </w:r>
      <w:proofErr w:type="spellEnd"/>
      <w:r w:rsidR="00390723">
        <w:rPr>
          <w:sz w:val="24"/>
          <w:szCs w:val="24"/>
        </w:rPr>
        <w:t xml:space="preserve"> </w:t>
      </w:r>
      <w:proofErr w:type="spellStart"/>
      <w:r w:rsidR="00390723">
        <w:rPr>
          <w:sz w:val="24"/>
          <w:szCs w:val="24"/>
        </w:rPr>
        <w:t>ad</w:t>
      </w:r>
      <w:proofErr w:type="spellEnd"/>
      <w:r w:rsidR="00390723">
        <w:rPr>
          <w:sz w:val="24"/>
          <w:szCs w:val="24"/>
        </w:rPr>
        <w:t xml:space="preserve"> </w:t>
      </w:r>
      <w:proofErr w:type="spellStart"/>
      <w:r w:rsidR="00390723">
        <w:rPr>
          <w:sz w:val="24"/>
          <w:szCs w:val="24"/>
        </w:rPr>
        <w:t>occi</w:t>
      </w:r>
      <w:r w:rsidRPr="006F61C3">
        <w:rPr>
          <w:sz w:val="24"/>
          <w:szCs w:val="24"/>
        </w:rPr>
        <w:t>dentem</w:t>
      </w:r>
      <w:proofErr w:type="spellEnd"/>
      <w:r w:rsidRPr="006F61C3">
        <w:rPr>
          <w:sz w:val="24"/>
          <w:szCs w:val="24"/>
        </w:rPr>
        <w:t xml:space="preserve"> </w:t>
      </w:r>
      <w:proofErr w:type="spellStart"/>
      <w:r w:rsidRPr="006F61C3">
        <w:rPr>
          <w:sz w:val="24"/>
          <w:szCs w:val="24"/>
        </w:rPr>
        <w:t>turris</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w:t>
      </w:r>
      <w:proofErr w:type="spellStart"/>
      <w:r w:rsidRPr="006F61C3">
        <w:rPr>
          <w:sz w:val="24"/>
          <w:szCs w:val="24"/>
        </w:rPr>
        <w:t>incidens</w:t>
      </w:r>
      <w:proofErr w:type="spellEnd"/>
      <w:r w:rsidRPr="006F61C3">
        <w:rPr>
          <w:sz w:val="24"/>
          <w:szCs w:val="24"/>
        </w:rPr>
        <w:t xml:space="preserve"> ferro </w:t>
      </w:r>
      <w:proofErr w:type="spellStart"/>
      <w:r w:rsidRPr="006F61C3">
        <w:rPr>
          <w:sz w:val="24"/>
          <w:szCs w:val="24"/>
        </w:rPr>
        <w:t>petram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in [Ecco] et </w:t>
      </w:r>
      <w:proofErr w:type="spellStart"/>
      <w:r w:rsidRPr="006F61C3">
        <w:rPr>
          <w:sz w:val="24"/>
          <w:szCs w:val="24"/>
        </w:rPr>
        <w:t>induxit</w:t>
      </w:r>
      <w:proofErr w:type="spellEnd"/>
      <w:r w:rsidRPr="006F61C3">
        <w:rPr>
          <w:sz w:val="24"/>
          <w:szCs w:val="24"/>
        </w:rPr>
        <w:t xml:space="preserve"> aquas </w:t>
      </w:r>
      <w:proofErr w:type="spellStart"/>
      <w:r w:rsidRPr="006F61C3">
        <w:rPr>
          <w:sz w:val="24"/>
          <w:szCs w:val="24"/>
        </w:rPr>
        <w:t>eius</w:t>
      </w:r>
      <w:proofErr w:type="spellEnd"/>
      <w:r w:rsidRPr="006F61C3">
        <w:rPr>
          <w:sz w:val="24"/>
          <w:szCs w:val="24"/>
        </w:rPr>
        <w:t xml:space="preserve"> per medium </w:t>
      </w:r>
      <w:proofErr w:type="spellStart"/>
      <w:r w:rsidRPr="006F61C3">
        <w:rPr>
          <w:sz w:val="24"/>
          <w:szCs w:val="24"/>
        </w:rPr>
        <w:t>civitatis</w:t>
      </w:r>
      <w:proofErr w:type="spellEnd"/>
      <w:r w:rsidRPr="006F61C3">
        <w:rPr>
          <w:sz w:val="24"/>
          <w:szCs w:val="24"/>
        </w:rPr>
        <w:t xml:space="preserve"> in </w:t>
      </w:r>
      <w:proofErr w:type="spellStart"/>
      <w:r w:rsidRPr="006F61C3">
        <w:rPr>
          <w:sz w:val="24"/>
          <w:szCs w:val="24"/>
        </w:rPr>
        <w:t>piscinan</w:t>
      </w:r>
      <w:proofErr w:type="spellEnd"/>
      <w:r w:rsidRPr="006F61C3">
        <w:rPr>
          <w:sz w:val="24"/>
          <w:szCs w:val="24"/>
        </w:rPr>
        <w:t xml:space="preserve"> </w:t>
      </w:r>
      <w:proofErr w:type="spellStart"/>
      <w:r w:rsidRPr="006F61C3">
        <w:rPr>
          <w:sz w:val="24"/>
          <w:szCs w:val="24"/>
        </w:rPr>
        <w:t>ipsam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in </w:t>
      </w:r>
      <w:proofErr w:type="spellStart"/>
      <w:r w:rsidRPr="006F61C3">
        <w:rPr>
          <w:sz w:val="24"/>
          <w:szCs w:val="24"/>
        </w:rPr>
        <w:t>obsidione</w:t>
      </w:r>
      <w:proofErr w:type="spellEnd"/>
      <w:r w:rsidRPr="006F61C3">
        <w:rPr>
          <w:sz w:val="24"/>
          <w:szCs w:val="24"/>
        </w:rPr>
        <w:t xml:space="preserve"> </w:t>
      </w:r>
      <w:proofErr w:type="spellStart"/>
      <w:r w:rsidRPr="006F61C3">
        <w:rPr>
          <w:sz w:val="24"/>
          <w:szCs w:val="24"/>
        </w:rPr>
        <w:t>haberet</w:t>
      </w:r>
      <w:proofErr w:type="spellEnd"/>
      <w:r w:rsidRPr="006F61C3">
        <w:rPr>
          <w:sz w:val="24"/>
          <w:szCs w:val="24"/>
        </w:rPr>
        <w:t xml:space="preserve"> </w:t>
      </w:r>
      <w:proofErr w:type="spellStart"/>
      <w:r w:rsidRPr="006F61C3">
        <w:rPr>
          <w:sz w:val="24"/>
          <w:szCs w:val="24"/>
        </w:rPr>
        <w:t>aquam</w:t>
      </w:r>
      <w:proofErr w:type="spellEnd"/>
      <w:r w:rsidRPr="006F61C3">
        <w:rPr>
          <w:sz w:val="24"/>
          <w:szCs w:val="24"/>
        </w:rPr>
        <w:t xml:space="preserve"> </w:t>
      </w:r>
      <w:proofErr w:type="spellStart"/>
      <w:r w:rsidRPr="006F61C3">
        <w:rPr>
          <w:sz w:val="24"/>
          <w:szCs w:val="24"/>
        </w:rPr>
        <w:t>populus</w:t>
      </w:r>
      <w:proofErr w:type="spellEnd"/>
      <w:r w:rsidRPr="006F61C3">
        <w:rPr>
          <w:sz w:val="24"/>
          <w:szCs w:val="24"/>
        </w:rPr>
        <w:t xml:space="preserve"> ad </w:t>
      </w:r>
      <w:proofErr w:type="spellStart"/>
      <w:r w:rsidRPr="006F61C3">
        <w:rPr>
          <w:sz w:val="24"/>
          <w:szCs w:val="24"/>
        </w:rPr>
        <w:t>bibendum</w:t>
      </w:r>
      <w:proofErr w:type="spellEnd"/>
      <w:r w:rsidRPr="006F61C3">
        <w:rPr>
          <w:sz w:val="24"/>
          <w:szCs w:val="24"/>
        </w:rPr>
        <w:t xml:space="preserve"> </w:t>
      </w:r>
      <w:proofErr w:type="spellStart"/>
      <w:r w:rsidRPr="006F61C3">
        <w:rPr>
          <w:sz w:val="24"/>
          <w:szCs w:val="24"/>
        </w:rPr>
        <w:t>nec</w:t>
      </w:r>
      <w:proofErr w:type="spellEnd"/>
      <w:r w:rsidRPr="006F61C3">
        <w:rPr>
          <w:sz w:val="24"/>
          <w:szCs w:val="24"/>
        </w:rPr>
        <w:t xml:space="preserve"> </w:t>
      </w:r>
      <w:proofErr w:type="spellStart"/>
      <w:r w:rsidRPr="006F61C3">
        <w:rPr>
          <w:sz w:val="24"/>
          <w:szCs w:val="24"/>
        </w:rPr>
        <w:t>poterant</w:t>
      </w:r>
      <w:proofErr w:type="spellEnd"/>
      <w:r w:rsidRPr="006F61C3">
        <w:rPr>
          <w:sz w:val="24"/>
          <w:szCs w:val="24"/>
        </w:rPr>
        <w:t xml:space="preserve"> </w:t>
      </w:r>
      <w:proofErr w:type="spellStart"/>
      <w:r w:rsidRPr="006F61C3">
        <w:rPr>
          <w:sz w:val="24"/>
          <w:szCs w:val="24"/>
        </w:rPr>
        <w:t>eos</w:t>
      </w:r>
      <w:proofErr w:type="spellEnd"/>
      <w:r w:rsidRPr="006F61C3">
        <w:rPr>
          <w:sz w:val="24"/>
          <w:szCs w:val="24"/>
        </w:rPr>
        <w:t xml:space="preserve"> </w:t>
      </w:r>
      <w:proofErr w:type="spellStart"/>
      <w:r w:rsidRPr="006F61C3">
        <w:rPr>
          <w:sz w:val="24"/>
          <w:szCs w:val="24"/>
        </w:rPr>
        <w:t>assirii</w:t>
      </w:r>
      <w:proofErr w:type="spellEnd"/>
      <w:r w:rsidRPr="006F61C3">
        <w:rPr>
          <w:sz w:val="24"/>
          <w:szCs w:val="24"/>
        </w:rPr>
        <w:t xml:space="preserve"> </w:t>
      </w:r>
      <w:proofErr w:type="spellStart"/>
      <w:r w:rsidRPr="006F61C3">
        <w:rPr>
          <w:sz w:val="24"/>
          <w:szCs w:val="24"/>
        </w:rPr>
        <w:t>impedire</w:t>
      </w:r>
      <w:proofErr w:type="spellEnd"/>
      <w:r w:rsidR="00390723">
        <w:rPr>
          <w:sz w:val="24"/>
          <w:szCs w:val="24"/>
        </w:rPr>
        <w:t>.</w:t>
      </w:r>
      <w:r w:rsidRPr="006F61C3">
        <w:rPr>
          <w:sz w:val="24"/>
          <w:szCs w:val="24"/>
        </w:rPr>
        <w:t xml:space="preserve"> </w:t>
      </w:r>
      <w:proofErr w:type="spellStart"/>
      <w:r w:rsidRPr="006F61C3">
        <w:rPr>
          <w:sz w:val="24"/>
          <w:szCs w:val="24"/>
        </w:rPr>
        <w:t>Vallis</w:t>
      </w:r>
      <w:proofErr w:type="spellEnd"/>
      <w:r w:rsidRPr="006F61C3">
        <w:rPr>
          <w:sz w:val="24"/>
          <w:szCs w:val="24"/>
        </w:rPr>
        <w:t xml:space="preserve"> </w:t>
      </w:r>
      <w:proofErr w:type="spellStart"/>
      <w:r w:rsidRPr="006F61C3">
        <w:rPr>
          <w:sz w:val="24"/>
          <w:szCs w:val="24"/>
        </w:rPr>
        <w:t>iosaphat</w:t>
      </w:r>
      <w:proofErr w:type="spellEnd"/>
      <w:r w:rsidRPr="006F61C3">
        <w:rPr>
          <w:sz w:val="24"/>
          <w:szCs w:val="24"/>
        </w:rPr>
        <w:t xml:space="preserve"> </w:t>
      </w:r>
      <w:r w:rsidR="002409AB">
        <w:rPr>
          <w:sz w:val="24"/>
          <w:szCs w:val="24"/>
        </w:rPr>
        <w:t>(</w:t>
      </w:r>
      <w:r w:rsidR="002409AB" w:rsidRPr="002409AB">
        <w:rPr>
          <w:b/>
          <w:bCs/>
          <w:sz w:val="24"/>
          <w:szCs w:val="24"/>
        </w:rPr>
        <w:t>240r</w:t>
      </w:r>
      <w:r w:rsidR="002409AB">
        <w:rPr>
          <w:sz w:val="24"/>
          <w:szCs w:val="24"/>
        </w:rPr>
        <w:t>)</w:t>
      </w:r>
    </w:p>
    <w:p w14:paraId="3F075F24" w14:textId="77777777" w:rsidR="00E00290" w:rsidRDefault="002409AB" w:rsidP="00E00290">
      <w:pPr>
        <w:rPr>
          <w:sz w:val="24"/>
          <w:szCs w:val="24"/>
        </w:rPr>
      </w:pPr>
      <w:r>
        <w:rPr>
          <w:sz w:val="24"/>
          <w:szCs w:val="24"/>
        </w:rPr>
        <w:t xml:space="preserve">licet </w:t>
      </w:r>
      <w:proofErr w:type="spellStart"/>
      <w:r>
        <w:rPr>
          <w:sz w:val="24"/>
          <w:szCs w:val="24"/>
        </w:rPr>
        <w:t>adhuc</w:t>
      </w:r>
      <w:proofErr w:type="spellEnd"/>
      <w:r>
        <w:rPr>
          <w:sz w:val="24"/>
          <w:szCs w:val="24"/>
        </w:rPr>
        <w:t xml:space="preserve"> sit </w:t>
      </w:r>
      <w:proofErr w:type="spellStart"/>
      <w:r>
        <w:rPr>
          <w:sz w:val="24"/>
          <w:szCs w:val="24"/>
        </w:rPr>
        <w:t>valde</w:t>
      </w:r>
      <w:proofErr w:type="spellEnd"/>
      <w:r>
        <w:rPr>
          <w:sz w:val="24"/>
          <w:szCs w:val="24"/>
        </w:rPr>
        <w:t xml:space="preserve"> profunda multum </w:t>
      </w:r>
      <w:proofErr w:type="spellStart"/>
      <w:r>
        <w:rPr>
          <w:sz w:val="24"/>
          <w:szCs w:val="24"/>
        </w:rPr>
        <w:t>tamen</w:t>
      </w:r>
      <w:proofErr w:type="spellEnd"/>
      <w:r>
        <w:rPr>
          <w:sz w:val="24"/>
          <w:szCs w:val="24"/>
        </w:rPr>
        <w:t xml:space="preserve"> </w:t>
      </w:r>
      <w:proofErr w:type="spellStart"/>
      <w:r>
        <w:rPr>
          <w:sz w:val="24"/>
          <w:szCs w:val="24"/>
        </w:rPr>
        <w:t>est</w:t>
      </w:r>
      <w:proofErr w:type="spellEnd"/>
      <w:r>
        <w:rPr>
          <w:sz w:val="24"/>
          <w:szCs w:val="24"/>
        </w:rPr>
        <w:t xml:space="preserve"> </w:t>
      </w:r>
      <w:proofErr w:type="spellStart"/>
      <w:r>
        <w:rPr>
          <w:sz w:val="24"/>
          <w:szCs w:val="24"/>
        </w:rPr>
        <w:t>impleta</w:t>
      </w:r>
      <w:proofErr w:type="spellEnd"/>
      <w:r>
        <w:rPr>
          <w:sz w:val="24"/>
          <w:szCs w:val="24"/>
        </w:rPr>
        <w:t xml:space="preserve"> </w:t>
      </w:r>
      <w:proofErr w:type="spellStart"/>
      <w:r>
        <w:rPr>
          <w:sz w:val="24"/>
          <w:szCs w:val="24"/>
        </w:rPr>
        <w:t>quo</w:t>
      </w:r>
      <w:r w:rsidR="00A6186D" w:rsidRPr="006F61C3">
        <w:rPr>
          <w:sz w:val="24"/>
          <w:szCs w:val="24"/>
        </w:rPr>
        <w:t>d</w:t>
      </w:r>
      <w:proofErr w:type="spellEnd"/>
      <w:r w:rsidR="00A6186D" w:rsidRPr="006F61C3">
        <w:rPr>
          <w:sz w:val="24"/>
          <w:szCs w:val="24"/>
        </w:rPr>
        <w:t xml:space="preserve"> </w:t>
      </w:r>
      <w:proofErr w:type="spellStart"/>
      <w:r w:rsidR="00A6186D" w:rsidRPr="006F61C3">
        <w:rPr>
          <w:sz w:val="24"/>
          <w:szCs w:val="24"/>
        </w:rPr>
        <w:t>palam</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w:t>
      </w:r>
      <w:proofErr w:type="spellStart"/>
      <w:r w:rsidR="007E1CD5">
        <w:rPr>
          <w:sz w:val="24"/>
          <w:szCs w:val="24"/>
        </w:rPr>
        <w:t>videre</w:t>
      </w:r>
      <w:proofErr w:type="spellEnd"/>
      <w:r w:rsidR="007E1CD5">
        <w:rPr>
          <w:sz w:val="24"/>
          <w:szCs w:val="24"/>
        </w:rPr>
        <w:t xml:space="preserve">. </w:t>
      </w:r>
      <w:proofErr w:type="spellStart"/>
      <w:r w:rsidR="007E1CD5">
        <w:rPr>
          <w:sz w:val="24"/>
          <w:szCs w:val="24"/>
        </w:rPr>
        <w:t>sepulcrum</w:t>
      </w:r>
      <w:proofErr w:type="spellEnd"/>
      <w:r w:rsidR="007E1CD5">
        <w:rPr>
          <w:sz w:val="24"/>
          <w:szCs w:val="24"/>
        </w:rPr>
        <w:t xml:space="preserve"> </w:t>
      </w:r>
      <w:proofErr w:type="spellStart"/>
      <w:r w:rsidR="007E1CD5">
        <w:rPr>
          <w:sz w:val="24"/>
          <w:szCs w:val="24"/>
        </w:rPr>
        <w:t>enim</w:t>
      </w:r>
      <w:proofErr w:type="spellEnd"/>
      <w:r w:rsidR="007E1CD5">
        <w:rPr>
          <w:sz w:val="24"/>
          <w:szCs w:val="24"/>
        </w:rPr>
        <w:t xml:space="preserve"> </w:t>
      </w:r>
      <w:proofErr w:type="spellStart"/>
      <w:r w:rsidR="007E1CD5">
        <w:rPr>
          <w:sz w:val="24"/>
          <w:szCs w:val="24"/>
        </w:rPr>
        <w:t>virginis</w:t>
      </w:r>
      <w:proofErr w:type="spellEnd"/>
      <w:r w:rsidR="007E1CD5">
        <w:rPr>
          <w:sz w:val="24"/>
          <w:szCs w:val="24"/>
        </w:rPr>
        <w:t xml:space="preserve"> </w:t>
      </w:r>
      <w:proofErr w:type="spellStart"/>
      <w:r w:rsidR="007E1CD5">
        <w:rPr>
          <w:sz w:val="24"/>
          <w:szCs w:val="24"/>
        </w:rPr>
        <w:t>gloriose</w:t>
      </w:r>
      <w:proofErr w:type="spellEnd"/>
      <w:r w:rsidR="007E1CD5">
        <w:rPr>
          <w:sz w:val="24"/>
          <w:szCs w:val="24"/>
        </w:rPr>
        <w:t xml:space="preserve"> </w:t>
      </w:r>
      <w:proofErr w:type="spellStart"/>
      <w:r w:rsidR="007E1CD5">
        <w:rPr>
          <w:sz w:val="24"/>
          <w:szCs w:val="24"/>
        </w:rPr>
        <w:t>quod</w:t>
      </w:r>
      <w:proofErr w:type="spellEnd"/>
      <w:r w:rsidR="007E1CD5">
        <w:rPr>
          <w:sz w:val="24"/>
          <w:szCs w:val="24"/>
        </w:rPr>
        <w:t xml:space="preserve"> </w:t>
      </w:r>
      <w:proofErr w:type="spellStart"/>
      <w:r w:rsidR="007E1CD5">
        <w:rPr>
          <w:sz w:val="24"/>
          <w:szCs w:val="24"/>
        </w:rPr>
        <w:t>ut</w:t>
      </w:r>
      <w:proofErr w:type="spellEnd"/>
      <w:r w:rsidR="007E1CD5">
        <w:rPr>
          <w:sz w:val="24"/>
          <w:szCs w:val="24"/>
        </w:rPr>
        <w:t xml:space="preserve"> </w:t>
      </w:r>
      <w:proofErr w:type="spellStart"/>
      <w:r w:rsidR="007E1CD5">
        <w:rPr>
          <w:sz w:val="24"/>
          <w:szCs w:val="24"/>
        </w:rPr>
        <w:t>creditur</w:t>
      </w:r>
      <w:proofErr w:type="spellEnd"/>
      <w:r w:rsidR="007E1CD5">
        <w:rPr>
          <w:sz w:val="24"/>
          <w:szCs w:val="24"/>
        </w:rPr>
        <w:t xml:space="preserve"> </w:t>
      </w:r>
      <w:proofErr w:type="spellStart"/>
      <w:r w:rsidR="007E1CD5">
        <w:rPr>
          <w:sz w:val="24"/>
          <w:szCs w:val="24"/>
        </w:rPr>
        <w:t>t</w:t>
      </w:r>
      <w:r w:rsidR="00A6186D" w:rsidRPr="006F61C3">
        <w:rPr>
          <w:sz w:val="24"/>
          <w:szCs w:val="24"/>
        </w:rPr>
        <w:t>unc</w:t>
      </w:r>
      <w:proofErr w:type="spellEnd"/>
      <w:r w:rsidR="00A6186D" w:rsidRPr="006F61C3">
        <w:rPr>
          <w:sz w:val="24"/>
          <w:szCs w:val="24"/>
        </w:rPr>
        <w:t xml:space="preserve"> </w:t>
      </w:r>
      <w:proofErr w:type="spellStart"/>
      <w:r w:rsidR="00A6186D" w:rsidRPr="006F61C3">
        <w:rPr>
          <w:sz w:val="24"/>
          <w:szCs w:val="24"/>
        </w:rPr>
        <w:t>erat</w:t>
      </w:r>
      <w:proofErr w:type="spellEnd"/>
      <w:r w:rsidR="00A6186D" w:rsidRPr="006F61C3">
        <w:rPr>
          <w:sz w:val="24"/>
          <w:szCs w:val="24"/>
        </w:rPr>
        <w:t xml:space="preserve"> in </w:t>
      </w:r>
      <w:proofErr w:type="spellStart"/>
      <w:r w:rsidR="007E1CD5">
        <w:rPr>
          <w:sz w:val="24"/>
          <w:szCs w:val="24"/>
        </w:rPr>
        <w:t>superficie</w:t>
      </w:r>
      <w:proofErr w:type="spellEnd"/>
      <w:r w:rsidR="007E1CD5">
        <w:rPr>
          <w:sz w:val="24"/>
          <w:szCs w:val="24"/>
        </w:rPr>
        <w:t xml:space="preserve"> </w:t>
      </w:r>
      <w:proofErr w:type="spellStart"/>
      <w:r w:rsidR="007E1CD5">
        <w:rPr>
          <w:sz w:val="24"/>
          <w:szCs w:val="24"/>
        </w:rPr>
        <w:t>ipsius</w:t>
      </w:r>
      <w:proofErr w:type="spellEnd"/>
      <w:r w:rsidR="007E1CD5">
        <w:rPr>
          <w:sz w:val="24"/>
          <w:szCs w:val="24"/>
        </w:rPr>
        <w:t xml:space="preserve"> </w:t>
      </w:r>
      <w:proofErr w:type="spellStart"/>
      <w:r w:rsidR="007E1CD5">
        <w:rPr>
          <w:sz w:val="24"/>
          <w:szCs w:val="24"/>
        </w:rPr>
        <w:t>vallis</w:t>
      </w:r>
      <w:proofErr w:type="spellEnd"/>
      <w:r w:rsidR="007E1CD5">
        <w:rPr>
          <w:sz w:val="24"/>
          <w:szCs w:val="24"/>
        </w:rPr>
        <w:t xml:space="preserve"> </w:t>
      </w:r>
      <w:proofErr w:type="spellStart"/>
      <w:r w:rsidR="007E1CD5">
        <w:rPr>
          <w:sz w:val="24"/>
          <w:szCs w:val="24"/>
        </w:rPr>
        <w:t>nunc</w:t>
      </w:r>
      <w:proofErr w:type="spellEnd"/>
      <w:r w:rsidR="007E1CD5">
        <w:rPr>
          <w:sz w:val="24"/>
          <w:szCs w:val="24"/>
        </w:rPr>
        <w:t xml:space="preserve"> </w:t>
      </w:r>
      <w:proofErr w:type="spellStart"/>
      <w:r w:rsidR="007E1CD5">
        <w:rPr>
          <w:sz w:val="24"/>
          <w:szCs w:val="24"/>
        </w:rPr>
        <w:t>est</w:t>
      </w:r>
      <w:proofErr w:type="spellEnd"/>
      <w:r w:rsidR="007E1CD5">
        <w:rPr>
          <w:sz w:val="24"/>
          <w:szCs w:val="24"/>
        </w:rPr>
        <w:t xml:space="preserve"> </w:t>
      </w:r>
      <w:proofErr w:type="spellStart"/>
      <w:r w:rsidR="007E1CD5">
        <w:rPr>
          <w:sz w:val="24"/>
          <w:szCs w:val="24"/>
        </w:rPr>
        <w:t>longe</w:t>
      </w:r>
      <w:proofErr w:type="spellEnd"/>
      <w:r w:rsidR="007E1CD5">
        <w:rPr>
          <w:sz w:val="24"/>
          <w:szCs w:val="24"/>
        </w:rPr>
        <w:t xml:space="preserve"> sub terra in tantum </w:t>
      </w:r>
      <w:proofErr w:type="spellStart"/>
      <w:r w:rsidR="007E1CD5">
        <w:rPr>
          <w:sz w:val="24"/>
          <w:szCs w:val="24"/>
        </w:rPr>
        <w:t>quod</w:t>
      </w:r>
      <w:proofErr w:type="spellEnd"/>
      <w:r w:rsidR="00A6186D" w:rsidRPr="006F61C3">
        <w:rPr>
          <w:sz w:val="24"/>
          <w:szCs w:val="24"/>
        </w:rPr>
        <w:t xml:space="preserve"> </w:t>
      </w:r>
      <w:proofErr w:type="spellStart"/>
      <w:r w:rsidR="00A6186D" w:rsidRPr="006F61C3">
        <w:rPr>
          <w:sz w:val="24"/>
          <w:szCs w:val="24"/>
        </w:rPr>
        <w:t>et</w:t>
      </w:r>
      <w:r w:rsidR="007E1CD5">
        <w:rPr>
          <w:sz w:val="24"/>
          <w:szCs w:val="24"/>
        </w:rPr>
        <w:t>iam</w:t>
      </w:r>
      <w:proofErr w:type="spellEnd"/>
      <w:r w:rsidR="00A6186D" w:rsidRPr="006F61C3">
        <w:rPr>
          <w:sz w:val="24"/>
          <w:szCs w:val="24"/>
        </w:rPr>
        <w:t xml:space="preserve"> </w:t>
      </w:r>
      <w:proofErr w:type="spellStart"/>
      <w:r w:rsidR="00A6186D" w:rsidRPr="006F61C3">
        <w:rPr>
          <w:sz w:val="24"/>
          <w:szCs w:val="24"/>
        </w:rPr>
        <w:t>ipsa</w:t>
      </w:r>
      <w:proofErr w:type="spellEnd"/>
      <w:r w:rsidR="00A6186D" w:rsidRPr="006F61C3">
        <w:rPr>
          <w:sz w:val="24"/>
          <w:szCs w:val="24"/>
        </w:rPr>
        <w:t xml:space="preserve"> </w:t>
      </w:r>
      <w:proofErr w:type="spellStart"/>
      <w:r w:rsidR="00A6186D" w:rsidRPr="006F61C3">
        <w:rPr>
          <w:sz w:val="24"/>
          <w:szCs w:val="24"/>
        </w:rPr>
        <w:t>eiusdem</w:t>
      </w:r>
      <w:proofErr w:type="spellEnd"/>
      <w:r w:rsidR="00A6186D" w:rsidRPr="006F61C3">
        <w:rPr>
          <w:sz w:val="24"/>
          <w:szCs w:val="24"/>
        </w:rPr>
        <w:t xml:space="preserve"> </w:t>
      </w:r>
      <w:proofErr w:type="spellStart"/>
      <w:r w:rsidR="007E1CD5">
        <w:rPr>
          <w:sz w:val="24"/>
          <w:szCs w:val="24"/>
        </w:rPr>
        <w:t>gloriose</w:t>
      </w:r>
      <w:proofErr w:type="spellEnd"/>
      <w:r w:rsidR="007E1CD5">
        <w:rPr>
          <w:sz w:val="24"/>
          <w:szCs w:val="24"/>
        </w:rPr>
        <w:t xml:space="preserve"> </w:t>
      </w:r>
      <w:proofErr w:type="spellStart"/>
      <w:r w:rsidR="007E1CD5">
        <w:rPr>
          <w:sz w:val="24"/>
          <w:szCs w:val="24"/>
        </w:rPr>
        <w:t>vi</w:t>
      </w:r>
      <w:r w:rsidR="00A6186D" w:rsidRPr="006F61C3">
        <w:rPr>
          <w:sz w:val="24"/>
          <w:szCs w:val="24"/>
        </w:rPr>
        <w:t>rginis</w:t>
      </w:r>
      <w:proofErr w:type="spellEnd"/>
      <w:r w:rsidR="00A6186D" w:rsidRPr="006F61C3">
        <w:rPr>
          <w:sz w:val="24"/>
          <w:szCs w:val="24"/>
        </w:rPr>
        <w:t xml:space="preserve"> ecclesia cum sit</w:t>
      </w:r>
      <w:r w:rsidR="007E1CD5">
        <w:rPr>
          <w:sz w:val="24"/>
          <w:szCs w:val="24"/>
        </w:rPr>
        <w:t xml:space="preserve"> </w:t>
      </w:r>
      <w:proofErr w:type="spellStart"/>
      <w:r w:rsidR="007E1CD5">
        <w:rPr>
          <w:sz w:val="24"/>
          <w:szCs w:val="24"/>
        </w:rPr>
        <w:t>valde</w:t>
      </w:r>
      <w:proofErr w:type="spellEnd"/>
      <w:r w:rsidR="007E1CD5">
        <w:rPr>
          <w:sz w:val="24"/>
          <w:szCs w:val="24"/>
        </w:rPr>
        <w:t xml:space="preserve"> </w:t>
      </w:r>
      <w:proofErr w:type="spellStart"/>
      <w:r w:rsidR="007E1CD5">
        <w:rPr>
          <w:sz w:val="24"/>
          <w:szCs w:val="24"/>
        </w:rPr>
        <w:t>alta</w:t>
      </w:r>
      <w:proofErr w:type="spellEnd"/>
      <w:r w:rsidR="007E1CD5">
        <w:rPr>
          <w:sz w:val="24"/>
          <w:szCs w:val="24"/>
        </w:rPr>
        <w:t xml:space="preserve"> et</w:t>
      </w:r>
      <w:r w:rsidR="00A6186D" w:rsidRPr="006F61C3">
        <w:rPr>
          <w:sz w:val="24"/>
          <w:szCs w:val="24"/>
        </w:rPr>
        <w:t xml:space="preserve"> </w:t>
      </w:r>
      <w:proofErr w:type="spellStart"/>
      <w:r w:rsidR="00A6186D" w:rsidRPr="006F61C3">
        <w:rPr>
          <w:sz w:val="24"/>
          <w:szCs w:val="24"/>
        </w:rPr>
        <w:t>testitudinata</w:t>
      </w:r>
      <w:proofErr w:type="spellEnd"/>
      <w:r w:rsidR="00A6186D" w:rsidRPr="006F61C3">
        <w:rPr>
          <w:sz w:val="24"/>
          <w:szCs w:val="24"/>
        </w:rPr>
        <w:t xml:space="preserve"> cum ipso </w:t>
      </w:r>
      <w:proofErr w:type="spellStart"/>
      <w:r w:rsidR="007E1CD5">
        <w:rPr>
          <w:sz w:val="24"/>
          <w:szCs w:val="24"/>
        </w:rPr>
        <w:t>sepulchro</w:t>
      </w:r>
      <w:proofErr w:type="spellEnd"/>
      <w:r w:rsidR="00A6186D" w:rsidRPr="006F61C3">
        <w:rPr>
          <w:sz w:val="24"/>
          <w:szCs w:val="24"/>
        </w:rPr>
        <w:t xml:space="preserve"> </w:t>
      </w:r>
      <w:proofErr w:type="spellStart"/>
      <w:r w:rsidR="00A6186D" w:rsidRPr="006F61C3">
        <w:rPr>
          <w:sz w:val="24"/>
          <w:szCs w:val="24"/>
        </w:rPr>
        <w:t>penitus</w:t>
      </w:r>
      <w:proofErr w:type="spellEnd"/>
      <w:r w:rsidR="00A6186D" w:rsidRPr="006F61C3">
        <w:rPr>
          <w:sz w:val="24"/>
          <w:szCs w:val="24"/>
        </w:rPr>
        <w:t xml:space="preserve"> </w:t>
      </w:r>
      <w:r w:rsidR="007E1CD5">
        <w:rPr>
          <w:sz w:val="24"/>
          <w:szCs w:val="24"/>
        </w:rPr>
        <w:t>s</w:t>
      </w:r>
      <w:r w:rsidR="00A6186D" w:rsidRPr="006F61C3">
        <w:rPr>
          <w:sz w:val="24"/>
          <w:szCs w:val="24"/>
        </w:rPr>
        <w:t xml:space="preserve">it </w:t>
      </w:r>
      <w:r w:rsidR="007E1CD5">
        <w:rPr>
          <w:sz w:val="24"/>
          <w:szCs w:val="24"/>
        </w:rPr>
        <w:t>s</w:t>
      </w:r>
      <w:r w:rsidR="00A6186D" w:rsidRPr="006F61C3">
        <w:rPr>
          <w:sz w:val="24"/>
          <w:szCs w:val="24"/>
        </w:rPr>
        <w:t>ub</w:t>
      </w:r>
      <w:r w:rsidR="007E1CD5">
        <w:rPr>
          <w:sz w:val="24"/>
          <w:szCs w:val="24"/>
        </w:rPr>
        <w:t xml:space="preserve"> </w:t>
      </w:r>
      <w:r w:rsidR="00A6186D" w:rsidRPr="006F61C3">
        <w:rPr>
          <w:sz w:val="24"/>
          <w:szCs w:val="24"/>
        </w:rPr>
        <w:t>ter</w:t>
      </w:r>
      <w:r w:rsidR="007E1CD5">
        <w:rPr>
          <w:sz w:val="24"/>
          <w:szCs w:val="24"/>
        </w:rPr>
        <w:t>r</w:t>
      </w:r>
      <w:r w:rsidR="00A6186D" w:rsidRPr="006F61C3">
        <w:rPr>
          <w:sz w:val="24"/>
          <w:szCs w:val="24"/>
        </w:rPr>
        <w:t>a</w:t>
      </w:r>
      <w:r w:rsidR="007E1CD5">
        <w:rPr>
          <w:sz w:val="24"/>
          <w:szCs w:val="24"/>
        </w:rPr>
        <w:t xml:space="preserve">, et </w:t>
      </w:r>
      <w:proofErr w:type="spellStart"/>
      <w:r w:rsidR="007E1CD5">
        <w:rPr>
          <w:sz w:val="24"/>
          <w:szCs w:val="24"/>
        </w:rPr>
        <w:t>vallis</w:t>
      </w:r>
      <w:proofErr w:type="spellEnd"/>
      <w:r w:rsidR="007E1CD5">
        <w:rPr>
          <w:sz w:val="24"/>
          <w:szCs w:val="24"/>
        </w:rPr>
        <w:t xml:space="preserve"> </w:t>
      </w:r>
      <w:proofErr w:type="spellStart"/>
      <w:r w:rsidR="007E1CD5">
        <w:rPr>
          <w:sz w:val="24"/>
          <w:szCs w:val="24"/>
        </w:rPr>
        <w:t>de</w:t>
      </w:r>
      <w:r w:rsidR="00A6186D" w:rsidRPr="006F61C3">
        <w:rPr>
          <w:sz w:val="24"/>
          <w:szCs w:val="24"/>
        </w:rPr>
        <w:t>super</w:t>
      </w:r>
      <w:proofErr w:type="spellEnd"/>
      <w:r w:rsidR="00A6186D" w:rsidRPr="006F61C3">
        <w:rPr>
          <w:sz w:val="24"/>
          <w:szCs w:val="24"/>
        </w:rPr>
        <w:t xml:space="preserve"> </w:t>
      </w:r>
      <w:proofErr w:type="spellStart"/>
      <w:r w:rsidR="00A6186D" w:rsidRPr="006F61C3">
        <w:rPr>
          <w:sz w:val="24"/>
          <w:szCs w:val="24"/>
        </w:rPr>
        <w:t>tota</w:t>
      </w:r>
      <w:proofErr w:type="spellEnd"/>
      <w:r w:rsidR="00A6186D" w:rsidRPr="006F61C3">
        <w:rPr>
          <w:sz w:val="24"/>
          <w:szCs w:val="24"/>
        </w:rPr>
        <w:t xml:space="preserve"> plana</w:t>
      </w:r>
      <w:r w:rsidR="007E1CD5">
        <w:rPr>
          <w:sz w:val="24"/>
          <w:szCs w:val="24"/>
        </w:rPr>
        <w:t>. I</w:t>
      </w:r>
      <w:r w:rsidR="00A6186D" w:rsidRPr="006F61C3">
        <w:rPr>
          <w:sz w:val="24"/>
          <w:szCs w:val="24"/>
        </w:rPr>
        <w:t xml:space="preserve">n </w:t>
      </w:r>
      <w:proofErr w:type="spellStart"/>
      <w:r w:rsidR="007E1CD5">
        <w:rPr>
          <w:sz w:val="24"/>
          <w:szCs w:val="24"/>
        </w:rPr>
        <w:t>super</w:t>
      </w:r>
      <w:r w:rsidR="00862B79">
        <w:rPr>
          <w:sz w:val="24"/>
          <w:szCs w:val="24"/>
        </w:rPr>
        <w:t>ficie</w:t>
      </w:r>
      <w:proofErr w:type="spellEnd"/>
      <w:r w:rsidR="00862B79">
        <w:rPr>
          <w:sz w:val="24"/>
          <w:szCs w:val="24"/>
        </w:rPr>
        <w:t xml:space="preserve"> </w:t>
      </w:r>
      <w:proofErr w:type="spellStart"/>
      <w:r w:rsidR="00862B79">
        <w:rPr>
          <w:sz w:val="24"/>
          <w:szCs w:val="24"/>
        </w:rPr>
        <w:t>ta</w:t>
      </w:r>
      <w:r w:rsidR="00A6186D" w:rsidRPr="006F61C3">
        <w:rPr>
          <w:sz w:val="24"/>
          <w:szCs w:val="24"/>
        </w:rPr>
        <w:t>men</w:t>
      </w:r>
      <w:proofErr w:type="spellEnd"/>
      <w:r w:rsidR="00A6186D" w:rsidRPr="006F61C3">
        <w:rPr>
          <w:sz w:val="24"/>
          <w:szCs w:val="24"/>
        </w:rPr>
        <w:t xml:space="preserve"> </w:t>
      </w:r>
      <w:proofErr w:type="spellStart"/>
      <w:r w:rsidR="00A6186D" w:rsidRPr="006F61C3">
        <w:rPr>
          <w:sz w:val="24"/>
          <w:szCs w:val="24"/>
        </w:rPr>
        <w:t>v</w:t>
      </w:r>
      <w:r w:rsidR="00862B79">
        <w:rPr>
          <w:sz w:val="24"/>
          <w:szCs w:val="24"/>
        </w:rPr>
        <w:t>allis</w:t>
      </w:r>
      <w:proofErr w:type="spellEnd"/>
      <w:r w:rsidR="00862B79">
        <w:rPr>
          <w:sz w:val="24"/>
          <w:szCs w:val="24"/>
        </w:rPr>
        <w:t xml:space="preserve"> </w:t>
      </w:r>
      <w:proofErr w:type="spellStart"/>
      <w:r w:rsidR="00862B79">
        <w:rPr>
          <w:sz w:val="24"/>
          <w:szCs w:val="24"/>
        </w:rPr>
        <w:t>est</w:t>
      </w:r>
      <w:proofErr w:type="spellEnd"/>
      <w:r w:rsidR="00862B79">
        <w:rPr>
          <w:sz w:val="24"/>
          <w:szCs w:val="24"/>
        </w:rPr>
        <w:t xml:space="preserve"> </w:t>
      </w:r>
      <w:proofErr w:type="spellStart"/>
      <w:r w:rsidR="00862B79">
        <w:rPr>
          <w:sz w:val="24"/>
          <w:szCs w:val="24"/>
        </w:rPr>
        <w:t>edificium</w:t>
      </w:r>
      <w:proofErr w:type="spellEnd"/>
      <w:r w:rsidR="00862B79">
        <w:rPr>
          <w:sz w:val="24"/>
          <w:szCs w:val="24"/>
        </w:rPr>
        <w:t xml:space="preserve"> modicum quasi</w:t>
      </w:r>
      <w:r w:rsidR="00A6186D" w:rsidRPr="006F61C3">
        <w:rPr>
          <w:sz w:val="24"/>
          <w:szCs w:val="24"/>
        </w:rPr>
        <w:t xml:space="preserve"> </w:t>
      </w:r>
      <w:proofErr w:type="spellStart"/>
      <w:r w:rsidR="00A6186D" w:rsidRPr="006F61C3">
        <w:rPr>
          <w:sz w:val="24"/>
          <w:szCs w:val="24"/>
        </w:rPr>
        <w:t>unius</w:t>
      </w:r>
      <w:proofErr w:type="spellEnd"/>
      <w:r w:rsidR="00A6186D" w:rsidRPr="006F61C3">
        <w:rPr>
          <w:sz w:val="24"/>
          <w:szCs w:val="24"/>
        </w:rPr>
        <w:t xml:space="preserve"> ca</w:t>
      </w:r>
      <w:r w:rsidR="00862B79">
        <w:rPr>
          <w:sz w:val="24"/>
          <w:szCs w:val="24"/>
        </w:rPr>
        <w:t xml:space="preserve">pelle </w:t>
      </w:r>
      <w:proofErr w:type="spellStart"/>
      <w:r w:rsidR="00862B79">
        <w:rPr>
          <w:sz w:val="24"/>
          <w:szCs w:val="24"/>
        </w:rPr>
        <w:t>quod</w:t>
      </w:r>
      <w:proofErr w:type="spellEnd"/>
      <w:r w:rsidR="00862B79">
        <w:rPr>
          <w:sz w:val="24"/>
          <w:szCs w:val="24"/>
        </w:rPr>
        <w:t xml:space="preserve"> </w:t>
      </w:r>
      <w:proofErr w:type="spellStart"/>
      <w:r w:rsidR="00862B79">
        <w:rPr>
          <w:sz w:val="24"/>
          <w:szCs w:val="24"/>
        </w:rPr>
        <w:t>prius</w:t>
      </w:r>
      <w:r w:rsidR="00A6186D" w:rsidRPr="006F61C3">
        <w:rPr>
          <w:sz w:val="24"/>
          <w:szCs w:val="24"/>
        </w:rPr>
        <w:t>qua</w:t>
      </w:r>
      <w:r w:rsidR="00862B79">
        <w:rPr>
          <w:sz w:val="24"/>
          <w:szCs w:val="24"/>
        </w:rPr>
        <w:t>m</w:t>
      </w:r>
      <w:proofErr w:type="spellEnd"/>
      <w:r w:rsidR="00A6186D" w:rsidRPr="006F61C3">
        <w:rPr>
          <w:sz w:val="24"/>
          <w:szCs w:val="24"/>
        </w:rPr>
        <w:t xml:space="preserve"> </w:t>
      </w:r>
      <w:proofErr w:type="spellStart"/>
      <w:r w:rsidR="00A6186D" w:rsidRPr="006F61C3">
        <w:rPr>
          <w:sz w:val="24"/>
          <w:szCs w:val="24"/>
        </w:rPr>
        <w:t>quis</w:t>
      </w:r>
      <w:proofErr w:type="spellEnd"/>
      <w:r w:rsidR="00A6186D" w:rsidRPr="006F61C3">
        <w:rPr>
          <w:sz w:val="24"/>
          <w:szCs w:val="24"/>
        </w:rPr>
        <w:t xml:space="preserve"> </w:t>
      </w:r>
      <w:proofErr w:type="spellStart"/>
      <w:r w:rsidR="00A6186D" w:rsidRPr="006F61C3">
        <w:rPr>
          <w:sz w:val="24"/>
          <w:szCs w:val="24"/>
        </w:rPr>
        <w:t>intrav</w:t>
      </w:r>
      <w:r w:rsidR="00862B79">
        <w:rPr>
          <w:sz w:val="24"/>
          <w:szCs w:val="24"/>
        </w:rPr>
        <w:t>erit</w:t>
      </w:r>
      <w:proofErr w:type="spellEnd"/>
      <w:r w:rsidR="00862B79">
        <w:rPr>
          <w:sz w:val="24"/>
          <w:szCs w:val="24"/>
        </w:rPr>
        <w:t xml:space="preserve"> </w:t>
      </w:r>
      <w:proofErr w:type="spellStart"/>
      <w:r w:rsidR="00862B79">
        <w:rPr>
          <w:sz w:val="24"/>
          <w:szCs w:val="24"/>
        </w:rPr>
        <w:t>oportet</w:t>
      </w:r>
      <w:proofErr w:type="spellEnd"/>
      <w:r w:rsidR="00862B79">
        <w:rPr>
          <w:rStyle w:val="FootnoteReference"/>
          <w:sz w:val="24"/>
          <w:szCs w:val="24"/>
        </w:rPr>
        <w:footnoteReference w:id="60"/>
      </w:r>
      <w:r w:rsidR="00A6186D" w:rsidRPr="006F61C3">
        <w:rPr>
          <w:sz w:val="24"/>
          <w:szCs w:val="24"/>
        </w:rPr>
        <w:t xml:space="preserve"> per </w:t>
      </w:r>
      <w:proofErr w:type="spellStart"/>
      <w:r w:rsidR="00A6186D" w:rsidRPr="006F61C3">
        <w:rPr>
          <w:sz w:val="24"/>
          <w:szCs w:val="24"/>
        </w:rPr>
        <w:t>gradus</w:t>
      </w:r>
      <w:proofErr w:type="spellEnd"/>
      <w:r w:rsidR="00A6186D" w:rsidRPr="006F61C3">
        <w:rPr>
          <w:sz w:val="24"/>
          <w:szCs w:val="24"/>
        </w:rPr>
        <w:t xml:space="preserve"> </w:t>
      </w:r>
      <w:r w:rsidR="00862B79">
        <w:rPr>
          <w:sz w:val="24"/>
          <w:szCs w:val="24"/>
        </w:rPr>
        <w:t>i</w:t>
      </w:r>
      <w:r w:rsidR="00A6186D" w:rsidRPr="006F61C3">
        <w:rPr>
          <w:sz w:val="24"/>
          <w:szCs w:val="24"/>
        </w:rPr>
        <w:t xml:space="preserve">n ecclesia </w:t>
      </w:r>
      <w:proofErr w:type="spellStart"/>
      <w:r w:rsidR="00A6186D" w:rsidRPr="006F61C3">
        <w:rPr>
          <w:sz w:val="24"/>
          <w:szCs w:val="24"/>
        </w:rPr>
        <w:t>descende</w:t>
      </w:r>
      <w:r w:rsidR="00862B79">
        <w:rPr>
          <w:sz w:val="24"/>
          <w:szCs w:val="24"/>
        </w:rPr>
        <w:t>re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862B79">
        <w:rPr>
          <w:sz w:val="24"/>
          <w:szCs w:val="24"/>
        </w:rPr>
        <w:t>sepulc</w:t>
      </w:r>
      <w:r w:rsidR="00A6186D" w:rsidRPr="006F61C3">
        <w:rPr>
          <w:sz w:val="24"/>
          <w:szCs w:val="24"/>
        </w:rPr>
        <w:t>hrum</w:t>
      </w:r>
      <w:proofErr w:type="spellEnd"/>
      <w:r w:rsidR="00862B79">
        <w:rPr>
          <w:sz w:val="24"/>
          <w:szCs w:val="24"/>
        </w:rPr>
        <w:t xml:space="preserve">. </w:t>
      </w:r>
      <w:proofErr w:type="spellStart"/>
      <w:r w:rsidR="00862B79">
        <w:rPr>
          <w:sz w:val="24"/>
          <w:szCs w:val="24"/>
        </w:rPr>
        <w:t>iuxta</w:t>
      </w:r>
      <w:proofErr w:type="spellEnd"/>
      <w:r w:rsidR="00862B79">
        <w:rPr>
          <w:sz w:val="24"/>
          <w:szCs w:val="24"/>
        </w:rPr>
        <w:t xml:space="preserve"> </w:t>
      </w:r>
      <w:proofErr w:type="spellStart"/>
      <w:r w:rsidR="00862B79">
        <w:rPr>
          <w:sz w:val="24"/>
          <w:szCs w:val="24"/>
        </w:rPr>
        <w:t>hanc</w:t>
      </w:r>
      <w:proofErr w:type="spellEnd"/>
      <w:r w:rsidR="00862B79">
        <w:rPr>
          <w:sz w:val="24"/>
          <w:szCs w:val="24"/>
        </w:rPr>
        <w:t xml:space="preserve"> </w:t>
      </w:r>
      <w:proofErr w:type="spellStart"/>
      <w:r w:rsidR="00862B79">
        <w:rPr>
          <w:sz w:val="24"/>
          <w:szCs w:val="24"/>
        </w:rPr>
        <w:t>capell</w:t>
      </w:r>
      <w:r w:rsidR="00A6186D" w:rsidRPr="006F61C3">
        <w:rPr>
          <w:sz w:val="24"/>
          <w:szCs w:val="24"/>
        </w:rPr>
        <w:t>am</w:t>
      </w:r>
      <w:proofErr w:type="spellEnd"/>
      <w:r w:rsidR="00A6186D" w:rsidRPr="006F61C3">
        <w:rPr>
          <w:sz w:val="24"/>
          <w:szCs w:val="24"/>
        </w:rPr>
        <w:t xml:space="preserve"> </w:t>
      </w:r>
      <w:r w:rsidR="00862B79">
        <w:rPr>
          <w:sz w:val="24"/>
          <w:szCs w:val="24"/>
        </w:rPr>
        <w:t>fere ad 20</w:t>
      </w:r>
      <w:r w:rsidR="00A6186D" w:rsidRPr="006F61C3">
        <w:rPr>
          <w:sz w:val="24"/>
          <w:szCs w:val="24"/>
        </w:rPr>
        <w:t xml:space="preserve"> pedes </w:t>
      </w:r>
      <w:proofErr w:type="spellStart"/>
      <w:r w:rsidR="00A6186D" w:rsidRPr="006F61C3">
        <w:rPr>
          <w:sz w:val="24"/>
          <w:szCs w:val="24"/>
        </w:rPr>
        <w:t>est</w:t>
      </w:r>
      <w:proofErr w:type="spellEnd"/>
      <w:r w:rsidR="00A6186D" w:rsidRPr="006F61C3">
        <w:rPr>
          <w:sz w:val="24"/>
          <w:szCs w:val="24"/>
        </w:rPr>
        <w:t xml:space="preserve"> alia </w:t>
      </w:r>
      <w:proofErr w:type="spellStart"/>
      <w:r w:rsidR="00A6186D" w:rsidRPr="006F61C3">
        <w:rPr>
          <w:sz w:val="24"/>
          <w:szCs w:val="24"/>
        </w:rPr>
        <w:t>capella</w:t>
      </w:r>
      <w:proofErr w:type="spellEnd"/>
      <w:r w:rsidR="00A6186D" w:rsidRPr="006F61C3">
        <w:rPr>
          <w:sz w:val="24"/>
          <w:szCs w:val="24"/>
        </w:rPr>
        <w:t xml:space="preserve"> </w:t>
      </w:r>
      <w:r w:rsidR="00862B79">
        <w:rPr>
          <w:sz w:val="24"/>
          <w:szCs w:val="24"/>
        </w:rPr>
        <w:t>que</w:t>
      </w:r>
      <w:r w:rsidR="00A6186D" w:rsidRPr="006F61C3">
        <w:rPr>
          <w:sz w:val="24"/>
          <w:szCs w:val="24"/>
        </w:rPr>
        <w:t xml:space="preserve"> </w:t>
      </w:r>
      <w:proofErr w:type="spellStart"/>
      <w:r w:rsidR="00A6186D" w:rsidRPr="006F61C3">
        <w:rPr>
          <w:sz w:val="24"/>
          <w:szCs w:val="24"/>
        </w:rPr>
        <w:t>vocatur</w:t>
      </w:r>
      <w:proofErr w:type="spellEnd"/>
      <w:r w:rsidR="00A6186D" w:rsidRPr="006F61C3">
        <w:rPr>
          <w:sz w:val="24"/>
          <w:szCs w:val="24"/>
        </w:rPr>
        <w:t xml:space="preserve"> </w:t>
      </w:r>
      <w:proofErr w:type="spellStart"/>
      <w:r w:rsidR="00A6186D" w:rsidRPr="006F61C3">
        <w:rPr>
          <w:sz w:val="24"/>
          <w:szCs w:val="24"/>
        </w:rPr>
        <w:t>geth</w:t>
      </w:r>
      <w:r w:rsidR="00862B79">
        <w:rPr>
          <w:sz w:val="24"/>
          <w:szCs w:val="24"/>
        </w:rPr>
        <w:t>se</w:t>
      </w:r>
      <w:r w:rsidR="00A6186D" w:rsidRPr="006F61C3">
        <w:rPr>
          <w:sz w:val="24"/>
          <w:szCs w:val="24"/>
        </w:rPr>
        <w:t>mani</w:t>
      </w:r>
      <w:proofErr w:type="spellEnd"/>
      <w:r w:rsidR="00A6186D" w:rsidRPr="006F61C3">
        <w:rPr>
          <w:sz w:val="24"/>
          <w:szCs w:val="24"/>
        </w:rPr>
        <w:t xml:space="preserve"> in </w:t>
      </w:r>
      <w:proofErr w:type="spellStart"/>
      <w:r w:rsidR="00A6186D" w:rsidRPr="006F61C3">
        <w:rPr>
          <w:sz w:val="24"/>
          <w:szCs w:val="24"/>
        </w:rPr>
        <w:t>latere</w:t>
      </w:r>
      <w:proofErr w:type="spellEnd"/>
      <w:r w:rsidR="00A6186D" w:rsidRPr="006F61C3">
        <w:rPr>
          <w:sz w:val="24"/>
          <w:szCs w:val="24"/>
        </w:rPr>
        <w:t xml:space="preserve"> </w:t>
      </w:r>
      <w:proofErr w:type="spellStart"/>
      <w:r w:rsidR="00A6186D" w:rsidRPr="006F61C3">
        <w:rPr>
          <w:sz w:val="24"/>
          <w:szCs w:val="24"/>
        </w:rPr>
        <w:t>montis</w:t>
      </w:r>
      <w:proofErr w:type="spellEnd"/>
      <w:r w:rsidR="00A6186D" w:rsidRPr="006F61C3">
        <w:rPr>
          <w:sz w:val="24"/>
          <w:szCs w:val="24"/>
        </w:rPr>
        <w:t xml:space="preserve"> </w:t>
      </w:r>
      <w:proofErr w:type="spellStart"/>
      <w:r w:rsidR="00A6186D" w:rsidRPr="006F61C3">
        <w:rPr>
          <w:sz w:val="24"/>
          <w:szCs w:val="24"/>
        </w:rPr>
        <w:t>oliveti</w:t>
      </w:r>
      <w:proofErr w:type="spellEnd"/>
      <w:r w:rsidR="00862B79">
        <w:rPr>
          <w:sz w:val="24"/>
          <w:szCs w:val="24"/>
        </w:rPr>
        <w:t xml:space="preserve"> </w:t>
      </w:r>
      <w:proofErr w:type="spellStart"/>
      <w:r w:rsidR="00A6186D" w:rsidRPr="006F61C3">
        <w:rPr>
          <w:sz w:val="24"/>
          <w:szCs w:val="24"/>
        </w:rPr>
        <w:t>adhe</w:t>
      </w:r>
      <w:r w:rsidR="00862B79">
        <w:rPr>
          <w:sz w:val="24"/>
          <w:szCs w:val="24"/>
        </w:rPr>
        <w:t>re</w:t>
      </w:r>
      <w:r w:rsidR="00A6186D" w:rsidRPr="006F61C3">
        <w:rPr>
          <w:sz w:val="24"/>
          <w:szCs w:val="24"/>
        </w:rPr>
        <w:t>ns</w:t>
      </w:r>
      <w:proofErr w:type="spellEnd"/>
      <w:r w:rsidR="00A6186D" w:rsidRPr="006F61C3">
        <w:rPr>
          <w:sz w:val="24"/>
          <w:szCs w:val="24"/>
        </w:rPr>
        <w:t xml:space="preserve"> </w:t>
      </w:r>
      <w:proofErr w:type="spellStart"/>
      <w:r w:rsidR="00862B79">
        <w:rPr>
          <w:sz w:val="24"/>
          <w:szCs w:val="24"/>
        </w:rPr>
        <w:t>rupi</w:t>
      </w:r>
      <w:proofErr w:type="spellEnd"/>
      <w:r w:rsidR="00A6186D" w:rsidRPr="006F61C3">
        <w:rPr>
          <w:sz w:val="24"/>
          <w:szCs w:val="24"/>
        </w:rPr>
        <w:t xml:space="preserve"> </w:t>
      </w:r>
      <w:r w:rsidR="00862B79">
        <w:rPr>
          <w:sz w:val="24"/>
          <w:szCs w:val="24"/>
        </w:rPr>
        <w:t>s</w:t>
      </w:r>
      <w:r w:rsidR="00A6186D" w:rsidRPr="006F61C3">
        <w:rPr>
          <w:sz w:val="24"/>
          <w:szCs w:val="24"/>
        </w:rPr>
        <w:t>ub qua a</w:t>
      </w:r>
      <w:r w:rsidR="00862B79">
        <w:rPr>
          <w:sz w:val="24"/>
          <w:szCs w:val="24"/>
        </w:rPr>
        <w:t>posto</w:t>
      </w:r>
      <w:r w:rsidR="00A6186D" w:rsidRPr="006F61C3">
        <w:rPr>
          <w:sz w:val="24"/>
          <w:szCs w:val="24"/>
        </w:rPr>
        <w:t xml:space="preserve">li </w:t>
      </w:r>
      <w:proofErr w:type="spellStart"/>
      <w:r w:rsidR="00A6186D" w:rsidRPr="006F61C3">
        <w:rPr>
          <w:sz w:val="24"/>
          <w:szCs w:val="24"/>
        </w:rPr>
        <w:t>s</w:t>
      </w:r>
      <w:r w:rsidR="00862B79">
        <w:rPr>
          <w:sz w:val="24"/>
          <w:szCs w:val="24"/>
        </w:rPr>
        <w:t>ompno</w:t>
      </w:r>
      <w:proofErr w:type="spellEnd"/>
      <w:r w:rsidR="00A6186D" w:rsidRPr="006F61C3">
        <w:rPr>
          <w:sz w:val="24"/>
          <w:szCs w:val="24"/>
        </w:rPr>
        <w:t xml:space="preserve"> </w:t>
      </w:r>
      <w:proofErr w:type="spellStart"/>
      <w:r w:rsidR="00A6186D" w:rsidRPr="006F61C3">
        <w:rPr>
          <w:sz w:val="24"/>
          <w:szCs w:val="24"/>
        </w:rPr>
        <w:t>era</w:t>
      </w:r>
      <w:r w:rsidR="00862B79">
        <w:rPr>
          <w:sz w:val="24"/>
          <w:szCs w:val="24"/>
        </w:rPr>
        <w:t>n</w:t>
      </w:r>
      <w:r w:rsidR="00A6186D" w:rsidRPr="006F61C3">
        <w:rPr>
          <w:sz w:val="24"/>
          <w:szCs w:val="24"/>
        </w:rPr>
        <w:t>t</w:t>
      </w:r>
      <w:proofErr w:type="spellEnd"/>
      <w:r w:rsidR="00A6186D" w:rsidRPr="006F61C3">
        <w:rPr>
          <w:sz w:val="24"/>
          <w:szCs w:val="24"/>
        </w:rPr>
        <w:t xml:space="preserve"> </w:t>
      </w:r>
      <w:proofErr w:type="spellStart"/>
      <w:r w:rsidR="00862B79">
        <w:rPr>
          <w:sz w:val="24"/>
          <w:szCs w:val="24"/>
        </w:rPr>
        <w:t>pregravati</w:t>
      </w:r>
      <w:proofErr w:type="spellEnd"/>
      <w:r w:rsidR="00A6186D" w:rsidRPr="006F61C3">
        <w:rPr>
          <w:sz w:val="24"/>
          <w:szCs w:val="24"/>
        </w:rPr>
        <w:t xml:space="preserve"> et </w:t>
      </w:r>
      <w:proofErr w:type="spellStart"/>
      <w:r w:rsidR="00A6186D" w:rsidRPr="006F61C3">
        <w:rPr>
          <w:sz w:val="24"/>
          <w:szCs w:val="24"/>
        </w:rPr>
        <w:t>ostenduntur</w:t>
      </w:r>
      <w:proofErr w:type="spellEnd"/>
      <w:r w:rsidR="00A6186D" w:rsidRPr="006F61C3">
        <w:rPr>
          <w:sz w:val="24"/>
          <w:szCs w:val="24"/>
        </w:rPr>
        <w:t xml:space="preserve"> </w:t>
      </w:r>
      <w:proofErr w:type="spellStart"/>
      <w:r w:rsidR="00A6186D" w:rsidRPr="006F61C3">
        <w:rPr>
          <w:sz w:val="24"/>
          <w:szCs w:val="24"/>
        </w:rPr>
        <w:t>adhuc</w:t>
      </w:r>
      <w:proofErr w:type="spellEnd"/>
      <w:r w:rsidR="00A6186D" w:rsidRPr="006F61C3">
        <w:rPr>
          <w:sz w:val="24"/>
          <w:szCs w:val="24"/>
        </w:rPr>
        <w:t xml:space="preserve"> ibidem </w:t>
      </w:r>
      <w:proofErr w:type="spellStart"/>
      <w:r w:rsidR="00862B79">
        <w:rPr>
          <w:sz w:val="24"/>
          <w:szCs w:val="24"/>
        </w:rPr>
        <w:t>eo</w:t>
      </w:r>
      <w:r w:rsidR="00A6186D" w:rsidRPr="006F61C3">
        <w:rPr>
          <w:sz w:val="24"/>
          <w:szCs w:val="24"/>
        </w:rPr>
        <w:t>r</w:t>
      </w:r>
      <w:r w:rsidR="00862B79">
        <w:rPr>
          <w:sz w:val="24"/>
          <w:szCs w:val="24"/>
        </w:rPr>
        <w:t>um</w:t>
      </w:r>
      <w:proofErr w:type="spellEnd"/>
      <w:r w:rsidR="00862B79">
        <w:rPr>
          <w:sz w:val="24"/>
          <w:szCs w:val="24"/>
        </w:rPr>
        <w:t xml:space="preserve"> in </w:t>
      </w:r>
      <w:proofErr w:type="spellStart"/>
      <w:r w:rsidR="00862B79">
        <w:rPr>
          <w:sz w:val="24"/>
          <w:szCs w:val="24"/>
        </w:rPr>
        <w:t>lapide</w:t>
      </w:r>
      <w:proofErr w:type="spellEnd"/>
      <w:r w:rsidR="00862B79">
        <w:rPr>
          <w:sz w:val="24"/>
          <w:szCs w:val="24"/>
        </w:rPr>
        <w:t xml:space="preserve"> </w:t>
      </w:r>
      <w:proofErr w:type="spellStart"/>
      <w:r w:rsidR="00862B79">
        <w:rPr>
          <w:sz w:val="24"/>
          <w:szCs w:val="24"/>
        </w:rPr>
        <w:t>sessiones</w:t>
      </w:r>
      <w:proofErr w:type="spellEnd"/>
      <w:r w:rsidR="00862B79">
        <w:rPr>
          <w:sz w:val="24"/>
          <w:szCs w:val="24"/>
        </w:rPr>
        <w:t xml:space="preserve"> et locus </w:t>
      </w:r>
      <w:proofErr w:type="spellStart"/>
      <w:r w:rsidR="00862B79">
        <w:rPr>
          <w:sz w:val="24"/>
          <w:szCs w:val="24"/>
        </w:rPr>
        <w:t>captivitatis</w:t>
      </w:r>
      <w:proofErr w:type="spellEnd"/>
      <w:r w:rsidR="00862B79">
        <w:rPr>
          <w:sz w:val="24"/>
          <w:szCs w:val="24"/>
        </w:rPr>
        <w:t xml:space="preserve"> </w:t>
      </w:r>
      <w:proofErr w:type="spellStart"/>
      <w:r w:rsidR="00862B79">
        <w:rPr>
          <w:sz w:val="24"/>
          <w:szCs w:val="24"/>
        </w:rPr>
        <w:t>Ihesu</w:t>
      </w:r>
      <w:proofErr w:type="spellEnd"/>
      <w:r w:rsidR="00862B79">
        <w:rPr>
          <w:sz w:val="24"/>
          <w:szCs w:val="24"/>
        </w:rPr>
        <w:t xml:space="preserve"> Christi</w:t>
      </w:r>
      <w:r w:rsidR="00A6186D" w:rsidRPr="006F61C3">
        <w:rPr>
          <w:sz w:val="24"/>
          <w:szCs w:val="24"/>
        </w:rPr>
        <w:t xml:space="preserve"> et </w:t>
      </w:r>
      <w:r w:rsidR="00862B79">
        <w:rPr>
          <w:sz w:val="24"/>
          <w:szCs w:val="24"/>
        </w:rPr>
        <w:t xml:space="preserve">impression </w:t>
      </w:r>
      <w:proofErr w:type="spellStart"/>
      <w:r w:rsidR="00862B79">
        <w:rPr>
          <w:sz w:val="24"/>
          <w:szCs w:val="24"/>
        </w:rPr>
        <w:t>calv</w:t>
      </w:r>
      <w:r w:rsidR="00A6186D" w:rsidRPr="006F61C3">
        <w:rPr>
          <w:sz w:val="24"/>
          <w:szCs w:val="24"/>
        </w:rPr>
        <w:t>arie</w:t>
      </w:r>
      <w:proofErr w:type="spellEnd"/>
      <w:r w:rsidR="00A6186D" w:rsidRPr="006F61C3">
        <w:rPr>
          <w:sz w:val="24"/>
          <w:szCs w:val="24"/>
        </w:rPr>
        <w:t xml:space="preserve"> </w:t>
      </w:r>
      <w:proofErr w:type="spellStart"/>
      <w:r w:rsidR="00862B79">
        <w:rPr>
          <w:sz w:val="24"/>
          <w:szCs w:val="24"/>
        </w:rPr>
        <w:t>e</w:t>
      </w:r>
      <w:r w:rsidR="00A6186D" w:rsidRPr="006F61C3">
        <w:rPr>
          <w:sz w:val="24"/>
          <w:szCs w:val="24"/>
        </w:rPr>
        <w:t>ius</w:t>
      </w:r>
      <w:proofErr w:type="spellEnd"/>
      <w:r w:rsidR="00A6186D" w:rsidRPr="006F61C3">
        <w:rPr>
          <w:sz w:val="24"/>
          <w:szCs w:val="24"/>
        </w:rPr>
        <w:t xml:space="preserve"> </w:t>
      </w:r>
      <w:r w:rsidR="00862B79">
        <w:rPr>
          <w:sz w:val="24"/>
          <w:szCs w:val="24"/>
        </w:rPr>
        <w:t xml:space="preserve">superius </w:t>
      </w:r>
      <w:r w:rsidR="00A6186D" w:rsidRPr="006F61C3">
        <w:rPr>
          <w:sz w:val="24"/>
          <w:szCs w:val="24"/>
        </w:rPr>
        <w:t xml:space="preserve">in </w:t>
      </w:r>
      <w:proofErr w:type="spellStart"/>
      <w:r w:rsidR="00A6186D" w:rsidRPr="006F61C3">
        <w:rPr>
          <w:sz w:val="24"/>
          <w:szCs w:val="24"/>
        </w:rPr>
        <w:t>rupe</w:t>
      </w:r>
      <w:proofErr w:type="spellEnd"/>
      <w:r w:rsidR="00A6186D" w:rsidRPr="006F61C3">
        <w:rPr>
          <w:sz w:val="24"/>
          <w:szCs w:val="24"/>
        </w:rPr>
        <w:t xml:space="preserve"> e</w:t>
      </w:r>
      <w:r w:rsidR="00862B79">
        <w:rPr>
          <w:sz w:val="24"/>
          <w:szCs w:val="24"/>
        </w:rPr>
        <w:t xml:space="preserve">t </w:t>
      </w:r>
      <w:proofErr w:type="spellStart"/>
      <w:r w:rsidR="00862B79">
        <w:rPr>
          <w:sz w:val="24"/>
          <w:szCs w:val="24"/>
        </w:rPr>
        <w:t>lin</w:t>
      </w:r>
      <w:r w:rsidR="00A6186D" w:rsidRPr="006F61C3">
        <w:rPr>
          <w:sz w:val="24"/>
          <w:szCs w:val="24"/>
        </w:rPr>
        <w:t>i</w:t>
      </w:r>
      <w:r w:rsidR="00862B79">
        <w:rPr>
          <w:sz w:val="24"/>
          <w:szCs w:val="24"/>
        </w:rPr>
        <w:t>amenta</w:t>
      </w:r>
      <w:proofErr w:type="spellEnd"/>
      <w:r w:rsidR="00862B79">
        <w:rPr>
          <w:sz w:val="24"/>
          <w:szCs w:val="24"/>
        </w:rPr>
        <w:t xml:space="preserve"> </w:t>
      </w:r>
      <w:proofErr w:type="spellStart"/>
      <w:r w:rsidR="00862B79">
        <w:rPr>
          <w:sz w:val="24"/>
          <w:szCs w:val="24"/>
        </w:rPr>
        <w:t>ver</w:t>
      </w:r>
      <w:r w:rsidR="00A6186D" w:rsidRPr="006F61C3">
        <w:rPr>
          <w:sz w:val="24"/>
          <w:szCs w:val="24"/>
        </w:rPr>
        <w:t>ticis</w:t>
      </w:r>
      <w:proofErr w:type="spellEnd"/>
      <w:r w:rsidR="00A6186D" w:rsidRPr="006F61C3">
        <w:rPr>
          <w:sz w:val="24"/>
          <w:szCs w:val="24"/>
        </w:rPr>
        <w:t xml:space="preserve"> et </w:t>
      </w:r>
      <w:proofErr w:type="spellStart"/>
      <w:r w:rsidR="00A6186D" w:rsidRPr="006F61C3">
        <w:rPr>
          <w:sz w:val="24"/>
          <w:szCs w:val="24"/>
        </w:rPr>
        <w:t>capillorum</w:t>
      </w:r>
      <w:proofErr w:type="spellEnd"/>
      <w:r w:rsidR="00862B79">
        <w:rPr>
          <w:sz w:val="24"/>
          <w:szCs w:val="24"/>
        </w:rPr>
        <w:t xml:space="preserve">. et in </w:t>
      </w:r>
      <w:proofErr w:type="spellStart"/>
      <w:r w:rsidR="00862B79">
        <w:rPr>
          <w:sz w:val="24"/>
          <w:szCs w:val="24"/>
        </w:rPr>
        <w:t>lapide</w:t>
      </w:r>
      <w:proofErr w:type="spellEnd"/>
      <w:r w:rsidR="00862B79">
        <w:rPr>
          <w:sz w:val="24"/>
          <w:szCs w:val="24"/>
        </w:rPr>
        <w:t xml:space="preserve"> </w:t>
      </w:r>
      <w:proofErr w:type="spellStart"/>
      <w:r w:rsidR="00862B79">
        <w:rPr>
          <w:sz w:val="24"/>
          <w:szCs w:val="24"/>
        </w:rPr>
        <w:t>alio</w:t>
      </w:r>
      <w:proofErr w:type="spellEnd"/>
      <w:r w:rsidR="00862B79">
        <w:rPr>
          <w:sz w:val="24"/>
          <w:szCs w:val="24"/>
        </w:rPr>
        <w:t xml:space="preserve"> </w:t>
      </w:r>
      <w:proofErr w:type="spellStart"/>
      <w:r w:rsidR="00862B79">
        <w:rPr>
          <w:sz w:val="24"/>
          <w:szCs w:val="24"/>
        </w:rPr>
        <w:t>impressio</w:t>
      </w:r>
      <w:proofErr w:type="spellEnd"/>
      <w:r w:rsidR="00A6186D" w:rsidRPr="006F61C3">
        <w:rPr>
          <w:sz w:val="24"/>
          <w:szCs w:val="24"/>
        </w:rPr>
        <w:t xml:space="preserve"> digitorum </w:t>
      </w:r>
      <w:proofErr w:type="spellStart"/>
      <w:r w:rsidR="00E00290">
        <w:rPr>
          <w:sz w:val="24"/>
          <w:szCs w:val="24"/>
        </w:rPr>
        <w:t>eius</w:t>
      </w:r>
      <w:proofErr w:type="spellEnd"/>
      <w:r w:rsidR="00A6186D" w:rsidRPr="006F61C3">
        <w:rPr>
          <w:sz w:val="24"/>
          <w:szCs w:val="24"/>
        </w:rPr>
        <w:t xml:space="preserve"> </w:t>
      </w:r>
      <w:proofErr w:type="spellStart"/>
      <w:r w:rsidR="00A6186D" w:rsidRPr="006F61C3">
        <w:rPr>
          <w:sz w:val="24"/>
          <w:szCs w:val="24"/>
        </w:rPr>
        <w:t>quam</w:t>
      </w:r>
      <w:proofErr w:type="spellEnd"/>
      <w:r w:rsidR="00A6186D" w:rsidRPr="006F61C3">
        <w:rPr>
          <w:sz w:val="24"/>
          <w:szCs w:val="24"/>
        </w:rPr>
        <w:t xml:space="preserve"> </w:t>
      </w:r>
      <w:proofErr w:type="spellStart"/>
      <w:r w:rsidR="00A6186D" w:rsidRPr="006F61C3">
        <w:rPr>
          <w:sz w:val="24"/>
          <w:szCs w:val="24"/>
        </w:rPr>
        <w:t>impre</w:t>
      </w:r>
      <w:r w:rsidR="00E00290">
        <w:rPr>
          <w:sz w:val="24"/>
          <w:szCs w:val="24"/>
        </w:rPr>
        <w:t>ssionem</w:t>
      </w:r>
      <w:proofErr w:type="spellEnd"/>
      <w:r w:rsidR="00E00290">
        <w:rPr>
          <w:sz w:val="24"/>
          <w:szCs w:val="24"/>
        </w:rPr>
        <w:t xml:space="preserve"> </w:t>
      </w:r>
      <w:proofErr w:type="spellStart"/>
      <w:r w:rsidR="00E00290">
        <w:rPr>
          <w:sz w:val="24"/>
          <w:szCs w:val="24"/>
        </w:rPr>
        <w:t>dicitur</w:t>
      </w:r>
      <w:proofErr w:type="spellEnd"/>
      <w:r w:rsidR="00E00290">
        <w:rPr>
          <w:sz w:val="24"/>
          <w:szCs w:val="24"/>
        </w:rPr>
        <w:t xml:space="preserve"> </w:t>
      </w:r>
      <w:proofErr w:type="spellStart"/>
      <w:r w:rsidR="00E00290">
        <w:rPr>
          <w:sz w:val="24"/>
          <w:szCs w:val="24"/>
        </w:rPr>
        <w:t>fecisse</w:t>
      </w:r>
      <w:proofErr w:type="spellEnd"/>
      <w:r w:rsidR="00E00290">
        <w:rPr>
          <w:sz w:val="24"/>
          <w:szCs w:val="24"/>
        </w:rPr>
        <w:t xml:space="preserve"> </w:t>
      </w:r>
      <w:proofErr w:type="spellStart"/>
      <w:r w:rsidR="00E00290">
        <w:rPr>
          <w:sz w:val="24"/>
          <w:szCs w:val="24"/>
        </w:rPr>
        <w:t>lap</w:t>
      </w:r>
      <w:r w:rsidR="00A6186D" w:rsidRPr="006F61C3">
        <w:rPr>
          <w:sz w:val="24"/>
          <w:szCs w:val="24"/>
        </w:rPr>
        <w:t>i</w:t>
      </w:r>
      <w:r w:rsidR="00E00290">
        <w:rPr>
          <w:sz w:val="24"/>
          <w:szCs w:val="24"/>
        </w:rPr>
        <w:t>dem</w:t>
      </w:r>
      <w:proofErr w:type="spellEnd"/>
      <w:r w:rsidR="00E00290">
        <w:rPr>
          <w:sz w:val="24"/>
          <w:szCs w:val="24"/>
        </w:rPr>
        <w:t xml:space="preserve"> </w:t>
      </w:r>
      <w:proofErr w:type="spellStart"/>
      <w:r w:rsidR="00A6186D" w:rsidRPr="006F61C3">
        <w:rPr>
          <w:sz w:val="24"/>
          <w:szCs w:val="24"/>
        </w:rPr>
        <w:t>apprehedendo</w:t>
      </w:r>
      <w:proofErr w:type="spellEnd"/>
      <w:r w:rsidR="00A6186D" w:rsidRPr="006F61C3">
        <w:rPr>
          <w:sz w:val="24"/>
          <w:szCs w:val="24"/>
        </w:rPr>
        <w:t xml:space="preserve"> cum </w:t>
      </w:r>
      <w:proofErr w:type="spellStart"/>
      <w:r w:rsidR="00E00290">
        <w:rPr>
          <w:sz w:val="24"/>
          <w:szCs w:val="24"/>
        </w:rPr>
        <w:t>caperetur</w:t>
      </w:r>
      <w:proofErr w:type="spellEnd"/>
      <w:r w:rsidR="00E00290">
        <w:rPr>
          <w:sz w:val="24"/>
          <w:szCs w:val="24"/>
        </w:rPr>
        <w:t xml:space="preserve"> a </w:t>
      </w:r>
      <w:proofErr w:type="spellStart"/>
      <w:r w:rsidR="00E00290">
        <w:rPr>
          <w:sz w:val="24"/>
          <w:szCs w:val="24"/>
        </w:rPr>
        <w:t>mini</w:t>
      </w:r>
      <w:r w:rsidR="00A6186D" w:rsidRPr="006F61C3">
        <w:rPr>
          <w:sz w:val="24"/>
          <w:szCs w:val="24"/>
        </w:rPr>
        <w:t>st</w:t>
      </w:r>
      <w:r w:rsidR="00E00290">
        <w:rPr>
          <w:sz w:val="24"/>
          <w:szCs w:val="24"/>
        </w:rPr>
        <w:t>ri</w:t>
      </w:r>
      <w:r w:rsidR="00A6186D" w:rsidRPr="006F61C3">
        <w:rPr>
          <w:sz w:val="24"/>
          <w:szCs w:val="24"/>
        </w:rPr>
        <w:t>s</w:t>
      </w:r>
      <w:proofErr w:type="spellEnd"/>
      <w:r w:rsidR="00E00290">
        <w:rPr>
          <w:sz w:val="24"/>
          <w:szCs w:val="24"/>
        </w:rPr>
        <w:t xml:space="preserve">. Et </w:t>
      </w:r>
      <w:proofErr w:type="spellStart"/>
      <w:r w:rsidR="00E00290">
        <w:rPr>
          <w:sz w:val="24"/>
          <w:szCs w:val="24"/>
        </w:rPr>
        <w:t>mirum</w:t>
      </w:r>
      <w:proofErr w:type="spellEnd"/>
      <w:r w:rsidR="00E00290">
        <w:rPr>
          <w:sz w:val="24"/>
          <w:szCs w:val="24"/>
        </w:rPr>
        <w:t xml:space="preserve"> </w:t>
      </w:r>
      <w:proofErr w:type="spellStart"/>
      <w:r w:rsidR="00E00290">
        <w:rPr>
          <w:sz w:val="24"/>
          <w:szCs w:val="24"/>
        </w:rPr>
        <w:t>qu</w:t>
      </w:r>
      <w:r w:rsidR="00A6186D" w:rsidRPr="006F61C3">
        <w:rPr>
          <w:sz w:val="24"/>
          <w:szCs w:val="24"/>
        </w:rPr>
        <w:t>od</w:t>
      </w:r>
      <w:proofErr w:type="spellEnd"/>
      <w:r w:rsidR="00A6186D" w:rsidRPr="006F61C3">
        <w:rPr>
          <w:sz w:val="24"/>
          <w:szCs w:val="24"/>
        </w:rPr>
        <w:t xml:space="preserve"> de ipso </w:t>
      </w:r>
      <w:proofErr w:type="spellStart"/>
      <w:r w:rsidR="00A6186D" w:rsidRPr="006F61C3">
        <w:rPr>
          <w:sz w:val="24"/>
          <w:szCs w:val="24"/>
        </w:rPr>
        <w:t>lapi</w:t>
      </w:r>
      <w:r w:rsidR="00E00290">
        <w:rPr>
          <w:sz w:val="24"/>
          <w:szCs w:val="24"/>
        </w:rPr>
        <w:t>de</w:t>
      </w:r>
      <w:proofErr w:type="spellEnd"/>
      <w:r w:rsidR="00E00290">
        <w:rPr>
          <w:sz w:val="24"/>
          <w:szCs w:val="24"/>
        </w:rPr>
        <w:t xml:space="preserve"> </w:t>
      </w:r>
      <w:proofErr w:type="spellStart"/>
      <w:r w:rsidR="00E00290">
        <w:rPr>
          <w:sz w:val="24"/>
          <w:szCs w:val="24"/>
        </w:rPr>
        <w:t>nec</w:t>
      </w:r>
      <w:proofErr w:type="spellEnd"/>
      <w:r w:rsidR="00E00290">
        <w:rPr>
          <w:sz w:val="24"/>
          <w:szCs w:val="24"/>
        </w:rPr>
        <w:t xml:space="preserve"> </w:t>
      </w:r>
      <w:proofErr w:type="spellStart"/>
      <w:r w:rsidR="00E00290">
        <w:rPr>
          <w:sz w:val="24"/>
          <w:szCs w:val="24"/>
        </w:rPr>
        <w:t>pulvis</w:t>
      </w:r>
      <w:proofErr w:type="spellEnd"/>
      <w:r w:rsidR="00E00290">
        <w:rPr>
          <w:sz w:val="24"/>
          <w:szCs w:val="24"/>
        </w:rPr>
        <w:t xml:space="preserve"> </w:t>
      </w:r>
      <w:proofErr w:type="spellStart"/>
      <w:r w:rsidR="00E00290">
        <w:rPr>
          <w:sz w:val="24"/>
          <w:szCs w:val="24"/>
        </w:rPr>
        <w:t>ut</w:t>
      </w:r>
      <w:proofErr w:type="spellEnd"/>
      <w:r w:rsidR="00E00290">
        <w:rPr>
          <w:sz w:val="24"/>
          <w:szCs w:val="24"/>
        </w:rPr>
        <w:t xml:space="preserve"> </w:t>
      </w:r>
      <w:proofErr w:type="spellStart"/>
      <w:r w:rsidR="00E00290">
        <w:rPr>
          <w:sz w:val="24"/>
          <w:szCs w:val="24"/>
        </w:rPr>
        <w:t>ita</w:t>
      </w:r>
      <w:proofErr w:type="spellEnd"/>
      <w:r w:rsidR="00E00290">
        <w:rPr>
          <w:sz w:val="24"/>
          <w:szCs w:val="24"/>
        </w:rPr>
        <w:t xml:space="preserve"> </w:t>
      </w:r>
      <w:proofErr w:type="spellStart"/>
      <w:r w:rsidR="00E00290">
        <w:rPr>
          <w:sz w:val="24"/>
          <w:szCs w:val="24"/>
        </w:rPr>
        <w:t>dicam</w:t>
      </w:r>
      <w:proofErr w:type="spellEnd"/>
      <w:r w:rsidR="00E00290">
        <w:rPr>
          <w:sz w:val="24"/>
          <w:szCs w:val="24"/>
        </w:rPr>
        <w:t xml:space="preserve"> </w:t>
      </w:r>
      <w:proofErr w:type="spellStart"/>
      <w:r w:rsidR="00E00290">
        <w:rPr>
          <w:sz w:val="24"/>
          <w:szCs w:val="24"/>
        </w:rPr>
        <w:t>ullo</w:t>
      </w:r>
      <w:proofErr w:type="spellEnd"/>
      <w:r w:rsidR="00E00290">
        <w:rPr>
          <w:sz w:val="24"/>
          <w:szCs w:val="24"/>
        </w:rPr>
        <w:t xml:space="preserve"> </w:t>
      </w:r>
      <w:proofErr w:type="spellStart"/>
      <w:r w:rsidR="00E00290">
        <w:rPr>
          <w:sz w:val="24"/>
          <w:szCs w:val="24"/>
        </w:rPr>
        <w:t>malleo</w:t>
      </w:r>
      <w:proofErr w:type="spellEnd"/>
      <w:r w:rsidR="00E00290">
        <w:rPr>
          <w:sz w:val="24"/>
          <w:szCs w:val="24"/>
        </w:rPr>
        <w:t xml:space="preserve"> v</w:t>
      </w:r>
      <w:r w:rsidR="00A6186D" w:rsidRPr="006F61C3">
        <w:rPr>
          <w:sz w:val="24"/>
          <w:szCs w:val="24"/>
        </w:rPr>
        <w:t>el</w:t>
      </w:r>
      <w:r w:rsidR="00E00290">
        <w:rPr>
          <w:sz w:val="24"/>
          <w:szCs w:val="24"/>
        </w:rPr>
        <w:t xml:space="preserve"> </w:t>
      </w:r>
      <w:proofErr w:type="spellStart"/>
      <w:r w:rsidR="00A6186D" w:rsidRPr="006F61C3">
        <w:rPr>
          <w:sz w:val="24"/>
          <w:szCs w:val="24"/>
        </w:rPr>
        <w:t>alio</w:t>
      </w:r>
      <w:proofErr w:type="spellEnd"/>
      <w:r w:rsidR="00A6186D" w:rsidRPr="006F61C3">
        <w:rPr>
          <w:sz w:val="24"/>
          <w:szCs w:val="24"/>
        </w:rPr>
        <w:t xml:space="preserve"> </w:t>
      </w:r>
      <w:proofErr w:type="spellStart"/>
      <w:r w:rsidR="00A6186D" w:rsidRPr="006F61C3">
        <w:rPr>
          <w:sz w:val="24"/>
          <w:szCs w:val="24"/>
        </w:rPr>
        <w:t>in</w:t>
      </w:r>
      <w:r w:rsidR="00E00290">
        <w:rPr>
          <w:sz w:val="24"/>
          <w:szCs w:val="24"/>
        </w:rPr>
        <w:t>strumento</w:t>
      </w:r>
      <w:proofErr w:type="spellEnd"/>
      <w:r w:rsidR="00E00290">
        <w:rPr>
          <w:sz w:val="24"/>
          <w:szCs w:val="24"/>
        </w:rPr>
        <w:t xml:space="preserve"> </w:t>
      </w:r>
      <w:proofErr w:type="spellStart"/>
      <w:r w:rsidR="00E00290">
        <w:rPr>
          <w:sz w:val="24"/>
          <w:szCs w:val="24"/>
        </w:rPr>
        <w:t>deponi</w:t>
      </w:r>
      <w:proofErr w:type="spellEnd"/>
      <w:r w:rsidR="00A6186D" w:rsidRPr="006F61C3">
        <w:rPr>
          <w:sz w:val="24"/>
          <w:szCs w:val="24"/>
        </w:rPr>
        <w:t xml:space="preserve"> </w:t>
      </w:r>
      <w:proofErr w:type="spellStart"/>
      <w:r w:rsidR="00A6186D" w:rsidRPr="006F61C3">
        <w:rPr>
          <w:sz w:val="24"/>
          <w:szCs w:val="24"/>
        </w:rPr>
        <w:t>potest</w:t>
      </w:r>
      <w:proofErr w:type="spellEnd"/>
      <w:r w:rsidR="00A6186D" w:rsidRPr="006F61C3">
        <w:rPr>
          <w:sz w:val="24"/>
          <w:szCs w:val="24"/>
        </w:rPr>
        <w:t xml:space="preserve"> et </w:t>
      </w:r>
      <w:proofErr w:type="spellStart"/>
      <w:r w:rsidR="00A6186D" w:rsidRPr="006F61C3">
        <w:rPr>
          <w:sz w:val="24"/>
          <w:szCs w:val="24"/>
        </w:rPr>
        <w:t>tamen</w:t>
      </w:r>
      <w:proofErr w:type="spellEnd"/>
      <w:r w:rsidR="00A6186D" w:rsidRPr="006F61C3">
        <w:rPr>
          <w:sz w:val="24"/>
          <w:szCs w:val="24"/>
        </w:rPr>
        <w:t xml:space="preserve"> in </w:t>
      </w:r>
      <w:proofErr w:type="spellStart"/>
      <w:r w:rsidR="00A6186D" w:rsidRPr="006F61C3">
        <w:rPr>
          <w:sz w:val="24"/>
          <w:szCs w:val="24"/>
        </w:rPr>
        <w:t>eo</w:t>
      </w:r>
      <w:proofErr w:type="spellEnd"/>
      <w:r w:rsidR="00A6186D" w:rsidRPr="006F61C3">
        <w:rPr>
          <w:sz w:val="24"/>
          <w:szCs w:val="24"/>
        </w:rPr>
        <w:t xml:space="preserve"> </w:t>
      </w:r>
      <w:proofErr w:type="spellStart"/>
      <w:r w:rsidR="00A6186D" w:rsidRPr="006F61C3">
        <w:rPr>
          <w:sz w:val="24"/>
          <w:szCs w:val="24"/>
        </w:rPr>
        <w:t>ita</w:t>
      </w:r>
      <w:proofErr w:type="spellEnd"/>
      <w:r w:rsidR="00A6186D" w:rsidRPr="006F61C3">
        <w:rPr>
          <w:sz w:val="24"/>
          <w:szCs w:val="24"/>
        </w:rPr>
        <w:t xml:space="preserve"> plane </w:t>
      </w:r>
      <w:proofErr w:type="spellStart"/>
      <w:r w:rsidR="00A6186D" w:rsidRPr="006F61C3">
        <w:rPr>
          <w:sz w:val="24"/>
          <w:szCs w:val="24"/>
        </w:rPr>
        <w:t>app</w:t>
      </w:r>
      <w:r w:rsidR="00E00290">
        <w:rPr>
          <w:sz w:val="24"/>
          <w:szCs w:val="24"/>
        </w:rPr>
        <w:t>aret</w:t>
      </w:r>
      <w:proofErr w:type="spellEnd"/>
      <w:r w:rsidR="00E00290">
        <w:rPr>
          <w:sz w:val="24"/>
          <w:szCs w:val="24"/>
        </w:rPr>
        <w:t xml:space="preserve"> </w:t>
      </w:r>
      <w:proofErr w:type="spellStart"/>
      <w:r w:rsidR="00E00290">
        <w:rPr>
          <w:sz w:val="24"/>
          <w:szCs w:val="24"/>
        </w:rPr>
        <w:t>impre</w:t>
      </w:r>
      <w:r w:rsidR="00A6186D" w:rsidRPr="006F61C3">
        <w:rPr>
          <w:sz w:val="24"/>
          <w:szCs w:val="24"/>
        </w:rPr>
        <w:t>ssio</w:t>
      </w:r>
      <w:proofErr w:type="spellEnd"/>
      <w:r w:rsidR="00A6186D" w:rsidRPr="006F61C3">
        <w:rPr>
          <w:sz w:val="24"/>
          <w:szCs w:val="24"/>
        </w:rPr>
        <w:t xml:space="preserve"> digitorum d</w:t>
      </w:r>
      <w:r w:rsidR="00E00290">
        <w:rPr>
          <w:sz w:val="24"/>
          <w:szCs w:val="24"/>
        </w:rPr>
        <w:t>ul</w:t>
      </w:r>
      <w:r w:rsidR="00A6186D" w:rsidRPr="006F61C3">
        <w:rPr>
          <w:sz w:val="24"/>
          <w:szCs w:val="24"/>
        </w:rPr>
        <w:t xml:space="preserve">cis </w:t>
      </w:r>
      <w:proofErr w:type="spellStart"/>
      <w:r w:rsidR="00A6186D" w:rsidRPr="006F61C3">
        <w:rPr>
          <w:sz w:val="24"/>
          <w:szCs w:val="24"/>
        </w:rPr>
        <w:t>illi</w:t>
      </w:r>
      <w:r w:rsidR="00E00290">
        <w:rPr>
          <w:sz w:val="24"/>
          <w:szCs w:val="24"/>
        </w:rPr>
        <w:t>u</w:t>
      </w:r>
      <w:r w:rsidR="00A6186D" w:rsidRPr="006F61C3">
        <w:rPr>
          <w:sz w:val="24"/>
          <w:szCs w:val="24"/>
        </w:rPr>
        <w:t>s</w:t>
      </w:r>
      <w:proofErr w:type="spellEnd"/>
      <w:r w:rsidR="00A6186D" w:rsidRPr="006F61C3">
        <w:rPr>
          <w:sz w:val="24"/>
          <w:szCs w:val="24"/>
        </w:rPr>
        <w:t xml:space="preserve"> </w:t>
      </w:r>
      <w:proofErr w:type="spellStart"/>
      <w:r w:rsidR="00E00290">
        <w:rPr>
          <w:sz w:val="24"/>
          <w:szCs w:val="24"/>
        </w:rPr>
        <w:t>Ihesu</w:t>
      </w:r>
      <w:proofErr w:type="spellEnd"/>
      <w:r w:rsidR="00E00290">
        <w:rPr>
          <w:sz w:val="24"/>
          <w:szCs w:val="24"/>
        </w:rPr>
        <w:t xml:space="preserve"> </w:t>
      </w:r>
      <w:r w:rsidR="00A6186D" w:rsidRPr="006F61C3">
        <w:rPr>
          <w:sz w:val="24"/>
          <w:szCs w:val="24"/>
        </w:rPr>
        <w:t xml:space="preserve">ac </w:t>
      </w:r>
      <w:proofErr w:type="spellStart"/>
      <w:r w:rsidR="00E00290">
        <w:rPr>
          <w:sz w:val="24"/>
          <w:szCs w:val="24"/>
        </w:rPr>
        <w:t>si</w:t>
      </w:r>
      <w:proofErr w:type="spellEnd"/>
      <w:r w:rsidR="00E00290">
        <w:rPr>
          <w:sz w:val="24"/>
          <w:szCs w:val="24"/>
        </w:rPr>
        <w:t xml:space="preserve"> </w:t>
      </w:r>
      <w:proofErr w:type="spellStart"/>
      <w:r w:rsidR="00E00290">
        <w:rPr>
          <w:sz w:val="24"/>
          <w:szCs w:val="24"/>
        </w:rPr>
        <w:t>butyreus</w:t>
      </w:r>
      <w:proofErr w:type="spellEnd"/>
      <w:r w:rsidR="00E00290">
        <w:rPr>
          <w:sz w:val="24"/>
          <w:szCs w:val="24"/>
        </w:rPr>
        <w:t xml:space="preserve"> </w:t>
      </w:r>
      <w:proofErr w:type="spellStart"/>
      <w:r w:rsidR="00E00290">
        <w:rPr>
          <w:sz w:val="24"/>
          <w:szCs w:val="24"/>
        </w:rPr>
        <w:t>fui</w:t>
      </w:r>
      <w:r w:rsidR="00A6186D" w:rsidRPr="006F61C3">
        <w:rPr>
          <w:sz w:val="24"/>
          <w:szCs w:val="24"/>
        </w:rPr>
        <w:t>s</w:t>
      </w:r>
      <w:r w:rsidR="00E00290">
        <w:rPr>
          <w:sz w:val="24"/>
          <w:szCs w:val="24"/>
        </w:rPr>
        <w:t>set</w:t>
      </w:r>
      <w:proofErr w:type="spellEnd"/>
      <w:r w:rsidR="00E00290">
        <w:rPr>
          <w:sz w:val="24"/>
          <w:szCs w:val="24"/>
        </w:rPr>
        <w:t xml:space="preserve"> lapis </w:t>
      </w:r>
      <w:proofErr w:type="spellStart"/>
      <w:r w:rsidR="00E00290">
        <w:rPr>
          <w:sz w:val="24"/>
          <w:szCs w:val="24"/>
        </w:rPr>
        <w:t>is</w:t>
      </w:r>
      <w:r w:rsidR="00A6186D" w:rsidRPr="006F61C3">
        <w:rPr>
          <w:sz w:val="24"/>
          <w:szCs w:val="24"/>
        </w:rPr>
        <w:t>t</w:t>
      </w:r>
      <w:r w:rsidR="00E00290">
        <w:rPr>
          <w:sz w:val="24"/>
          <w:szCs w:val="24"/>
        </w:rPr>
        <w:t>e</w:t>
      </w:r>
      <w:proofErr w:type="spellEnd"/>
      <w:r w:rsidR="00E00290">
        <w:rPr>
          <w:sz w:val="24"/>
          <w:szCs w:val="24"/>
        </w:rPr>
        <w:t>.</w:t>
      </w:r>
      <w:r w:rsidR="00A6186D" w:rsidRPr="006F61C3">
        <w:rPr>
          <w:sz w:val="24"/>
          <w:szCs w:val="24"/>
        </w:rPr>
        <w:t xml:space="preserve"> </w:t>
      </w:r>
    </w:p>
    <w:p w14:paraId="732DDA58" w14:textId="77777777" w:rsidR="00051F49" w:rsidRDefault="00A6186D" w:rsidP="00051F49">
      <w:pPr>
        <w:rPr>
          <w:sz w:val="24"/>
          <w:szCs w:val="24"/>
        </w:rPr>
      </w:pPr>
      <w:proofErr w:type="spellStart"/>
      <w:r w:rsidRPr="006F61C3">
        <w:rPr>
          <w:sz w:val="24"/>
          <w:szCs w:val="24"/>
        </w:rPr>
        <w:lastRenderedPageBreak/>
        <w:t>Inde</w:t>
      </w:r>
      <w:proofErr w:type="spellEnd"/>
      <w:r w:rsidRPr="006F61C3">
        <w:rPr>
          <w:sz w:val="24"/>
          <w:szCs w:val="24"/>
        </w:rPr>
        <w:t xml:space="preserve"> </w:t>
      </w:r>
      <w:proofErr w:type="spellStart"/>
      <w:r w:rsidRPr="006F61C3">
        <w:rPr>
          <w:sz w:val="24"/>
          <w:szCs w:val="24"/>
        </w:rPr>
        <w:t>ad</w:t>
      </w:r>
      <w:proofErr w:type="spellEnd"/>
      <w:r w:rsidR="00E00290">
        <w:rPr>
          <w:sz w:val="24"/>
          <w:szCs w:val="24"/>
        </w:rPr>
        <w:t xml:space="preserve"> </w:t>
      </w:r>
      <w:proofErr w:type="spellStart"/>
      <w:r w:rsidR="00E00290">
        <w:rPr>
          <w:sz w:val="24"/>
          <w:szCs w:val="24"/>
        </w:rPr>
        <w:t>iactum</w:t>
      </w:r>
      <w:proofErr w:type="spellEnd"/>
      <w:r w:rsidR="00E00290">
        <w:rPr>
          <w:sz w:val="24"/>
          <w:szCs w:val="24"/>
        </w:rPr>
        <w:t xml:space="preserve"> </w:t>
      </w:r>
      <w:proofErr w:type="spellStart"/>
      <w:r w:rsidR="00E00290">
        <w:rPr>
          <w:sz w:val="24"/>
          <w:szCs w:val="24"/>
        </w:rPr>
        <w:t>lapidis</w:t>
      </w:r>
      <w:proofErr w:type="spellEnd"/>
      <w:r w:rsidR="00E00290">
        <w:rPr>
          <w:sz w:val="24"/>
          <w:szCs w:val="24"/>
        </w:rPr>
        <w:t xml:space="preserve"> contr</w:t>
      </w:r>
      <w:r w:rsidRPr="006F61C3">
        <w:rPr>
          <w:sz w:val="24"/>
          <w:szCs w:val="24"/>
        </w:rPr>
        <w:t xml:space="preserve">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locus </w:t>
      </w:r>
      <w:proofErr w:type="spellStart"/>
      <w:r w:rsidR="00E00290">
        <w:rPr>
          <w:sz w:val="24"/>
          <w:szCs w:val="24"/>
        </w:rPr>
        <w:t>ubbi</w:t>
      </w:r>
      <w:proofErr w:type="spellEnd"/>
      <w:r w:rsidR="00E00290">
        <w:rPr>
          <w:sz w:val="24"/>
          <w:szCs w:val="24"/>
        </w:rPr>
        <w:t xml:space="preserve"> </w:t>
      </w:r>
      <w:proofErr w:type="spellStart"/>
      <w:r w:rsidR="00E00290">
        <w:rPr>
          <w:sz w:val="24"/>
          <w:szCs w:val="24"/>
        </w:rPr>
        <w:t>or</w:t>
      </w:r>
      <w:r w:rsidRPr="006F61C3">
        <w:rPr>
          <w:sz w:val="24"/>
          <w:szCs w:val="24"/>
        </w:rPr>
        <w:t>avit</w:t>
      </w:r>
      <w:proofErr w:type="spellEnd"/>
      <w:r w:rsidRPr="006F61C3">
        <w:rPr>
          <w:sz w:val="24"/>
          <w:szCs w:val="24"/>
        </w:rPr>
        <w:t xml:space="preserve"> et </w:t>
      </w:r>
      <w:r w:rsidR="00E00290">
        <w:rPr>
          <w:sz w:val="24"/>
          <w:szCs w:val="24"/>
        </w:rPr>
        <w:t>s</w:t>
      </w:r>
      <w:r w:rsidRPr="006F61C3">
        <w:rPr>
          <w:sz w:val="24"/>
          <w:szCs w:val="24"/>
        </w:rPr>
        <w:t xml:space="preserve">udor </w:t>
      </w:r>
      <w:proofErr w:type="spellStart"/>
      <w:r w:rsidRPr="006F61C3">
        <w:rPr>
          <w:sz w:val="24"/>
          <w:szCs w:val="24"/>
        </w:rPr>
        <w:t>eius</w:t>
      </w:r>
      <w:proofErr w:type="spellEnd"/>
      <w:r w:rsidRPr="006F61C3">
        <w:rPr>
          <w:sz w:val="24"/>
          <w:szCs w:val="24"/>
        </w:rPr>
        <w:t xml:space="preserve"> </w:t>
      </w:r>
      <w:proofErr w:type="spellStart"/>
      <w:r w:rsidR="00E00290">
        <w:rPr>
          <w:sz w:val="24"/>
          <w:szCs w:val="24"/>
        </w:rPr>
        <w:t>sicut</w:t>
      </w:r>
      <w:proofErr w:type="spellEnd"/>
      <w:r w:rsidR="00E00290">
        <w:rPr>
          <w:sz w:val="24"/>
          <w:szCs w:val="24"/>
        </w:rPr>
        <w:t xml:space="preserve"> </w:t>
      </w:r>
      <w:proofErr w:type="spellStart"/>
      <w:r w:rsidR="00E00290">
        <w:rPr>
          <w:sz w:val="24"/>
          <w:szCs w:val="24"/>
        </w:rPr>
        <w:t>gutte</w:t>
      </w:r>
      <w:proofErr w:type="spellEnd"/>
      <w:r w:rsidR="00E00290">
        <w:rPr>
          <w:sz w:val="24"/>
          <w:szCs w:val="24"/>
        </w:rPr>
        <w:t xml:space="preserve"> </w:t>
      </w:r>
      <w:proofErr w:type="spellStart"/>
      <w:r w:rsidR="00E00290">
        <w:rPr>
          <w:sz w:val="24"/>
          <w:szCs w:val="24"/>
        </w:rPr>
        <w:t>sagwini</w:t>
      </w:r>
      <w:r w:rsidRPr="006F61C3">
        <w:rPr>
          <w:sz w:val="24"/>
          <w:szCs w:val="24"/>
        </w:rPr>
        <w:t>s</w:t>
      </w:r>
      <w:proofErr w:type="spellEnd"/>
      <w:r w:rsidRPr="006F61C3">
        <w:rPr>
          <w:sz w:val="24"/>
          <w:szCs w:val="24"/>
        </w:rPr>
        <w:t xml:space="preserve"> </w:t>
      </w:r>
      <w:proofErr w:type="spellStart"/>
      <w:r w:rsidRPr="006F61C3">
        <w:rPr>
          <w:sz w:val="24"/>
          <w:szCs w:val="24"/>
        </w:rPr>
        <w:t>decurrebant</w:t>
      </w:r>
      <w:proofErr w:type="spellEnd"/>
      <w:r w:rsidRPr="006F61C3">
        <w:rPr>
          <w:sz w:val="24"/>
          <w:szCs w:val="24"/>
        </w:rPr>
        <w:t xml:space="preserve"> in </w:t>
      </w:r>
      <w:proofErr w:type="spellStart"/>
      <w:r w:rsidR="00E00290">
        <w:rPr>
          <w:sz w:val="24"/>
          <w:szCs w:val="24"/>
        </w:rPr>
        <w:t>te</w:t>
      </w:r>
      <w:r w:rsidRPr="006F61C3">
        <w:rPr>
          <w:sz w:val="24"/>
          <w:szCs w:val="24"/>
        </w:rPr>
        <w:t>r</w:t>
      </w:r>
      <w:r w:rsidR="00E00290">
        <w:rPr>
          <w:sz w:val="24"/>
          <w:szCs w:val="24"/>
        </w:rPr>
        <w:t>r</w:t>
      </w:r>
      <w:r w:rsidRPr="006F61C3">
        <w:rPr>
          <w:sz w:val="24"/>
          <w:szCs w:val="24"/>
        </w:rPr>
        <w:t>a</w:t>
      </w:r>
      <w:r w:rsidR="00E00290">
        <w:rPr>
          <w:sz w:val="24"/>
          <w:szCs w:val="24"/>
        </w:rPr>
        <w:t>m</w:t>
      </w:r>
      <w:proofErr w:type="spellEnd"/>
      <w:r w:rsidR="00E00290">
        <w:rPr>
          <w:sz w:val="24"/>
          <w:szCs w:val="24"/>
        </w:rPr>
        <w:t>, u</w:t>
      </w:r>
      <w:r w:rsidRPr="006F61C3">
        <w:rPr>
          <w:sz w:val="24"/>
          <w:szCs w:val="24"/>
        </w:rPr>
        <w:t xml:space="preserve">bi </w:t>
      </w:r>
      <w:proofErr w:type="spellStart"/>
      <w:r w:rsidRPr="006F61C3">
        <w:rPr>
          <w:sz w:val="24"/>
          <w:szCs w:val="24"/>
        </w:rPr>
        <w:t>etiam</w:t>
      </w:r>
      <w:proofErr w:type="spellEnd"/>
      <w:r w:rsidRPr="006F61C3">
        <w:rPr>
          <w:sz w:val="24"/>
          <w:szCs w:val="24"/>
        </w:rPr>
        <w:t xml:space="preserve"> </w:t>
      </w:r>
      <w:proofErr w:type="spellStart"/>
      <w:r w:rsidR="00E00290">
        <w:rPr>
          <w:sz w:val="24"/>
          <w:szCs w:val="24"/>
        </w:rPr>
        <w:t>similis</w:t>
      </w:r>
      <w:proofErr w:type="spellEnd"/>
      <w:r w:rsidR="00E00290">
        <w:rPr>
          <w:sz w:val="24"/>
          <w:szCs w:val="24"/>
        </w:rPr>
        <w:t xml:space="preserve"> lapis </w:t>
      </w:r>
      <w:proofErr w:type="spellStart"/>
      <w:r w:rsidR="00E00290">
        <w:rPr>
          <w:sz w:val="24"/>
          <w:szCs w:val="24"/>
        </w:rPr>
        <w:t>est</w:t>
      </w:r>
      <w:proofErr w:type="spellEnd"/>
      <w:r w:rsidR="00E00290">
        <w:rPr>
          <w:sz w:val="24"/>
          <w:szCs w:val="24"/>
        </w:rPr>
        <w:t xml:space="preserve"> </w:t>
      </w:r>
      <w:proofErr w:type="spellStart"/>
      <w:r w:rsidR="00E00290">
        <w:rPr>
          <w:sz w:val="24"/>
          <w:szCs w:val="24"/>
        </w:rPr>
        <w:t>habens</w:t>
      </w:r>
      <w:proofErr w:type="spellEnd"/>
      <w:r w:rsidR="00E00290">
        <w:rPr>
          <w:sz w:val="24"/>
          <w:szCs w:val="24"/>
        </w:rPr>
        <w:t xml:space="preserve"> </w:t>
      </w:r>
      <w:proofErr w:type="spellStart"/>
      <w:r w:rsidR="00E00290">
        <w:rPr>
          <w:sz w:val="24"/>
          <w:szCs w:val="24"/>
        </w:rPr>
        <w:t>impressiones</w:t>
      </w:r>
      <w:proofErr w:type="spellEnd"/>
      <w:r w:rsidR="00E00290">
        <w:rPr>
          <w:sz w:val="24"/>
          <w:szCs w:val="24"/>
        </w:rPr>
        <w:t xml:space="preserve"> </w:t>
      </w:r>
      <w:proofErr w:type="spellStart"/>
      <w:r w:rsidR="00E00290">
        <w:rPr>
          <w:sz w:val="24"/>
          <w:szCs w:val="24"/>
        </w:rPr>
        <w:t>genu</w:t>
      </w:r>
      <w:r w:rsidRPr="006F61C3">
        <w:rPr>
          <w:sz w:val="24"/>
          <w:szCs w:val="24"/>
        </w:rPr>
        <w:t>um</w:t>
      </w:r>
      <w:proofErr w:type="spellEnd"/>
      <w:r w:rsidRPr="006F61C3">
        <w:rPr>
          <w:sz w:val="24"/>
          <w:szCs w:val="24"/>
        </w:rPr>
        <w:t xml:space="preserve"> et</w:t>
      </w:r>
      <w:r w:rsidR="00E00290">
        <w:rPr>
          <w:sz w:val="24"/>
          <w:szCs w:val="24"/>
        </w:rPr>
        <w:t xml:space="preserve"> </w:t>
      </w:r>
      <w:proofErr w:type="gramStart"/>
      <w:r w:rsidR="00E00290">
        <w:rPr>
          <w:sz w:val="24"/>
          <w:szCs w:val="24"/>
        </w:rPr>
        <w:t>digito</w:t>
      </w:r>
      <w:r w:rsidRPr="006F61C3">
        <w:rPr>
          <w:sz w:val="24"/>
          <w:szCs w:val="24"/>
        </w:rPr>
        <w:t>r</w:t>
      </w:r>
      <w:r w:rsidR="00E00290">
        <w:rPr>
          <w:sz w:val="24"/>
          <w:szCs w:val="24"/>
        </w:rPr>
        <w:t>um</w:t>
      </w:r>
      <w:r w:rsidRPr="006F61C3">
        <w:rPr>
          <w:sz w:val="24"/>
          <w:szCs w:val="24"/>
        </w:rPr>
        <w:t xml:space="preserve">  de</w:t>
      </w:r>
      <w:proofErr w:type="gramEnd"/>
      <w:r w:rsidRPr="006F61C3">
        <w:rPr>
          <w:sz w:val="24"/>
          <w:szCs w:val="24"/>
        </w:rPr>
        <w:t xml:space="preserve"> quo </w:t>
      </w:r>
      <w:r w:rsidR="00E00290">
        <w:rPr>
          <w:sz w:val="24"/>
          <w:szCs w:val="24"/>
        </w:rPr>
        <w:t xml:space="preserve">similiter </w:t>
      </w:r>
      <w:proofErr w:type="spellStart"/>
      <w:r w:rsidR="00314490">
        <w:rPr>
          <w:sz w:val="24"/>
          <w:szCs w:val="24"/>
        </w:rPr>
        <w:t>nichil</w:t>
      </w:r>
      <w:proofErr w:type="spellEnd"/>
      <w:r w:rsidR="00314490">
        <w:rPr>
          <w:sz w:val="24"/>
          <w:szCs w:val="24"/>
        </w:rPr>
        <w:t xml:space="preserve"> </w:t>
      </w:r>
      <w:proofErr w:type="spellStart"/>
      <w:r w:rsidR="00314490">
        <w:rPr>
          <w:sz w:val="24"/>
          <w:szCs w:val="24"/>
        </w:rPr>
        <w:t>o</w:t>
      </w:r>
      <w:r w:rsidRPr="006F61C3">
        <w:rPr>
          <w:sz w:val="24"/>
          <w:szCs w:val="24"/>
        </w:rPr>
        <w:t>m</w:t>
      </w:r>
      <w:r w:rsidR="00314490">
        <w:rPr>
          <w:sz w:val="24"/>
          <w:szCs w:val="24"/>
        </w:rPr>
        <w:t>n</w:t>
      </w:r>
      <w:r w:rsidRPr="006F61C3">
        <w:rPr>
          <w:sz w:val="24"/>
          <w:szCs w:val="24"/>
        </w:rPr>
        <w:t>ino</w:t>
      </w:r>
      <w:proofErr w:type="spellEnd"/>
      <w:r w:rsidRPr="006F61C3">
        <w:rPr>
          <w:sz w:val="24"/>
          <w:szCs w:val="24"/>
        </w:rPr>
        <w:t xml:space="preserve"> </w:t>
      </w:r>
      <w:proofErr w:type="spellStart"/>
      <w:r w:rsidRPr="006F61C3">
        <w:rPr>
          <w:sz w:val="24"/>
          <w:szCs w:val="24"/>
        </w:rPr>
        <w:t>pot</w:t>
      </w:r>
      <w:r w:rsidR="00314490">
        <w:rPr>
          <w:sz w:val="24"/>
          <w:szCs w:val="24"/>
        </w:rPr>
        <w:t>est</w:t>
      </w:r>
      <w:proofErr w:type="spellEnd"/>
      <w:r w:rsidRPr="006F61C3">
        <w:rPr>
          <w:sz w:val="24"/>
          <w:szCs w:val="24"/>
        </w:rPr>
        <w:t xml:space="preserve"> </w:t>
      </w:r>
      <w:proofErr w:type="spellStart"/>
      <w:r w:rsidRPr="006F61C3">
        <w:rPr>
          <w:sz w:val="24"/>
          <w:szCs w:val="24"/>
        </w:rPr>
        <w:t>deponi</w:t>
      </w:r>
      <w:proofErr w:type="spellEnd"/>
      <w:r w:rsidRPr="006F61C3">
        <w:rPr>
          <w:sz w:val="24"/>
          <w:szCs w:val="24"/>
        </w:rPr>
        <w:t xml:space="preserve"> </w:t>
      </w:r>
      <w:proofErr w:type="spellStart"/>
      <w:r w:rsidR="00314490">
        <w:rPr>
          <w:sz w:val="24"/>
          <w:szCs w:val="24"/>
        </w:rPr>
        <w:t>n</w:t>
      </w:r>
      <w:r w:rsidRPr="006F61C3">
        <w:rPr>
          <w:sz w:val="24"/>
          <w:szCs w:val="24"/>
        </w:rPr>
        <w:t>u</w:t>
      </w:r>
      <w:r w:rsidR="00314490">
        <w:rPr>
          <w:sz w:val="24"/>
          <w:szCs w:val="24"/>
        </w:rPr>
        <w:t>l</w:t>
      </w:r>
      <w:r w:rsidRPr="006F61C3">
        <w:rPr>
          <w:sz w:val="24"/>
          <w:szCs w:val="24"/>
        </w:rPr>
        <w:t>lo</w:t>
      </w:r>
      <w:proofErr w:type="spellEnd"/>
      <w:r w:rsidRPr="006F61C3">
        <w:rPr>
          <w:sz w:val="24"/>
          <w:szCs w:val="24"/>
        </w:rPr>
        <w:t xml:space="preserve"> </w:t>
      </w:r>
      <w:proofErr w:type="spellStart"/>
      <w:r w:rsidRPr="006F61C3">
        <w:rPr>
          <w:sz w:val="24"/>
          <w:szCs w:val="24"/>
        </w:rPr>
        <w:t>instru</w:t>
      </w:r>
      <w:r w:rsidR="00314490">
        <w:rPr>
          <w:sz w:val="24"/>
          <w:szCs w:val="24"/>
        </w:rPr>
        <w:t>men</w:t>
      </w:r>
      <w:r w:rsidRPr="006F61C3">
        <w:rPr>
          <w:sz w:val="24"/>
          <w:szCs w:val="24"/>
        </w:rPr>
        <w:t>to</w:t>
      </w:r>
      <w:proofErr w:type="spellEnd"/>
      <w:r w:rsidRPr="006F61C3">
        <w:rPr>
          <w:sz w:val="24"/>
          <w:szCs w:val="24"/>
        </w:rPr>
        <w:t xml:space="preserve"> vel </w:t>
      </w:r>
      <w:proofErr w:type="spellStart"/>
      <w:r w:rsidRPr="006F61C3">
        <w:rPr>
          <w:sz w:val="24"/>
          <w:szCs w:val="24"/>
        </w:rPr>
        <w:t>ingen</w:t>
      </w:r>
      <w:r w:rsidR="00314490">
        <w:rPr>
          <w:sz w:val="24"/>
          <w:szCs w:val="24"/>
        </w:rPr>
        <w:t>i</w:t>
      </w:r>
      <w:r w:rsidRPr="006F61C3">
        <w:rPr>
          <w:sz w:val="24"/>
          <w:szCs w:val="24"/>
        </w:rPr>
        <w:t>o</w:t>
      </w:r>
      <w:proofErr w:type="spellEnd"/>
      <w:r w:rsidR="00314490">
        <w:rPr>
          <w:sz w:val="24"/>
          <w:szCs w:val="24"/>
        </w:rPr>
        <w:t>.</w:t>
      </w:r>
      <w:r w:rsidR="003B26D8">
        <w:rPr>
          <w:sz w:val="24"/>
          <w:szCs w:val="24"/>
        </w:rPr>
        <w:t xml:space="preserve"> inter </w:t>
      </w:r>
      <w:proofErr w:type="spellStart"/>
      <w:r w:rsidR="003B26D8">
        <w:rPr>
          <w:sz w:val="24"/>
          <w:szCs w:val="24"/>
        </w:rPr>
        <w:t>ha</w:t>
      </w:r>
      <w:r w:rsidRPr="006F61C3">
        <w:rPr>
          <w:sz w:val="24"/>
          <w:szCs w:val="24"/>
        </w:rPr>
        <w:t>nc</w:t>
      </w:r>
      <w:proofErr w:type="spellEnd"/>
      <w:r w:rsidRPr="006F61C3">
        <w:rPr>
          <w:sz w:val="24"/>
          <w:szCs w:val="24"/>
        </w:rPr>
        <w:t xml:space="preserve"> locum et </w:t>
      </w:r>
      <w:proofErr w:type="spellStart"/>
      <w:r w:rsidR="003B26D8">
        <w:rPr>
          <w:sz w:val="24"/>
          <w:szCs w:val="24"/>
        </w:rPr>
        <w:t>gethsemani</w:t>
      </w:r>
      <w:proofErr w:type="spellEnd"/>
      <w:r w:rsidR="003B26D8">
        <w:rPr>
          <w:sz w:val="24"/>
          <w:szCs w:val="24"/>
        </w:rPr>
        <w:t xml:space="preserve"> </w:t>
      </w:r>
      <w:proofErr w:type="spellStart"/>
      <w:r w:rsidR="003B26D8">
        <w:rPr>
          <w:sz w:val="24"/>
          <w:szCs w:val="24"/>
        </w:rPr>
        <w:t>ascendit</w:t>
      </w:r>
      <w:proofErr w:type="spellEnd"/>
      <w:r w:rsidR="003B26D8">
        <w:rPr>
          <w:sz w:val="24"/>
          <w:szCs w:val="24"/>
        </w:rPr>
        <w:t xml:space="preserve"> vi</w:t>
      </w:r>
      <w:r w:rsidRPr="006F61C3">
        <w:rPr>
          <w:sz w:val="24"/>
          <w:szCs w:val="24"/>
        </w:rPr>
        <w:t xml:space="preserve">a </w:t>
      </w:r>
      <w:r w:rsidR="003B26D8">
        <w:rPr>
          <w:sz w:val="24"/>
          <w:szCs w:val="24"/>
        </w:rPr>
        <w:t>que de</w:t>
      </w:r>
      <w:r w:rsidRPr="006F61C3">
        <w:rPr>
          <w:sz w:val="24"/>
          <w:szCs w:val="24"/>
        </w:rPr>
        <w:t xml:space="preserve"> </w:t>
      </w:r>
      <w:proofErr w:type="spellStart"/>
      <w:r w:rsidR="003B26D8">
        <w:rPr>
          <w:sz w:val="24"/>
          <w:szCs w:val="24"/>
        </w:rPr>
        <w:t>Iherusalem</w:t>
      </w:r>
      <w:proofErr w:type="spellEnd"/>
      <w:r w:rsidR="003B26D8">
        <w:rPr>
          <w:sz w:val="24"/>
          <w:szCs w:val="24"/>
        </w:rPr>
        <w:t xml:space="preserve"> </w:t>
      </w:r>
      <w:proofErr w:type="spellStart"/>
      <w:r w:rsidR="003B26D8">
        <w:rPr>
          <w:sz w:val="24"/>
          <w:szCs w:val="24"/>
        </w:rPr>
        <w:t>ducit</w:t>
      </w:r>
      <w:proofErr w:type="spellEnd"/>
      <w:r w:rsidR="003B26D8">
        <w:rPr>
          <w:sz w:val="24"/>
          <w:szCs w:val="24"/>
        </w:rPr>
        <w:t xml:space="preserve"> in </w:t>
      </w:r>
      <w:proofErr w:type="spellStart"/>
      <w:r w:rsidR="003B26D8">
        <w:rPr>
          <w:sz w:val="24"/>
          <w:szCs w:val="24"/>
        </w:rPr>
        <w:t>montem</w:t>
      </w:r>
      <w:proofErr w:type="spellEnd"/>
      <w:r w:rsidR="003B26D8">
        <w:rPr>
          <w:sz w:val="24"/>
          <w:szCs w:val="24"/>
        </w:rPr>
        <w:t xml:space="preserve"> </w:t>
      </w:r>
      <w:proofErr w:type="spellStart"/>
      <w:r w:rsidR="003B26D8">
        <w:rPr>
          <w:sz w:val="24"/>
          <w:szCs w:val="24"/>
        </w:rPr>
        <w:t>oliveti</w:t>
      </w:r>
      <w:proofErr w:type="spellEnd"/>
      <w:r w:rsidR="003B26D8">
        <w:rPr>
          <w:sz w:val="24"/>
          <w:szCs w:val="24"/>
        </w:rPr>
        <w:t xml:space="preserve"> et </w:t>
      </w:r>
      <w:proofErr w:type="spellStart"/>
      <w:r w:rsidR="003B26D8">
        <w:rPr>
          <w:sz w:val="24"/>
          <w:szCs w:val="24"/>
        </w:rPr>
        <w:t>bethani</w:t>
      </w:r>
      <w:r w:rsidRPr="006F61C3">
        <w:rPr>
          <w:sz w:val="24"/>
          <w:szCs w:val="24"/>
        </w:rPr>
        <w:t>am</w:t>
      </w:r>
      <w:proofErr w:type="spellEnd"/>
      <w:r w:rsidRPr="006F61C3">
        <w:rPr>
          <w:sz w:val="24"/>
          <w:szCs w:val="24"/>
        </w:rPr>
        <w:t xml:space="preserve"> et ad </w:t>
      </w:r>
      <w:proofErr w:type="spellStart"/>
      <w:r w:rsidRPr="006F61C3">
        <w:rPr>
          <w:sz w:val="24"/>
          <w:szCs w:val="24"/>
        </w:rPr>
        <w:t>iordanem</w:t>
      </w:r>
      <w:proofErr w:type="spellEnd"/>
      <w:r w:rsidR="003B26D8">
        <w:rPr>
          <w:sz w:val="24"/>
          <w:szCs w:val="24"/>
        </w:rPr>
        <w:t>.</w:t>
      </w:r>
      <w:r w:rsidRPr="006F61C3">
        <w:rPr>
          <w:sz w:val="24"/>
          <w:szCs w:val="24"/>
        </w:rPr>
        <w:t xml:space="preserve"> De loco </w:t>
      </w:r>
      <w:proofErr w:type="spellStart"/>
      <w:r w:rsidR="003B26D8">
        <w:rPr>
          <w:sz w:val="24"/>
          <w:szCs w:val="24"/>
        </w:rPr>
        <w:t>isto</w:t>
      </w:r>
      <w:proofErr w:type="spellEnd"/>
      <w:r w:rsidR="003B26D8">
        <w:rPr>
          <w:sz w:val="24"/>
          <w:szCs w:val="24"/>
        </w:rPr>
        <w:t xml:space="preserve"> ad magnum </w:t>
      </w:r>
      <w:proofErr w:type="spellStart"/>
      <w:r w:rsidR="003B26D8">
        <w:rPr>
          <w:sz w:val="24"/>
          <w:szCs w:val="24"/>
        </w:rPr>
        <w:t>iactum</w:t>
      </w:r>
      <w:proofErr w:type="spellEnd"/>
      <w:r w:rsidR="003B26D8">
        <w:rPr>
          <w:sz w:val="24"/>
          <w:szCs w:val="24"/>
        </w:rPr>
        <w:t xml:space="preserve"> </w:t>
      </w:r>
      <w:proofErr w:type="spellStart"/>
      <w:r w:rsidR="003B26D8">
        <w:rPr>
          <w:sz w:val="24"/>
          <w:szCs w:val="24"/>
        </w:rPr>
        <w:t>lapidis</w:t>
      </w:r>
      <w:proofErr w:type="spellEnd"/>
      <w:r w:rsidR="003B26D8">
        <w:rPr>
          <w:sz w:val="24"/>
          <w:szCs w:val="24"/>
        </w:rPr>
        <w:t xml:space="preserve"> </w:t>
      </w:r>
      <w:proofErr w:type="spellStart"/>
      <w:r w:rsidR="003B26D8">
        <w:rPr>
          <w:sz w:val="24"/>
          <w:szCs w:val="24"/>
        </w:rPr>
        <w:t>est</w:t>
      </w:r>
      <w:proofErr w:type="spellEnd"/>
      <w:r w:rsidRPr="006F61C3">
        <w:rPr>
          <w:sz w:val="24"/>
          <w:szCs w:val="24"/>
        </w:rPr>
        <w:t xml:space="preserve"> </w:t>
      </w:r>
      <w:proofErr w:type="spellStart"/>
      <w:r w:rsidRPr="006F61C3">
        <w:rPr>
          <w:sz w:val="24"/>
          <w:szCs w:val="24"/>
        </w:rPr>
        <w:t>piramis</w:t>
      </w:r>
      <w:proofErr w:type="spellEnd"/>
      <w:r w:rsidRPr="006F61C3">
        <w:rPr>
          <w:sz w:val="24"/>
          <w:szCs w:val="24"/>
        </w:rPr>
        <w:t xml:space="preserve"> </w:t>
      </w:r>
      <w:proofErr w:type="spellStart"/>
      <w:r w:rsidRPr="006F61C3">
        <w:rPr>
          <w:sz w:val="24"/>
          <w:szCs w:val="24"/>
        </w:rPr>
        <w:t>iosaphat</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w:t>
      </w:r>
      <w:r w:rsidR="003B26D8">
        <w:rPr>
          <w:sz w:val="24"/>
          <w:szCs w:val="24"/>
        </w:rPr>
        <w:t>ntis</w:t>
      </w:r>
      <w:proofErr w:type="spellEnd"/>
      <w:r w:rsidR="003B26D8">
        <w:rPr>
          <w:sz w:val="24"/>
          <w:szCs w:val="24"/>
        </w:rPr>
        <w:t xml:space="preserve"> </w:t>
      </w:r>
      <w:proofErr w:type="spellStart"/>
      <w:r w:rsidR="003B26D8">
        <w:rPr>
          <w:sz w:val="24"/>
          <w:szCs w:val="24"/>
        </w:rPr>
        <w:t>oliveti</w:t>
      </w:r>
      <w:proofErr w:type="spellEnd"/>
      <w:r w:rsidR="003B26D8">
        <w:rPr>
          <w:sz w:val="24"/>
          <w:szCs w:val="24"/>
        </w:rPr>
        <w:t xml:space="preserve"> in </w:t>
      </w:r>
      <w:proofErr w:type="spellStart"/>
      <w:r w:rsidR="003B26D8">
        <w:rPr>
          <w:sz w:val="24"/>
          <w:szCs w:val="24"/>
        </w:rPr>
        <w:t>fu</w:t>
      </w:r>
      <w:r w:rsidRPr="006F61C3">
        <w:rPr>
          <w:sz w:val="24"/>
          <w:szCs w:val="24"/>
        </w:rPr>
        <w:t>ndo</w:t>
      </w:r>
      <w:proofErr w:type="spellEnd"/>
      <w:r w:rsidRPr="006F61C3">
        <w:rPr>
          <w:sz w:val="24"/>
          <w:szCs w:val="24"/>
        </w:rPr>
        <w:t xml:space="preserve"> </w:t>
      </w:r>
      <w:proofErr w:type="spellStart"/>
      <w:r w:rsidRPr="006F61C3">
        <w:rPr>
          <w:sz w:val="24"/>
          <w:szCs w:val="24"/>
        </w:rPr>
        <w:t>vallis</w:t>
      </w:r>
      <w:proofErr w:type="spellEnd"/>
      <w:r w:rsidR="003B26D8">
        <w:rPr>
          <w:sz w:val="24"/>
          <w:szCs w:val="24"/>
        </w:rPr>
        <w:t xml:space="preserve">. Et contra </w:t>
      </w:r>
      <w:proofErr w:type="spellStart"/>
      <w:r w:rsidR="003B26D8">
        <w:rPr>
          <w:sz w:val="24"/>
          <w:szCs w:val="24"/>
        </w:rPr>
        <w:t>eam</w:t>
      </w:r>
      <w:proofErr w:type="spellEnd"/>
      <w:r w:rsidR="003B26D8">
        <w:rPr>
          <w:sz w:val="24"/>
          <w:szCs w:val="24"/>
        </w:rPr>
        <w:t xml:space="preserve"> in </w:t>
      </w:r>
      <w:proofErr w:type="spellStart"/>
      <w:r w:rsidR="003B26D8">
        <w:rPr>
          <w:sz w:val="24"/>
          <w:szCs w:val="24"/>
        </w:rPr>
        <w:t>p</w:t>
      </w:r>
      <w:r w:rsidRPr="006F61C3">
        <w:rPr>
          <w:sz w:val="24"/>
          <w:szCs w:val="24"/>
        </w:rPr>
        <w:t>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syon</w:t>
      </w:r>
      <w:proofErr w:type="spellEnd"/>
      <w:r w:rsidRPr="006F61C3">
        <w:rPr>
          <w:sz w:val="24"/>
          <w:szCs w:val="24"/>
        </w:rPr>
        <w:t xml:space="preserve"> </w:t>
      </w:r>
      <w:proofErr w:type="spellStart"/>
      <w:r w:rsidR="003B26D8">
        <w:rPr>
          <w:sz w:val="24"/>
          <w:szCs w:val="24"/>
        </w:rPr>
        <w:t>fons</w:t>
      </w:r>
      <w:proofErr w:type="spellEnd"/>
      <w:r w:rsidR="003B26D8">
        <w:rPr>
          <w:sz w:val="24"/>
          <w:szCs w:val="24"/>
        </w:rPr>
        <w:t xml:space="preserve"> </w:t>
      </w:r>
      <w:proofErr w:type="spellStart"/>
      <w:r w:rsidR="003B26D8">
        <w:rPr>
          <w:sz w:val="24"/>
          <w:szCs w:val="24"/>
        </w:rPr>
        <w:t>syloe</w:t>
      </w:r>
      <w:proofErr w:type="spellEnd"/>
      <w:r w:rsidR="003B26D8">
        <w:rPr>
          <w:sz w:val="24"/>
          <w:szCs w:val="24"/>
        </w:rPr>
        <w:t xml:space="preserve"> de quo </w:t>
      </w:r>
      <w:proofErr w:type="spellStart"/>
      <w:r w:rsidR="003B26D8" w:rsidRPr="003B26D8">
        <w:rPr>
          <w:sz w:val="24"/>
          <w:szCs w:val="24"/>
          <w:highlight w:val="yellow"/>
        </w:rPr>
        <w:t>colliguntur</w:t>
      </w:r>
      <w:proofErr w:type="spellEnd"/>
      <w:r w:rsidR="003B26D8">
        <w:rPr>
          <w:sz w:val="24"/>
          <w:szCs w:val="24"/>
        </w:rPr>
        <w:t xml:space="preserve"> </w:t>
      </w:r>
      <w:proofErr w:type="spellStart"/>
      <w:r w:rsidR="003B26D8">
        <w:rPr>
          <w:sz w:val="24"/>
          <w:szCs w:val="24"/>
        </w:rPr>
        <w:t>aque</w:t>
      </w:r>
      <w:proofErr w:type="spellEnd"/>
      <w:r w:rsidRPr="006F61C3">
        <w:rPr>
          <w:sz w:val="24"/>
          <w:szCs w:val="24"/>
        </w:rPr>
        <w:t xml:space="preserve"> </w:t>
      </w:r>
      <w:r w:rsidR="003B26D8">
        <w:rPr>
          <w:sz w:val="24"/>
          <w:szCs w:val="24"/>
        </w:rPr>
        <w:t xml:space="preserve">in </w:t>
      </w:r>
      <w:proofErr w:type="spellStart"/>
      <w:r w:rsidR="003B26D8">
        <w:rPr>
          <w:sz w:val="24"/>
          <w:szCs w:val="24"/>
        </w:rPr>
        <w:t>piscinam</w:t>
      </w:r>
      <w:proofErr w:type="spellEnd"/>
      <w:r w:rsidRPr="006F61C3">
        <w:rPr>
          <w:sz w:val="24"/>
          <w:szCs w:val="24"/>
        </w:rPr>
        <w:t xml:space="preserve"> </w:t>
      </w:r>
      <w:proofErr w:type="spellStart"/>
      <w:r w:rsidRPr="006F61C3">
        <w:rPr>
          <w:sz w:val="24"/>
          <w:szCs w:val="24"/>
        </w:rPr>
        <w:t>inferiorem</w:t>
      </w:r>
      <w:proofErr w:type="spellEnd"/>
      <w:r w:rsidRPr="006F61C3">
        <w:rPr>
          <w:sz w:val="24"/>
          <w:szCs w:val="24"/>
        </w:rPr>
        <w:t xml:space="preserve"> </w:t>
      </w:r>
      <w:r w:rsidR="003B26D8">
        <w:rPr>
          <w:sz w:val="24"/>
          <w:szCs w:val="24"/>
        </w:rPr>
        <w:t xml:space="preserve">que </w:t>
      </w:r>
      <w:proofErr w:type="spellStart"/>
      <w:r w:rsidR="003B26D8">
        <w:rPr>
          <w:sz w:val="24"/>
          <w:szCs w:val="24"/>
        </w:rPr>
        <w:t>natatoria</w:t>
      </w:r>
      <w:proofErr w:type="spellEnd"/>
      <w:r w:rsidR="003B26D8">
        <w:rPr>
          <w:sz w:val="24"/>
          <w:szCs w:val="24"/>
        </w:rPr>
        <w:t xml:space="preserve"> </w:t>
      </w:r>
      <w:proofErr w:type="spellStart"/>
      <w:r w:rsidR="003B26D8">
        <w:rPr>
          <w:sz w:val="24"/>
          <w:szCs w:val="24"/>
        </w:rPr>
        <w:t>syloe</w:t>
      </w:r>
      <w:proofErr w:type="spellEnd"/>
      <w:r w:rsidR="003B26D8">
        <w:rPr>
          <w:sz w:val="24"/>
          <w:szCs w:val="24"/>
        </w:rPr>
        <w:t xml:space="preserve"> </w:t>
      </w:r>
      <w:proofErr w:type="spellStart"/>
      <w:r w:rsidR="003B26D8">
        <w:rPr>
          <w:sz w:val="24"/>
          <w:szCs w:val="24"/>
        </w:rPr>
        <w:t>appellan</w:t>
      </w:r>
      <w:r w:rsidRPr="006F61C3">
        <w:rPr>
          <w:sz w:val="24"/>
          <w:szCs w:val="24"/>
        </w:rPr>
        <w:t>t</w:t>
      </w:r>
      <w:r w:rsidR="003B26D8">
        <w:rPr>
          <w:sz w:val="24"/>
          <w:szCs w:val="24"/>
        </w:rPr>
        <w:t>u</w:t>
      </w:r>
      <w:r w:rsidRPr="006F61C3">
        <w:rPr>
          <w:sz w:val="24"/>
          <w:szCs w:val="24"/>
        </w:rPr>
        <w:t>r</w:t>
      </w:r>
      <w:proofErr w:type="spellEnd"/>
      <w:r w:rsidRPr="006F61C3">
        <w:rPr>
          <w:sz w:val="24"/>
          <w:szCs w:val="24"/>
        </w:rPr>
        <w:t xml:space="preserve">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sy</w:t>
      </w:r>
      <w:r w:rsidR="003B26D8">
        <w:rPr>
          <w:sz w:val="24"/>
          <w:szCs w:val="24"/>
        </w:rPr>
        <w:t>on</w:t>
      </w:r>
      <w:proofErr w:type="spellEnd"/>
      <w:r w:rsidR="003B26D8">
        <w:rPr>
          <w:sz w:val="24"/>
          <w:szCs w:val="24"/>
        </w:rPr>
        <w:t xml:space="preserve">. </w:t>
      </w:r>
      <w:proofErr w:type="spellStart"/>
      <w:r w:rsidR="003B26D8">
        <w:rPr>
          <w:sz w:val="24"/>
          <w:szCs w:val="24"/>
        </w:rPr>
        <w:t>Accedit</w:t>
      </w:r>
      <w:proofErr w:type="spellEnd"/>
      <w:r w:rsidR="003B26D8">
        <w:rPr>
          <w:sz w:val="24"/>
          <w:szCs w:val="24"/>
        </w:rPr>
        <w:t xml:space="preserve"> </w:t>
      </w:r>
      <w:proofErr w:type="spellStart"/>
      <w:r w:rsidR="003B26D8">
        <w:rPr>
          <w:sz w:val="24"/>
          <w:szCs w:val="24"/>
        </w:rPr>
        <w:t>tamen</w:t>
      </w:r>
      <w:proofErr w:type="spellEnd"/>
      <w:r w:rsidR="003B26D8">
        <w:rPr>
          <w:sz w:val="24"/>
          <w:szCs w:val="24"/>
        </w:rPr>
        <w:t xml:space="preserve"> </w:t>
      </w:r>
      <w:proofErr w:type="spellStart"/>
      <w:r w:rsidR="003B26D8">
        <w:rPr>
          <w:sz w:val="24"/>
          <w:szCs w:val="24"/>
        </w:rPr>
        <w:t>ad</w:t>
      </w:r>
      <w:proofErr w:type="spellEnd"/>
      <w:r w:rsidR="003B26D8">
        <w:rPr>
          <w:sz w:val="24"/>
          <w:szCs w:val="24"/>
        </w:rPr>
        <w:t xml:space="preserve"> </w:t>
      </w:r>
      <w:proofErr w:type="spellStart"/>
      <w:r w:rsidR="003B26D8">
        <w:rPr>
          <w:sz w:val="24"/>
          <w:szCs w:val="24"/>
        </w:rPr>
        <w:t>easdem</w:t>
      </w:r>
      <w:proofErr w:type="spellEnd"/>
      <w:r w:rsidR="003B26D8">
        <w:rPr>
          <w:sz w:val="24"/>
          <w:szCs w:val="24"/>
        </w:rPr>
        <w:t xml:space="preserve"> piscinas</w:t>
      </w:r>
      <w:r w:rsidRPr="006F61C3">
        <w:rPr>
          <w:sz w:val="24"/>
          <w:szCs w:val="24"/>
        </w:rPr>
        <w:t xml:space="preserve"> </w:t>
      </w:r>
      <w:proofErr w:type="spellStart"/>
      <w:r w:rsidR="003B26D8">
        <w:rPr>
          <w:sz w:val="24"/>
          <w:szCs w:val="24"/>
        </w:rPr>
        <w:t>etiam</w:t>
      </w:r>
      <w:proofErr w:type="spellEnd"/>
      <w:r w:rsidR="003B26D8">
        <w:rPr>
          <w:sz w:val="24"/>
          <w:szCs w:val="24"/>
        </w:rPr>
        <w:t xml:space="preserve"> </w:t>
      </w:r>
      <w:proofErr w:type="spellStart"/>
      <w:r w:rsidR="003B26D8">
        <w:rPr>
          <w:sz w:val="24"/>
          <w:szCs w:val="24"/>
        </w:rPr>
        <w:t>fons</w:t>
      </w:r>
      <w:proofErr w:type="spellEnd"/>
      <w:r w:rsidR="003B26D8">
        <w:rPr>
          <w:sz w:val="24"/>
          <w:szCs w:val="24"/>
        </w:rPr>
        <w:t xml:space="preserve"> </w:t>
      </w:r>
      <w:proofErr w:type="spellStart"/>
      <w:r w:rsidR="003B26D8">
        <w:rPr>
          <w:sz w:val="24"/>
          <w:szCs w:val="24"/>
        </w:rPr>
        <w:t>gyon</w:t>
      </w:r>
      <w:proofErr w:type="spellEnd"/>
      <w:r w:rsidR="003B26D8">
        <w:rPr>
          <w:sz w:val="24"/>
          <w:szCs w:val="24"/>
        </w:rPr>
        <w:t xml:space="preserve"> inferior </w:t>
      </w:r>
      <w:proofErr w:type="spellStart"/>
      <w:r w:rsidR="003B26D8">
        <w:rPr>
          <w:sz w:val="24"/>
          <w:szCs w:val="24"/>
        </w:rPr>
        <w:t>mi</w:t>
      </w:r>
      <w:r w:rsidRPr="006F61C3">
        <w:rPr>
          <w:sz w:val="24"/>
          <w:szCs w:val="24"/>
        </w:rPr>
        <w:t>n</w:t>
      </w:r>
      <w:r w:rsidR="003B26D8">
        <w:rPr>
          <w:sz w:val="24"/>
          <w:szCs w:val="24"/>
        </w:rPr>
        <w:t>is</w:t>
      </w:r>
      <w:r w:rsidRPr="006F61C3">
        <w:rPr>
          <w:sz w:val="24"/>
          <w:szCs w:val="24"/>
        </w:rPr>
        <w:t>t</w:t>
      </w:r>
      <w:r w:rsidR="003B26D8">
        <w:rPr>
          <w:sz w:val="24"/>
          <w:szCs w:val="24"/>
        </w:rPr>
        <w:t>r</w:t>
      </w:r>
      <w:r w:rsidRPr="006F61C3">
        <w:rPr>
          <w:sz w:val="24"/>
          <w:szCs w:val="24"/>
        </w:rPr>
        <w:t>a</w:t>
      </w:r>
      <w:r w:rsidR="003B26D8">
        <w:rPr>
          <w:sz w:val="24"/>
          <w:szCs w:val="24"/>
        </w:rPr>
        <w:t>n</w:t>
      </w:r>
      <w:r w:rsidRPr="006F61C3">
        <w:rPr>
          <w:sz w:val="24"/>
          <w:szCs w:val="24"/>
        </w:rPr>
        <w:t>s</w:t>
      </w:r>
      <w:proofErr w:type="spellEnd"/>
      <w:r w:rsidRPr="006F61C3">
        <w:rPr>
          <w:sz w:val="24"/>
          <w:szCs w:val="24"/>
        </w:rPr>
        <w:t xml:space="preserve"> </w:t>
      </w:r>
      <w:proofErr w:type="spellStart"/>
      <w:r w:rsidR="003B26D8">
        <w:rPr>
          <w:sz w:val="24"/>
          <w:szCs w:val="24"/>
        </w:rPr>
        <w:t>eas</w:t>
      </w:r>
      <w:proofErr w:type="spellEnd"/>
      <w:r w:rsidR="003B26D8">
        <w:rPr>
          <w:sz w:val="24"/>
          <w:szCs w:val="24"/>
        </w:rPr>
        <w:t xml:space="preserve"> aquas </w:t>
      </w:r>
      <w:r w:rsidRPr="006F61C3">
        <w:rPr>
          <w:sz w:val="24"/>
          <w:szCs w:val="24"/>
        </w:rPr>
        <w:t xml:space="preserve">situs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00B77ED5">
        <w:rPr>
          <w:sz w:val="24"/>
          <w:szCs w:val="24"/>
        </w:rPr>
        <w:t>syon</w:t>
      </w:r>
      <w:proofErr w:type="spellEnd"/>
      <w:r w:rsidR="00B77ED5">
        <w:rPr>
          <w:sz w:val="24"/>
          <w:szCs w:val="24"/>
        </w:rPr>
        <w:t xml:space="preserve"> contra agrum </w:t>
      </w:r>
      <w:proofErr w:type="spellStart"/>
      <w:r w:rsidR="00B77ED5">
        <w:rPr>
          <w:sz w:val="24"/>
          <w:szCs w:val="24"/>
        </w:rPr>
        <w:t>fullonis</w:t>
      </w:r>
      <w:proofErr w:type="spellEnd"/>
      <w:r w:rsidR="00B77ED5">
        <w:rPr>
          <w:sz w:val="24"/>
          <w:szCs w:val="24"/>
        </w:rPr>
        <w:t xml:space="preserve"> ubi </w:t>
      </w:r>
      <w:proofErr w:type="spellStart"/>
      <w:r w:rsidR="00B77ED5">
        <w:rPr>
          <w:sz w:val="24"/>
          <w:szCs w:val="24"/>
        </w:rPr>
        <w:t>est</w:t>
      </w:r>
      <w:proofErr w:type="spellEnd"/>
      <w:r w:rsidR="00B77ED5">
        <w:rPr>
          <w:sz w:val="24"/>
          <w:szCs w:val="24"/>
        </w:rPr>
        <w:t xml:space="preserve"> </w:t>
      </w:r>
      <w:proofErr w:type="spellStart"/>
      <w:r w:rsidR="00B77ED5">
        <w:rPr>
          <w:sz w:val="24"/>
          <w:szCs w:val="24"/>
        </w:rPr>
        <w:t>aqueductus</w:t>
      </w:r>
      <w:proofErr w:type="spellEnd"/>
      <w:r w:rsidR="00B77ED5">
        <w:rPr>
          <w:sz w:val="24"/>
          <w:szCs w:val="24"/>
        </w:rPr>
        <w:t xml:space="preserve"> </w:t>
      </w:r>
      <w:proofErr w:type="spellStart"/>
      <w:r w:rsidR="00B77ED5">
        <w:rPr>
          <w:sz w:val="24"/>
          <w:szCs w:val="24"/>
        </w:rPr>
        <w:t>pistine</w:t>
      </w:r>
      <w:proofErr w:type="spellEnd"/>
      <w:r w:rsidR="00B77ED5">
        <w:rPr>
          <w:sz w:val="24"/>
          <w:szCs w:val="24"/>
        </w:rPr>
        <w:t xml:space="preserve"> superioris de quo </w:t>
      </w:r>
      <w:proofErr w:type="spellStart"/>
      <w:r w:rsidR="00B77ED5">
        <w:rPr>
          <w:sz w:val="24"/>
          <w:szCs w:val="24"/>
        </w:rPr>
        <w:t>legitur</w:t>
      </w:r>
      <w:proofErr w:type="spellEnd"/>
      <w:r w:rsidR="00B77ED5">
        <w:rPr>
          <w:sz w:val="24"/>
          <w:szCs w:val="24"/>
        </w:rPr>
        <w:t xml:space="preserve"> </w:t>
      </w:r>
      <w:r w:rsidRPr="006F61C3">
        <w:rPr>
          <w:sz w:val="24"/>
          <w:szCs w:val="24"/>
        </w:rPr>
        <w:t xml:space="preserve">in </w:t>
      </w:r>
      <w:proofErr w:type="spellStart"/>
      <w:r w:rsidRPr="006F61C3">
        <w:rPr>
          <w:sz w:val="24"/>
          <w:szCs w:val="24"/>
        </w:rPr>
        <w:t>ysa</w:t>
      </w:r>
      <w:proofErr w:type="spellEnd"/>
      <w:r w:rsidR="00B77ED5">
        <w:rPr>
          <w:sz w:val="24"/>
          <w:szCs w:val="24"/>
        </w:rPr>
        <w:t>[</w:t>
      </w:r>
      <w:proofErr w:type="spellStart"/>
      <w:r w:rsidR="00B77ED5">
        <w:rPr>
          <w:sz w:val="24"/>
          <w:szCs w:val="24"/>
        </w:rPr>
        <w:t>ia</w:t>
      </w:r>
      <w:proofErr w:type="spellEnd"/>
      <w:r w:rsidR="00B77ED5">
        <w:rPr>
          <w:sz w:val="24"/>
          <w:szCs w:val="24"/>
        </w:rPr>
        <w:t xml:space="preserve">]. ad </w:t>
      </w:r>
      <w:proofErr w:type="spellStart"/>
      <w:r w:rsidR="00B77ED5">
        <w:rPr>
          <w:sz w:val="24"/>
          <w:szCs w:val="24"/>
        </w:rPr>
        <w:t>exremum</w:t>
      </w:r>
      <w:proofErr w:type="spellEnd"/>
      <w:r w:rsidR="00B77ED5">
        <w:rPr>
          <w:sz w:val="24"/>
          <w:szCs w:val="24"/>
        </w:rPr>
        <w:t xml:space="preserve"> </w:t>
      </w:r>
      <w:proofErr w:type="spellStart"/>
      <w:r w:rsidR="00B77ED5">
        <w:rPr>
          <w:sz w:val="24"/>
          <w:szCs w:val="24"/>
        </w:rPr>
        <w:t>aqueductus</w:t>
      </w:r>
      <w:proofErr w:type="spellEnd"/>
      <w:r w:rsidR="00B77ED5">
        <w:rPr>
          <w:sz w:val="24"/>
          <w:szCs w:val="24"/>
        </w:rPr>
        <w:t xml:space="preserve"> pi</w:t>
      </w:r>
      <w:r w:rsidRPr="006F61C3">
        <w:rPr>
          <w:sz w:val="24"/>
          <w:szCs w:val="24"/>
        </w:rPr>
        <w:t xml:space="preserve">scine </w:t>
      </w:r>
      <w:r w:rsidR="00B77ED5">
        <w:rPr>
          <w:sz w:val="24"/>
          <w:szCs w:val="24"/>
        </w:rPr>
        <w:t xml:space="preserve">superioris </w:t>
      </w:r>
      <w:proofErr w:type="spellStart"/>
      <w:r w:rsidR="00B77ED5">
        <w:rPr>
          <w:sz w:val="24"/>
          <w:szCs w:val="24"/>
        </w:rPr>
        <w:t>iux</w:t>
      </w:r>
      <w:r w:rsidRPr="006F61C3">
        <w:rPr>
          <w:sz w:val="24"/>
          <w:szCs w:val="24"/>
        </w:rPr>
        <w:t>ta</w:t>
      </w:r>
      <w:proofErr w:type="spellEnd"/>
      <w:r w:rsidRPr="006F61C3">
        <w:rPr>
          <w:sz w:val="24"/>
          <w:szCs w:val="24"/>
        </w:rPr>
        <w:t xml:space="preserve"> </w:t>
      </w:r>
      <w:proofErr w:type="spellStart"/>
      <w:r w:rsidR="00B77ED5">
        <w:rPr>
          <w:sz w:val="24"/>
          <w:szCs w:val="24"/>
        </w:rPr>
        <w:t>natatoria</w:t>
      </w:r>
      <w:proofErr w:type="spellEnd"/>
      <w:r w:rsidRPr="006F61C3">
        <w:rPr>
          <w:sz w:val="24"/>
          <w:szCs w:val="24"/>
        </w:rPr>
        <w:t xml:space="preserve"> </w:t>
      </w:r>
      <w:proofErr w:type="spellStart"/>
      <w:r w:rsidR="00B77ED5">
        <w:rPr>
          <w:sz w:val="24"/>
          <w:szCs w:val="24"/>
        </w:rPr>
        <w:t>syloe</w:t>
      </w:r>
      <w:proofErr w:type="spellEnd"/>
      <w:r w:rsidR="00B77ED5">
        <w:rPr>
          <w:sz w:val="24"/>
          <w:szCs w:val="24"/>
        </w:rPr>
        <w:t xml:space="preserve"> contra </w:t>
      </w:r>
      <w:proofErr w:type="spellStart"/>
      <w:r w:rsidR="00B77ED5">
        <w:rPr>
          <w:sz w:val="24"/>
          <w:szCs w:val="24"/>
        </w:rPr>
        <w:t>austrum</w:t>
      </w:r>
      <w:proofErr w:type="spellEnd"/>
      <w:r w:rsidR="00B77ED5">
        <w:rPr>
          <w:sz w:val="24"/>
          <w:szCs w:val="24"/>
        </w:rPr>
        <w:t xml:space="preserve">, ad </w:t>
      </w:r>
      <w:proofErr w:type="spellStart"/>
      <w:r w:rsidR="00B77ED5">
        <w:rPr>
          <w:sz w:val="24"/>
          <w:szCs w:val="24"/>
        </w:rPr>
        <w:t>iact</w:t>
      </w:r>
      <w:r w:rsidRPr="006F61C3">
        <w:rPr>
          <w:sz w:val="24"/>
          <w:szCs w:val="24"/>
        </w:rPr>
        <w:t>um</w:t>
      </w:r>
      <w:proofErr w:type="spellEnd"/>
      <w:r w:rsidRPr="006F61C3">
        <w:rPr>
          <w:sz w:val="24"/>
          <w:szCs w:val="24"/>
        </w:rPr>
        <w:t xml:space="preserve"> </w:t>
      </w:r>
      <w:proofErr w:type="spellStart"/>
      <w:r w:rsidRPr="006F61C3">
        <w:rPr>
          <w:sz w:val="24"/>
          <w:szCs w:val="24"/>
        </w:rPr>
        <w:t>lapidis</w:t>
      </w:r>
      <w:proofErr w:type="spellEnd"/>
      <w:r w:rsidRPr="006F61C3">
        <w:rPr>
          <w:sz w:val="24"/>
          <w:szCs w:val="24"/>
        </w:rPr>
        <w:t xml:space="preserve"> ultra </w:t>
      </w:r>
      <w:proofErr w:type="spellStart"/>
      <w:r w:rsidRPr="006F61C3">
        <w:rPr>
          <w:sz w:val="24"/>
          <w:szCs w:val="24"/>
        </w:rPr>
        <w:t>valle</w:t>
      </w:r>
      <w:r w:rsidR="00B77ED5">
        <w:rPr>
          <w:sz w:val="24"/>
          <w:szCs w:val="24"/>
        </w:rPr>
        <w:t>m</w:t>
      </w:r>
      <w:proofErr w:type="spellEnd"/>
      <w:r w:rsidR="00B77ED5">
        <w:rPr>
          <w:sz w:val="24"/>
          <w:szCs w:val="24"/>
        </w:rPr>
        <w:t>,</w:t>
      </w:r>
      <w:r w:rsidRPr="006F61C3">
        <w:rPr>
          <w:sz w:val="24"/>
          <w:szCs w:val="24"/>
        </w:rPr>
        <w:t xml:space="preserve"> </w:t>
      </w:r>
      <w:proofErr w:type="spellStart"/>
      <w:r w:rsidRPr="006F61C3">
        <w:rPr>
          <w:sz w:val="24"/>
          <w:szCs w:val="24"/>
        </w:rPr>
        <w:t>e</w:t>
      </w:r>
      <w:r w:rsidR="00B77ED5">
        <w:rPr>
          <w:sz w:val="24"/>
          <w:szCs w:val="24"/>
        </w:rPr>
        <w:t>st</w:t>
      </w:r>
      <w:proofErr w:type="spellEnd"/>
      <w:r w:rsidRPr="006F61C3">
        <w:rPr>
          <w:sz w:val="24"/>
          <w:szCs w:val="24"/>
        </w:rPr>
        <w:t xml:space="preserve"> </w:t>
      </w:r>
      <w:proofErr w:type="spellStart"/>
      <w:r w:rsidR="00B77ED5">
        <w:rPr>
          <w:sz w:val="24"/>
          <w:szCs w:val="24"/>
        </w:rPr>
        <w:t>acheldemach</w:t>
      </w:r>
      <w:proofErr w:type="spellEnd"/>
      <w:r w:rsidRPr="006F61C3">
        <w:rPr>
          <w:sz w:val="24"/>
          <w:szCs w:val="24"/>
        </w:rPr>
        <w:t xml:space="preserve"> ubi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sepult</w:t>
      </w:r>
      <w:r w:rsidR="00B77ED5">
        <w:rPr>
          <w:sz w:val="24"/>
          <w:szCs w:val="24"/>
        </w:rPr>
        <w:t>u</w:t>
      </w:r>
      <w:r w:rsidRPr="006F61C3">
        <w:rPr>
          <w:sz w:val="24"/>
          <w:szCs w:val="24"/>
        </w:rPr>
        <w:t>ra</w:t>
      </w:r>
      <w:proofErr w:type="spellEnd"/>
      <w:r w:rsidRPr="006F61C3">
        <w:rPr>
          <w:sz w:val="24"/>
          <w:szCs w:val="24"/>
        </w:rPr>
        <w:t xml:space="preserve"> </w:t>
      </w:r>
      <w:proofErr w:type="spellStart"/>
      <w:r w:rsidRPr="006F61C3">
        <w:rPr>
          <w:sz w:val="24"/>
          <w:szCs w:val="24"/>
        </w:rPr>
        <w:t>peregrinorum</w:t>
      </w:r>
      <w:proofErr w:type="spellEnd"/>
      <w:r w:rsidR="00B77ED5">
        <w:rPr>
          <w:sz w:val="24"/>
          <w:szCs w:val="24"/>
        </w:rPr>
        <w:t>.</w:t>
      </w:r>
      <w:r w:rsidRPr="006F61C3">
        <w:rPr>
          <w:sz w:val="24"/>
          <w:szCs w:val="24"/>
        </w:rPr>
        <w:t xml:space="preserve"> Infra </w:t>
      </w:r>
      <w:proofErr w:type="spellStart"/>
      <w:r w:rsidRPr="006F61C3">
        <w:rPr>
          <w:sz w:val="24"/>
          <w:szCs w:val="24"/>
        </w:rPr>
        <w:t>vero</w:t>
      </w:r>
      <w:proofErr w:type="spellEnd"/>
      <w:r w:rsidRPr="006F61C3">
        <w:rPr>
          <w:sz w:val="24"/>
          <w:szCs w:val="24"/>
        </w:rPr>
        <w:t xml:space="preserve"> </w:t>
      </w:r>
      <w:proofErr w:type="spellStart"/>
      <w:r w:rsidRPr="006F61C3">
        <w:rPr>
          <w:sz w:val="24"/>
          <w:szCs w:val="24"/>
        </w:rPr>
        <w:t>natatoria</w:t>
      </w:r>
      <w:proofErr w:type="spellEnd"/>
      <w:r w:rsidRPr="006F61C3">
        <w:rPr>
          <w:sz w:val="24"/>
          <w:szCs w:val="24"/>
        </w:rPr>
        <w:t xml:space="preserve"> </w:t>
      </w:r>
      <w:proofErr w:type="spellStart"/>
      <w:r w:rsidRPr="006F61C3">
        <w:rPr>
          <w:sz w:val="24"/>
          <w:szCs w:val="24"/>
        </w:rPr>
        <w:t>s</w:t>
      </w:r>
      <w:r w:rsidR="00B77ED5">
        <w:rPr>
          <w:sz w:val="24"/>
          <w:szCs w:val="24"/>
        </w:rPr>
        <w:t>yloe</w:t>
      </w:r>
      <w:proofErr w:type="spellEnd"/>
      <w:r w:rsidR="00B77ED5">
        <w:rPr>
          <w:sz w:val="24"/>
          <w:szCs w:val="24"/>
        </w:rPr>
        <w:t xml:space="preserve"> et </w:t>
      </w:r>
      <w:proofErr w:type="spellStart"/>
      <w:r w:rsidR="00B77ED5">
        <w:rPr>
          <w:sz w:val="24"/>
          <w:szCs w:val="24"/>
        </w:rPr>
        <w:t>acheldemac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00B77ED5">
        <w:rPr>
          <w:sz w:val="24"/>
          <w:szCs w:val="24"/>
        </w:rPr>
        <w:t>torrens</w:t>
      </w:r>
      <w:proofErr w:type="spellEnd"/>
      <w:r w:rsidR="00B77ED5">
        <w:rPr>
          <w:sz w:val="24"/>
          <w:szCs w:val="24"/>
        </w:rPr>
        <w:t xml:space="preserve"> cedron </w:t>
      </w:r>
      <w:r w:rsidRPr="006F61C3">
        <w:rPr>
          <w:sz w:val="24"/>
          <w:szCs w:val="24"/>
        </w:rPr>
        <w:t xml:space="preserve">qui </w:t>
      </w:r>
      <w:proofErr w:type="spellStart"/>
      <w:r w:rsidRPr="006F61C3">
        <w:rPr>
          <w:sz w:val="24"/>
          <w:szCs w:val="24"/>
        </w:rPr>
        <w:t>colligitur</w:t>
      </w:r>
      <w:proofErr w:type="spellEnd"/>
      <w:r w:rsidRPr="006F61C3">
        <w:rPr>
          <w:sz w:val="24"/>
          <w:szCs w:val="24"/>
        </w:rPr>
        <w:t xml:space="preserve"> de </w:t>
      </w:r>
      <w:proofErr w:type="spellStart"/>
      <w:r w:rsidR="00B77ED5">
        <w:rPr>
          <w:sz w:val="24"/>
          <w:szCs w:val="24"/>
        </w:rPr>
        <w:t>s</w:t>
      </w:r>
      <w:r w:rsidRPr="006F61C3">
        <w:rPr>
          <w:sz w:val="24"/>
          <w:szCs w:val="24"/>
        </w:rPr>
        <w:t>uperiori</w:t>
      </w:r>
      <w:r w:rsidR="00B77ED5">
        <w:rPr>
          <w:sz w:val="24"/>
          <w:szCs w:val="24"/>
        </w:rPr>
        <w:t>bu</w:t>
      </w:r>
      <w:r w:rsidRPr="006F61C3">
        <w:rPr>
          <w:sz w:val="24"/>
          <w:szCs w:val="24"/>
        </w:rPr>
        <w:t>s</w:t>
      </w:r>
      <w:proofErr w:type="spellEnd"/>
      <w:r w:rsidRPr="006F61C3">
        <w:rPr>
          <w:sz w:val="24"/>
          <w:szCs w:val="24"/>
        </w:rPr>
        <w:t xml:space="preserve"> </w:t>
      </w:r>
      <w:proofErr w:type="spellStart"/>
      <w:r w:rsidRPr="006F61C3">
        <w:rPr>
          <w:sz w:val="24"/>
          <w:szCs w:val="24"/>
        </w:rPr>
        <w:t>partibus</w:t>
      </w:r>
      <w:proofErr w:type="spellEnd"/>
      <w:r w:rsidRPr="006F61C3">
        <w:rPr>
          <w:sz w:val="24"/>
          <w:szCs w:val="24"/>
        </w:rPr>
        <w:t xml:space="preserve"> </w:t>
      </w:r>
      <w:proofErr w:type="spellStart"/>
      <w:r w:rsidRPr="006F61C3">
        <w:rPr>
          <w:sz w:val="24"/>
          <w:szCs w:val="24"/>
        </w:rPr>
        <w:t>civitatis</w:t>
      </w:r>
      <w:proofErr w:type="spellEnd"/>
      <w:r w:rsidR="007D7FDB">
        <w:rPr>
          <w:sz w:val="24"/>
          <w:szCs w:val="24"/>
        </w:rPr>
        <w:t>.</w:t>
      </w:r>
      <w:r w:rsidRPr="006F61C3">
        <w:rPr>
          <w:sz w:val="24"/>
          <w:szCs w:val="24"/>
        </w:rPr>
        <w:t xml:space="preserve"> </w:t>
      </w:r>
      <w:r w:rsidR="00B77ED5" w:rsidRPr="007D7FDB">
        <w:rPr>
          <w:sz w:val="24"/>
          <w:szCs w:val="24"/>
          <w:highlight w:val="yellow"/>
        </w:rPr>
        <w:t>ve</w:t>
      </w:r>
      <w:r w:rsidR="00B77ED5">
        <w:rPr>
          <w:sz w:val="24"/>
          <w:szCs w:val="24"/>
        </w:rPr>
        <w:t>rsus</w:t>
      </w:r>
      <w:r w:rsidR="007D7FDB">
        <w:rPr>
          <w:sz w:val="24"/>
          <w:szCs w:val="24"/>
        </w:rPr>
        <w:t xml:space="preserve"> </w:t>
      </w:r>
      <w:proofErr w:type="spellStart"/>
      <w:r w:rsidR="007D7FDB">
        <w:rPr>
          <w:sz w:val="24"/>
          <w:szCs w:val="24"/>
        </w:rPr>
        <w:t>aquilonem</w:t>
      </w:r>
      <w:proofErr w:type="spellEnd"/>
      <w:r w:rsidR="007D7FDB">
        <w:rPr>
          <w:sz w:val="24"/>
          <w:szCs w:val="24"/>
        </w:rPr>
        <w:t xml:space="preserve"> </w:t>
      </w:r>
      <w:proofErr w:type="spellStart"/>
      <w:r w:rsidR="007D7FDB">
        <w:rPr>
          <w:sz w:val="24"/>
          <w:szCs w:val="24"/>
        </w:rPr>
        <w:t>iuxta</w:t>
      </w:r>
      <w:proofErr w:type="spellEnd"/>
      <w:r w:rsidR="007D7FDB">
        <w:rPr>
          <w:sz w:val="24"/>
          <w:szCs w:val="24"/>
        </w:rPr>
        <w:t xml:space="preserve"> R</w:t>
      </w:r>
      <w:r w:rsidRPr="006F61C3">
        <w:rPr>
          <w:sz w:val="24"/>
          <w:szCs w:val="24"/>
        </w:rPr>
        <w:t xml:space="preserve">ama et </w:t>
      </w:r>
      <w:proofErr w:type="spellStart"/>
      <w:r w:rsidRPr="006F61C3">
        <w:rPr>
          <w:sz w:val="24"/>
          <w:szCs w:val="24"/>
        </w:rPr>
        <w:t>anat</w:t>
      </w:r>
      <w:r w:rsidR="007D7FDB">
        <w:rPr>
          <w:sz w:val="24"/>
          <w:szCs w:val="24"/>
        </w:rPr>
        <w:t>hot</w:t>
      </w:r>
      <w:proofErr w:type="spellEnd"/>
      <w:r w:rsidR="007D7FDB">
        <w:rPr>
          <w:sz w:val="24"/>
          <w:szCs w:val="24"/>
        </w:rPr>
        <w:t xml:space="preserve"> et </w:t>
      </w:r>
      <w:proofErr w:type="spellStart"/>
      <w:r w:rsidR="007D7FDB">
        <w:rPr>
          <w:sz w:val="24"/>
          <w:szCs w:val="24"/>
        </w:rPr>
        <w:t>longe</w:t>
      </w:r>
      <w:proofErr w:type="spellEnd"/>
      <w:r w:rsidR="007D7FDB">
        <w:rPr>
          <w:sz w:val="24"/>
          <w:szCs w:val="24"/>
        </w:rPr>
        <w:t xml:space="preserve"> sub</w:t>
      </w:r>
      <w:r w:rsidRPr="006F61C3">
        <w:rPr>
          <w:sz w:val="24"/>
          <w:szCs w:val="24"/>
        </w:rPr>
        <w:t xml:space="preserve"> </w:t>
      </w:r>
      <w:proofErr w:type="spellStart"/>
      <w:r w:rsidR="007D7FDB">
        <w:rPr>
          <w:sz w:val="24"/>
          <w:szCs w:val="24"/>
        </w:rPr>
        <w:t>se</w:t>
      </w:r>
      <w:r w:rsidRPr="006F61C3">
        <w:rPr>
          <w:sz w:val="24"/>
          <w:szCs w:val="24"/>
        </w:rPr>
        <w:t>pulc</w:t>
      </w:r>
      <w:r w:rsidR="007D7FDB">
        <w:rPr>
          <w:sz w:val="24"/>
          <w:szCs w:val="24"/>
        </w:rPr>
        <w:t>h</w:t>
      </w:r>
      <w:r w:rsidRPr="006F61C3">
        <w:rPr>
          <w:sz w:val="24"/>
          <w:szCs w:val="24"/>
        </w:rPr>
        <w:t>ro</w:t>
      </w:r>
      <w:proofErr w:type="spellEnd"/>
      <w:r w:rsidRPr="006F61C3">
        <w:rPr>
          <w:sz w:val="24"/>
          <w:szCs w:val="24"/>
        </w:rPr>
        <w:t xml:space="preserve"> domine </w:t>
      </w:r>
      <w:proofErr w:type="spellStart"/>
      <w:r w:rsidRPr="006F61C3">
        <w:rPr>
          <w:sz w:val="24"/>
          <w:szCs w:val="24"/>
        </w:rPr>
        <w:t>nostre</w:t>
      </w:r>
      <w:proofErr w:type="spellEnd"/>
      <w:r w:rsidRPr="006F61C3">
        <w:rPr>
          <w:sz w:val="24"/>
          <w:szCs w:val="24"/>
        </w:rPr>
        <w:t xml:space="preserve"> </w:t>
      </w:r>
      <w:proofErr w:type="spellStart"/>
      <w:r w:rsidRPr="006F61C3">
        <w:rPr>
          <w:sz w:val="24"/>
          <w:szCs w:val="24"/>
        </w:rPr>
        <w:t>auditur</w:t>
      </w:r>
      <w:proofErr w:type="spellEnd"/>
      <w:r w:rsidRPr="006F61C3">
        <w:rPr>
          <w:sz w:val="24"/>
          <w:szCs w:val="24"/>
        </w:rPr>
        <w:t xml:space="preserve"> </w:t>
      </w:r>
      <w:proofErr w:type="spellStart"/>
      <w:r w:rsidR="007D7FDB">
        <w:rPr>
          <w:sz w:val="24"/>
          <w:szCs w:val="24"/>
        </w:rPr>
        <w:t>e</w:t>
      </w:r>
      <w:r w:rsidRPr="006F61C3">
        <w:rPr>
          <w:sz w:val="24"/>
          <w:szCs w:val="24"/>
        </w:rPr>
        <w:t>i</w:t>
      </w:r>
      <w:r w:rsidR="007D7FDB">
        <w:rPr>
          <w:sz w:val="24"/>
          <w:szCs w:val="24"/>
        </w:rPr>
        <w:t>us</w:t>
      </w:r>
      <w:proofErr w:type="spellEnd"/>
      <w:r w:rsidRPr="006F61C3">
        <w:rPr>
          <w:sz w:val="24"/>
          <w:szCs w:val="24"/>
        </w:rPr>
        <w:t xml:space="preserve"> </w:t>
      </w:r>
      <w:proofErr w:type="spellStart"/>
      <w:r w:rsidRPr="006F61C3">
        <w:rPr>
          <w:sz w:val="24"/>
          <w:szCs w:val="24"/>
        </w:rPr>
        <w:t>murm</w:t>
      </w:r>
      <w:r w:rsidR="007D7FDB" w:rsidRPr="007D7FDB">
        <w:rPr>
          <w:sz w:val="24"/>
          <w:szCs w:val="24"/>
          <w:highlight w:val="yellow"/>
        </w:rPr>
        <w:t>uratio</w:t>
      </w:r>
      <w:proofErr w:type="spellEnd"/>
      <w:r w:rsidRPr="006F61C3">
        <w:rPr>
          <w:sz w:val="24"/>
          <w:szCs w:val="24"/>
        </w:rPr>
        <w:t xml:space="preserve"> </w:t>
      </w:r>
      <w:r w:rsidR="007D7FDB">
        <w:rPr>
          <w:sz w:val="24"/>
          <w:szCs w:val="24"/>
        </w:rPr>
        <w:t>s</w:t>
      </w:r>
      <w:r w:rsidRPr="006F61C3">
        <w:rPr>
          <w:sz w:val="24"/>
          <w:szCs w:val="24"/>
        </w:rPr>
        <w:t xml:space="preserve">ub terra </w:t>
      </w:r>
      <w:proofErr w:type="spellStart"/>
      <w:r w:rsidRPr="006F61C3">
        <w:rPr>
          <w:sz w:val="24"/>
          <w:szCs w:val="24"/>
        </w:rPr>
        <w:t>descendenti</w:t>
      </w:r>
      <w:r w:rsidR="007D7FDB">
        <w:rPr>
          <w:sz w:val="24"/>
          <w:szCs w:val="24"/>
        </w:rPr>
        <w:t>s</w:t>
      </w:r>
      <w:proofErr w:type="spellEnd"/>
      <w:r w:rsidRPr="006F61C3">
        <w:rPr>
          <w:sz w:val="24"/>
          <w:szCs w:val="24"/>
        </w:rPr>
        <w:t xml:space="preserve"> </w:t>
      </w:r>
      <w:proofErr w:type="spellStart"/>
      <w:r w:rsidRPr="006F61C3">
        <w:rPr>
          <w:sz w:val="24"/>
          <w:szCs w:val="24"/>
        </w:rPr>
        <w:t>i</w:t>
      </w:r>
      <w:r w:rsidR="007D7FDB">
        <w:rPr>
          <w:sz w:val="24"/>
          <w:szCs w:val="24"/>
        </w:rPr>
        <w:t>uxt</w:t>
      </w:r>
      <w:r w:rsidRPr="006F61C3">
        <w:rPr>
          <w:sz w:val="24"/>
          <w:szCs w:val="24"/>
        </w:rPr>
        <w:t>a</w:t>
      </w:r>
      <w:proofErr w:type="spellEnd"/>
      <w:r w:rsidRPr="006F61C3">
        <w:rPr>
          <w:sz w:val="24"/>
          <w:szCs w:val="24"/>
        </w:rPr>
        <w:t xml:space="preserve"> </w:t>
      </w:r>
      <w:proofErr w:type="spellStart"/>
      <w:r w:rsidRPr="006F61C3">
        <w:rPr>
          <w:sz w:val="24"/>
          <w:szCs w:val="24"/>
        </w:rPr>
        <w:t>natatoria</w:t>
      </w:r>
      <w:proofErr w:type="spellEnd"/>
      <w:r w:rsidRPr="006F61C3">
        <w:rPr>
          <w:sz w:val="24"/>
          <w:szCs w:val="24"/>
        </w:rPr>
        <w:t xml:space="preserve"> </w:t>
      </w:r>
      <w:proofErr w:type="spellStart"/>
      <w:r w:rsidR="007D7FDB">
        <w:rPr>
          <w:sz w:val="24"/>
          <w:szCs w:val="24"/>
        </w:rPr>
        <w:t>s</w:t>
      </w:r>
      <w:r w:rsidRPr="006F61C3">
        <w:rPr>
          <w:sz w:val="24"/>
          <w:szCs w:val="24"/>
        </w:rPr>
        <w:t>yloe</w:t>
      </w:r>
      <w:proofErr w:type="spellEnd"/>
      <w:r w:rsidRPr="006F61C3">
        <w:rPr>
          <w:sz w:val="24"/>
          <w:szCs w:val="24"/>
        </w:rPr>
        <w:t xml:space="preserve"> sub </w:t>
      </w:r>
      <w:proofErr w:type="spellStart"/>
      <w:r w:rsidRPr="006F61C3">
        <w:rPr>
          <w:sz w:val="24"/>
          <w:szCs w:val="24"/>
        </w:rPr>
        <w:t>mon</w:t>
      </w:r>
      <w:r w:rsidR="007D7FDB">
        <w:rPr>
          <w:sz w:val="24"/>
          <w:szCs w:val="24"/>
        </w:rPr>
        <w:t>tem</w:t>
      </w:r>
      <w:proofErr w:type="spellEnd"/>
      <w:r w:rsidR="007D7FDB">
        <w:rPr>
          <w:sz w:val="24"/>
          <w:szCs w:val="24"/>
        </w:rPr>
        <w:t xml:space="preserve"> </w:t>
      </w:r>
      <w:proofErr w:type="spellStart"/>
      <w:r w:rsidR="007D7FDB">
        <w:rPr>
          <w:sz w:val="24"/>
          <w:szCs w:val="24"/>
        </w:rPr>
        <w:t>o</w:t>
      </w:r>
      <w:r w:rsidRPr="006F61C3">
        <w:rPr>
          <w:sz w:val="24"/>
          <w:szCs w:val="24"/>
        </w:rPr>
        <w:t>f</w:t>
      </w:r>
      <w:r w:rsidR="007D7FDB">
        <w:rPr>
          <w:sz w:val="24"/>
          <w:szCs w:val="24"/>
        </w:rPr>
        <w:t>fensionis</w:t>
      </w:r>
      <w:proofErr w:type="spellEnd"/>
      <w:r w:rsidR="007D7FDB">
        <w:rPr>
          <w:sz w:val="24"/>
          <w:szCs w:val="24"/>
        </w:rPr>
        <w:t xml:space="preserve"> in </w:t>
      </w:r>
      <w:proofErr w:type="spellStart"/>
      <w:r w:rsidR="007D7FDB">
        <w:rPr>
          <w:sz w:val="24"/>
          <w:szCs w:val="24"/>
        </w:rPr>
        <w:t>vallem</w:t>
      </w:r>
      <w:proofErr w:type="spellEnd"/>
      <w:r w:rsidR="007D7FDB">
        <w:rPr>
          <w:sz w:val="24"/>
          <w:szCs w:val="24"/>
        </w:rPr>
        <w:t xml:space="preserve"> </w:t>
      </w:r>
      <w:proofErr w:type="spellStart"/>
      <w:r w:rsidR="007D7FDB">
        <w:rPr>
          <w:sz w:val="24"/>
          <w:szCs w:val="24"/>
        </w:rPr>
        <w:t>top</w:t>
      </w:r>
      <w:r w:rsidRPr="006F61C3">
        <w:rPr>
          <w:sz w:val="24"/>
          <w:szCs w:val="24"/>
        </w:rPr>
        <w:t>het</w:t>
      </w:r>
      <w:proofErr w:type="spellEnd"/>
      <w:r w:rsidRPr="006F61C3">
        <w:rPr>
          <w:sz w:val="24"/>
          <w:szCs w:val="24"/>
        </w:rPr>
        <w:t xml:space="preserve"> </w:t>
      </w:r>
      <w:proofErr w:type="spellStart"/>
      <w:r w:rsidR="009F708F">
        <w:rPr>
          <w:sz w:val="24"/>
          <w:szCs w:val="24"/>
        </w:rPr>
        <w:t>sive</w:t>
      </w:r>
      <w:proofErr w:type="spellEnd"/>
      <w:r w:rsidRPr="006F61C3">
        <w:rPr>
          <w:sz w:val="24"/>
          <w:szCs w:val="24"/>
        </w:rPr>
        <w:t xml:space="preserve"> </w:t>
      </w:r>
      <w:proofErr w:type="spellStart"/>
      <w:r w:rsidRPr="006F61C3">
        <w:rPr>
          <w:sz w:val="24"/>
          <w:szCs w:val="24"/>
        </w:rPr>
        <w:t>gehennon</w:t>
      </w:r>
      <w:proofErr w:type="spellEnd"/>
      <w:r w:rsidR="009F708F">
        <w:rPr>
          <w:sz w:val="24"/>
          <w:szCs w:val="24"/>
        </w:rPr>
        <w:t>.</w:t>
      </w:r>
      <w:r w:rsidRPr="006F61C3">
        <w:rPr>
          <w:sz w:val="24"/>
          <w:szCs w:val="24"/>
        </w:rPr>
        <w:t xml:space="preserve"> in qua </w:t>
      </w:r>
      <w:proofErr w:type="spellStart"/>
      <w:r w:rsidRPr="006F61C3">
        <w:rPr>
          <w:sz w:val="24"/>
          <w:szCs w:val="24"/>
        </w:rPr>
        <w:t>valle</w:t>
      </w:r>
      <w:proofErr w:type="spellEnd"/>
      <w:r w:rsidRPr="006F61C3">
        <w:rPr>
          <w:sz w:val="24"/>
          <w:szCs w:val="24"/>
        </w:rPr>
        <w:t xml:space="preserve"> </w:t>
      </w:r>
      <w:proofErr w:type="spellStart"/>
      <w:r w:rsidRPr="006F61C3">
        <w:rPr>
          <w:sz w:val="24"/>
          <w:szCs w:val="24"/>
        </w:rPr>
        <w:t>est</w:t>
      </w:r>
      <w:proofErr w:type="spellEnd"/>
      <w:r w:rsidR="009F708F">
        <w:rPr>
          <w:sz w:val="24"/>
          <w:szCs w:val="24"/>
        </w:rPr>
        <w:t xml:space="preserve"> lap</w:t>
      </w:r>
      <w:r w:rsidRPr="006F61C3">
        <w:rPr>
          <w:sz w:val="24"/>
          <w:szCs w:val="24"/>
        </w:rPr>
        <w:t xml:space="preserve">is </w:t>
      </w:r>
      <w:proofErr w:type="spellStart"/>
      <w:r w:rsidR="009F708F">
        <w:rPr>
          <w:sz w:val="24"/>
          <w:szCs w:val="24"/>
        </w:rPr>
        <w:t>zoeleth</w:t>
      </w:r>
      <w:proofErr w:type="spellEnd"/>
      <w:r w:rsidR="009F708F">
        <w:rPr>
          <w:sz w:val="24"/>
          <w:szCs w:val="24"/>
        </w:rPr>
        <w:t xml:space="preserve"> et </w:t>
      </w:r>
      <w:proofErr w:type="spellStart"/>
      <w:r w:rsidR="009F708F">
        <w:rPr>
          <w:sz w:val="24"/>
          <w:szCs w:val="24"/>
        </w:rPr>
        <w:t>fons</w:t>
      </w:r>
      <w:proofErr w:type="spellEnd"/>
      <w:r w:rsidR="009F708F">
        <w:rPr>
          <w:sz w:val="24"/>
          <w:szCs w:val="24"/>
        </w:rPr>
        <w:t xml:space="preserve"> </w:t>
      </w:r>
      <w:proofErr w:type="spellStart"/>
      <w:r w:rsidR="009F708F">
        <w:rPr>
          <w:sz w:val="24"/>
          <w:szCs w:val="24"/>
        </w:rPr>
        <w:t>ro</w:t>
      </w:r>
      <w:r w:rsidRPr="006F61C3">
        <w:rPr>
          <w:sz w:val="24"/>
          <w:szCs w:val="24"/>
        </w:rPr>
        <w:t>gel</w:t>
      </w:r>
      <w:proofErr w:type="spellEnd"/>
      <w:r w:rsidRPr="006F61C3">
        <w:rPr>
          <w:sz w:val="24"/>
          <w:szCs w:val="24"/>
        </w:rPr>
        <w:t xml:space="preserve"> u</w:t>
      </w:r>
      <w:r w:rsidR="009F708F">
        <w:rPr>
          <w:sz w:val="24"/>
          <w:szCs w:val="24"/>
        </w:rPr>
        <w:t>bi</w:t>
      </w:r>
      <w:r w:rsidRPr="006F61C3">
        <w:rPr>
          <w:sz w:val="24"/>
          <w:szCs w:val="24"/>
        </w:rPr>
        <w:t xml:space="preserve"> </w:t>
      </w:r>
      <w:proofErr w:type="spellStart"/>
      <w:r w:rsidRPr="006F61C3">
        <w:rPr>
          <w:sz w:val="24"/>
          <w:szCs w:val="24"/>
        </w:rPr>
        <w:t>ade</w:t>
      </w:r>
      <w:r w:rsidR="009F708F">
        <w:rPr>
          <w:sz w:val="24"/>
          <w:szCs w:val="24"/>
        </w:rPr>
        <w:t>nias</w:t>
      </w:r>
      <w:proofErr w:type="spellEnd"/>
      <w:r w:rsidRPr="006F61C3">
        <w:rPr>
          <w:sz w:val="24"/>
          <w:szCs w:val="24"/>
        </w:rPr>
        <w:t xml:space="preserve"> </w:t>
      </w:r>
      <w:proofErr w:type="spellStart"/>
      <w:r w:rsidR="009F708F">
        <w:rPr>
          <w:sz w:val="24"/>
          <w:szCs w:val="24"/>
        </w:rPr>
        <w:t>y</w:t>
      </w:r>
      <w:r w:rsidRPr="006F61C3">
        <w:rPr>
          <w:sz w:val="24"/>
          <w:szCs w:val="24"/>
        </w:rPr>
        <w:t>mmolavit</w:t>
      </w:r>
      <w:proofErr w:type="spellEnd"/>
      <w:r w:rsidRPr="006F61C3">
        <w:rPr>
          <w:sz w:val="24"/>
          <w:szCs w:val="24"/>
        </w:rPr>
        <w:t xml:space="preserve"> </w:t>
      </w:r>
      <w:proofErr w:type="spellStart"/>
      <w:r w:rsidR="009F708F">
        <w:rPr>
          <w:sz w:val="24"/>
          <w:szCs w:val="24"/>
        </w:rPr>
        <w:t>victimas</w:t>
      </w:r>
      <w:proofErr w:type="spellEnd"/>
      <w:r w:rsidR="009F708F">
        <w:rPr>
          <w:sz w:val="24"/>
          <w:szCs w:val="24"/>
        </w:rPr>
        <w:t xml:space="preserve"> </w:t>
      </w:r>
      <w:proofErr w:type="spellStart"/>
      <w:r w:rsidR="009F708F">
        <w:rPr>
          <w:sz w:val="24"/>
          <w:szCs w:val="24"/>
        </w:rPr>
        <w:t>volens</w:t>
      </w:r>
      <w:proofErr w:type="spellEnd"/>
      <w:r w:rsidR="009F708F">
        <w:rPr>
          <w:sz w:val="24"/>
          <w:szCs w:val="24"/>
        </w:rPr>
        <w:t xml:space="preserve"> </w:t>
      </w:r>
      <w:proofErr w:type="spellStart"/>
      <w:r w:rsidR="009F708F">
        <w:rPr>
          <w:sz w:val="24"/>
          <w:szCs w:val="24"/>
        </w:rPr>
        <w:t>regnare</w:t>
      </w:r>
      <w:proofErr w:type="spellEnd"/>
      <w:r w:rsidR="00051F49">
        <w:rPr>
          <w:sz w:val="24"/>
          <w:szCs w:val="24"/>
        </w:rPr>
        <w:t>,</w:t>
      </w:r>
      <w:r w:rsidR="009F708F">
        <w:rPr>
          <w:sz w:val="24"/>
          <w:szCs w:val="24"/>
        </w:rPr>
        <w:t xml:space="preserve"> et sunt</w:t>
      </w:r>
      <w:r w:rsidRPr="006F61C3">
        <w:rPr>
          <w:sz w:val="24"/>
          <w:szCs w:val="24"/>
        </w:rPr>
        <w:t xml:space="preserve"> </w:t>
      </w:r>
      <w:proofErr w:type="spellStart"/>
      <w:r w:rsidR="009F708F">
        <w:rPr>
          <w:sz w:val="24"/>
          <w:szCs w:val="24"/>
        </w:rPr>
        <w:t>ibi</w:t>
      </w:r>
      <w:proofErr w:type="spellEnd"/>
      <w:r w:rsidR="00051F49">
        <w:rPr>
          <w:sz w:val="24"/>
          <w:szCs w:val="24"/>
        </w:rPr>
        <w:t xml:space="preserve"> </w:t>
      </w:r>
      <w:proofErr w:type="spellStart"/>
      <w:r w:rsidR="00051F49">
        <w:rPr>
          <w:sz w:val="24"/>
          <w:szCs w:val="24"/>
        </w:rPr>
        <w:t>loca</w:t>
      </w:r>
      <w:proofErr w:type="spellEnd"/>
      <w:r w:rsidR="00051F49">
        <w:rPr>
          <w:sz w:val="24"/>
          <w:szCs w:val="24"/>
        </w:rPr>
        <w:t xml:space="preserve"> et </w:t>
      </w:r>
      <w:proofErr w:type="spellStart"/>
      <w:r w:rsidR="00051F49">
        <w:rPr>
          <w:sz w:val="24"/>
          <w:szCs w:val="24"/>
        </w:rPr>
        <w:t>card</w:t>
      </w:r>
      <w:r w:rsidR="00051F49" w:rsidRPr="00051F49">
        <w:rPr>
          <w:sz w:val="24"/>
          <w:szCs w:val="24"/>
          <w:highlight w:val="yellow"/>
        </w:rPr>
        <w:t>in</w:t>
      </w:r>
      <w:proofErr w:type="spellEnd"/>
      <w:r w:rsidR="00051F49">
        <w:rPr>
          <w:sz w:val="24"/>
          <w:szCs w:val="24"/>
        </w:rPr>
        <w:t xml:space="preserve"> </w:t>
      </w:r>
      <w:proofErr w:type="spellStart"/>
      <w:r w:rsidRPr="006F61C3">
        <w:rPr>
          <w:sz w:val="24"/>
          <w:szCs w:val="24"/>
        </w:rPr>
        <w:t>ameni</w:t>
      </w:r>
      <w:r w:rsidR="00051F49">
        <w:rPr>
          <w:sz w:val="24"/>
          <w:szCs w:val="24"/>
        </w:rPr>
        <w:t>ssimi</w:t>
      </w:r>
      <w:proofErr w:type="spellEnd"/>
      <w:r w:rsidRPr="006F61C3">
        <w:rPr>
          <w:sz w:val="24"/>
          <w:szCs w:val="24"/>
        </w:rPr>
        <w:t xml:space="preserve"> </w:t>
      </w:r>
      <w:r w:rsidR="00051F49">
        <w:rPr>
          <w:sz w:val="24"/>
          <w:szCs w:val="24"/>
        </w:rPr>
        <w:t>pro</w:t>
      </w:r>
      <w:r w:rsidRPr="006F61C3">
        <w:rPr>
          <w:sz w:val="24"/>
          <w:szCs w:val="24"/>
        </w:rPr>
        <w:t>p</w:t>
      </w:r>
      <w:r w:rsidR="00051F49">
        <w:rPr>
          <w:sz w:val="24"/>
          <w:szCs w:val="24"/>
        </w:rPr>
        <w:t>t</w:t>
      </w:r>
      <w:r w:rsidRPr="006F61C3">
        <w:rPr>
          <w:sz w:val="24"/>
          <w:szCs w:val="24"/>
        </w:rPr>
        <w:t xml:space="preserve">er aquas </w:t>
      </w:r>
      <w:r w:rsidR="00051F49">
        <w:rPr>
          <w:sz w:val="24"/>
          <w:szCs w:val="24"/>
        </w:rPr>
        <w:t xml:space="preserve">que </w:t>
      </w:r>
      <w:proofErr w:type="spellStart"/>
      <w:r w:rsidR="00051F49">
        <w:rPr>
          <w:sz w:val="24"/>
          <w:szCs w:val="24"/>
        </w:rPr>
        <w:t>illos</w:t>
      </w:r>
      <w:proofErr w:type="spellEnd"/>
      <w:r w:rsidR="00051F49">
        <w:rPr>
          <w:sz w:val="24"/>
          <w:szCs w:val="24"/>
        </w:rPr>
        <w:t xml:space="preserve"> </w:t>
      </w:r>
      <w:proofErr w:type="spellStart"/>
      <w:r w:rsidR="00051F49">
        <w:rPr>
          <w:sz w:val="24"/>
          <w:szCs w:val="24"/>
        </w:rPr>
        <w:t>ir</w:t>
      </w:r>
      <w:r w:rsidRPr="006F61C3">
        <w:rPr>
          <w:sz w:val="24"/>
          <w:szCs w:val="24"/>
        </w:rPr>
        <w:t>r</w:t>
      </w:r>
      <w:r w:rsidR="00051F49">
        <w:rPr>
          <w:sz w:val="24"/>
          <w:szCs w:val="24"/>
        </w:rPr>
        <w:t>i</w:t>
      </w:r>
      <w:r w:rsidRPr="006F61C3">
        <w:rPr>
          <w:sz w:val="24"/>
          <w:szCs w:val="24"/>
        </w:rPr>
        <w:t>gant</w:t>
      </w:r>
      <w:proofErr w:type="spellEnd"/>
      <w:r w:rsidR="00051F49">
        <w:rPr>
          <w:sz w:val="24"/>
          <w:szCs w:val="24"/>
        </w:rPr>
        <w:t xml:space="preserve">. </w:t>
      </w:r>
      <w:proofErr w:type="spellStart"/>
      <w:r w:rsidR="00051F49">
        <w:rPr>
          <w:sz w:val="24"/>
          <w:szCs w:val="24"/>
        </w:rPr>
        <w:t>Multe</w:t>
      </w:r>
      <w:proofErr w:type="spellEnd"/>
      <w:r w:rsidR="00051F49">
        <w:rPr>
          <w:sz w:val="24"/>
          <w:szCs w:val="24"/>
        </w:rPr>
        <w:t xml:space="preserve"> </w:t>
      </w:r>
      <w:proofErr w:type="spellStart"/>
      <w:r w:rsidR="00051F49">
        <w:rPr>
          <w:sz w:val="24"/>
          <w:szCs w:val="24"/>
        </w:rPr>
        <w:t>ecclesie</w:t>
      </w:r>
      <w:proofErr w:type="spellEnd"/>
      <w:r w:rsidR="00051F49">
        <w:rPr>
          <w:sz w:val="24"/>
          <w:szCs w:val="24"/>
        </w:rPr>
        <w:t xml:space="preserve"> sunt in </w:t>
      </w:r>
      <w:proofErr w:type="spellStart"/>
      <w:r w:rsidR="00051F49">
        <w:rPr>
          <w:sz w:val="24"/>
          <w:szCs w:val="24"/>
        </w:rPr>
        <w:t>iherusalem</w:t>
      </w:r>
      <w:proofErr w:type="spellEnd"/>
      <w:r w:rsidR="00051F49">
        <w:rPr>
          <w:sz w:val="24"/>
          <w:szCs w:val="24"/>
        </w:rPr>
        <w:t xml:space="preserve">, et tot </w:t>
      </w:r>
      <w:proofErr w:type="spellStart"/>
      <w:r w:rsidR="00051F49">
        <w:rPr>
          <w:sz w:val="24"/>
          <w:szCs w:val="24"/>
        </w:rPr>
        <w:t>devocionis</w:t>
      </w:r>
      <w:proofErr w:type="spellEnd"/>
      <w:r w:rsidR="00051F49">
        <w:rPr>
          <w:sz w:val="24"/>
          <w:szCs w:val="24"/>
        </w:rPr>
        <w:t xml:space="preserve"> </w:t>
      </w:r>
      <w:proofErr w:type="spellStart"/>
      <w:r w:rsidR="00051F49">
        <w:rPr>
          <w:sz w:val="24"/>
          <w:szCs w:val="24"/>
        </w:rPr>
        <w:t>loca</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null</w:t>
      </w:r>
      <w:r w:rsidR="00051F49">
        <w:rPr>
          <w:sz w:val="24"/>
          <w:szCs w:val="24"/>
        </w:rPr>
        <w:t>omodo</w:t>
      </w:r>
      <w:proofErr w:type="spellEnd"/>
      <w:r w:rsidR="00051F49">
        <w:rPr>
          <w:sz w:val="24"/>
          <w:szCs w:val="24"/>
        </w:rPr>
        <w:t xml:space="preserve"> in die </w:t>
      </w:r>
      <w:proofErr w:type="spellStart"/>
      <w:r w:rsidR="00051F49">
        <w:rPr>
          <w:sz w:val="24"/>
          <w:szCs w:val="24"/>
        </w:rPr>
        <w:t>sufficiat</w:t>
      </w:r>
      <w:proofErr w:type="spellEnd"/>
      <w:r w:rsidR="00051F49">
        <w:rPr>
          <w:sz w:val="24"/>
          <w:szCs w:val="24"/>
        </w:rPr>
        <w:t xml:space="preserve"> homo</w:t>
      </w:r>
      <w:r w:rsidRPr="006F61C3">
        <w:rPr>
          <w:sz w:val="24"/>
          <w:szCs w:val="24"/>
        </w:rPr>
        <w:t xml:space="preserve"> </w:t>
      </w:r>
      <w:r w:rsidR="00051F49">
        <w:rPr>
          <w:sz w:val="24"/>
          <w:szCs w:val="24"/>
        </w:rPr>
        <w:t xml:space="preserve">ad </w:t>
      </w:r>
      <w:proofErr w:type="spellStart"/>
      <w:r w:rsidR="00051F49">
        <w:rPr>
          <w:sz w:val="24"/>
          <w:szCs w:val="24"/>
        </w:rPr>
        <w:t>pera</w:t>
      </w:r>
      <w:r w:rsidRPr="006F61C3">
        <w:rPr>
          <w:sz w:val="24"/>
          <w:szCs w:val="24"/>
        </w:rPr>
        <w:t>grandum</w:t>
      </w:r>
      <w:proofErr w:type="spellEnd"/>
      <w:r w:rsidR="00051F49">
        <w:rPr>
          <w:sz w:val="24"/>
          <w:szCs w:val="24"/>
        </w:rPr>
        <w:t>.</w:t>
      </w:r>
    </w:p>
    <w:p w14:paraId="411E5C8D" w14:textId="77777777" w:rsidR="003B0057" w:rsidRDefault="00051F49" w:rsidP="003B0057">
      <w:pPr>
        <w:rPr>
          <w:sz w:val="24"/>
          <w:szCs w:val="24"/>
        </w:rPr>
      </w:pPr>
      <w:r>
        <w:rPr>
          <w:sz w:val="24"/>
          <w:szCs w:val="24"/>
        </w:rPr>
        <w:t xml:space="preserve">Ecclesia </w:t>
      </w:r>
      <w:proofErr w:type="spellStart"/>
      <w:r>
        <w:rPr>
          <w:sz w:val="24"/>
          <w:szCs w:val="24"/>
        </w:rPr>
        <w:t>sancti</w:t>
      </w:r>
      <w:proofErr w:type="spellEnd"/>
      <w:r>
        <w:rPr>
          <w:sz w:val="24"/>
          <w:szCs w:val="24"/>
        </w:rPr>
        <w:t xml:space="preserve"> </w:t>
      </w:r>
      <w:proofErr w:type="spellStart"/>
      <w:r>
        <w:rPr>
          <w:sz w:val="24"/>
          <w:szCs w:val="24"/>
        </w:rPr>
        <w:t>sepulch</w:t>
      </w:r>
      <w:r w:rsidR="00A6186D" w:rsidRPr="006F61C3">
        <w:rPr>
          <w:sz w:val="24"/>
          <w:szCs w:val="24"/>
        </w:rPr>
        <w:t>ri</w:t>
      </w:r>
      <w:proofErr w:type="spellEnd"/>
      <w:r w:rsidR="00A6186D" w:rsidRPr="006F61C3">
        <w:rPr>
          <w:sz w:val="24"/>
          <w:szCs w:val="24"/>
        </w:rPr>
        <w:t xml:space="preserve"> rotunda </w:t>
      </w:r>
      <w:proofErr w:type="spellStart"/>
      <w:r w:rsidR="00A6186D" w:rsidRPr="006F61C3">
        <w:rPr>
          <w:sz w:val="24"/>
          <w:szCs w:val="24"/>
        </w:rPr>
        <w:t>est</w:t>
      </w:r>
      <w:proofErr w:type="spellEnd"/>
      <w:r w:rsidR="00A6186D" w:rsidRPr="006F61C3">
        <w:rPr>
          <w:sz w:val="24"/>
          <w:szCs w:val="24"/>
        </w:rPr>
        <w:t xml:space="preserve"> </w:t>
      </w:r>
      <w:r>
        <w:rPr>
          <w:sz w:val="24"/>
          <w:szCs w:val="24"/>
        </w:rPr>
        <w:t xml:space="preserve">sed </w:t>
      </w:r>
      <w:proofErr w:type="spellStart"/>
      <w:r>
        <w:rPr>
          <w:sz w:val="24"/>
          <w:szCs w:val="24"/>
        </w:rPr>
        <w:t>golgotana</w:t>
      </w:r>
      <w:proofErr w:type="spellEnd"/>
      <w:r>
        <w:rPr>
          <w:sz w:val="24"/>
          <w:szCs w:val="24"/>
        </w:rPr>
        <w:t xml:space="preserve"> oblonga et </w:t>
      </w:r>
      <w:proofErr w:type="spellStart"/>
      <w:r>
        <w:rPr>
          <w:sz w:val="24"/>
          <w:szCs w:val="24"/>
        </w:rPr>
        <w:t>u</w:t>
      </w:r>
      <w:r w:rsidR="00A6186D" w:rsidRPr="006F61C3">
        <w:rPr>
          <w:sz w:val="24"/>
          <w:szCs w:val="24"/>
        </w:rPr>
        <w:t>t</w:t>
      </w:r>
      <w:r>
        <w:rPr>
          <w:sz w:val="24"/>
          <w:szCs w:val="24"/>
        </w:rPr>
        <w:t>ra</w:t>
      </w:r>
      <w:r w:rsidR="00A6186D" w:rsidRPr="006F61C3">
        <w:rPr>
          <w:sz w:val="24"/>
          <w:szCs w:val="24"/>
        </w:rPr>
        <w:t>que</w:t>
      </w:r>
      <w:proofErr w:type="spellEnd"/>
      <w:r w:rsidR="00A6186D" w:rsidRPr="006F61C3">
        <w:rPr>
          <w:sz w:val="24"/>
          <w:szCs w:val="24"/>
        </w:rPr>
        <w:t xml:space="preserve"> </w:t>
      </w:r>
      <w:proofErr w:type="spellStart"/>
      <w:r w:rsidR="00A6186D" w:rsidRPr="006F61C3">
        <w:rPr>
          <w:sz w:val="24"/>
          <w:szCs w:val="24"/>
        </w:rPr>
        <w:t>tegitur</w:t>
      </w:r>
      <w:proofErr w:type="spellEnd"/>
      <w:r w:rsidR="00A6186D" w:rsidRPr="006F61C3">
        <w:rPr>
          <w:sz w:val="24"/>
          <w:szCs w:val="24"/>
        </w:rPr>
        <w:t xml:space="preserve"> uno </w:t>
      </w:r>
      <w:proofErr w:type="spellStart"/>
      <w:r w:rsidR="00A6186D" w:rsidRPr="006F61C3">
        <w:rPr>
          <w:sz w:val="24"/>
          <w:szCs w:val="24"/>
        </w:rPr>
        <w:t>tecto</w:t>
      </w:r>
      <w:proofErr w:type="spellEnd"/>
      <w:r>
        <w:rPr>
          <w:sz w:val="24"/>
          <w:szCs w:val="24"/>
        </w:rPr>
        <w:t>.</w:t>
      </w:r>
      <w:r w:rsidR="00A6186D" w:rsidRPr="006F61C3">
        <w:rPr>
          <w:sz w:val="24"/>
          <w:szCs w:val="24"/>
        </w:rPr>
        <w:t xml:space="preserve"> </w:t>
      </w:r>
      <w:proofErr w:type="spellStart"/>
      <w:r w:rsidR="00A6186D" w:rsidRPr="006F61C3">
        <w:rPr>
          <w:sz w:val="24"/>
          <w:szCs w:val="24"/>
        </w:rPr>
        <w:t>S</w:t>
      </w:r>
      <w:r w:rsidR="00D27CEC">
        <w:rPr>
          <w:sz w:val="24"/>
          <w:szCs w:val="24"/>
        </w:rPr>
        <w:t>pelunca</w:t>
      </w:r>
      <w:proofErr w:type="spellEnd"/>
      <w:r w:rsidR="00D27CEC">
        <w:rPr>
          <w:sz w:val="24"/>
          <w:szCs w:val="24"/>
        </w:rPr>
        <w:t xml:space="preserve"> s</w:t>
      </w:r>
      <w:r w:rsidR="00A6186D" w:rsidRPr="006F61C3">
        <w:rPr>
          <w:sz w:val="24"/>
          <w:szCs w:val="24"/>
        </w:rPr>
        <w:t>c</w:t>
      </w:r>
      <w:r w:rsidR="00D27CEC">
        <w:rPr>
          <w:sz w:val="24"/>
          <w:szCs w:val="24"/>
        </w:rPr>
        <w:t>ilice</w:t>
      </w:r>
      <w:r w:rsidR="00A6186D" w:rsidRPr="006F61C3">
        <w:rPr>
          <w:sz w:val="24"/>
          <w:szCs w:val="24"/>
        </w:rPr>
        <w:t xml:space="preserve">t </w:t>
      </w:r>
      <w:proofErr w:type="spellStart"/>
      <w:r w:rsidR="00D27CEC">
        <w:rPr>
          <w:sz w:val="24"/>
          <w:szCs w:val="24"/>
        </w:rPr>
        <w:t>sepulchri</w:t>
      </w:r>
      <w:proofErr w:type="spellEnd"/>
      <w:r w:rsidR="00A6186D" w:rsidRPr="006F61C3">
        <w:rPr>
          <w:sz w:val="24"/>
          <w:szCs w:val="24"/>
        </w:rPr>
        <w:t xml:space="preserve"> v</w:t>
      </w:r>
      <w:r w:rsidR="00D27CEC">
        <w:rPr>
          <w:sz w:val="24"/>
          <w:szCs w:val="24"/>
        </w:rPr>
        <w:t xml:space="preserve">iii </w:t>
      </w:r>
      <w:proofErr w:type="spellStart"/>
      <w:r w:rsidR="00D27CEC">
        <w:rPr>
          <w:sz w:val="24"/>
          <w:szCs w:val="24"/>
        </w:rPr>
        <w:t>habet</w:t>
      </w:r>
      <w:proofErr w:type="spellEnd"/>
      <w:r w:rsidR="00A6186D" w:rsidRPr="006F61C3">
        <w:rPr>
          <w:sz w:val="24"/>
          <w:szCs w:val="24"/>
        </w:rPr>
        <w:t xml:space="preserve"> </w:t>
      </w:r>
      <w:r w:rsidR="00D27CEC">
        <w:rPr>
          <w:sz w:val="24"/>
          <w:szCs w:val="24"/>
        </w:rPr>
        <w:t xml:space="preserve">pedes </w:t>
      </w:r>
      <w:proofErr w:type="spellStart"/>
      <w:r w:rsidR="00D27CEC">
        <w:rPr>
          <w:sz w:val="24"/>
          <w:szCs w:val="24"/>
        </w:rPr>
        <w:t>interiu</w:t>
      </w:r>
      <w:r w:rsidR="00A6186D" w:rsidRPr="006F61C3">
        <w:rPr>
          <w:sz w:val="24"/>
          <w:szCs w:val="24"/>
        </w:rPr>
        <w:t>s</w:t>
      </w:r>
      <w:proofErr w:type="spellEnd"/>
      <w:r w:rsidR="00A6186D" w:rsidRPr="006F61C3">
        <w:rPr>
          <w:sz w:val="24"/>
          <w:szCs w:val="24"/>
        </w:rPr>
        <w:t xml:space="preserve"> </w:t>
      </w:r>
      <w:proofErr w:type="spellStart"/>
      <w:r w:rsidR="00A6186D" w:rsidRPr="006F61C3">
        <w:rPr>
          <w:sz w:val="24"/>
          <w:szCs w:val="24"/>
        </w:rPr>
        <w:t>longitudinis</w:t>
      </w:r>
      <w:proofErr w:type="spellEnd"/>
      <w:r w:rsidR="00A6186D" w:rsidRPr="006F61C3">
        <w:rPr>
          <w:sz w:val="24"/>
          <w:szCs w:val="24"/>
        </w:rPr>
        <w:t xml:space="preserve"> et </w:t>
      </w:r>
      <w:proofErr w:type="spellStart"/>
      <w:r w:rsidR="00A6186D" w:rsidRPr="006F61C3">
        <w:rPr>
          <w:sz w:val="24"/>
          <w:szCs w:val="24"/>
        </w:rPr>
        <w:t>latitudinis</w:t>
      </w:r>
      <w:proofErr w:type="spellEnd"/>
      <w:r w:rsidR="00A6186D" w:rsidRPr="006F61C3">
        <w:rPr>
          <w:sz w:val="24"/>
          <w:szCs w:val="24"/>
        </w:rPr>
        <w:t xml:space="preserve"> </w:t>
      </w:r>
      <w:r w:rsidR="00D27CEC">
        <w:rPr>
          <w:sz w:val="24"/>
          <w:szCs w:val="24"/>
        </w:rPr>
        <w:t xml:space="preserve">similiter. </w:t>
      </w:r>
      <w:proofErr w:type="spellStart"/>
      <w:r w:rsidR="00D27CEC">
        <w:rPr>
          <w:sz w:val="24"/>
          <w:szCs w:val="24"/>
        </w:rPr>
        <w:t>Spelunca</w:t>
      </w:r>
      <w:proofErr w:type="spellEnd"/>
      <w:r w:rsidR="00D27CEC">
        <w:rPr>
          <w:sz w:val="24"/>
          <w:szCs w:val="24"/>
        </w:rPr>
        <w:t xml:space="preserve"> ante </w:t>
      </w:r>
      <w:proofErr w:type="spellStart"/>
      <w:r w:rsidR="00D27CEC">
        <w:rPr>
          <w:sz w:val="24"/>
          <w:szCs w:val="24"/>
        </w:rPr>
        <w:t>host</w:t>
      </w:r>
      <w:r w:rsidR="00A6186D" w:rsidRPr="006F61C3">
        <w:rPr>
          <w:sz w:val="24"/>
          <w:szCs w:val="24"/>
        </w:rPr>
        <w:t>ium</w:t>
      </w:r>
      <w:proofErr w:type="spellEnd"/>
      <w:r w:rsidR="00A6186D" w:rsidRPr="006F61C3">
        <w:rPr>
          <w:sz w:val="24"/>
          <w:szCs w:val="24"/>
        </w:rPr>
        <w:t xml:space="preserve"> </w:t>
      </w:r>
      <w:proofErr w:type="spellStart"/>
      <w:r w:rsidR="00A6186D" w:rsidRPr="006F61C3">
        <w:rPr>
          <w:sz w:val="24"/>
          <w:szCs w:val="24"/>
        </w:rPr>
        <w:t>tantundem</w:t>
      </w:r>
      <w:proofErr w:type="spellEnd"/>
      <w:r w:rsidR="00A6186D" w:rsidRPr="006F61C3">
        <w:rPr>
          <w:sz w:val="24"/>
          <w:szCs w:val="24"/>
        </w:rPr>
        <w:t xml:space="preserve"> et</w:t>
      </w:r>
      <w:r w:rsidR="00D27CEC">
        <w:rPr>
          <w:sz w:val="24"/>
          <w:szCs w:val="24"/>
        </w:rPr>
        <w:t xml:space="preserve"> in medio </w:t>
      </w:r>
      <w:proofErr w:type="spellStart"/>
      <w:r w:rsidR="00D27CEC">
        <w:rPr>
          <w:sz w:val="24"/>
          <w:szCs w:val="24"/>
        </w:rPr>
        <w:t>ei</w:t>
      </w:r>
      <w:r w:rsidR="00A6186D" w:rsidRPr="006F61C3">
        <w:rPr>
          <w:sz w:val="24"/>
          <w:szCs w:val="24"/>
        </w:rPr>
        <w:t>us</w:t>
      </w:r>
      <w:proofErr w:type="spellEnd"/>
      <w:r w:rsidR="00A6186D" w:rsidRPr="006F61C3">
        <w:rPr>
          <w:sz w:val="24"/>
          <w:szCs w:val="24"/>
        </w:rPr>
        <w:t xml:space="preserve"> </w:t>
      </w:r>
      <w:r w:rsidR="00D27CEC">
        <w:rPr>
          <w:sz w:val="24"/>
          <w:szCs w:val="24"/>
        </w:rPr>
        <w:t xml:space="preserve">stat </w:t>
      </w:r>
      <w:r w:rsidR="00A6186D" w:rsidRPr="006F61C3">
        <w:rPr>
          <w:sz w:val="24"/>
          <w:szCs w:val="24"/>
        </w:rPr>
        <w:t xml:space="preserve">lapis </w:t>
      </w:r>
      <w:r w:rsidR="00D27CEC">
        <w:rPr>
          <w:sz w:val="24"/>
          <w:szCs w:val="24"/>
        </w:rPr>
        <w:t xml:space="preserve">qui </w:t>
      </w:r>
      <w:proofErr w:type="spellStart"/>
      <w:r w:rsidR="00A6186D" w:rsidRPr="006F61C3">
        <w:rPr>
          <w:sz w:val="24"/>
          <w:szCs w:val="24"/>
        </w:rPr>
        <w:t>fu</w:t>
      </w:r>
      <w:r w:rsidR="00D27CEC">
        <w:rPr>
          <w:sz w:val="24"/>
          <w:szCs w:val="24"/>
        </w:rPr>
        <w:t>er</w:t>
      </w:r>
      <w:r w:rsidR="00A6186D" w:rsidRPr="006F61C3">
        <w:rPr>
          <w:sz w:val="24"/>
          <w:szCs w:val="24"/>
        </w:rPr>
        <w:t>at</w:t>
      </w:r>
      <w:proofErr w:type="spellEnd"/>
      <w:r w:rsidR="00A6186D" w:rsidRPr="006F61C3">
        <w:rPr>
          <w:sz w:val="24"/>
          <w:szCs w:val="24"/>
        </w:rPr>
        <w:t xml:space="preserve"> </w:t>
      </w:r>
      <w:proofErr w:type="spellStart"/>
      <w:r w:rsidR="00D0544D" w:rsidRPr="00D0544D">
        <w:rPr>
          <w:sz w:val="24"/>
          <w:szCs w:val="24"/>
          <w:highlight w:val="yellow"/>
        </w:rPr>
        <w:t>monument</w:t>
      </w:r>
      <w:r w:rsidR="00D0544D">
        <w:rPr>
          <w:sz w:val="24"/>
          <w:szCs w:val="24"/>
        </w:rPr>
        <w:t>i</w:t>
      </w:r>
      <w:proofErr w:type="spellEnd"/>
      <w:r w:rsidR="00D0544D">
        <w:rPr>
          <w:sz w:val="24"/>
          <w:szCs w:val="24"/>
        </w:rPr>
        <w:t xml:space="preserve"> </w:t>
      </w:r>
      <w:proofErr w:type="spellStart"/>
      <w:r w:rsidR="00D0544D">
        <w:rPr>
          <w:sz w:val="24"/>
          <w:szCs w:val="24"/>
        </w:rPr>
        <w:t>hostio</w:t>
      </w:r>
      <w:proofErr w:type="spellEnd"/>
      <w:r w:rsidR="00D0544D">
        <w:rPr>
          <w:sz w:val="24"/>
          <w:szCs w:val="24"/>
        </w:rPr>
        <w:t xml:space="preserve"> </w:t>
      </w:r>
      <w:proofErr w:type="spellStart"/>
      <w:r w:rsidR="00D0544D">
        <w:rPr>
          <w:sz w:val="24"/>
          <w:szCs w:val="24"/>
        </w:rPr>
        <w:t>advol</w:t>
      </w:r>
      <w:r w:rsidR="00A6186D" w:rsidRPr="006F61C3">
        <w:rPr>
          <w:sz w:val="24"/>
          <w:szCs w:val="24"/>
        </w:rPr>
        <w:t>utus</w:t>
      </w:r>
      <w:proofErr w:type="spellEnd"/>
      <w:r w:rsidR="00D0544D">
        <w:rPr>
          <w:sz w:val="24"/>
          <w:szCs w:val="24"/>
        </w:rPr>
        <w:t>.</w:t>
      </w:r>
      <w:r w:rsidR="00A6186D" w:rsidRPr="006F61C3">
        <w:rPr>
          <w:sz w:val="24"/>
          <w:szCs w:val="24"/>
        </w:rPr>
        <w:t xml:space="preserve"> </w:t>
      </w:r>
      <w:r w:rsidR="00D0544D">
        <w:rPr>
          <w:sz w:val="24"/>
          <w:szCs w:val="24"/>
        </w:rPr>
        <w:t>Locus</w:t>
      </w:r>
      <w:r w:rsidR="00A6186D" w:rsidRPr="006F61C3">
        <w:rPr>
          <w:sz w:val="24"/>
          <w:szCs w:val="24"/>
        </w:rPr>
        <w:t xml:space="preserve"> </w:t>
      </w:r>
      <w:proofErr w:type="spellStart"/>
      <w:r w:rsidR="00A6186D" w:rsidRPr="006F61C3">
        <w:rPr>
          <w:sz w:val="24"/>
          <w:szCs w:val="24"/>
        </w:rPr>
        <w:t>golgata</w:t>
      </w:r>
      <w:proofErr w:type="spellEnd"/>
      <w:r w:rsidR="00A6186D" w:rsidRPr="006F61C3">
        <w:rPr>
          <w:sz w:val="24"/>
          <w:szCs w:val="24"/>
        </w:rPr>
        <w:t xml:space="preserve"> </w:t>
      </w:r>
      <w:proofErr w:type="spellStart"/>
      <w:r w:rsidR="00D0544D">
        <w:rPr>
          <w:sz w:val="24"/>
          <w:szCs w:val="24"/>
        </w:rPr>
        <w:t>sive</w:t>
      </w:r>
      <w:proofErr w:type="spellEnd"/>
      <w:r w:rsidR="00A6186D" w:rsidRPr="006F61C3">
        <w:rPr>
          <w:sz w:val="24"/>
          <w:szCs w:val="24"/>
        </w:rPr>
        <w:t xml:space="preserve"> calva</w:t>
      </w:r>
      <w:r w:rsidR="00D0544D">
        <w:rPr>
          <w:sz w:val="24"/>
          <w:szCs w:val="24"/>
        </w:rPr>
        <w:t>r</w:t>
      </w:r>
      <w:r w:rsidR="00A6186D" w:rsidRPr="006F61C3">
        <w:rPr>
          <w:sz w:val="24"/>
          <w:szCs w:val="24"/>
        </w:rPr>
        <w:t xml:space="preserve">ia </w:t>
      </w:r>
      <w:proofErr w:type="spellStart"/>
      <w:r w:rsidR="00A6186D" w:rsidRPr="006F61C3">
        <w:rPr>
          <w:sz w:val="24"/>
          <w:szCs w:val="24"/>
        </w:rPr>
        <w:t>distat</w:t>
      </w:r>
      <w:proofErr w:type="spellEnd"/>
      <w:r w:rsidR="00A6186D" w:rsidRPr="006F61C3">
        <w:rPr>
          <w:sz w:val="24"/>
          <w:szCs w:val="24"/>
        </w:rPr>
        <w:t xml:space="preserve"> ab </w:t>
      </w:r>
      <w:proofErr w:type="spellStart"/>
      <w:r w:rsidR="00A6186D" w:rsidRPr="006F61C3">
        <w:rPr>
          <w:sz w:val="24"/>
          <w:szCs w:val="24"/>
        </w:rPr>
        <w:t>isto</w:t>
      </w:r>
      <w:proofErr w:type="spellEnd"/>
      <w:r w:rsidR="00A6186D" w:rsidRPr="006F61C3">
        <w:rPr>
          <w:sz w:val="24"/>
          <w:szCs w:val="24"/>
        </w:rPr>
        <w:t xml:space="preserve"> loco </w:t>
      </w:r>
      <w:r w:rsidR="00D0544D">
        <w:rPr>
          <w:sz w:val="24"/>
          <w:szCs w:val="24"/>
        </w:rPr>
        <w:t>120</w:t>
      </w:r>
      <w:r w:rsidR="00A6186D" w:rsidRPr="006F61C3">
        <w:rPr>
          <w:sz w:val="24"/>
          <w:szCs w:val="24"/>
        </w:rPr>
        <w:t xml:space="preserve"> pedes</w:t>
      </w:r>
      <w:r w:rsidR="00D0544D">
        <w:rPr>
          <w:sz w:val="24"/>
          <w:szCs w:val="24"/>
        </w:rPr>
        <w:t>. Lo</w:t>
      </w:r>
      <w:r w:rsidR="00A6186D" w:rsidRPr="006F61C3">
        <w:rPr>
          <w:sz w:val="24"/>
          <w:szCs w:val="24"/>
        </w:rPr>
        <w:t xml:space="preserve">cus ubi </w:t>
      </w:r>
      <w:proofErr w:type="spellStart"/>
      <w:r w:rsidR="00A6186D" w:rsidRPr="006F61C3">
        <w:rPr>
          <w:sz w:val="24"/>
          <w:szCs w:val="24"/>
        </w:rPr>
        <w:t>inventa</w:t>
      </w:r>
      <w:proofErr w:type="spellEnd"/>
      <w:r w:rsidR="00A6186D" w:rsidRPr="006F61C3">
        <w:rPr>
          <w:sz w:val="24"/>
          <w:szCs w:val="24"/>
        </w:rPr>
        <w:t xml:space="preserve"> </w:t>
      </w:r>
      <w:proofErr w:type="spellStart"/>
      <w:r w:rsidR="00A6186D" w:rsidRPr="006F61C3">
        <w:rPr>
          <w:sz w:val="24"/>
          <w:szCs w:val="24"/>
        </w:rPr>
        <w:t>est</w:t>
      </w:r>
      <w:proofErr w:type="spellEnd"/>
      <w:r w:rsidR="00A6186D" w:rsidRPr="006F61C3">
        <w:rPr>
          <w:sz w:val="24"/>
          <w:szCs w:val="24"/>
        </w:rPr>
        <w:t xml:space="preserve"> crux </w:t>
      </w:r>
      <w:proofErr w:type="spellStart"/>
      <w:r w:rsidR="00A6186D" w:rsidRPr="006F61C3">
        <w:rPr>
          <w:sz w:val="24"/>
          <w:szCs w:val="24"/>
        </w:rPr>
        <w:t>distat</w:t>
      </w:r>
      <w:proofErr w:type="spellEnd"/>
      <w:r w:rsidR="00A6186D" w:rsidRPr="006F61C3">
        <w:rPr>
          <w:sz w:val="24"/>
          <w:szCs w:val="24"/>
        </w:rPr>
        <w:t xml:space="preserve"> a cal</w:t>
      </w:r>
      <w:r w:rsidR="00D0544D">
        <w:rPr>
          <w:sz w:val="24"/>
          <w:szCs w:val="24"/>
        </w:rPr>
        <w:t xml:space="preserve">varia 10 </w:t>
      </w:r>
      <w:r w:rsidR="00A6186D" w:rsidRPr="006F61C3">
        <w:rPr>
          <w:sz w:val="24"/>
          <w:szCs w:val="24"/>
        </w:rPr>
        <w:t xml:space="preserve">pedes sed </w:t>
      </w:r>
      <w:proofErr w:type="spellStart"/>
      <w:r w:rsidR="00A6186D" w:rsidRPr="006F61C3">
        <w:rPr>
          <w:sz w:val="24"/>
          <w:szCs w:val="24"/>
        </w:rPr>
        <w:t>est</w:t>
      </w:r>
      <w:proofErr w:type="spellEnd"/>
      <w:r w:rsidR="00A6186D" w:rsidRPr="006F61C3">
        <w:rPr>
          <w:sz w:val="24"/>
          <w:szCs w:val="24"/>
        </w:rPr>
        <w:t xml:space="preserve"> inferi</w:t>
      </w:r>
      <w:r w:rsidR="00D0544D">
        <w:rPr>
          <w:sz w:val="24"/>
          <w:szCs w:val="24"/>
        </w:rPr>
        <w:t xml:space="preserve">or </w:t>
      </w:r>
      <w:proofErr w:type="spellStart"/>
      <w:r w:rsidR="00D0544D">
        <w:rPr>
          <w:sz w:val="24"/>
          <w:szCs w:val="24"/>
        </w:rPr>
        <w:t>pavimento</w:t>
      </w:r>
      <w:proofErr w:type="spellEnd"/>
      <w:r w:rsidR="00A6186D" w:rsidRPr="006F61C3">
        <w:rPr>
          <w:sz w:val="24"/>
          <w:szCs w:val="24"/>
        </w:rPr>
        <w:t xml:space="preserve"> </w:t>
      </w:r>
      <w:proofErr w:type="spellStart"/>
      <w:r w:rsidR="00A6186D" w:rsidRPr="006F61C3">
        <w:rPr>
          <w:sz w:val="24"/>
          <w:szCs w:val="24"/>
        </w:rPr>
        <w:t>ec</w:t>
      </w:r>
      <w:r w:rsidR="00D0544D">
        <w:rPr>
          <w:sz w:val="24"/>
          <w:szCs w:val="24"/>
        </w:rPr>
        <w:t>clesie</w:t>
      </w:r>
      <w:proofErr w:type="spellEnd"/>
      <w:r w:rsidR="00D0544D">
        <w:rPr>
          <w:sz w:val="24"/>
          <w:szCs w:val="24"/>
        </w:rPr>
        <w:t xml:space="preserve"> contr</w:t>
      </w:r>
      <w:r w:rsidR="00A6186D" w:rsidRPr="006F61C3">
        <w:rPr>
          <w:sz w:val="24"/>
          <w:szCs w:val="24"/>
        </w:rPr>
        <w:t xml:space="preserve">a </w:t>
      </w:r>
      <w:proofErr w:type="spellStart"/>
      <w:r w:rsidR="00A6186D" w:rsidRPr="006F61C3">
        <w:rPr>
          <w:sz w:val="24"/>
          <w:szCs w:val="24"/>
        </w:rPr>
        <w:t>oriente</w:t>
      </w:r>
      <w:r w:rsidR="00D0544D">
        <w:rPr>
          <w:sz w:val="24"/>
          <w:szCs w:val="24"/>
        </w:rPr>
        <w:t>m</w:t>
      </w:r>
      <w:proofErr w:type="spellEnd"/>
      <w:r w:rsidR="00A6186D" w:rsidRPr="006F61C3">
        <w:rPr>
          <w:sz w:val="24"/>
          <w:szCs w:val="24"/>
        </w:rPr>
        <w:t xml:space="preserve"> </w:t>
      </w:r>
      <w:r w:rsidR="00D0544D">
        <w:rPr>
          <w:sz w:val="24"/>
          <w:szCs w:val="24"/>
        </w:rPr>
        <w:t>44</w:t>
      </w:r>
      <w:r w:rsidR="00A6186D" w:rsidRPr="006F61C3">
        <w:rPr>
          <w:sz w:val="24"/>
          <w:szCs w:val="24"/>
        </w:rPr>
        <w:t xml:space="preserve"> </w:t>
      </w:r>
      <w:proofErr w:type="spellStart"/>
      <w:r w:rsidR="00A6186D" w:rsidRPr="006F61C3">
        <w:rPr>
          <w:sz w:val="24"/>
          <w:szCs w:val="24"/>
        </w:rPr>
        <w:t>pedibus</w:t>
      </w:r>
      <w:proofErr w:type="spellEnd"/>
      <w:r w:rsidR="00D0544D">
        <w:rPr>
          <w:sz w:val="24"/>
          <w:szCs w:val="24"/>
        </w:rPr>
        <w:t>.</w:t>
      </w:r>
      <w:r w:rsidR="00A6186D" w:rsidRPr="006F61C3">
        <w:rPr>
          <w:sz w:val="24"/>
          <w:szCs w:val="24"/>
        </w:rPr>
        <w:t xml:space="preserve"> B</w:t>
      </w:r>
      <w:r w:rsidR="00D0544D">
        <w:rPr>
          <w:sz w:val="24"/>
          <w:szCs w:val="24"/>
        </w:rPr>
        <w:t xml:space="preserve">eata </w:t>
      </w:r>
      <w:proofErr w:type="spellStart"/>
      <w:r w:rsidR="00D0544D">
        <w:rPr>
          <w:sz w:val="24"/>
          <w:szCs w:val="24"/>
        </w:rPr>
        <w:t>virgo</w:t>
      </w:r>
      <w:proofErr w:type="spellEnd"/>
      <w:r w:rsidR="00A6186D" w:rsidRPr="006F61C3">
        <w:rPr>
          <w:sz w:val="24"/>
          <w:szCs w:val="24"/>
        </w:rPr>
        <w:t xml:space="preserve"> non </w:t>
      </w:r>
      <w:proofErr w:type="spellStart"/>
      <w:r w:rsidR="00A6186D" w:rsidRPr="006F61C3">
        <w:rPr>
          <w:sz w:val="24"/>
          <w:szCs w:val="24"/>
        </w:rPr>
        <w:t>stetit</w:t>
      </w:r>
      <w:proofErr w:type="spellEnd"/>
      <w:r w:rsidR="00A6186D" w:rsidRPr="006F61C3">
        <w:rPr>
          <w:sz w:val="24"/>
          <w:szCs w:val="24"/>
        </w:rPr>
        <w:t xml:space="preserve"> </w:t>
      </w:r>
      <w:r w:rsidR="00D0544D">
        <w:rPr>
          <w:sz w:val="24"/>
          <w:szCs w:val="24"/>
        </w:rPr>
        <w:t xml:space="preserve">sub </w:t>
      </w:r>
      <w:proofErr w:type="spellStart"/>
      <w:r w:rsidR="00D0544D">
        <w:rPr>
          <w:sz w:val="24"/>
          <w:szCs w:val="24"/>
        </w:rPr>
        <w:t>cruce</w:t>
      </w:r>
      <w:proofErr w:type="spellEnd"/>
      <w:r w:rsidR="00D0544D">
        <w:rPr>
          <w:sz w:val="24"/>
          <w:szCs w:val="24"/>
        </w:rPr>
        <w:t xml:space="preserve"> </w:t>
      </w:r>
      <w:proofErr w:type="spellStart"/>
      <w:r w:rsidR="00D0544D">
        <w:rPr>
          <w:sz w:val="24"/>
          <w:szCs w:val="24"/>
        </w:rPr>
        <w:t>ad</w:t>
      </w:r>
      <w:proofErr w:type="spellEnd"/>
      <w:r w:rsidR="00D0544D">
        <w:rPr>
          <w:sz w:val="24"/>
          <w:szCs w:val="24"/>
        </w:rPr>
        <w:t xml:space="preserve"> </w:t>
      </w:r>
      <w:proofErr w:type="spellStart"/>
      <w:r w:rsidR="00D0544D">
        <w:rPr>
          <w:sz w:val="24"/>
          <w:szCs w:val="24"/>
        </w:rPr>
        <w:t>aquilonem</w:t>
      </w:r>
      <w:proofErr w:type="spellEnd"/>
      <w:r w:rsidR="00D0544D">
        <w:rPr>
          <w:sz w:val="24"/>
          <w:szCs w:val="24"/>
        </w:rPr>
        <w:t xml:space="preserve"> </w:t>
      </w:r>
      <w:proofErr w:type="spellStart"/>
      <w:r w:rsidR="00D0544D">
        <w:rPr>
          <w:sz w:val="24"/>
          <w:szCs w:val="24"/>
        </w:rPr>
        <w:t>ut</w:t>
      </w:r>
      <w:proofErr w:type="spellEnd"/>
      <w:r w:rsidR="00D0544D">
        <w:rPr>
          <w:sz w:val="24"/>
          <w:szCs w:val="24"/>
        </w:rPr>
        <w:t xml:space="preserve"> </w:t>
      </w:r>
      <w:proofErr w:type="spellStart"/>
      <w:r w:rsidR="00D0544D">
        <w:rPr>
          <w:sz w:val="24"/>
          <w:szCs w:val="24"/>
        </w:rPr>
        <w:t>quidam</w:t>
      </w:r>
      <w:proofErr w:type="spellEnd"/>
      <w:r w:rsidR="00D0544D">
        <w:rPr>
          <w:sz w:val="24"/>
          <w:szCs w:val="24"/>
        </w:rPr>
        <w:t xml:space="preserve"> </w:t>
      </w:r>
      <w:proofErr w:type="spellStart"/>
      <w:r w:rsidR="00D0544D">
        <w:rPr>
          <w:sz w:val="24"/>
          <w:szCs w:val="24"/>
        </w:rPr>
        <w:t>fabulantur</w:t>
      </w:r>
      <w:proofErr w:type="spellEnd"/>
      <w:r w:rsidR="00D0544D">
        <w:rPr>
          <w:sz w:val="24"/>
          <w:szCs w:val="24"/>
        </w:rPr>
        <w:t xml:space="preserve"> s</w:t>
      </w:r>
      <w:r w:rsidR="00A6186D" w:rsidRPr="006F61C3">
        <w:rPr>
          <w:sz w:val="24"/>
          <w:szCs w:val="24"/>
        </w:rPr>
        <w:t xml:space="preserve">ed contra </w:t>
      </w:r>
      <w:proofErr w:type="spellStart"/>
      <w:r w:rsidR="00A6186D" w:rsidRPr="006F61C3">
        <w:rPr>
          <w:sz w:val="24"/>
          <w:szCs w:val="24"/>
        </w:rPr>
        <w:t>faciem</w:t>
      </w:r>
      <w:proofErr w:type="spellEnd"/>
      <w:r w:rsidR="00A6186D" w:rsidRPr="006F61C3">
        <w:rPr>
          <w:sz w:val="24"/>
          <w:szCs w:val="24"/>
        </w:rPr>
        <w:t xml:space="preserve"> </w:t>
      </w:r>
      <w:proofErr w:type="spellStart"/>
      <w:r w:rsidR="00A6186D" w:rsidRPr="006F61C3">
        <w:rPr>
          <w:sz w:val="24"/>
          <w:szCs w:val="24"/>
        </w:rPr>
        <w:t>filii</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occidentem</w:t>
      </w:r>
      <w:proofErr w:type="spellEnd"/>
      <w:r w:rsidR="00A6186D" w:rsidRPr="006F61C3">
        <w:rPr>
          <w:sz w:val="24"/>
          <w:szCs w:val="24"/>
        </w:rPr>
        <w:t xml:space="preserve"> </w:t>
      </w:r>
      <w:proofErr w:type="spellStart"/>
      <w:r w:rsidR="00A6186D" w:rsidRPr="006F61C3">
        <w:rPr>
          <w:sz w:val="24"/>
          <w:szCs w:val="24"/>
        </w:rPr>
        <w:t>aliquantulum</w:t>
      </w:r>
      <w:proofErr w:type="spellEnd"/>
      <w:r w:rsidR="00A6186D" w:rsidRPr="006F61C3">
        <w:rPr>
          <w:sz w:val="24"/>
          <w:szCs w:val="24"/>
        </w:rPr>
        <w:t xml:space="preserve"> </w:t>
      </w:r>
      <w:proofErr w:type="spellStart"/>
      <w:r w:rsidR="00A6186D" w:rsidRPr="006F61C3">
        <w:rPr>
          <w:sz w:val="24"/>
          <w:szCs w:val="24"/>
        </w:rPr>
        <w:t>tamen</w:t>
      </w:r>
      <w:proofErr w:type="spellEnd"/>
      <w:r w:rsidR="00A6186D" w:rsidRPr="006F61C3">
        <w:rPr>
          <w:sz w:val="24"/>
          <w:szCs w:val="24"/>
        </w:rPr>
        <w:t xml:space="preserve"> </w:t>
      </w:r>
      <w:proofErr w:type="spellStart"/>
      <w:r w:rsidR="00A6186D" w:rsidRPr="006F61C3">
        <w:rPr>
          <w:sz w:val="24"/>
          <w:szCs w:val="24"/>
        </w:rPr>
        <w:t>declinans</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austrum</w:t>
      </w:r>
      <w:proofErr w:type="spellEnd"/>
      <w:r w:rsidR="00D0544D">
        <w:rPr>
          <w:sz w:val="24"/>
          <w:szCs w:val="24"/>
        </w:rPr>
        <w:t>.</w:t>
      </w:r>
      <w:r w:rsidR="00A6186D" w:rsidRPr="006F61C3">
        <w:rPr>
          <w:sz w:val="24"/>
          <w:szCs w:val="24"/>
        </w:rPr>
        <w:t xml:space="preserve"> </w:t>
      </w:r>
      <w:proofErr w:type="spellStart"/>
      <w:r w:rsidR="00A6186D" w:rsidRPr="006F61C3">
        <w:rPr>
          <w:sz w:val="24"/>
          <w:szCs w:val="24"/>
        </w:rPr>
        <w:t>monst</w:t>
      </w:r>
      <w:r w:rsidR="00D0544D">
        <w:rPr>
          <w:sz w:val="24"/>
          <w:szCs w:val="24"/>
        </w:rPr>
        <w:t>r</w:t>
      </w:r>
      <w:r w:rsidR="00A6186D" w:rsidRPr="006F61C3">
        <w:rPr>
          <w:sz w:val="24"/>
          <w:szCs w:val="24"/>
        </w:rPr>
        <w:t>a</w:t>
      </w:r>
      <w:r w:rsidR="00D0544D">
        <w:rPr>
          <w:sz w:val="24"/>
          <w:szCs w:val="24"/>
        </w:rPr>
        <w:t>tur</w:t>
      </w:r>
      <w:proofErr w:type="spellEnd"/>
      <w:r w:rsidR="00A6186D" w:rsidRPr="006F61C3">
        <w:rPr>
          <w:sz w:val="24"/>
          <w:szCs w:val="24"/>
        </w:rPr>
        <w:t xml:space="preserve"> </w:t>
      </w:r>
      <w:proofErr w:type="spellStart"/>
      <w:r w:rsidR="00D0544D">
        <w:rPr>
          <w:sz w:val="24"/>
          <w:szCs w:val="24"/>
        </w:rPr>
        <w:t>enim</w:t>
      </w:r>
      <w:proofErr w:type="spellEnd"/>
      <w:r w:rsidR="00D0544D">
        <w:rPr>
          <w:sz w:val="24"/>
          <w:szCs w:val="24"/>
        </w:rPr>
        <w:t xml:space="preserve"> </w:t>
      </w:r>
      <w:proofErr w:type="spellStart"/>
      <w:r w:rsidR="00D0544D">
        <w:rPr>
          <w:sz w:val="24"/>
          <w:szCs w:val="24"/>
        </w:rPr>
        <w:t>hodie</w:t>
      </w:r>
      <w:proofErr w:type="spellEnd"/>
      <w:r w:rsidR="00A6186D" w:rsidRPr="006F61C3">
        <w:rPr>
          <w:sz w:val="24"/>
          <w:szCs w:val="24"/>
        </w:rPr>
        <w:t xml:space="preserve"> locus et a </w:t>
      </w:r>
      <w:proofErr w:type="spellStart"/>
      <w:r w:rsidR="00A6186D" w:rsidRPr="006F61C3">
        <w:rPr>
          <w:sz w:val="24"/>
          <w:szCs w:val="24"/>
        </w:rPr>
        <w:t>fideli</w:t>
      </w:r>
      <w:r w:rsidR="00D0544D">
        <w:rPr>
          <w:sz w:val="24"/>
          <w:szCs w:val="24"/>
        </w:rPr>
        <w:t>bu</w:t>
      </w:r>
      <w:r w:rsidR="00A6186D" w:rsidRPr="006F61C3">
        <w:rPr>
          <w:sz w:val="24"/>
          <w:szCs w:val="24"/>
        </w:rPr>
        <w:t>s</w:t>
      </w:r>
      <w:proofErr w:type="spellEnd"/>
      <w:r w:rsidR="00A6186D" w:rsidRPr="006F61C3">
        <w:rPr>
          <w:sz w:val="24"/>
          <w:szCs w:val="24"/>
        </w:rPr>
        <w:t xml:space="preserve"> </w:t>
      </w:r>
      <w:proofErr w:type="spellStart"/>
      <w:r w:rsidR="00A6186D" w:rsidRPr="006F61C3">
        <w:rPr>
          <w:sz w:val="24"/>
          <w:szCs w:val="24"/>
        </w:rPr>
        <w:t>veneratur</w:t>
      </w:r>
      <w:proofErr w:type="spellEnd"/>
      <w:r w:rsidR="00A6186D" w:rsidRPr="006F61C3">
        <w:rPr>
          <w:sz w:val="24"/>
          <w:szCs w:val="24"/>
        </w:rPr>
        <w:t xml:space="preserve"> ubi cu</w:t>
      </w:r>
      <w:r w:rsidR="00D0544D">
        <w:rPr>
          <w:sz w:val="24"/>
          <w:szCs w:val="24"/>
        </w:rPr>
        <w:t xml:space="preserve">m </w:t>
      </w:r>
      <w:proofErr w:type="spellStart"/>
      <w:r w:rsidR="00A6186D" w:rsidRPr="006F61C3">
        <w:rPr>
          <w:sz w:val="24"/>
          <w:szCs w:val="24"/>
        </w:rPr>
        <w:t>aliis</w:t>
      </w:r>
      <w:proofErr w:type="spellEnd"/>
      <w:r w:rsidR="00A6186D" w:rsidRPr="006F61C3">
        <w:rPr>
          <w:sz w:val="24"/>
          <w:szCs w:val="24"/>
        </w:rPr>
        <w:t xml:space="preserve"> </w:t>
      </w:r>
      <w:proofErr w:type="spellStart"/>
      <w:r w:rsidR="00A6186D" w:rsidRPr="006F61C3">
        <w:rPr>
          <w:sz w:val="24"/>
          <w:szCs w:val="24"/>
        </w:rPr>
        <w:t>mulieri</w:t>
      </w:r>
      <w:r w:rsidR="00D0544D">
        <w:rPr>
          <w:sz w:val="24"/>
          <w:szCs w:val="24"/>
        </w:rPr>
        <w:t>bu</w:t>
      </w:r>
      <w:r w:rsidR="00A6186D" w:rsidRPr="006F61C3">
        <w:rPr>
          <w:sz w:val="24"/>
          <w:szCs w:val="24"/>
        </w:rPr>
        <w:t>s</w:t>
      </w:r>
      <w:proofErr w:type="spellEnd"/>
      <w:r w:rsidR="00A6186D" w:rsidRPr="006F61C3">
        <w:rPr>
          <w:sz w:val="24"/>
          <w:szCs w:val="24"/>
        </w:rPr>
        <w:t xml:space="preserve"> </w:t>
      </w:r>
      <w:proofErr w:type="spellStart"/>
      <w:r w:rsidR="00A6186D" w:rsidRPr="006F61C3">
        <w:rPr>
          <w:sz w:val="24"/>
          <w:szCs w:val="24"/>
        </w:rPr>
        <w:t>i</w:t>
      </w:r>
      <w:r w:rsidR="00D0544D">
        <w:rPr>
          <w:sz w:val="24"/>
          <w:szCs w:val="24"/>
        </w:rPr>
        <w:t>ps</w:t>
      </w:r>
      <w:r w:rsidR="00A6186D" w:rsidRPr="006F61C3">
        <w:rPr>
          <w:sz w:val="24"/>
          <w:szCs w:val="24"/>
        </w:rPr>
        <w:t>am</w:t>
      </w:r>
      <w:proofErr w:type="spellEnd"/>
      <w:r w:rsidR="00A6186D" w:rsidRPr="006F61C3">
        <w:rPr>
          <w:sz w:val="24"/>
          <w:szCs w:val="24"/>
        </w:rPr>
        <w:t xml:space="preserve"> </w:t>
      </w:r>
      <w:proofErr w:type="spellStart"/>
      <w:r w:rsidR="00A6186D" w:rsidRPr="006F61C3">
        <w:rPr>
          <w:sz w:val="24"/>
          <w:szCs w:val="24"/>
        </w:rPr>
        <w:t>stetit</w:t>
      </w:r>
      <w:proofErr w:type="spellEnd"/>
      <w:r w:rsidR="00D0544D">
        <w:rPr>
          <w:sz w:val="24"/>
          <w:szCs w:val="24"/>
        </w:rPr>
        <w:t>. E</w:t>
      </w:r>
      <w:r w:rsidR="00A6186D" w:rsidRPr="006F61C3">
        <w:rPr>
          <w:sz w:val="24"/>
          <w:szCs w:val="24"/>
        </w:rPr>
        <w:t xml:space="preserve">go </w:t>
      </w:r>
      <w:r w:rsidR="00D0544D">
        <w:rPr>
          <w:sz w:val="24"/>
          <w:szCs w:val="24"/>
        </w:rPr>
        <w:t>p</w:t>
      </w:r>
      <w:r w:rsidR="00A6186D" w:rsidRPr="006F61C3">
        <w:rPr>
          <w:sz w:val="24"/>
          <w:szCs w:val="24"/>
        </w:rPr>
        <w:t xml:space="preserve">er </w:t>
      </w:r>
      <w:proofErr w:type="spellStart"/>
      <w:r w:rsidR="00A6186D" w:rsidRPr="006F61C3">
        <w:rPr>
          <w:sz w:val="24"/>
          <w:szCs w:val="24"/>
        </w:rPr>
        <w:t>totam</w:t>
      </w:r>
      <w:proofErr w:type="spellEnd"/>
      <w:r w:rsidR="00A6186D" w:rsidRPr="006F61C3">
        <w:rPr>
          <w:sz w:val="24"/>
          <w:szCs w:val="24"/>
        </w:rPr>
        <w:t xml:space="preserve"> </w:t>
      </w:r>
      <w:proofErr w:type="spellStart"/>
      <w:r w:rsidR="00A6186D" w:rsidRPr="006F61C3">
        <w:rPr>
          <w:sz w:val="24"/>
          <w:szCs w:val="24"/>
        </w:rPr>
        <w:t>noctem</w:t>
      </w:r>
      <w:proofErr w:type="spellEnd"/>
      <w:r w:rsidR="00A6186D" w:rsidRPr="006F61C3">
        <w:rPr>
          <w:sz w:val="24"/>
          <w:szCs w:val="24"/>
        </w:rPr>
        <w:t xml:space="preserve"> a</w:t>
      </w:r>
      <w:r w:rsidR="00D0544D">
        <w:rPr>
          <w:sz w:val="24"/>
          <w:szCs w:val="24"/>
        </w:rPr>
        <w:t xml:space="preserve"> </w:t>
      </w:r>
      <w:proofErr w:type="spellStart"/>
      <w:r w:rsidR="00A6186D" w:rsidRPr="006F61C3">
        <w:rPr>
          <w:sz w:val="24"/>
          <w:szCs w:val="24"/>
        </w:rPr>
        <w:t>nona</w:t>
      </w:r>
      <w:proofErr w:type="spellEnd"/>
      <w:r w:rsidR="00A6186D" w:rsidRPr="006F61C3">
        <w:rPr>
          <w:sz w:val="24"/>
          <w:szCs w:val="24"/>
        </w:rPr>
        <w:t xml:space="preserve"> </w:t>
      </w:r>
      <w:proofErr w:type="spellStart"/>
      <w:r w:rsidR="00A6186D" w:rsidRPr="006F61C3">
        <w:rPr>
          <w:sz w:val="24"/>
          <w:szCs w:val="24"/>
        </w:rPr>
        <w:t>diei</w:t>
      </w:r>
      <w:proofErr w:type="spellEnd"/>
      <w:r w:rsidR="00A6186D" w:rsidRPr="006F61C3">
        <w:rPr>
          <w:sz w:val="24"/>
          <w:szCs w:val="24"/>
        </w:rPr>
        <w:t xml:space="preserve"> hora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D0544D">
        <w:rPr>
          <w:sz w:val="24"/>
          <w:szCs w:val="24"/>
        </w:rPr>
        <w:t xml:space="preserve"> </w:t>
      </w:r>
      <w:proofErr w:type="spellStart"/>
      <w:r w:rsidR="00D0544D">
        <w:rPr>
          <w:sz w:val="24"/>
          <w:szCs w:val="24"/>
        </w:rPr>
        <w:t>tertiam</w:t>
      </w:r>
      <w:proofErr w:type="spellEnd"/>
      <w:r w:rsidR="00D0544D">
        <w:rPr>
          <w:sz w:val="24"/>
          <w:szCs w:val="24"/>
        </w:rPr>
        <w:t xml:space="preserve"> </w:t>
      </w:r>
      <w:proofErr w:type="spellStart"/>
      <w:r w:rsidR="00D0544D">
        <w:rPr>
          <w:sz w:val="24"/>
          <w:szCs w:val="24"/>
        </w:rPr>
        <w:t>s</w:t>
      </w:r>
      <w:r w:rsidR="00A6186D" w:rsidRPr="006F61C3">
        <w:rPr>
          <w:sz w:val="24"/>
          <w:szCs w:val="24"/>
        </w:rPr>
        <w:t>equentis</w:t>
      </w:r>
      <w:proofErr w:type="spellEnd"/>
      <w:r w:rsidR="00A6186D" w:rsidRPr="006F61C3">
        <w:rPr>
          <w:sz w:val="24"/>
          <w:szCs w:val="24"/>
        </w:rPr>
        <w:t xml:space="preserve"> </w:t>
      </w:r>
      <w:proofErr w:type="spellStart"/>
      <w:r w:rsidR="00A6186D" w:rsidRPr="006F61C3">
        <w:rPr>
          <w:sz w:val="24"/>
          <w:szCs w:val="24"/>
        </w:rPr>
        <w:t>diei</w:t>
      </w:r>
      <w:proofErr w:type="spellEnd"/>
      <w:r w:rsidR="00A6186D" w:rsidRPr="006F61C3">
        <w:rPr>
          <w:sz w:val="24"/>
          <w:szCs w:val="24"/>
        </w:rPr>
        <w:t xml:space="preserve"> </w:t>
      </w:r>
      <w:proofErr w:type="spellStart"/>
      <w:r w:rsidR="00D0544D" w:rsidRPr="00D0544D">
        <w:rPr>
          <w:sz w:val="24"/>
          <w:szCs w:val="24"/>
          <w:highlight w:val="yellow"/>
        </w:rPr>
        <w:t>fui</w:t>
      </w:r>
      <w:proofErr w:type="spellEnd"/>
      <w:r w:rsidR="00D0544D">
        <w:rPr>
          <w:sz w:val="24"/>
          <w:szCs w:val="24"/>
        </w:rPr>
        <w:t xml:space="preserve"> in</w:t>
      </w:r>
      <w:r w:rsidR="00A6186D" w:rsidRPr="006F61C3">
        <w:rPr>
          <w:sz w:val="24"/>
          <w:szCs w:val="24"/>
        </w:rPr>
        <w:t xml:space="preserve"> </w:t>
      </w:r>
      <w:proofErr w:type="spellStart"/>
      <w:r w:rsidR="00A6186D" w:rsidRPr="006F61C3">
        <w:rPr>
          <w:sz w:val="24"/>
          <w:szCs w:val="24"/>
        </w:rPr>
        <w:t>galgata</w:t>
      </w:r>
      <w:proofErr w:type="spellEnd"/>
      <w:r w:rsidR="00A6186D" w:rsidRPr="006F61C3">
        <w:rPr>
          <w:sz w:val="24"/>
          <w:szCs w:val="24"/>
        </w:rPr>
        <w:t xml:space="preserve"> </w:t>
      </w:r>
      <w:proofErr w:type="spellStart"/>
      <w:r w:rsidR="00A6186D" w:rsidRPr="006F61C3">
        <w:rPr>
          <w:sz w:val="24"/>
          <w:szCs w:val="24"/>
        </w:rPr>
        <w:t>ita</w:t>
      </w:r>
      <w:proofErr w:type="spellEnd"/>
      <w:r w:rsidR="00A6186D" w:rsidRPr="006F61C3">
        <w:rPr>
          <w:sz w:val="24"/>
          <w:szCs w:val="24"/>
        </w:rPr>
        <w:t xml:space="preserve"> </w:t>
      </w:r>
      <w:proofErr w:type="spellStart"/>
      <w:r w:rsidR="00A6186D" w:rsidRPr="006F61C3">
        <w:rPr>
          <w:sz w:val="24"/>
          <w:szCs w:val="24"/>
        </w:rPr>
        <w:t>quod</w:t>
      </w:r>
      <w:proofErr w:type="spellEnd"/>
      <w:r w:rsidR="00A6186D" w:rsidRPr="006F61C3">
        <w:rPr>
          <w:sz w:val="24"/>
          <w:szCs w:val="24"/>
        </w:rPr>
        <w:t xml:space="preserve"> non </w:t>
      </w:r>
      <w:proofErr w:type="spellStart"/>
      <w:r w:rsidR="00A6186D" w:rsidRPr="006F61C3">
        <w:rPr>
          <w:sz w:val="24"/>
          <w:szCs w:val="24"/>
        </w:rPr>
        <w:t>reces</w:t>
      </w:r>
      <w:r w:rsidR="00D0544D">
        <w:rPr>
          <w:sz w:val="24"/>
          <w:szCs w:val="24"/>
        </w:rPr>
        <w:t>si</w:t>
      </w:r>
      <w:proofErr w:type="spellEnd"/>
      <w:r w:rsidR="00D0544D">
        <w:rPr>
          <w:sz w:val="24"/>
          <w:szCs w:val="24"/>
        </w:rPr>
        <w:t xml:space="preserve"> et </w:t>
      </w:r>
      <w:proofErr w:type="spellStart"/>
      <w:r w:rsidR="00D0544D">
        <w:rPr>
          <w:sz w:val="24"/>
          <w:szCs w:val="24"/>
        </w:rPr>
        <w:t>celeberavi</w:t>
      </w:r>
      <w:proofErr w:type="spellEnd"/>
      <w:r w:rsidR="00D0544D">
        <w:rPr>
          <w:sz w:val="24"/>
          <w:szCs w:val="24"/>
        </w:rPr>
        <w:t xml:space="preserve"> ibidem ubi </w:t>
      </w:r>
      <w:proofErr w:type="spellStart"/>
      <w:r w:rsidR="00D0544D">
        <w:rPr>
          <w:sz w:val="24"/>
          <w:szCs w:val="24"/>
        </w:rPr>
        <w:t>ille</w:t>
      </w:r>
      <w:proofErr w:type="spellEnd"/>
      <w:r w:rsidR="00A6186D" w:rsidRPr="006F61C3">
        <w:rPr>
          <w:sz w:val="24"/>
          <w:szCs w:val="24"/>
        </w:rPr>
        <w:t xml:space="preserve"> bonus </w:t>
      </w:r>
      <w:proofErr w:type="spellStart"/>
      <w:r w:rsidR="00A6186D" w:rsidRPr="006F61C3">
        <w:rPr>
          <w:sz w:val="24"/>
          <w:szCs w:val="24"/>
        </w:rPr>
        <w:t>ih</w:t>
      </w:r>
      <w:r w:rsidR="00D0544D">
        <w:rPr>
          <w:sz w:val="24"/>
          <w:szCs w:val="24"/>
        </w:rPr>
        <w:t>e</w:t>
      </w:r>
      <w:r w:rsidR="00A6186D" w:rsidRPr="006F61C3">
        <w:rPr>
          <w:sz w:val="24"/>
          <w:szCs w:val="24"/>
        </w:rPr>
        <w:t>su</w:t>
      </w:r>
      <w:r w:rsidR="00D0544D">
        <w:rPr>
          <w:sz w:val="24"/>
          <w:szCs w:val="24"/>
        </w:rPr>
        <w:t>s</w:t>
      </w:r>
      <w:proofErr w:type="spellEnd"/>
      <w:r w:rsidR="00D0544D">
        <w:rPr>
          <w:sz w:val="24"/>
          <w:szCs w:val="24"/>
        </w:rPr>
        <w:t xml:space="preserve"> </w:t>
      </w:r>
      <w:r w:rsidR="003B0057">
        <w:rPr>
          <w:sz w:val="24"/>
          <w:szCs w:val="24"/>
        </w:rPr>
        <w:t xml:space="preserve">se ipsum </w:t>
      </w:r>
      <w:proofErr w:type="spellStart"/>
      <w:r w:rsidR="003B0057">
        <w:rPr>
          <w:sz w:val="24"/>
          <w:szCs w:val="24"/>
        </w:rPr>
        <w:t>obtulit</w:t>
      </w:r>
      <w:proofErr w:type="spellEnd"/>
      <w:r w:rsidR="003B0057">
        <w:rPr>
          <w:sz w:val="24"/>
          <w:szCs w:val="24"/>
        </w:rPr>
        <w:t xml:space="preserve"> </w:t>
      </w:r>
      <w:proofErr w:type="spellStart"/>
      <w:r w:rsidR="003B0057">
        <w:rPr>
          <w:sz w:val="24"/>
          <w:szCs w:val="24"/>
        </w:rPr>
        <w:t>sacrificium</w:t>
      </w:r>
      <w:proofErr w:type="spellEnd"/>
      <w:r w:rsidR="003B0057">
        <w:rPr>
          <w:sz w:val="24"/>
          <w:szCs w:val="24"/>
        </w:rPr>
        <w:t xml:space="preserve"> deo </w:t>
      </w:r>
      <w:proofErr w:type="spellStart"/>
      <w:r w:rsidR="003B0057">
        <w:rPr>
          <w:sz w:val="24"/>
          <w:szCs w:val="24"/>
        </w:rPr>
        <w:t>patri</w:t>
      </w:r>
      <w:proofErr w:type="spellEnd"/>
      <w:r w:rsidR="003B0057">
        <w:rPr>
          <w:sz w:val="24"/>
          <w:szCs w:val="24"/>
        </w:rPr>
        <w:t xml:space="preserve"> </w:t>
      </w:r>
      <w:proofErr w:type="spellStart"/>
      <w:r w:rsidR="003B0057">
        <w:rPr>
          <w:sz w:val="24"/>
          <w:szCs w:val="24"/>
        </w:rPr>
        <w:t>missas</w:t>
      </w:r>
      <w:proofErr w:type="spellEnd"/>
      <w:r w:rsidR="003B0057">
        <w:rPr>
          <w:sz w:val="24"/>
          <w:szCs w:val="24"/>
        </w:rPr>
        <w:t xml:space="preserve"> de </w:t>
      </w:r>
      <w:proofErr w:type="spellStart"/>
      <w:r w:rsidR="003B0057">
        <w:rPr>
          <w:sz w:val="24"/>
          <w:szCs w:val="24"/>
        </w:rPr>
        <w:t>passione</w:t>
      </w:r>
      <w:proofErr w:type="spellEnd"/>
      <w:r w:rsidR="003B0057">
        <w:rPr>
          <w:sz w:val="24"/>
          <w:szCs w:val="24"/>
        </w:rPr>
        <w:t xml:space="preserve"> et </w:t>
      </w:r>
      <w:proofErr w:type="spellStart"/>
      <w:r w:rsidR="003B0057">
        <w:rPr>
          <w:sz w:val="24"/>
          <w:szCs w:val="24"/>
        </w:rPr>
        <w:t>legi</w:t>
      </w:r>
      <w:proofErr w:type="spellEnd"/>
      <w:r w:rsidR="003B0057">
        <w:rPr>
          <w:sz w:val="24"/>
          <w:szCs w:val="24"/>
        </w:rPr>
        <w:t xml:space="preserve"> </w:t>
      </w:r>
      <w:proofErr w:type="spellStart"/>
      <w:r w:rsidR="003B0057">
        <w:rPr>
          <w:sz w:val="24"/>
          <w:szCs w:val="24"/>
        </w:rPr>
        <w:t>passionem</w:t>
      </w:r>
      <w:proofErr w:type="spellEnd"/>
      <w:r w:rsidR="003B0057">
        <w:rPr>
          <w:sz w:val="24"/>
          <w:szCs w:val="24"/>
        </w:rPr>
        <w:t xml:space="preserve"> secundum </w:t>
      </w:r>
      <w:proofErr w:type="spellStart"/>
      <w:r w:rsidR="003B0057">
        <w:rPr>
          <w:sz w:val="24"/>
          <w:szCs w:val="24"/>
        </w:rPr>
        <w:t>iohannem</w:t>
      </w:r>
      <w:proofErr w:type="spellEnd"/>
      <w:r w:rsidR="003B0057">
        <w:rPr>
          <w:sz w:val="24"/>
          <w:szCs w:val="24"/>
        </w:rPr>
        <w:t xml:space="preserve"> ubi </w:t>
      </w:r>
      <w:proofErr w:type="spellStart"/>
      <w:r w:rsidR="003B0057">
        <w:rPr>
          <w:sz w:val="24"/>
          <w:szCs w:val="24"/>
        </w:rPr>
        <w:t>fuit</w:t>
      </w:r>
      <w:proofErr w:type="spellEnd"/>
      <w:r w:rsidR="003B0057">
        <w:rPr>
          <w:sz w:val="24"/>
          <w:szCs w:val="24"/>
        </w:rPr>
        <w:t xml:space="preserve"> </w:t>
      </w:r>
      <w:proofErr w:type="spellStart"/>
      <w:r w:rsidR="003B0057">
        <w:rPr>
          <w:sz w:val="24"/>
          <w:szCs w:val="24"/>
        </w:rPr>
        <w:t>ipsa</w:t>
      </w:r>
      <w:proofErr w:type="spellEnd"/>
      <w:r w:rsidR="003B0057">
        <w:rPr>
          <w:sz w:val="24"/>
          <w:szCs w:val="24"/>
        </w:rPr>
        <w:t xml:space="preserve"> </w:t>
      </w:r>
      <w:proofErr w:type="spellStart"/>
      <w:r w:rsidR="003B0057">
        <w:rPr>
          <w:sz w:val="24"/>
          <w:szCs w:val="24"/>
        </w:rPr>
        <w:t>passio</w:t>
      </w:r>
      <w:proofErr w:type="spellEnd"/>
      <w:r w:rsidR="003B0057">
        <w:rPr>
          <w:sz w:val="24"/>
          <w:szCs w:val="24"/>
        </w:rPr>
        <w:t xml:space="preserve"> celebrate. </w:t>
      </w:r>
    </w:p>
    <w:p w14:paraId="44D16D5B" w14:textId="77777777" w:rsidR="00AA28C6" w:rsidRDefault="003B0057" w:rsidP="00AA28C6">
      <w:pPr>
        <w:rPr>
          <w:sz w:val="24"/>
          <w:szCs w:val="24"/>
        </w:rPr>
      </w:pPr>
      <w:proofErr w:type="spellStart"/>
      <w:r>
        <w:rPr>
          <w:sz w:val="24"/>
          <w:szCs w:val="24"/>
        </w:rPr>
        <w:t>Iherusalem</w:t>
      </w:r>
      <w:proofErr w:type="spellEnd"/>
      <w:r>
        <w:rPr>
          <w:sz w:val="24"/>
          <w:szCs w:val="24"/>
        </w:rPr>
        <w:t xml:space="preserve"> </w:t>
      </w:r>
      <w:proofErr w:type="spellStart"/>
      <w:r>
        <w:rPr>
          <w:sz w:val="24"/>
          <w:szCs w:val="24"/>
        </w:rPr>
        <w:t>sita</w:t>
      </w:r>
      <w:proofErr w:type="spellEnd"/>
      <w:r>
        <w:rPr>
          <w:sz w:val="24"/>
          <w:szCs w:val="24"/>
        </w:rPr>
        <w:t xml:space="preserve"> </w:t>
      </w:r>
      <w:proofErr w:type="spellStart"/>
      <w:r>
        <w:rPr>
          <w:sz w:val="24"/>
          <w:szCs w:val="24"/>
        </w:rPr>
        <w:t>est</w:t>
      </w:r>
      <w:proofErr w:type="spellEnd"/>
      <w:r>
        <w:rPr>
          <w:sz w:val="24"/>
          <w:szCs w:val="24"/>
        </w:rPr>
        <w:t xml:space="preserve"> in </w:t>
      </w:r>
      <w:proofErr w:type="spellStart"/>
      <w:r>
        <w:rPr>
          <w:sz w:val="24"/>
          <w:szCs w:val="24"/>
        </w:rPr>
        <w:t>montibus</w:t>
      </w:r>
      <w:proofErr w:type="spellEnd"/>
      <w:r>
        <w:rPr>
          <w:sz w:val="24"/>
          <w:szCs w:val="24"/>
        </w:rPr>
        <w:t xml:space="preserve"> </w:t>
      </w:r>
      <w:proofErr w:type="spellStart"/>
      <w:r>
        <w:rPr>
          <w:sz w:val="24"/>
          <w:szCs w:val="24"/>
        </w:rPr>
        <w:t>altissimis</w:t>
      </w:r>
      <w:proofErr w:type="spellEnd"/>
      <w:r>
        <w:rPr>
          <w:sz w:val="24"/>
          <w:szCs w:val="24"/>
        </w:rPr>
        <w:t xml:space="preserve"> </w:t>
      </w:r>
      <w:proofErr w:type="spellStart"/>
      <w:r>
        <w:rPr>
          <w:sz w:val="24"/>
          <w:szCs w:val="24"/>
        </w:rPr>
        <w:t>ita</w:t>
      </w:r>
      <w:proofErr w:type="spellEnd"/>
      <w:r>
        <w:rPr>
          <w:sz w:val="24"/>
          <w:szCs w:val="24"/>
        </w:rPr>
        <w:t xml:space="preserve"> </w:t>
      </w:r>
      <w:proofErr w:type="spellStart"/>
      <w:r>
        <w:rPr>
          <w:sz w:val="24"/>
          <w:szCs w:val="24"/>
        </w:rPr>
        <w:t>quod</w:t>
      </w:r>
      <w:proofErr w:type="spellEnd"/>
      <w:r>
        <w:rPr>
          <w:sz w:val="24"/>
          <w:szCs w:val="24"/>
        </w:rPr>
        <w:t xml:space="preserve"> in </w:t>
      </w:r>
      <w:proofErr w:type="spellStart"/>
      <w:r>
        <w:rPr>
          <w:sz w:val="24"/>
          <w:szCs w:val="24"/>
        </w:rPr>
        <w:t>ea</w:t>
      </w:r>
      <w:proofErr w:type="spellEnd"/>
      <w:r>
        <w:rPr>
          <w:sz w:val="24"/>
          <w:szCs w:val="24"/>
        </w:rPr>
        <w:t xml:space="preserve"> </w:t>
      </w:r>
      <w:proofErr w:type="spellStart"/>
      <w:r>
        <w:rPr>
          <w:sz w:val="24"/>
          <w:szCs w:val="24"/>
        </w:rPr>
        <w:t>plene</w:t>
      </w:r>
      <w:proofErr w:type="spellEnd"/>
      <w:r>
        <w:rPr>
          <w:sz w:val="24"/>
          <w:szCs w:val="24"/>
        </w:rPr>
        <w:t xml:space="preserve"> </w:t>
      </w:r>
      <w:proofErr w:type="spellStart"/>
      <w:r>
        <w:rPr>
          <w:sz w:val="24"/>
          <w:szCs w:val="24"/>
        </w:rPr>
        <w:t>videtur</w:t>
      </w:r>
      <w:proofErr w:type="spellEnd"/>
      <w:r>
        <w:rPr>
          <w:sz w:val="24"/>
          <w:szCs w:val="24"/>
        </w:rPr>
        <w:t xml:space="preserve"> </w:t>
      </w:r>
      <w:proofErr w:type="spellStart"/>
      <w:r>
        <w:rPr>
          <w:sz w:val="24"/>
          <w:szCs w:val="24"/>
        </w:rPr>
        <w:t>arabia</w:t>
      </w:r>
      <w:proofErr w:type="spellEnd"/>
      <w:r>
        <w:rPr>
          <w:sz w:val="24"/>
          <w:szCs w:val="24"/>
        </w:rPr>
        <w:t xml:space="preserve"> scilicet terra </w:t>
      </w:r>
      <w:proofErr w:type="spellStart"/>
      <w:r>
        <w:rPr>
          <w:sz w:val="24"/>
          <w:szCs w:val="24"/>
        </w:rPr>
        <w:t>moab</w:t>
      </w:r>
      <w:proofErr w:type="spellEnd"/>
      <w:r>
        <w:rPr>
          <w:sz w:val="24"/>
          <w:szCs w:val="24"/>
        </w:rPr>
        <w:t xml:space="preserve"> et </w:t>
      </w:r>
      <w:proofErr w:type="spellStart"/>
      <w:r>
        <w:rPr>
          <w:sz w:val="24"/>
          <w:szCs w:val="24"/>
        </w:rPr>
        <w:t>ammon</w:t>
      </w:r>
      <w:proofErr w:type="spellEnd"/>
      <w:r>
        <w:rPr>
          <w:sz w:val="24"/>
          <w:szCs w:val="24"/>
        </w:rPr>
        <w:t xml:space="preserve"> </w:t>
      </w:r>
      <w:proofErr w:type="spellStart"/>
      <w:r>
        <w:rPr>
          <w:sz w:val="24"/>
          <w:szCs w:val="24"/>
        </w:rPr>
        <w:t>montes</w:t>
      </w:r>
      <w:proofErr w:type="spellEnd"/>
      <w:r>
        <w:rPr>
          <w:rStyle w:val="FootnoteReference"/>
          <w:sz w:val="24"/>
          <w:szCs w:val="24"/>
        </w:rPr>
        <w:footnoteReference w:id="61"/>
      </w:r>
      <w:r w:rsidR="00AA28C6">
        <w:rPr>
          <w:sz w:val="24"/>
          <w:szCs w:val="24"/>
        </w:rPr>
        <w:t xml:space="preserve"> </w:t>
      </w:r>
      <w:proofErr w:type="spellStart"/>
      <w:r w:rsidR="00AA28C6">
        <w:rPr>
          <w:sz w:val="24"/>
          <w:szCs w:val="24"/>
        </w:rPr>
        <w:t>ph</w:t>
      </w:r>
      <w:r w:rsidR="00A6186D" w:rsidRPr="006F61C3">
        <w:rPr>
          <w:sz w:val="24"/>
          <w:szCs w:val="24"/>
        </w:rPr>
        <w:t>orgor</w:t>
      </w:r>
      <w:proofErr w:type="spellEnd"/>
      <w:r w:rsidR="00A6186D" w:rsidRPr="006F61C3">
        <w:rPr>
          <w:sz w:val="24"/>
          <w:szCs w:val="24"/>
        </w:rPr>
        <w:t xml:space="preserve"> </w:t>
      </w:r>
      <w:proofErr w:type="spellStart"/>
      <w:r w:rsidR="00A6186D" w:rsidRPr="006F61C3">
        <w:rPr>
          <w:sz w:val="24"/>
          <w:szCs w:val="24"/>
        </w:rPr>
        <w:t>nobo</w:t>
      </w:r>
      <w:proofErr w:type="spellEnd"/>
      <w:r w:rsidR="00AA28C6">
        <w:rPr>
          <w:sz w:val="24"/>
          <w:szCs w:val="24"/>
        </w:rPr>
        <w:t xml:space="preserve"> (</w:t>
      </w:r>
      <w:r w:rsidR="00AA28C6" w:rsidRPr="00AA28C6">
        <w:rPr>
          <w:b/>
          <w:bCs/>
          <w:sz w:val="24"/>
          <w:szCs w:val="24"/>
        </w:rPr>
        <w:t>240v</w:t>
      </w:r>
      <w:r w:rsidR="00AA28C6">
        <w:rPr>
          <w:sz w:val="24"/>
          <w:szCs w:val="24"/>
        </w:rPr>
        <w:t xml:space="preserve">) </w:t>
      </w:r>
      <w:proofErr w:type="spellStart"/>
      <w:r w:rsidR="00A6186D" w:rsidRPr="006F61C3">
        <w:rPr>
          <w:sz w:val="24"/>
          <w:szCs w:val="24"/>
        </w:rPr>
        <w:t>pasca</w:t>
      </w:r>
      <w:proofErr w:type="spellEnd"/>
      <w:r w:rsidR="00A6186D" w:rsidRPr="006F61C3">
        <w:rPr>
          <w:sz w:val="24"/>
          <w:szCs w:val="24"/>
        </w:rPr>
        <w:t xml:space="preserve"> et </w:t>
      </w:r>
      <w:proofErr w:type="spellStart"/>
      <w:r w:rsidR="00A6186D" w:rsidRPr="006F61C3">
        <w:rPr>
          <w:sz w:val="24"/>
          <w:szCs w:val="24"/>
        </w:rPr>
        <w:t>tota</w:t>
      </w:r>
      <w:proofErr w:type="spellEnd"/>
      <w:r w:rsidR="00A6186D" w:rsidRPr="006F61C3">
        <w:rPr>
          <w:sz w:val="24"/>
          <w:szCs w:val="24"/>
        </w:rPr>
        <w:t xml:space="preserve"> terra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petram</w:t>
      </w:r>
      <w:proofErr w:type="spellEnd"/>
      <w:r w:rsidR="00A6186D" w:rsidRPr="006F61C3">
        <w:rPr>
          <w:sz w:val="24"/>
          <w:szCs w:val="24"/>
        </w:rPr>
        <w:t xml:space="preserve"> </w:t>
      </w:r>
      <w:proofErr w:type="spellStart"/>
      <w:r w:rsidR="00A6186D" w:rsidRPr="006F61C3">
        <w:rPr>
          <w:sz w:val="24"/>
          <w:szCs w:val="24"/>
        </w:rPr>
        <w:t>deserti</w:t>
      </w:r>
      <w:proofErr w:type="spellEnd"/>
      <w:r w:rsidR="00AA28C6">
        <w:rPr>
          <w:sz w:val="24"/>
          <w:szCs w:val="24"/>
        </w:rPr>
        <w:t>.</w:t>
      </w:r>
      <w:r w:rsidR="00A6186D" w:rsidRPr="006F61C3">
        <w:rPr>
          <w:sz w:val="24"/>
          <w:szCs w:val="24"/>
        </w:rPr>
        <w:t xml:space="preserve"> Est [n] </w:t>
      </w:r>
      <w:proofErr w:type="spellStart"/>
      <w:r w:rsidR="00A6186D" w:rsidRPr="006F61C3">
        <w:rPr>
          <w:sz w:val="24"/>
          <w:szCs w:val="24"/>
        </w:rPr>
        <w:t>insuper</w:t>
      </w:r>
      <w:proofErr w:type="spellEnd"/>
      <w:r w:rsidR="00A6186D" w:rsidRPr="006F61C3">
        <w:rPr>
          <w:sz w:val="24"/>
          <w:szCs w:val="24"/>
        </w:rPr>
        <w:t xml:space="preserve"> </w:t>
      </w:r>
      <w:proofErr w:type="spellStart"/>
      <w:r w:rsidR="00A6186D" w:rsidRPr="006F61C3">
        <w:rPr>
          <w:sz w:val="24"/>
          <w:szCs w:val="24"/>
        </w:rPr>
        <w:t>montana</w:t>
      </w:r>
      <w:proofErr w:type="spellEnd"/>
      <w:r w:rsidR="00A6186D" w:rsidRPr="006F61C3">
        <w:rPr>
          <w:sz w:val="24"/>
          <w:szCs w:val="24"/>
        </w:rPr>
        <w:t xml:space="preserve"> que sunt circa </w:t>
      </w:r>
      <w:proofErr w:type="spellStart"/>
      <w:r w:rsidR="00A6186D" w:rsidRPr="006F61C3">
        <w:rPr>
          <w:sz w:val="24"/>
          <w:szCs w:val="24"/>
        </w:rPr>
        <w:t>campestria</w:t>
      </w:r>
      <w:proofErr w:type="spellEnd"/>
      <w:r w:rsidR="00A6186D" w:rsidRPr="006F61C3">
        <w:rPr>
          <w:sz w:val="24"/>
          <w:szCs w:val="24"/>
        </w:rPr>
        <w:t xml:space="preserve"> </w:t>
      </w:r>
      <w:proofErr w:type="spellStart"/>
      <w:r w:rsidR="00A6186D" w:rsidRPr="006F61C3">
        <w:rPr>
          <w:sz w:val="24"/>
          <w:szCs w:val="24"/>
        </w:rPr>
        <w:t>iericho</w:t>
      </w:r>
      <w:proofErr w:type="spellEnd"/>
      <w:r w:rsidR="00A6186D" w:rsidRPr="006F61C3">
        <w:rPr>
          <w:sz w:val="24"/>
          <w:szCs w:val="24"/>
        </w:rPr>
        <w:t xml:space="preserve"> sunt </w:t>
      </w:r>
      <w:proofErr w:type="spellStart"/>
      <w:r w:rsidR="00A6186D" w:rsidRPr="006F61C3">
        <w:rPr>
          <w:sz w:val="24"/>
          <w:szCs w:val="24"/>
        </w:rPr>
        <w:t>alta</w:t>
      </w:r>
      <w:proofErr w:type="spellEnd"/>
      <w:r w:rsidR="00A6186D" w:rsidRPr="006F61C3">
        <w:rPr>
          <w:sz w:val="24"/>
          <w:szCs w:val="24"/>
        </w:rPr>
        <w:t xml:space="preserve"> supra </w:t>
      </w:r>
      <w:proofErr w:type="spellStart"/>
      <w:r w:rsidR="00A6186D" w:rsidRPr="006F61C3">
        <w:rPr>
          <w:sz w:val="24"/>
          <w:szCs w:val="24"/>
        </w:rPr>
        <w:t>modum</w:t>
      </w:r>
      <w:proofErr w:type="spellEnd"/>
      <w:r w:rsidR="00A6186D" w:rsidRPr="006F61C3">
        <w:rPr>
          <w:sz w:val="24"/>
          <w:szCs w:val="24"/>
        </w:rPr>
        <w:t xml:space="preserve"> et </w:t>
      </w:r>
      <w:proofErr w:type="spellStart"/>
      <w:r w:rsidR="00A6186D" w:rsidRPr="006F61C3">
        <w:rPr>
          <w:sz w:val="24"/>
          <w:szCs w:val="24"/>
        </w:rPr>
        <w:t>palatim</w:t>
      </w:r>
      <w:proofErr w:type="spellEnd"/>
      <w:r w:rsidR="00A6186D" w:rsidRPr="006F61C3">
        <w:rPr>
          <w:sz w:val="24"/>
          <w:szCs w:val="24"/>
        </w:rPr>
        <w:t xml:space="preserve"> descendant </w:t>
      </w:r>
      <w:proofErr w:type="spellStart"/>
      <w:r w:rsidR="00A6186D" w:rsidRPr="006F61C3">
        <w:rPr>
          <w:sz w:val="24"/>
          <w:szCs w:val="24"/>
        </w:rPr>
        <w:t>usque</w:t>
      </w:r>
      <w:proofErr w:type="spellEnd"/>
      <w:r w:rsidR="00A6186D" w:rsidRPr="006F61C3">
        <w:rPr>
          <w:sz w:val="24"/>
          <w:szCs w:val="24"/>
        </w:rPr>
        <w:t xml:space="preserve"> </w:t>
      </w:r>
      <w:proofErr w:type="spellStart"/>
      <w:r w:rsidR="00A6186D" w:rsidRPr="006F61C3">
        <w:rPr>
          <w:sz w:val="24"/>
          <w:szCs w:val="24"/>
        </w:rPr>
        <w:t>ad</w:t>
      </w:r>
      <w:proofErr w:type="spellEnd"/>
      <w:r w:rsidR="00A6186D" w:rsidRPr="006F61C3">
        <w:rPr>
          <w:sz w:val="24"/>
          <w:szCs w:val="24"/>
        </w:rPr>
        <w:t xml:space="preserve"> </w:t>
      </w:r>
      <w:proofErr w:type="spellStart"/>
      <w:r w:rsidR="00A6186D" w:rsidRPr="006F61C3">
        <w:rPr>
          <w:sz w:val="24"/>
          <w:szCs w:val="24"/>
        </w:rPr>
        <w:t>montem</w:t>
      </w:r>
      <w:proofErr w:type="spellEnd"/>
      <w:r w:rsidR="00A6186D" w:rsidRPr="006F61C3">
        <w:rPr>
          <w:sz w:val="24"/>
          <w:szCs w:val="24"/>
        </w:rPr>
        <w:t xml:space="preserve"> </w:t>
      </w:r>
      <w:proofErr w:type="spellStart"/>
      <w:r w:rsidR="00A6186D" w:rsidRPr="006F61C3">
        <w:rPr>
          <w:sz w:val="24"/>
          <w:szCs w:val="24"/>
        </w:rPr>
        <w:t>oliveti</w:t>
      </w:r>
      <w:proofErr w:type="spellEnd"/>
      <w:r w:rsidR="00AA28C6">
        <w:rPr>
          <w:sz w:val="24"/>
          <w:szCs w:val="24"/>
        </w:rPr>
        <w:t>.</w:t>
      </w:r>
      <w:r w:rsidR="00A6186D" w:rsidRPr="006F61C3">
        <w:rPr>
          <w:sz w:val="24"/>
          <w:szCs w:val="24"/>
        </w:rPr>
        <w:t xml:space="preserve"> </w:t>
      </w:r>
    </w:p>
    <w:p w14:paraId="5B600740" w14:textId="77777777" w:rsidR="005F7CED" w:rsidRDefault="00A6186D" w:rsidP="00490621">
      <w:pPr>
        <w:rPr>
          <w:sz w:val="24"/>
          <w:szCs w:val="24"/>
        </w:rPr>
      </w:pPr>
      <w:proofErr w:type="spellStart"/>
      <w:r w:rsidRPr="006F61C3">
        <w:rPr>
          <w:sz w:val="24"/>
          <w:szCs w:val="24"/>
        </w:rPr>
        <w:t>diligentius</w:t>
      </w:r>
      <w:proofErr w:type="spellEnd"/>
      <w:r w:rsidRPr="006F61C3">
        <w:rPr>
          <w:sz w:val="24"/>
          <w:szCs w:val="24"/>
        </w:rPr>
        <w:t xml:space="preserve"> </w:t>
      </w:r>
      <w:proofErr w:type="spellStart"/>
      <w:r w:rsidRPr="006F61C3">
        <w:rPr>
          <w:sz w:val="24"/>
          <w:szCs w:val="24"/>
        </w:rPr>
        <w:t>considerabam</w:t>
      </w:r>
      <w:proofErr w:type="spellEnd"/>
      <w:r w:rsidRPr="006F61C3">
        <w:rPr>
          <w:sz w:val="24"/>
          <w:szCs w:val="24"/>
        </w:rPr>
        <w:t xml:space="preserve"> </w:t>
      </w:r>
      <w:proofErr w:type="spellStart"/>
      <w:r w:rsidRPr="006F61C3">
        <w:rPr>
          <w:sz w:val="24"/>
          <w:szCs w:val="24"/>
        </w:rPr>
        <w:t>omnes</w:t>
      </w:r>
      <w:proofErr w:type="spellEnd"/>
      <w:r w:rsidRPr="006F61C3">
        <w:rPr>
          <w:sz w:val="24"/>
          <w:szCs w:val="24"/>
        </w:rPr>
        <w:t xml:space="preserve"> </w:t>
      </w:r>
      <w:proofErr w:type="spellStart"/>
      <w:r w:rsidRPr="006F61C3">
        <w:rPr>
          <w:sz w:val="24"/>
          <w:szCs w:val="24"/>
        </w:rPr>
        <w:t>montes</w:t>
      </w:r>
      <w:proofErr w:type="spellEnd"/>
      <w:r w:rsidRPr="006F61C3">
        <w:rPr>
          <w:sz w:val="24"/>
          <w:szCs w:val="24"/>
        </w:rPr>
        <w:t xml:space="preserve"> </w:t>
      </w:r>
      <w:proofErr w:type="spellStart"/>
      <w:r w:rsidRPr="006F61C3">
        <w:rPr>
          <w:sz w:val="24"/>
          <w:szCs w:val="24"/>
        </w:rPr>
        <w:t>paulatim</w:t>
      </w:r>
      <w:proofErr w:type="spellEnd"/>
      <w:r w:rsidRPr="006F61C3">
        <w:rPr>
          <w:sz w:val="24"/>
          <w:szCs w:val="24"/>
        </w:rPr>
        <w:t xml:space="preserve"> </w:t>
      </w:r>
      <w:proofErr w:type="spellStart"/>
      <w:r w:rsidRPr="006F61C3">
        <w:rPr>
          <w:sz w:val="24"/>
          <w:szCs w:val="24"/>
        </w:rPr>
        <w:t>descendere</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in </w:t>
      </w:r>
      <w:proofErr w:type="spellStart"/>
      <w:r w:rsidRPr="006F61C3">
        <w:rPr>
          <w:sz w:val="24"/>
          <w:szCs w:val="24"/>
        </w:rPr>
        <w:t>iericho</w:t>
      </w:r>
      <w:proofErr w:type="spellEnd"/>
      <w:r w:rsidRPr="006F61C3">
        <w:rPr>
          <w:sz w:val="24"/>
          <w:szCs w:val="24"/>
        </w:rPr>
        <w:t xml:space="preserve"> et </w:t>
      </w:r>
      <w:proofErr w:type="spellStart"/>
      <w:r w:rsidRPr="006F61C3">
        <w:rPr>
          <w:sz w:val="24"/>
          <w:szCs w:val="24"/>
        </w:rPr>
        <w:t>iordanem</w:t>
      </w:r>
      <w:proofErr w:type="spellEnd"/>
      <w:r w:rsidR="00AA28C6">
        <w:rPr>
          <w:sz w:val="24"/>
          <w:szCs w:val="24"/>
        </w:rPr>
        <w:t xml:space="preserve">. </w:t>
      </w:r>
      <w:r w:rsidRPr="006F61C3">
        <w:rPr>
          <w:sz w:val="24"/>
          <w:szCs w:val="24"/>
        </w:rPr>
        <w:t xml:space="preserve"> </w:t>
      </w:r>
      <w:proofErr w:type="spellStart"/>
      <w:r w:rsidRPr="006F61C3">
        <w:rPr>
          <w:sz w:val="24"/>
          <w:szCs w:val="24"/>
        </w:rPr>
        <w:t>accon</w:t>
      </w:r>
      <w:proofErr w:type="spellEnd"/>
      <w:r w:rsidR="00AA28C6">
        <w:rPr>
          <w:rStyle w:val="FootnoteReference"/>
          <w:sz w:val="24"/>
          <w:szCs w:val="24"/>
        </w:rPr>
        <w:footnoteReference w:id="62"/>
      </w:r>
      <w:r w:rsidRPr="006F61C3">
        <w:rPr>
          <w:sz w:val="24"/>
          <w:szCs w:val="24"/>
        </w:rPr>
        <w:t xml:space="preserve"> mons </w:t>
      </w:r>
      <w:proofErr w:type="spellStart"/>
      <w:r w:rsidRPr="006F61C3">
        <w:rPr>
          <w:sz w:val="24"/>
          <w:szCs w:val="24"/>
        </w:rPr>
        <w:t>sylo</w:t>
      </w:r>
      <w:proofErr w:type="spellEnd"/>
      <w:r w:rsidRPr="006F61C3">
        <w:rPr>
          <w:sz w:val="24"/>
          <w:szCs w:val="24"/>
        </w:rPr>
        <w:t xml:space="preserve"> qui </w:t>
      </w:r>
      <w:proofErr w:type="spellStart"/>
      <w:r w:rsidRPr="006F61C3">
        <w:rPr>
          <w:sz w:val="24"/>
          <w:szCs w:val="24"/>
        </w:rPr>
        <w:t>distat</w:t>
      </w:r>
      <w:proofErr w:type="spellEnd"/>
      <w:r w:rsidRPr="006F61C3">
        <w:rPr>
          <w:sz w:val="24"/>
          <w:szCs w:val="24"/>
        </w:rPr>
        <w:t xml:space="preserve"> a **** </w:t>
      </w:r>
      <w:proofErr w:type="spellStart"/>
      <w:r w:rsidRPr="006F61C3">
        <w:rPr>
          <w:sz w:val="24"/>
          <w:szCs w:val="24"/>
        </w:rPr>
        <w:t>iherusalem</w:t>
      </w:r>
      <w:proofErr w:type="spellEnd"/>
      <w:r w:rsidRPr="006F61C3">
        <w:rPr>
          <w:sz w:val="24"/>
          <w:szCs w:val="24"/>
        </w:rPr>
        <w:t xml:space="preserve"> et </w:t>
      </w:r>
      <w:proofErr w:type="spellStart"/>
      <w:r w:rsidRPr="006F61C3">
        <w:rPr>
          <w:sz w:val="24"/>
          <w:szCs w:val="24"/>
        </w:rPr>
        <w:t>locis</w:t>
      </w:r>
      <w:proofErr w:type="spellEnd"/>
      <w:r w:rsidRPr="006F61C3">
        <w:rPr>
          <w:sz w:val="24"/>
          <w:szCs w:val="24"/>
        </w:rPr>
        <w:t xml:space="preserve"> et </w:t>
      </w:r>
      <w:proofErr w:type="spellStart"/>
      <w:r w:rsidRPr="006F61C3">
        <w:rPr>
          <w:sz w:val="24"/>
          <w:szCs w:val="24"/>
        </w:rPr>
        <w:t>montibus</w:t>
      </w:r>
      <w:proofErr w:type="spellEnd"/>
      <w:r w:rsidRPr="006F61C3">
        <w:rPr>
          <w:sz w:val="24"/>
          <w:szCs w:val="24"/>
        </w:rPr>
        <w:t xml:space="preserve"> omnibus </w:t>
      </w:r>
      <w:proofErr w:type="spellStart"/>
      <w:r w:rsidRPr="006F61C3">
        <w:rPr>
          <w:sz w:val="24"/>
          <w:szCs w:val="24"/>
        </w:rPr>
        <w:t>terre</w:t>
      </w:r>
      <w:proofErr w:type="spellEnd"/>
      <w:r w:rsidRPr="006F61C3">
        <w:rPr>
          <w:sz w:val="24"/>
          <w:szCs w:val="24"/>
        </w:rPr>
        <w:t xml:space="preserve"> </w:t>
      </w:r>
      <w:proofErr w:type="spellStart"/>
      <w:r w:rsidRPr="006F61C3">
        <w:rPr>
          <w:sz w:val="24"/>
          <w:szCs w:val="24"/>
        </w:rPr>
        <w:t>sancte</w:t>
      </w:r>
      <w:proofErr w:type="spellEnd"/>
      <w:r w:rsidR="00AA28C6">
        <w:rPr>
          <w:sz w:val="24"/>
          <w:szCs w:val="24"/>
        </w:rPr>
        <w:t>.</w:t>
      </w:r>
      <w:r w:rsidRPr="006F61C3">
        <w:rPr>
          <w:sz w:val="24"/>
          <w:szCs w:val="24"/>
        </w:rPr>
        <w:t xml:space="preserve"> De </w:t>
      </w:r>
      <w:proofErr w:type="spellStart"/>
      <w:r w:rsidRPr="006F61C3">
        <w:rPr>
          <w:sz w:val="24"/>
          <w:szCs w:val="24"/>
        </w:rPr>
        <w:t>iherusalem</w:t>
      </w:r>
      <w:proofErr w:type="spellEnd"/>
      <w:r w:rsidRPr="006F61C3">
        <w:rPr>
          <w:sz w:val="24"/>
          <w:szCs w:val="24"/>
        </w:rPr>
        <w:t xml:space="preserve"> ad iii leucas vel plus contra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emaus</w:t>
      </w:r>
      <w:proofErr w:type="spellEnd"/>
      <w:r w:rsidRPr="006F61C3">
        <w:rPr>
          <w:sz w:val="24"/>
          <w:szCs w:val="24"/>
        </w:rPr>
        <w:t xml:space="preserve"> ubi dominus </w:t>
      </w:r>
      <w:proofErr w:type="spellStart"/>
      <w:r w:rsidRPr="006F61C3">
        <w:rPr>
          <w:sz w:val="24"/>
          <w:szCs w:val="24"/>
        </w:rPr>
        <w:t>agnitus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w:t>
      </w:r>
      <w:proofErr w:type="spellStart"/>
      <w:r w:rsidRPr="006F61C3">
        <w:rPr>
          <w:sz w:val="24"/>
          <w:szCs w:val="24"/>
        </w:rPr>
        <w:lastRenderedPageBreak/>
        <w:t>fractione</w:t>
      </w:r>
      <w:proofErr w:type="spellEnd"/>
      <w:r w:rsidRPr="006F61C3">
        <w:rPr>
          <w:sz w:val="24"/>
          <w:szCs w:val="24"/>
        </w:rPr>
        <w:t xml:space="preserve"> </w:t>
      </w:r>
      <w:proofErr w:type="spellStart"/>
      <w:r w:rsidRPr="006F61C3">
        <w:rPr>
          <w:sz w:val="24"/>
          <w:szCs w:val="24"/>
        </w:rPr>
        <w:t>panis</w:t>
      </w:r>
      <w:proofErr w:type="spellEnd"/>
      <w:r w:rsidR="00541EBE">
        <w:rPr>
          <w:sz w:val="24"/>
          <w:szCs w:val="24"/>
        </w:rPr>
        <w:t>.</w:t>
      </w:r>
      <w:r w:rsidRPr="006F61C3">
        <w:rPr>
          <w:sz w:val="24"/>
          <w:szCs w:val="24"/>
        </w:rPr>
        <w:t xml:space="preserve"> De </w:t>
      </w:r>
      <w:proofErr w:type="spellStart"/>
      <w:r w:rsidRPr="006F61C3">
        <w:rPr>
          <w:sz w:val="24"/>
          <w:szCs w:val="24"/>
        </w:rPr>
        <w:t>Ierusalem</w:t>
      </w:r>
      <w:proofErr w:type="spellEnd"/>
      <w:r w:rsidRPr="006F61C3">
        <w:rPr>
          <w:sz w:val="24"/>
          <w:szCs w:val="24"/>
        </w:rPr>
        <w:t xml:space="preserve"> ad v leucas sub monte </w:t>
      </w:r>
      <w:proofErr w:type="spellStart"/>
      <w:r w:rsidRPr="006F61C3">
        <w:rPr>
          <w:sz w:val="24"/>
          <w:szCs w:val="24"/>
        </w:rPr>
        <w:t>sylo</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bethoron</w:t>
      </w:r>
      <w:proofErr w:type="spellEnd"/>
      <w:r w:rsidRPr="006F61C3">
        <w:rPr>
          <w:sz w:val="24"/>
          <w:szCs w:val="24"/>
        </w:rPr>
        <w:t xml:space="preserve"> inferior et </w:t>
      </w:r>
      <w:proofErr w:type="spellStart"/>
      <w:r w:rsidRPr="006F61C3">
        <w:rPr>
          <w:sz w:val="24"/>
          <w:szCs w:val="24"/>
        </w:rPr>
        <w:t>iuxta</w:t>
      </w:r>
      <w:proofErr w:type="spellEnd"/>
      <w:r w:rsidRPr="006F61C3">
        <w:rPr>
          <w:sz w:val="24"/>
          <w:szCs w:val="24"/>
        </w:rPr>
        <w:t xml:space="preserve"> ad 1 </w:t>
      </w:r>
      <w:proofErr w:type="spellStart"/>
      <w:r w:rsidRPr="006F61C3">
        <w:rPr>
          <w:sz w:val="24"/>
          <w:szCs w:val="24"/>
        </w:rPr>
        <w:t>leucam</w:t>
      </w:r>
      <w:proofErr w:type="spellEnd"/>
      <w:r w:rsidRPr="006F61C3">
        <w:rPr>
          <w:sz w:val="24"/>
          <w:szCs w:val="24"/>
        </w:rPr>
        <w:t xml:space="preserve"> </w:t>
      </w:r>
      <w:proofErr w:type="spellStart"/>
      <w:r w:rsidRPr="006F61C3">
        <w:rPr>
          <w:sz w:val="24"/>
          <w:szCs w:val="24"/>
        </w:rPr>
        <w:t>gabaon</w:t>
      </w:r>
      <w:proofErr w:type="spellEnd"/>
      <w:r w:rsidRPr="006F61C3">
        <w:rPr>
          <w:sz w:val="24"/>
          <w:szCs w:val="24"/>
        </w:rPr>
        <w:t xml:space="preserve"> ubi </w:t>
      </w:r>
      <w:proofErr w:type="spellStart"/>
      <w:r w:rsidRPr="006F61C3">
        <w:rPr>
          <w:sz w:val="24"/>
          <w:szCs w:val="24"/>
        </w:rPr>
        <w:t>pugnavit</w:t>
      </w:r>
      <w:proofErr w:type="spellEnd"/>
      <w:r w:rsidRPr="006F61C3">
        <w:rPr>
          <w:sz w:val="24"/>
          <w:szCs w:val="24"/>
        </w:rPr>
        <w:t xml:space="preserve"> </w:t>
      </w:r>
      <w:proofErr w:type="spellStart"/>
      <w:r w:rsidRPr="006F61C3">
        <w:rPr>
          <w:sz w:val="24"/>
          <w:szCs w:val="24"/>
        </w:rPr>
        <w:t>Iosue</w:t>
      </w:r>
      <w:proofErr w:type="spellEnd"/>
      <w:r w:rsidRPr="006F61C3">
        <w:rPr>
          <w:sz w:val="24"/>
          <w:szCs w:val="24"/>
        </w:rPr>
        <w:t xml:space="preserve"> cum v </w:t>
      </w:r>
      <w:proofErr w:type="spellStart"/>
      <w:r w:rsidRPr="006F61C3">
        <w:rPr>
          <w:sz w:val="24"/>
          <w:szCs w:val="24"/>
        </w:rPr>
        <w:t>regibus</w:t>
      </w:r>
      <w:proofErr w:type="spellEnd"/>
      <w:r w:rsidR="00541EBE">
        <w:rPr>
          <w:sz w:val="24"/>
          <w:szCs w:val="24"/>
        </w:rPr>
        <w:t>.</w:t>
      </w:r>
      <w:r w:rsidRPr="006F61C3">
        <w:rPr>
          <w:sz w:val="24"/>
          <w:szCs w:val="24"/>
        </w:rPr>
        <w:t xml:space="preserve"> De </w:t>
      </w:r>
      <w:proofErr w:type="spellStart"/>
      <w:r w:rsidRPr="006F61C3">
        <w:rPr>
          <w:sz w:val="24"/>
          <w:szCs w:val="24"/>
        </w:rPr>
        <w:t>gabaon</w:t>
      </w:r>
      <w:proofErr w:type="spellEnd"/>
      <w:r w:rsidRPr="006F61C3">
        <w:rPr>
          <w:sz w:val="24"/>
          <w:szCs w:val="24"/>
        </w:rPr>
        <w:t xml:space="preserve"> ad </w:t>
      </w:r>
      <w:proofErr w:type="spellStart"/>
      <w:r w:rsidRPr="006F61C3">
        <w:rPr>
          <w:sz w:val="24"/>
          <w:szCs w:val="24"/>
        </w:rPr>
        <w:t>i</w:t>
      </w:r>
      <w:proofErr w:type="spellEnd"/>
      <w:r w:rsidRPr="006F61C3">
        <w:rPr>
          <w:sz w:val="24"/>
          <w:szCs w:val="24"/>
        </w:rPr>
        <w:t xml:space="preserve"> </w:t>
      </w:r>
      <w:proofErr w:type="spellStart"/>
      <w:r w:rsidRPr="006F61C3">
        <w:rPr>
          <w:sz w:val="24"/>
          <w:szCs w:val="24"/>
        </w:rPr>
        <w:t>leucam</w:t>
      </w:r>
      <w:proofErr w:type="spellEnd"/>
      <w:r w:rsidRPr="006F61C3">
        <w:rPr>
          <w:sz w:val="24"/>
          <w:szCs w:val="24"/>
        </w:rPr>
        <w:t xml:space="preserve"> contra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lachis</w:t>
      </w:r>
      <w:proofErr w:type="spellEnd"/>
      <w:r w:rsidR="00541EBE">
        <w:rPr>
          <w:sz w:val="24"/>
          <w:szCs w:val="24"/>
        </w:rPr>
        <w:t xml:space="preserve">. </w:t>
      </w:r>
      <w:proofErr w:type="spellStart"/>
      <w:r w:rsidRPr="006F61C3">
        <w:rPr>
          <w:sz w:val="24"/>
          <w:szCs w:val="24"/>
        </w:rPr>
        <w:t>Inde</w:t>
      </w:r>
      <w:proofErr w:type="spellEnd"/>
      <w:r w:rsidRPr="006F61C3">
        <w:rPr>
          <w:sz w:val="24"/>
          <w:szCs w:val="24"/>
        </w:rPr>
        <w:t xml:space="preserve"> ad ii inter </w:t>
      </w:r>
      <w:proofErr w:type="spellStart"/>
      <w:r w:rsidRPr="006F61C3">
        <w:rPr>
          <w:sz w:val="24"/>
          <w:szCs w:val="24"/>
        </w:rPr>
        <w:t>occidentem</w:t>
      </w:r>
      <w:proofErr w:type="spellEnd"/>
      <w:r w:rsidRPr="006F61C3">
        <w:rPr>
          <w:sz w:val="24"/>
          <w:szCs w:val="24"/>
        </w:rPr>
        <w:t xml:space="preserve"> et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cariathiarim</w:t>
      </w:r>
      <w:proofErr w:type="spellEnd"/>
      <w:r w:rsidRPr="006F61C3">
        <w:rPr>
          <w:sz w:val="24"/>
          <w:szCs w:val="24"/>
        </w:rPr>
        <w:t xml:space="preserve"> que </w:t>
      </w:r>
      <w:proofErr w:type="spellStart"/>
      <w:r w:rsidRPr="006F61C3">
        <w:rPr>
          <w:sz w:val="24"/>
          <w:szCs w:val="24"/>
        </w:rPr>
        <w:t>fuerunt</w:t>
      </w:r>
      <w:proofErr w:type="spellEnd"/>
      <w:r w:rsidRPr="006F61C3">
        <w:rPr>
          <w:sz w:val="24"/>
          <w:szCs w:val="24"/>
        </w:rPr>
        <w:t xml:space="preserve"> </w:t>
      </w:r>
      <w:proofErr w:type="spellStart"/>
      <w:r w:rsidRPr="006F61C3">
        <w:rPr>
          <w:sz w:val="24"/>
          <w:szCs w:val="24"/>
        </w:rPr>
        <w:t>ambe</w:t>
      </w:r>
      <w:proofErr w:type="spellEnd"/>
      <w:r w:rsidRPr="006F61C3">
        <w:rPr>
          <w:sz w:val="24"/>
          <w:szCs w:val="24"/>
        </w:rPr>
        <w:t xml:space="preserve"> </w:t>
      </w:r>
      <w:proofErr w:type="spellStart"/>
      <w:r w:rsidRPr="006F61C3">
        <w:rPr>
          <w:sz w:val="24"/>
          <w:szCs w:val="24"/>
        </w:rPr>
        <w:t>urbes</w:t>
      </w:r>
      <w:proofErr w:type="spellEnd"/>
      <w:r w:rsidRPr="006F61C3">
        <w:rPr>
          <w:sz w:val="24"/>
          <w:szCs w:val="24"/>
        </w:rPr>
        <w:t xml:space="preserve"> </w:t>
      </w:r>
      <w:proofErr w:type="spellStart"/>
      <w:r w:rsidRPr="006F61C3">
        <w:rPr>
          <w:sz w:val="24"/>
          <w:szCs w:val="24"/>
        </w:rPr>
        <w:t>gabaonitarum</w:t>
      </w:r>
      <w:proofErr w:type="spellEnd"/>
      <w:r w:rsidR="00541EBE">
        <w:rPr>
          <w:sz w:val="24"/>
          <w:szCs w:val="24"/>
        </w:rPr>
        <w:t xml:space="preserve">. De </w:t>
      </w:r>
      <w:proofErr w:type="spellStart"/>
      <w:r w:rsidR="00541EBE">
        <w:rPr>
          <w:sz w:val="24"/>
          <w:szCs w:val="24"/>
        </w:rPr>
        <w:t>cariathi</w:t>
      </w:r>
      <w:r w:rsidRPr="006F61C3">
        <w:rPr>
          <w:sz w:val="24"/>
          <w:szCs w:val="24"/>
        </w:rPr>
        <w:t>arim</w:t>
      </w:r>
      <w:proofErr w:type="spellEnd"/>
      <w:r w:rsidRPr="006F61C3">
        <w:rPr>
          <w:sz w:val="24"/>
          <w:szCs w:val="24"/>
        </w:rPr>
        <w:t xml:space="preserve"> ad ii leucas et </w:t>
      </w:r>
      <w:proofErr w:type="spellStart"/>
      <w:r w:rsidRPr="006F61C3">
        <w:rPr>
          <w:sz w:val="24"/>
          <w:szCs w:val="24"/>
        </w:rPr>
        <w:t>dimidiam</w:t>
      </w:r>
      <w:proofErr w:type="spellEnd"/>
      <w:r w:rsidRPr="006F61C3">
        <w:rPr>
          <w:sz w:val="24"/>
          <w:szCs w:val="24"/>
        </w:rPr>
        <w:t xml:space="preserve"> </w:t>
      </w:r>
      <w:proofErr w:type="spellStart"/>
      <w:r w:rsidRPr="006F61C3">
        <w:rPr>
          <w:sz w:val="24"/>
          <w:szCs w:val="24"/>
        </w:rPr>
        <w:t>bethsames</w:t>
      </w:r>
      <w:proofErr w:type="spellEnd"/>
      <w:r w:rsidRPr="006F61C3">
        <w:rPr>
          <w:sz w:val="24"/>
          <w:szCs w:val="24"/>
        </w:rPr>
        <w:t xml:space="preserve"> </w:t>
      </w:r>
      <w:proofErr w:type="spellStart"/>
      <w:r w:rsidRPr="006F61C3">
        <w:rPr>
          <w:sz w:val="24"/>
          <w:szCs w:val="24"/>
        </w:rPr>
        <w:t>opidum</w:t>
      </w:r>
      <w:proofErr w:type="spellEnd"/>
      <w:r w:rsidRPr="006F61C3">
        <w:rPr>
          <w:sz w:val="24"/>
          <w:szCs w:val="24"/>
        </w:rPr>
        <w:t xml:space="preserve"> ubi </w:t>
      </w:r>
      <w:proofErr w:type="spellStart"/>
      <w:r w:rsidRPr="006F61C3">
        <w:rPr>
          <w:sz w:val="24"/>
          <w:szCs w:val="24"/>
        </w:rPr>
        <w:t>reducta</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archa</w:t>
      </w:r>
      <w:proofErr w:type="spellEnd"/>
      <w:r w:rsidRPr="006F61C3">
        <w:rPr>
          <w:sz w:val="24"/>
          <w:szCs w:val="24"/>
        </w:rPr>
        <w:t xml:space="preserve"> de </w:t>
      </w:r>
      <w:proofErr w:type="spellStart"/>
      <w:r w:rsidRPr="006F61C3">
        <w:rPr>
          <w:sz w:val="24"/>
          <w:szCs w:val="24"/>
        </w:rPr>
        <w:t>ackaron</w:t>
      </w:r>
      <w:proofErr w:type="spellEnd"/>
      <w:r w:rsidRPr="006F61C3">
        <w:rPr>
          <w:sz w:val="24"/>
          <w:szCs w:val="24"/>
        </w:rPr>
        <w:t xml:space="preserve"> que </w:t>
      </w:r>
      <w:proofErr w:type="spellStart"/>
      <w:r w:rsidRPr="006F61C3">
        <w:rPr>
          <w:sz w:val="24"/>
          <w:szCs w:val="24"/>
        </w:rPr>
        <w:t>distat</w:t>
      </w:r>
      <w:proofErr w:type="spellEnd"/>
      <w:r w:rsidRPr="006F61C3">
        <w:rPr>
          <w:sz w:val="24"/>
          <w:szCs w:val="24"/>
        </w:rPr>
        <w:t xml:space="preserve"> ab </w:t>
      </w:r>
      <w:proofErr w:type="spellStart"/>
      <w:r w:rsidRPr="006F61C3">
        <w:rPr>
          <w:sz w:val="24"/>
          <w:szCs w:val="24"/>
        </w:rPr>
        <w:t>illa</w:t>
      </w:r>
      <w:proofErr w:type="spellEnd"/>
      <w:r w:rsidRPr="006F61C3">
        <w:rPr>
          <w:sz w:val="24"/>
          <w:szCs w:val="24"/>
        </w:rPr>
        <w:t xml:space="preserve"> per iii leucas contra </w:t>
      </w:r>
      <w:proofErr w:type="spellStart"/>
      <w:r w:rsidRPr="006F61C3">
        <w:rPr>
          <w:sz w:val="24"/>
          <w:szCs w:val="24"/>
        </w:rPr>
        <w:t>occidentem</w:t>
      </w:r>
      <w:proofErr w:type="spellEnd"/>
      <w:r w:rsidR="00541EBE">
        <w:rPr>
          <w:sz w:val="24"/>
          <w:szCs w:val="24"/>
        </w:rPr>
        <w:t>.</w:t>
      </w:r>
      <w:r w:rsidRPr="006F61C3">
        <w:rPr>
          <w:sz w:val="24"/>
          <w:szCs w:val="24"/>
        </w:rPr>
        <w:t xml:space="preserve"> De </w:t>
      </w:r>
      <w:proofErr w:type="spellStart"/>
      <w:r w:rsidRPr="006F61C3">
        <w:rPr>
          <w:sz w:val="24"/>
          <w:szCs w:val="24"/>
        </w:rPr>
        <w:t>iherusalem</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Ramata</w:t>
      </w:r>
      <w:proofErr w:type="spellEnd"/>
      <w:r w:rsidRPr="006F61C3">
        <w:rPr>
          <w:sz w:val="24"/>
          <w:szCs w:val="24"/>
        </w:rPr>
        <w:t xml:space="preserve"> ubi </w:t>
      </w:r>
      <w:proofErr w:type="spellStart"/>
      <w:r w:rsidRPr="006F61C3">
        <w:rPr>
          <w:sz w:val="24"/>
          <w:szCs w:val="24"/>
        </w:rPr>
        <w:t>natus</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samuel</w:t>
      </w:r>
      <w:proofErr w:type="spellEnd"/>
      <w:r w:rsidRPr="006F61C3">
        <w:rPr>
          <w:sz w:val="24"/>
          <w:szCs w:val="24"/>
        </w:rPr>
        <w:t xml:space="preserve"> que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armathia</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unde</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ioseph</w:t>
      </w:r>
      <w:proofErr w:type="spellEnd"/>
      <w:r w:rsidRPr="006F61C3">
        <w:rPr>
          <w:sz w:val="24"/>
          <w:szCs w:val="24"/>
        </w:rPr>
        <w:t xml:space="preserve"> nobilis </w:t>
      </w:r>
      <w:proofErr w:type="spellStart"/>
      <w:r w:rsidRPr="006F61C3">
        <w:rPr>
          <w:sz w:val="24"/>
          <w:szCs w:val="24"/>
        </w:rPr>
        <w:t>decurio</w:t>
      </w:r>
      <w:proofErr w:type="spellEnd"/>
      <w:r w:rsidRPr="006F61C3">
        <w:rPr>
          <w:sz w:val="24"/>
          <w:szCs w:val="24"/>
        </w:rPr>
        <w:t xml:space="preserve"> sunt 10 </w:t>
      </w:r>
      <w:proofErr w:type="spellStart"/>
      <w:r w:rsidRPr="006F61C3">
        <w:rPr>
          <w:sz w:val="24"/>
          <w:szCs w:val="24"/>
        </w:rPr>
        <w:t>leuce</w:t>
      </w:r>
      <w:proofErr w:type="spellEnd"/>
      <w:r w:rsidR="00541EBE">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iii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ioppe</w:t>
      </w:r>
      <w:proofErr w:type="spellEnd"/>
      <w:r w:rsidRPr="006F61C3">
        <w:rPr>
          <w:sz w:val="24"/>
          <w:szCs w:val="24"/>
        </w:rPr>
        <w:t xml:space="preserve"> </w:t>
      </w:r>
      <w:proofErr w:type="spellStart"/>
      <w:r w:rsidRPr="006F61C3">
        <w:rPr>
          <w:sz w:val="24"/>
          <w:szCs w:val="24"/>
        </w:rPr>
        <w:t>unde</w:t>
      </w:r>
      <w:proofErr w:type="spellEnd"/>
      <w:r w:rsidRPr="006F61C3">
        <w:rPr>
          <w:sz w:val="24"/>
          <w:szCs w:val="24"/>
        </w:rPr>
        <w:t xml:space="preserve"> </w:t>
      </w:r>
      <w:proofErr w:type="spellStart"/>
      <w:r w:rsidRPr="006F61C3">
        <w:rPr>
          <w:sz w:val="24"/>
          <w:szCs w:val="24"/>
        </w:rPr>
        <w:t>ionas</w:t>
      </w:r>
      <w:proofErr w:type="spellEnd"/>
      <w:r w:rsidRPr="006F61C3">
        <w:rPr>
          <w:sz w:val="24"/>
          <w:szCs w:val="24"/>
        </w:rPr>
        <w:t xml:space="preserve"> fugit in </w:t>
      </w:r>
      <w:proofErr w:type="spellStart"/>
      <w:r w:rsidRPr="006F61C3">
        <w:rPr>
          <w:sz w:val="24"/>
          <w:szCs w:val="24"/>
        </w:rPr>
        <w:t>tharsis</w:t>
      </w:r>
      <w:proofErr w:type="spellEnd"/>
      <w:r w:rsidR="00541EBE">
        <w:rPr>
          <w:sz w:val="24"/>
          <w:szCs w:val="24"/>
        </w:rPr>
        <w:t>.</w:t>
      </w:r>
      <w:r w:rsidRPr="006F61C3">
        <w:rPr>
          <w:sz w:val="24"/>
          <w:szCs w:val="24"/>
        </w:rPr>
        <w:t xml:space="preserve">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ostenduntur</w:t>
      </w:r>
      <w:proofErr w:type="spellEnd"/>
      <w:r w:rsidRPr="006F61C3">
        <w:rPr>
          <w:sz w:val="24"/>
          <w:szCs w:val="24"/>
        </w:rPr>
        <w:t xml:space="preserve"> </w:t>
      </w:r>
      <w:proofErr w:type="spellStart"/>
      <w:r w:rsidRPr="006F61C3">
        <w:rPr>
          <w:sz w:val="24"/>
          <w:szCs w:val="24"/>
        </w:rPr>
        <w:t>scopuli</w:t>
      </w:r>
      <w:proofErr w:type="spellEnd"/>
      <w:r w:rsidRPr="006F61C3">
        <w:rPr>
          <w:sz w:val="24"/>
          <w:szCs w:val="24"/>
        </w:rPr>
        <w:t xml:space="preserve"> ad quos </w:t>
      </w:r>
      <w:proofErr w:type="spellStart"/>
      <w:r w:rsidRPr="006F61C3">
        <w:rPr>
          <w:sz w:val="24"/>
          <w:szCs w:val="24"/>
        </w:rPr>
        <w:t>andromoda</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secundum </w:t>
      </w:r>
      <w:proofErr w:type="spellStart"/>
      <w:r w:rsidRPr="006F61C3">
        <w:rPr>
          <w:sz w:val="24"/>
          <w:szCs w:val="24"/>
        </w:rPr>
        <w:t>fabulas</w:t>
      </w:r>
      <w:proofErr w:type="spellEnd"/>
      <w:r w:rsidRPr="006F61C3">
        <w:rPr>
          <w:sz w:val="24"/>
          <w:szCs w:val="24"/>
        </w:rPr>
        <w:t xml:space="preserve"> </w:t>
      </w:r>
      <w:proofErr w:type="spellStart"/>
      <w:r w:rsidRPr="006F61C3">
        <w:rPr>
          <w:sz w:val="24"/>
          <w:szCs w:val="24"/>
        </w:rPr>
        <w:t>religata</w:t>
      </w:r>
      <w:proofErr w:type="spellEnd"/>
      <w:r w:rsidR="00541EBE">
        <w:rPr>
          <w:sz w:val="24"/>
          <w:szCs w:val="24"/>
        </w:rPr>
        <w:t>.</w:t>
      </w:r>
      <w:r w:rsidRPr="006F61C3">
        <w:rPr>
          <w:sz w:val="24"/>
          <w:szCs w:val="24"/>
        </w:rPr>
        <w:t xml:space="preserve"> De </w:t>
      </w:r>
      <w:proofErr w:type="spellStart"/>
      <w:r w:rsidRPr="006F61C3">
        <w:rPr>
          <w:sz w:val="24"/>
          <w:szCs w:val="24"/>
        </w:rPr>
        <w:t>ierusalem</w:t>
      </w:r>
      <w:proofErr w:type="spellEnd"/>
      <w:r w:rsidRPr="006F61C3">
        <w:rPr>
          <w:sz w:val="24"/>
          <w:szCs w:val="24"/>
        </w:rPr>
        <w:t xml:space="preserve"> ad ii leucas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bethlehem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in</w:t>
      </w:r>
      <w:r w:rsidR="00541EBE">
        <w:rPr>
          <w:sz w:val="24"/>
          <w:szCs w:val="24"/>
        </w:rPr>
        <w:t xml:space="preserve"> sinistra </w:t>
      </w:r>
      <w:proofErr w:type="spellStart"/>
      <w:r w:rsidR="00541EBE">
        <w:rPr>
          <w:sz w:val="24"/>
          <w:szCs w:val="24"/>
        </w:rPr>
        <w:t>parte</w:t>
      </w:r>
      <w:proofErr w:type="spellEnd"/>
      <w:r w:rsidR="00541EBE">
        <w:rPr>
          <w:sz w:val="24"/>
          <w:szCs w:val="24"/>
        </w:rPr>
        <w:t xml:space="preserve"> vie que </w:t>
      </w:r>
      <w:proofErr w:type="spellStart"/>
      <w:r w:rsidR="00541EBE">
        <w:rPr>
          <w:sz w:val="24"/>
          <w:szCs w:val="24"/>
        </w:rPr>
        <w:t>ducit</w:t>
      </w:r>
      <w:proofErr w:type="spellEnd"/>
      <w:r w:rsidR="00541EBE">
        <w:rPr>
          <w:sz w:val="24"/>
          <w:szCs w:val="24"/>
        </w:rPr>
        <w:t xml:space="preserve"> </w:t>
      </w:r>
      <w:proofErr w:type="spellStart"/>
      <w:r w:rsidR="00541EBE">
        <w:rPr>
          <w:sz w:val="24"/>
          <w:szCs w:val="24"/>
        </w:rPr>
        <w:t>e</w:t>
      </w:r>
      <w:r w:rsidRPr="006F61C3">
        <w:rPr>
          <w:sz w:val="24"/>
          <w:szCs w:val="24"/>
        </w:rPr>
        <w:t>bron</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iactum</w:t>
      </w:r>
      <w:proofErr w:type="spellEnd"/>
      <w:r w:rsidRPr="006F61C3">
        <w:rPr>
          <w:sz w:val="24"/>
          <w:szCs w:val="24"/>
        </w:rPr>
        <w:t xml:space="preserve"> arcus</w:t>
      </w:r>
      <w:r w:rsidR="00541EBE">
        <w:rPr>
          <w:sz w:val="24"/>
          <w:szCs w:val="24"/>
        </w:rPr>
        <w:t>.</w:t>
      </w:r>
      <w:r w:rsidRPr="006F61C3">
        <w:rPr>
          <w:sz w:val="24"/>
          <w:szCs w:val="24"/>
        </w:rPr>
        <w:t xml:space="preserve"> </w:t>
      </w:r>
      <w:r w:rsidR="00541EBE" w:rsidRPr="006F61C3">
        <w:rPr>
          <w:sz w:val="24"/>
          <w:szCs w:val="24"/>
        </w:rPr>
        <w:t>P</w:t>
      </w:r>
      <w:r w:rsidRPr="006F61C3">
        <w:rPr>
          <w:sz w:val="24"/>
          <w:szCs w:val="24"/>
        </w:rPr>
        <w:t>rimo</w:t>
      </w:r>
      <w:r w:rsidR="00541EBE">
        <w:rPr>
          <w:sz w:val="24"/>
          <w:szCs w:val="24"/>
        </w:rPr>
        <w:t xml:space="preserv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occurrit</w:t>
      </w:r>
      <w:proofErr w:type="spellEnd"/>
      <w:r w:rsidRPr="006F61C3">
        <w:rPr>
          <w:sz w:val="24"/>
          <w:szCs w:val="24"/>
        </w:rPr>
        <w:t xml:space="preserve"> </w:t>
      </w:r>
      <w:proofErr w:type="spellStart"/>
      <w:r w:rsidRPr="006F61C3">
        <w:rPr>
          <w:sz w:val="24"/>
          <w:szCs w:val="24"/>
        </w:rPr>
        <w:t>sepulcrum</w:t>
      </w:r>
      <w:proofErr w:type="spellEnd"/>
      <w:r w:rsidRPr="006F61C3">
        <w:rPr>
          <w:sz w:val="24"/>
          <w:szCs w:val="24"/>
        </w:rPr>
        <w:t xml:space="preserve"> </w:t>
      </w:r>
      <w:proofErr w:type="spellStart"/>
      <w:r w:rsidRPr="006F61C3">
        <w:rPr>
          <w:sz w:val="24"/>
          <w:szCs w:val="24"/>
        </w:rPr>
        <w:t>rachelis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dextram</w:t>
      </w:r>
      <w:proofErr w:type="spellEnd"/>
      <w:r w:rsidRPr="006F61C3">
        <w:rPr>
          <w:sz w:val="24"/>
          <w:szCs w:val="24"/>
        </w:rPr>
        <w:t xml:space="preserve"> </w:t>
      </w:r>
      <w:proofErr w:type="spellStart"/>
      <w:r w:rsidRPr="006F61C3">
        <w:rPr>
          <w:sz w:val="24"/>
          <w:szCs w:val="24"/>
        </w:rPr>
        <w:t>venientis</w:t>
      </w:r>
      <w:proofErr w:type="spellEnd"/>
      <w:r w:rsidRPr="006F61C3">
        <w:rPr>
          <w:sz w:val="24"/>
          <w:szCs w:val="24"/>
        </w:rPr>
        <w:t xml:space="preserve"> de </w:t>
      </w:r>
      <w:proofErr w:type="spellStart"/>
      <w:r w:rsidRPr="006F61C3">
        <w:rPr>
          <w:sz w:val="24"/>
          <w:szCs w:val="24"/>
        </w:rPr>
        <w:t>ierusalem</w:t>
      </w:r>
      <w:proofErr w:type="spellEnd"/>
      <w:r w:rsidRPr="006F61C3">
        <w:rPr>
          <w:sz w:val="24"/>
          <w:szCs w:val="24"/>
        </w:rPr>
        <w:t xml:space="preserve"> in </w:t>
      </w:r>
      <w:proofErr w:type="spellStart"/>
      <w:r w:rsidRPr="006F61C3">
        <w:rPr>
          <w:sz w:val="24"/>
          <w:szCs w:val="24"/>
        </w:rPr>
        <w:t>bethlehem</w:t>
      </w:r>
      <w:proofErr w:type="spellEnd"/>
      <w:r w:rsidR="00541EBE">
        <w:rPr>
          <w:sz w:val="24"/>
          <w:szCs w:val="24"/>
        </w:rPr>
        <w:t>.</w:t>
      </w:r>
      <w:r w:rsidRPr="006F61C3">
        <w:rPr>
          <w:sz w:val="24"/>
          <w:szCs w:val="24"/>
        </w:rPr>
        <w:t xml:space="preserve"> ad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Bethle</w:t>
      </w:r>
      <w:proofErr w:type="spellEnd"/>
      <w:r w:rsidRPr="006F61C3">
        <w:rPr>
          <w:sz w:val="24"/>
          <w:szCs w:val="24"/>
        </w:rPr>
        <w:t xml:space="preserve"> hem ad v vel vi </w:t>
      </w:r>
      <w:proofErr w:type="spellStart"/>
      <w:r w:rsidRPr="006F61C3">
        <w:rPr>
          <w:sz w:val="24"/>
          <w:szCs w:val="24"/>
        </w:rPr>
        <w:t>iactus</w:t>
      </w:r>
      <w:proofErr w:type="spellEnd"/>
      <w:r w:rsidRPr="006F61C3">
        <w:rPr>
          <w:sz w:val="24"/>
          <w:szCs w:val="24"/>
        </w:rPr>
        <w:t xml:space="preserve"> </w:t>
      </w:r>
      <w:proofErr w:type="spellStart"/>
      <w:r w:rsidRPr="006F61C3">
        <w:rPr>
          <w:sz w:val="24"/>
          <w:szCs w:val="24"/>
        </w:rPr>
        <w:t>arcuum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turris</w:t>
      </w:r>
      <w:proofErr w:type="spellEnd"/>
      <w:r w:rsidRPr="006F61C3">
        <w:rPr>
          <w:sz w:val="24"/>
          <w:szCs w:val="24"/>
        </w:rPr>
        <w:t xml:space="preserve"> </w:t>
      </w:r>
      <w:proofErr w:type="spellStart"/>
      <w:r w:rsidRPr="006F61C3">
        <w:rPr>
          <w:sz w:val="24"/>
          <w:szCs w:val="24"/>
        </w:rPr>
        <w:t>gregis</w:t>
      </w:r>
      <w:proofErr w:type="spellEnd"/>
      <w:r w:rsidRPr="006F61C3">
        <w:rPr>
          <w:sz w:val="24"/>
          <w:szCs w:val="24"/>
        </w:rPr>
        <w:t xml:space="preserve"> ubi </w:t>
      </w:r>
      <w:proofErr w:type="spellStart"/>
      <w:r w:rsidRPr="006F61C3">
        <w:rPr>
          <w:sz w:val="24"/>
          <w:szCs w:val="24"/>
        </w:rPr>
        <w:t>angeli</w:t>
      </w:r>
      <w:proofErr w:type="spellEnd"/>
      <w:r w:rsidRPr="006F61C3">
        <w:rPr>
          <w:sz w:val="24"/>
          <w:szCs w:val="24"/>
        </w:rPr>
        <w:t xml:space="preserve"> </w:t>
      </w:r>
      <w:proofErr w:type="spellStart"/>
      <w:r w:rsidRPr="006F61C3">
        <w:rPr>
          <w:sz w:val="24"/>
          <w:szCs w:val="24"/>
        </w:rPr>
        <w:t>apparuerunt</w:t>
      </w:r>
      <w:proofErr w:type="spellEnd"/>
      <w:r w:rsidRPr="006F61C3">
        <w:rPr>
          <w:sz w:val="24"/>
          <w:szCs w:val="24"/>
        </w:rPr>
        <w:t xml:space="preserve"> </w:t>
      </w:r>
      <w:proofErr w:type="spellStart"/>
      <w:r w:rsidRPr="006F61C3">
        <w:rPr>
          <w:sz w:val="24"/>
          <w:szCs w:val="24"/>
        </w:rPr>
        <w:t>pastoribus</w:t>
      </w:r>
      <w:proofErr w:type="spellEnd"/>
      <w:r w:rsidR="00490621">
        <w:rPr>
          <w:sz w:val="24"/>
          <w:szCs w:val="24"/>
        </w:rPr>
        <w:t>.</w:t>
      </w:r>
      <w:r w:rsidRPr="006F61C3">
        <w:rPr>
          <w:sz w:val="24"/>
          <w:szCs w:val="24"/>
        </w:rPr>
        <w:t xml:space="preserve"> Bethlehem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 monte </w:t>
      </w:r>
      <w:proofErr w:type="spellStart"/>
      <w:r w:rsidRPr="006F61C3">
        <w:rPr>
          <w:sz w:val="24"/>
          <w:szCs w:val="24"/>
        </w:rPr>
        <w:t>longo</w:t>
      </w:r>
      <w:proofErr w:type="spellEnd"/>
      <w:r w:rsidRPr="006F61C3">
        <w:rPr>
          <w:sz w:val="24"/>
          <w:szCs w:val="24"/>
        </w:rPr>
        <w:t xml:space="preserve"> sed </w:t>
      </w:r>
      <w:proofErr w:type="spellStart"/>
      <w:r w:rsidRPr="006F61C3">
        <w:rPr>
          <w:sz w:val="24"/>
          <w:szCs w:val="24"/>
        </w:rPr>
        <w:t>arto</w:t>
      </w:r>
      <w:proofErr w:type="spellEnd"/>
      <w:r w:rsidR="00490621">
        <w:rPr>
          <w:sz w:val="24"/>
          <w:szCs w:val="24"/>
        </w:rPr>
        <w:t xml:space="preserve"> </w:t>
      </w:r>
      <w:r w:rsidRPr="006F61C3">
        <w:rPr>
          <w:sz w:val="24"/>
          <w:szCs w:val="24"/>
        </w:rPr>
        <w:t xml:space="preserve">ab </w:t>
      </w:r>
      <w:proofErr w:type="spellStart"/>
      <w:r w:rsidRPr="006F61C3">
        <w:rPr>
          <w:sz w:val="24"/>
          <w:szCs w:val="24"/>
        </w:rPr>
        <w:t>oriente</w:t>
      </w:r>
      <w:proofErr w:type="spellEnd"/>
      <w:r w:rsidRPr="006F61C3">
        <w:rPr>
          <w:sz w:val="24"/>
          <w:szCs w:val="24"/>
        </w:rPr>
        <w:t xml:space="preserve"> se </w:t>
      </w:r>
      <w:proofErr w:type="spellStart"/>
      <w:r w:rsidRPr="006F61C3">
        <w:rPr>
          <w:sz w:val="24"/>
          <w:szCs w:val="24"/>
        </w:rPr>
        <w:t>extendente</w:t>
      </w:r>
      <w:proofErr w:type="spellEnd"/>
      <w:r w:rsidRPr="006F61C3">
        <w:rPr>
          <w:sz w:val="24"/>
          <w:szCs w:val="24"/>
        </w:rPr>
        <w:t xml:space="preserve"> in </w:t>
      </w:r>
      <w:proofErr w:type="spellStart"/>
      <w:r w:rsidRPr="006F61C3">
        <w:rPr>
          <w:sz w:val="24"/>
          <w:szCs w:val="24"/>
        </w:rPr>
        <w:t>occidentem</w:t>
      </w:r>
      <w:proofErr w:type="spellEnd"/>
      <w:r w:rsidR="00490621">
        <w:rPr>
          <w:sz w:val="24"/>
          <w:szCs w:val="24"/>
        </w:rPr>
        <w:t>,</w:t>
      </w:r>
      <w:r w:rsidRPr="006F61C3">
        <w:rPr>
          <w:sz w:val="24"/>
          <w:szCs w:val="24"/>
        </w:rPr>
        <w:t xml:space="preserve"> in </w:t>
      </w:r>
      <w:proofErr w:type="spellStart"/>
      <w:r w:rsidRPr="006F61C3">
        <w:rPr>
          <w:sz w:val="24"/>
          <w:szCs w:val="24"/>
        </w:rPr>
        <w:t>cuius</w:t>
      </w:r>
      <w:proofErr w:type="spellEnd"/>
      <w:r w:rsidRPr="006F61C3">
        <w:rPr>
          <w:sz w:val="24"/>
          <w:szCs w:val="24"/>
        </w:rPr>
        <w:t xml:space="preserve"> fine </w:t>
      </w:r>
      <w:proofErr w:type="spellStart"/>
      <w:r w:rsidRPr="006F61C3">
        <w:rPr>
          <w:sz w:val="24"/>
          <w:szCs w:val="24"/>
        </w:rPr>
        <w:t>orientali</w:t>
      </w:r>
      <w:proofErr w:type="spellEnd"/>
      <w:r w:rsidRPr="006F61C3">
        <w:rPr>
          <w:sz w:val="24"/>
          <w:szCs w:val="24"/>
        </w:rPr>
        <w:t xml:space="preserve"> </w:t>
      </w:r>
      <w:r w:rsidR="00490621">
        <w:rPr>
          <w:sz w:val="24"/>
          <w:szCs w:val="24"/>
        </w:rPr>
        <w:t xml:space="preserve">sub </w:t>
      </w:r>
      <w:proofErr w:type="spellStart"/>
      <w:r w:rsidR="00490621">
        <w:rPr>
          <w:sz w:val="24"/>
          <w:szCs w:val="24"/>
        </w:rPr>
        <w:t>rupe</w:t>
      </w:r>
      <w:proofErr w:type="spellEnd"/>
      <w:r w:rsidR="00490621">
        <w:rPr>
          <w:sz w:val="24"/>
          <w:szCs w:val="24"/>
        </w:rPr>
        <w:t xml:space="preserve"> </w:t>
      </w:r>
      <w:proofErr w:type="spellStart"/>
      <w:r w:rsidR="00490621">
        <w:rPr>
          <w:sz w:val="24"/>
          <w:szCs w:val="24"/>
        </w:rPr>
        <w:t>quadam</w:t>
      </w:r>
      <w:proofErr w:type="spellEnd"/>
      <w:r w:rsidR="00490621">
        <w:rPr>
          <w:sz w:val="24"/>
          <w:szCs w:val="24"/>
        </w:rPr>
        <w:t xml:space="preserve"> que </w:t>
      </w:r>
      <w:proofErr w:type="spellStart"/>
      <w:r w:rsidR="00490621">
        <w:rPr>
          <w:sz w:val="24"/>
          <w:szCs w:val="24"/>
        </w:rPr>
        <w:t>erat</w:t>
      </w:r>
      <w:proofErr w:type="spellEnd"/>
      <w:r w:rsidR="00490621">
        <w:rPr>
          <w:sz w:val="24"/>
          <w:szCs w:val="24"/>
        </w:rPr>
        <w:t xml:space="preserve"> in </w:t>
      </w:r>
      <w:proofErr w:type="spellStart"/>
      <w:r w:rsidR="00490621">
        <w:rPr>
          <w:sz w:val="24"/>
          <w:szCs w:val="24"/>
        </w:rPr>
        <w:t>quodam</w:t>
      </w:r>
      <w:proofErr w:type="spellEnd"/>
      <w:r w:rsidR="00490621">
        <w:rPr>
          <w:sz w:val="24"/>
          <w:szCs w:val="24"/>
        </w:rPr>
        <w:t xml:space="preserve"> </w:t>
      </w:r>
      <w:proofErr w:type="spellStart"/>
      <w:r w:rsidR="00490621">
        <w:rPr>
          <w:sz w:val="24"/>
          <w:szCs w:val="24"/>
        </w:rPr>
        <w:t>diversorio</w:t>
      </w:r>
      <w:proofErr w:type="spellEnd"/>
      <w:r w:rsidR="00490621">
        <w:rPr>
          <w:sz w:val="24"/>
          <w:szCs w:val="24"/>
        </w:rPr>
        <w:t xml:space="preserve"> </w:t>
      </w:r>
      <w:proofErr w:type="spellStart"/>
      <w:r w:rsidRPr="00490621">
        <w:rPr>
          <w:sz w:val="24"/>
          <w:szCs w:val="24"/>
          <w:highlight w:val="yellow"/>
        </w:rPr>
        <w:t>illuxit</w:t>
      </w:r>
      <w:proofErr w:type="spellEnd"/>
      <w:r w:rsidRPr="00490621">
        <w:rPr>
          <w:sz w:val="24"/>
          <w:szCs w:val="24"/>
          <w:highlight w:val="yellow"/>
        </w:rPr>
        <w:t xml:space="preserve"> nobis</w:t>
      </w:r>
      <w:r w:rsidRPr="006F61C3">
        <w:rPr>
          <w:sz w:val="24"/>
          <w:szCs w:val="24"/>
        </w:rPr>
        <w:t xml:space="preserve"> </w:t>
      </w:r>
      <w:proofErr w:type="spellStart"/>
      <w:r w:rsidRPr="006F61C3">
        <w:rPr>
          <w:sz w:val="24"/>
          <w:szCs w:val="24"/>
        </w:rPr>
        <w:t>oriens</w:t>
      </w:r>
      <w:proofErr w:type="spellEnd"/>
      <w:r w:rsidRPr="006F61C3">
        <w:rPr>
          <w:sz w:val="24"/>
          <w:szCs w:val="24"/>
        </w:rPr>
        <w:t xml:space="preserve"> ex </w:t>
      </w:r>
      <w:r w:rsidR="00490621">
        <w:rPr>
          <w:sz w:val="24"/>
          <w:szCs w:val="24"/>
        </w:rPr>
        <w:t xml:space="preserve">alto sol </w:t>
      </w:r>
      <w:proofErr w:type="spellStart"/>
      <w:r w:rsidR="00490621">
        <w:rPr>
          <w:sz w:val="24"/>
          <w:szCs w:val="24"/>
        </w:rPr>
        <w:t>iustitie</w:t>
      </w:r>
      <w:proofErr w:type="spellEnd"/>
      <w:r w:rsidR="00490621">
        <w:rPr>
          <w:sz w:val="24"/>
          <w:szCs w:val="24"/>
        </w:rPr>
        <w:t xml:space="preserve"> </w:t>
      </w:r>
      <w:proofErr w:type="spellStart"/>
      <w:r w:rsidR="00490621">
        <w:rPr>
          <w:sz w:val="24"/>
          <w:szCs w:val="24"/>
        </w:rPr>
        <w:t>christus</w:t>
      </w:r>
      <w:proofErr w:type="spellEnd"/>
      <w:r w:rsidR="00490621">
        <w:rPr>
          <w:sz w:val="24"/>
          <w:szCs w:val="24"/>
        </w:rPr>
        <w:t xml:space="preserve"> </w:t>
      </w:r>
      <w:proofErr w:type="spellStart"/>
      <w:r w:rsidR="00490621">
        <w:rPr>
          <w:sz w:val="24"/>
          <w:szCs w:val="24"/>
        </w:rPr>
        <w:t>deus</w:t>
      </w:r>
      <w:proofErr w:type="spellEnd"/>
      <w:r w:rsidR="00490621">
        <w:rPr>
          <w:sz w:val="24"/>
          <w:szCs w:val="24"/>
        </w:rPr>
        <w:t xml:space="preserve"> </w:t>
      </w:r>
      <w:proofErr w:type="spellStart"/>
      <w:r w:rsidRPr="00490621">
        <w:rPr>
          <w:sz w:val="24"/>
          <w:szCs w:val="24"/>
          <w:highlight w:val="yellow"/>
        </w:rPr>
        <w:t>noster</w:t>
      </w:r>
      <w:proofErr w:type="spellEnd"/>
      <w:r w:rsidR="00490621">
        <w:rPr>
          <w:sz w:val="24"/>
          <w:szCs w:val="24"/>
        </w:rPr>
        <w:t>.</w:t>
      </w:r>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rupem</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illam</w:t>
      </w:r>
      <w:proofErr w:type="spellEnd"/>
      <w:r w:rsidRPr="006F61C3">
        <w:rPr>
          <w:sz w:val="24"/>
          <w:szCs w:val="24"/>
        </w:rPr>
        <w:t xml:space="preserve"> contra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iiii</w:t>
      </w:r>
      <w:proofErr w:type="spellEnd"/>
      <w:r w:rsidRPr="006F61C3">
        <w:rPr>
          <w:sz w:val="24"/>
          <w:szCs w:val="24"/>
        </w:rPr>
        <w:t xml:space="preserve"> vel ad v pedes </w:t>
      </w:r>
      <w:proofErr w:type="spellStart"/>
      <w:r w:rsidRPr="006F61C3">
        <w:rPr>
          <w:sz w:val="24"/>
          <w:szCs w:val="24"/>
        </w:rPr>
        <w:t>dependet</w:t>
      </w:r>
      <w:proofErr w:type="spellEnd"/>
      <w:r w:rsidRPr="006F61C3">
        <w:rPr>
          <w:sz w:val="24"/>
          <w:szCs w:val="24"/>
        </w:rPr>
        <w:t xml:space="preserve"> </w:t>
      </w:r>
      <w:proofErr w:type="spellStart"/>
      <w:r w:rsidRPr="006F61C3">
        <w:rPr>
          <w:sz w:val="24"/>
          <w:szCs w:val="24"/>
        </w:rPr>
        <w:t>rupes</w:t>
      </w:r>
      <w:proofErr w:type="spellEnd"/>
      <w:r w:rsidRPr="006F61C3">
        <w:rPr>
          <w:sz w:val="24"/>
          <w:szCs w:val="24"/>
        </w:rPr>
        <w:t xml:space="preserve"> alia </w:t>
      </w:r>
      <w:proofErr w:type="spellStart"/>
      <w:r w:rsidRPr="006F61C3">
        <w:rPr>
          <w:sz w:val="24"/>
          <w:szCs w:val="24"/>
        </w:rPr>
        <w:t>capacior</w:t>
      </w:r>
      <w:proofErr w:type="spellEnd"/>
      <w:r w:rsidRPr="006F61C3">
        <w:rPr>
          <w:sz w:val="24"/>
          <w:szCs w:val="24"/>
        </w:rPr>
        <w:t xml:space="preserve"> sub qua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presepe</w:t>
      </w:r>
      <w:proofErr w:type="spellEnd"/>
      <w:r w:rsidRPr="006F61C3">
        <w:rPr>
          <w:sz w:val="24"/>
          <w:szCs w:val="24"/>
        </w:rPr>
        <w:t xml:space="preserve"> </w:t>
      </w:r>
      <w:proofErr w:type="spellStart"/>
      <w:r w:rsidRPr="006F61C3">
        <w:rPr>
          <w:sz w:val="24"/>
          <w:szCs w:val="24"/>
        </w:rPr>
        <w:t>iumentorum</w:t>
      </w:r>
      <w:proofErr w:type="spellEnd"/>
      <w:r w:rsidRPr="006F61C3">
        <w:rPr>
          <w:sz w:val="24"/>
          <w:szCs w:val="24"/>
        </w:rPr>
        <w:t xml:space="preserve"> in quo dulcis </w:t>
      </w:r>
      <w:proofErr w:type="spellStart"/>
      <w:r w:rsidRPr="006F61C3">
        <w:rPr>
          <w:sz w:val="24"/>
          <w:szCs w:val="24"/>
        </w:rPr>
        <w:t>puer</w:t>
      </w:r>
      <w:proofErr w:type="spellEnd"/>
      <w:r w:rsidRPr="006F61C3">
        <w:rPr>
          <w:sz w:val="24"/>
          <w:szCs w:val="24"/>
        </w:rPr>
        <w:t xml:space="preserve"> </w:t>
      </w:r>
      <w:proofErr w:type="spellStart"/>
      <w:r w:rsidRPr="006F61C3">
        <w:rPr>
          <w:sz w:val="24"/>
          <w:szCs w:val="24"/>
        </w:rPr>
        <w:t>ille</w:t>
      </w:r>
      <w:proofErr w:type="spellEnd"/>
      <w:r w:rsidRPr="006F61C3">
        <w:rPr>
          <w:sz w:val="24"/>
          <w:szCs w:val="24"/>
        </w:rPr>
        <w:t xml:space="preserve"> </w:t>
      </w:r>
      <w:proofErr w:type="spellStart"/>
      <w:r w:rsidRPr="006F61C3">
        <w:rPr>
          <w:sz w:val="24"/>
          <w:szCs w:val="24"/>
        </w:rPr>
        <w:t>ihesus</w:t>
      </w:r>
      <w:proofErr w:type="spellEnd"/>
      <w:r w:rsidRPr="006F61C3">
        <w:rPr>
          <w:sz w:val="24"/>
          <w:szCs w:val="24"/>
        </w:rPr>
        <w:t xml:space="preserve"> </w:t>
      </w:r>
      <w:proofErr w:type="spellStart"/>
      <w:r w:rsidRPr="006F61C3">
        <w:rPr>
          <w:sz w:val="24"/>
          <w:szCs w:val="24"/>
        </w:rPr>
        <w:t>fuerat</w:t>
      </w:r>
      <w:proofErr w:type="spellEnd"/>
      <w:r w:rsidRPr="006F61C3">
        <w:rPr>
          <w:sz w:val="24"/>
          <w:szCs w:val="24"/>
        </w:rPr>
        <w:t xml:space="preserve"> </w:t>
      </w:r>
      <w:proofErr w:type="spellStart"/>
      <w:r w:rsidRPr="006F61C3">
        <w:rPr>
          <w:sz w:val="24"/>
          <w:szCs w:val="24"/>
        </w:rPr>
        <w:t>reclinatus</w:t>
      </w:r>
      <w:proofErr w:type="spellEnd"/>
      <w:r w:rsidR="00490621">
        <w:rPr>
          <w:sz w:val="24"/>
          <w:szCs w:val="24"/>
        </w:rPr>
        <w:t>.</w:t>
      </w:r>
      <w:r w:rsidRPr="006F61C3">
        <w:rPr>
          <w:sz w:val="24"/>
          <w:szCs w:val="24"/>
        </w:rPr>
        <w:t xml:space="preserve"> </w:t>
      </w:r>
      <w:r w:rsidRPr="00F72C0F">
        <w:rPr>
          <w:sz w:val="24"/>
          <w:szCs w:val="24"/>
        </w:rPr>
        <w:t>Non</w:t>
      </w:r>
      <w:r w:rsidR="00490621" w:rsidRPr="00F72C0F">
        <w:rPr>
          <w:sz w:val="24"/>
          <w:szCs w:val="24"/>
        </w:rPr>
        <w:t xml:space="preserve"> </w:t>
      </w:r>
      <w:proofErr w:type="spellStart"/>
      <w:r w:rsidRPr="00F72C0F">
        <w:rPr>
          <w:sz w:val="24"/>
          <w:szCs w:val="24"/>
        </w:rPr>
        <w:t>vidi</w:t>
      </w:r>
      <w:proofErr w:type="spellEnd"/>
      <w:r w:rsidRPr="00F72C0F">
        <w:rPr>
          <w:sz w:val="24"/>
          <w:szCs w:val="24"/>
        </w:rPr>
        <w:t xml:space="preserve"> ego </w:t>
      </w:r>
      <w:proofErr w:type="spellStart"/>
      <w:r w:rsidRPr="00F72C0F">
        <w:rPr>
          <w:sz w:val="24"/>
          <w:szCs w:val="24"/>
        </w:rPr>
        <w:t>nec</w:t>
      </w:r>
      <w:proofErr w:type="spellEnd"/>
      <w:r w:rsidRPr="00F72C0F">
        <w:rPr>
          <w:sz w:val="24"/>
          <w:szCs w:val="24"/>
        </w:rPr>
        <w:t xml:space="preserve"> </w:t>
      </w:r>
      <w:proofErr w:type="spellStart"/>
      <w:r w:rsidRPr="00F72C0F">
        <w:rPr>
          <w:sz w:val="24"/>
          <w:szCs w:val="24"/>
        </w:rPr>
        <w:t>audivi</w:t>
      </w:r>
      <w:proofErr w:type="spellEnd"/>
      <w:r w:rsidRPr="00F72C0F">
        <w:rPr>
          <w:sz w:val="24"/>
          <w:szCs w:val="24"/>
        </w:rPr>
        <w:t xml:space="preserve"> </w:t>
      </w:r>
      <w:proofErr w:type="spellStart"/>
      <w:r w:rsidRPr="00F72C0F">
        <w:rPr>
          <w:sz w:val="24"/>
          <w:szCs w:val="24"/>
        </w:rPr>
        <w:t>a</w:t>
      </w:r>
      <w:r w:rsidR="00490621" w:rsidRPr="00F72C0F">
        <w:rPr>
          <w:sz w:val="24"/>
          <w:szCs w:val="24"/>
        </w:rPr>
        <w:t>li</w:t>
      </w:r>
      <w:r w:rsidRPr="00F72C0F">
        <w:rPr>
          <w:sz w:val="24"/>
          <w:szCs w:val="24"/>
        </w:rPr>
        <w:t>quem</w:t>
      </w:r>
      <w:proofErr w:type="spellEnd"/>
      <w:r w:rsidRPr="00F72C0F">
        <w:rPr>
          <w:sz w:val="24"/>
          <w:szCs w:val="24"/>
        </w:rPr>
        <w:t xml:space="preserve"> qui </w:t>
      </w:r>
      <w:proofErr w:type="spellStart"/>
      <w:r w:rsidRPr="00F72C0F">
        <w:rPr>
          <w:sz w:val="24"/>
          <w:szCs w:val="24"/>
        </w:rPr>
        <w:t>dixerit</w:t>
      </w:r>
      <w:proofErr w:type="spellEnd"/>
      <w:r w:rsidRPr="00F72C0F">
        <w:rPr>
          <w:sz w:val="24"/>
          <w:szCs w:val="24"/>
        </w:rPr>
        <w:t xml:space="preserve"> se </w:t>
      </w:r>
      <w:proofErr w:type="spellStart"/>
      <w:r w:rsidRPr="00F72C0F">
        <w:rPr>
          <w:sz w:val="24"/>
          <w:szCs w:val="24"/>
        </w:rPr>
        <w:t>vidisse</w:t>
      </w:r>
      <w:proofErr w:type="spellEnd"/>
      <w:r w:rsidRPr="00F72C0F">
        <w:rPr>
          <w:sz w:val="24"/>
          <w:szCs w:val="24"/>
        </w:rPr>
        <w:t xml:space="preserve"> </w:t>
      </w:r>
      <w:proofErr w:type="spellStart"/>
      <w:r w:rsidRPr="00F72C0F">
        <w:rPr>
          <w:sz w:val="24"/>
          <w:szCs w:val="24"/>
        </w:rPr>
        <w:t>ecclesiam</w:t>
      </w:r>
      <w:proofErr w:type="spellEnd"/>
      <w:r w:rsidRPr="00F72C0F">
        <w:rPr>
          <w:sz w:val="24"/>
          <w:szCs w:val="24"/>
        </w:rPr>
        <w:t xml:space="preserve"> in toto </w:t>
      </w:r>
      <w:proofErr w:type="spellStart"/>
      <w:r w:rsidRPr="00F72C0F">
        <w:rPr>
          <w:sz w:val="24"/>
          <w:szCs w:val="24"/>
        </w:rPr>
        <w:t>orbe</w:t>
      </w:r>
      <w:proofErr w:type="spellEnd"/>
      <w:r w:rsidRPr="00F72C0F">
        <w:rPr>
          <w:sz w:val="24"/>
          <w:szCs w:val="24"/>
        </w:rPr>
        <w:t xml:space="preserve"> </w:t>
      </w:r>
      <w:proofErr w:type="spellStart"/>
      <w:r w:rsidRPr="00F72C0F">
        <w:rPr>
          <w:sz w:val="24"/>
          <w:szCs w:val="24"/>
        </w:rPr>
        <w:t>terrarum</w:t>
      </w:r>
      <w:proofErr w:type="spellEnd"/>
      <w:r w:rsidRPr="00F72C0F">
        <w:rPr>
          <w:sz w:val="24"/>
          <w:szCs w:val="24"/>
        </w:rPr>
        <w:t xml:space="preserve"> </w:t>
      </w:r>
      <w:proofErr w:type="spellStart"/>
      <w:r w:rsidRPr="00F72C0F">
        <w:rPr>
          <w:sz w:val="24"/>
          <w:szCs w:val="24"/>
        </w:rPr>
        <w:t>ita</w:t>
      </w:r>
      <w:proofErr w:type="spellEnd"/>
      <w:r w:rsidRPr="00F72C0F">
        <w:rPr>
          <w:sz w:val="24"/>
          <w:szCs w:val="24"/>
        </w:rPr>
        <w:t xml:space="preserve"> </w:t>
      </w:r>
      <w:proofErr w:type="spellStart"/>
      <w:r w:rsidRPr="00F72C0F">
        <w:rPr>
          <w:sz w:val="24"/>
          <w:szCs w:val="24"/>
        </w:rPr>
        <w:t>devotam</w:t>
      </w:r>
      <w:proofErr w:type="spellEnd"/>
      <w:r w:rsidRPr="00F72C0F">
        <w:rPr>
          <w:sz w:val="24"/>
          <w:szCs w:val="24"/>
        </w:rPr>
        <w:t xml:space="preserve"> </w:t>
      </w:r>
      <w:proofErr w:type="spellStart"/>
      <w:r w:rsidRPr="00F72C0F">
        <w:rPr>
          <w:sz w:val="24"/>
          <w:szCs w:val="24"/>
        </w:rPr>
        <w:t>sicut</w:t>
      </w:r>
      <w:proofErr w:type="spellEnd"/>
      <w:r w:rsidRPr="00F72C0F">
        <w:rPr>
          <w:sz w:val="24"/>
          <w:szCs w:val="24"/>
        </w:rPr>
        <w:t xml:space="preserve"> </w:t>
      </w:r>
      <w:proofErr w:type="spellStart"/>
      <w:r w:rsidRPr="00F72C0F">
        <w:rPr>
          <w:sz w:val="24"/>
          <w:szCs w:val="24"/>
        </w:rPr>
        <w:t>bethlehemiticanam</w:t>
      </w:r>
      <w:proofErr w:type="spellEnd"/>
      <w:r w:rsidR="00F72C0F">
        <w:rPr>
          <w:sz w:val="24"/>
          <w:szCs w:val="24"/>
        </w:rPr>
        <w:t>.</w:t>
      </w:r>
      <w:r w:rsidRPr="006F61C3">
        <w:rPr>
          <w:sz w:val="24"/>
          <w:szCs w:val="24"/>
        </w:rPr>
        <w:t xml:space="preserve"> sunt </w:t>
      </w:r>
      <w:proofErr w:type="spellStart"/>
      <w:r w:rsidR="00F72C0F">
        <w:rPr>
          <w:sz w:val="24"/>
          <w:szCs w:val="24"/>
        </w:rPr>
        <w:t>enim</w:t>
      </w:r>
      <w:proofErr w:type="spellEnd"/>
      <w:r w:rsidR="00F72C0F">
        <w:rPr>
          <w:sz w:val="24"/>
          <w:szCs w:val="24"/>
        </w:rPr>
        <w:t xml:space="preserve"> in </w:t>
      </w:r>
      <w:proofErr w:type="spellStart"/>
      <w:r w:rsidR="00F72C0F">
        <w:rPr>
          <w:sz w:val="24"/>
          <w:szCs w:val="24"/>
        </w:rPr>
        <w:t>ea</w:t>
      </w:r>
      <w:proofErr w:type="spellEnd"/>
      <w:r w:rsidR="00F72C0F">
        <w:rPr>
          <w:sz w:val="24"/>
          <w:szCs w:val="24"/>
        </w:rPr>
        <w:t xml:space="preserve"> </w:t>
      </w:r>
      <w:proofErr w:type="spellStart"/>
      <w:r w:rsidR="00F72C0F">
        <w:rPr>
          <w:sz w:val="24"/>
          <w:szCs w:val="24"/>
        </w:rPr>
        <w:t>columpne</w:t>
      </w:r>
      <w:proofErr w:type="spellEnd"/>
      <w:r w:rsidR="00F72C0F">
        <w:rPr>
          <w:sz w:val="24"/>
          <w:szCs w:val="24"/>
        </w:rPr>
        <w:t xml:space="preserve"> </w:t>
      </w:r>
      <w:proofErr w:type="spellStart"/>
      <w:r w:rsidR="00F72C0F">
        <w:rPr>
          <w:sz w:val="24"/>
          <w:szCs w:val="24"/>
        </w:rPr>
        <w:t>nobi</w:t>
      </w:r>
      <w:r w:rsidRPr="006F61C3">
        <w:rPr>
          <w:sz w:val="24"/>
          <w:szCs w:val="24"/>
        </w:rPr>
        <w:t>lissime</w:t>
      </w:r>
      <w:proofErr w:type="spellEnd"/>
      <w:r w:rsidRPr="006F61C3">
        <w:rPr>
          <w:sz w:val="24"/>
          <w:szCs w:val="24"/>
        </w:rPr>
        <w:t xml:space="preserve"> et </w:t>
      </w:r>
      <w:proofErr w:type="spellStart"/>
      <w:r w:rsidRPr="006F61C3">
        <w:rPr>
          <w:sz w:val="24"/>
          <w:szCs w:val="24"/>
        </w:rPr>
        <w:t>pulcertudine</w:t>
      </w:r>
      <w:proofErr w:type="spellEnd"/>
      <w:r w:rsidRPr="006F61C3">
        <w:rPr>
          <w:sz w:val="24"/>
          <w:szCs w:val="24"/>
        </w:rPr>
        <w:t xml:space="preserve"> et </w:t>
      </w:r>
      <w:proofErr w:type="spellStart"/>
      <w:r w:rsidRPr="006F61C3">
        <w:rPr>
          <w:sz w:val="24"/>
          <w:szCs w:val="24"/>
        </w:rPr>
        <w:t>multitudine</w:t>
      </w:r>
      <w:proofErr w:type="spellEnd"/>
      <w:r w:rsidRPr="006F61C3">
        <w:rPr>
          <w:sz w:val="24"/>
          <w:szCs w:val="24"/>
        </w:rPr>
        <w:t xml:space="preserve"> </w:t>
      </w:r>
      <w:proofErr w:type="spellStart"/>
      <w:r w:rsidRPr="006F61C3">
        <w:rPr>
          <w:sz w:val="24"/>
          <w:szCs w:val="24"/>
        </w:rPr>
        <w:t>stupende</w:t>
      </w:r>
      <w:proofErr w:type="spellEnd"/>
      <w:r w:rsidR="00F72C0F">
        <w:rPr>
          <w:sz w:val="24"/>
          <w:szCs w:val="24"/>
        </w:rPr>
        <w:t>.</w:t>
      </w:r>
      <w:r w:rsidRPr="006F61C3">
        <w:rPr>
          <w:sz w:val="24"/>
          <w:szCs w:val="24"/>
        </w:rPr>
        <w:t xml:space="preserve"> </w:t>
      </w:r>
      <w:proofErr w:type="spellStart"/>
      <w:r w:rsidRPr="006F61C3">
        <w:rPr>
          <w:sz w:val="24"/>
          <w:szCs w:val="24"/>
        </w:rPr>
        <w:t>preterea</w:t>
      </w:r>
      <w:proofErr w:type="spellEnd"/>
      <w:r w:rsidRPr="006F61C3">
        <w:rPr>
          <w:sz w:val="24"/>
          <w:szCs w:val="24"/>
        </w:rPr>
        <w:t xml:space="preserve"> </w:t>
      </w:r>
      <w:proofErr w:type="spellStart"/>
      <w:r w:rsidRPr="006F61C3">
        <w:rPr>
          <w:sz w:val="24"/>
          <w:szCs w:val="24"/>
        </w:rPr>
        <w:t>navis</w:t>
      </w:r>
      <w:proofErr w:type="spellEnd"/>
      <w:r w:rsidRPr="006F61C3">
        <w:rPr>
          <w:sz w:val="24"/>
          <w:szCs w:val="24"/>
        </w:rPr>
        <w:t xml:space="preserve"> </w:t>
      </w:r>
      <w:proofErr w:type="spellStart"/>
      <w:r w:rsidRPr="006F61C3">
        <w:rPr>
          <w:sz w:val="24"/>
          <w:szCs w:val="24"/>
        </w:rPr>
        <w:t>eccl</w:t>
      </w:r>
      <w:r w:rsidR="00F72C0F">
        <w:rPr>
          <w:sz w:val="24"/>
          <w:szCs w:val="24"/>
        </w:rPr>
        <w:t>esie</w:t>
      </w:r>
      <w:proofErr w:type="spellEnd"/>
      <w:r w:rsidR="00F72C0F">
        <w:rPr>
          <w:sz w:val="24"/>
          <w:szCs w:val="24"/>
        </w:rPr>
        <w:t xml:space="preserve"> </w:t>
      </w:r>
      <w:proofErr w:type="spellStart"/>
      <w:r w:rsidR="00F72C0F">
        <w:rPr>
          <w:sz w:val="24"/>
          <w:szCs w:val="24"/>
        </w:rPr>
        <w:t>desuper</w:t>
      </w:r>
      <w:proofErr w:type="spellEnd"/>
      <w:r w:rsidR="00F72C0F">
        <w:rPr>
          <w:sz w:val="24"/>
          <w:szCs w:val="24"/>
        </w:rPr>
        <w:t xml:space="preserve"> et de </w:t>
      </w:r>
      <w:proofErr w:type="spellStart"/>
      <w:r w:rsidR="00F72C0F">
        <w:rPr>
          <w:sz w:val="24"/>
          <w:szCs w:val="24"/>
        </w:rPr>
        <w:t>columpnis</w:t>
      </w:r>
      <w:proofErr w:type="spellEnd"/>
      <w:r w:rsidR="00F72C0F">
        <w:rPr>
          <w:sz w:val="24"/>
          <w:szCs w:val="24"/>
        </w:rPr>
        <w:t xml:space="preserve"> </w:t>
      </w:r>
      <w:proofErr w:type="spellStart"/>
      <w:r w:rsidR="00F72C0F">
        <w:rPr>
          <w:sz w:val="24"/>
          <w:szCs w:val="24"/>
        </w:rPr>
        <w:t>us</w:t>
      </w:r>
      <w:r w:rsidRPr="006F61C3">
        <w:rPr>
          <w:sz w:val="24"/>
          <w:szCs w:val="24"/>
        </w:rPr>
        <w:t>que</w:t>
      </w:r>
      <w:proofErr w:type="spellEnd"/>
      <w:r w:rsidRPr="006F61C3">
        <w:rPr>
          <w:sz w:val="24"/>
          <w:szCs w:val="24"/>
        </w:rPr>
        <w:t xml:space="preserve"> ad tectum </w:t>
      </w:r>
      <w:proofErr w:type="spellStart"/>
      <w:r w:rsidRPr="006F61C3">
        <w:rPr>
          <w:sz w:val="24"/>
          <w:szCs w:val="24"/>
        </w:rPr>
        <w:t>tota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facta</w:t>
      </w:r>
      <w:proofErr w:type="spellEnd"/>
      <w:r w:rsidRPr="006F61C3">
        <w:rPr>
          <w:sz w:val="24"/>
          <w:szCs w:val="24"/>
        </w:rPr>
        <w:t xml:space="preserve"> </w:t>
      </w:r>
      <w:proofErr w:type="spellStart"/>
      <w:r w:rsidRPr="006F61C3">
        <w:rPr>
          <w:sz w:val="24"/>
          <w:szCs w:val="24"/>
        </w:rPr>
        <w:t>opere</w:t>
      </w:r>
      <w:proofErr w:type="spellEnd"/>
      <w:r w:rsidRPr="006F61C3">
        <w:rPr>
          <w:sz w:val="24"/>
          <w:szCs w:val="24"/>
        </w:rPr>
        <w:t xml:space="preserve"> </w:t>
      </w:r>
      <w:proofErr w:type="spellStart"/>
      <w:r w:rsidR="00F72C0F">
        <w:rPr>
          <w:sz w:val="24"/>
          <w:szCs w:val="24"/>
        </w:rPr>
        <w:t>musivo</w:t>
      </w:r>
      <w:proofErr w:type="spellEnd"/>
      <w:r w:rsidR="00F72C0F">
        <w:rPr>
          <w:sz w:val="24"/>
          <w:szCs w:val="24"/>
        </w:rPr>
        <w:t xml:space="preserve"> </w:t>
      </w:r>
      <w:proofErr w:type="spellStart"/>
      <w:r w:rsidR="00F72C0F">
        <w:rPr>
          <w:sz w:val="24"/>
          <w:szCs w:val="24"/>
        </w:rPr>
        <w:t>nobilissimo</w:t>
      </w:r>
      <w:proofErr w:type="spellEnd"/>
      <w:r w:rsidR="00F72C0F">
        <w:rPr>
          <w:sz w:val="24"/>
          <w:szCs w:val="24"/>
        </w:rPr>
        <w:t xml:space="preserve"> et </w:t>
      </w:r>
      <w:proofErr w:type="spellStart"/>
      <w:r w:rsidR="00F72C0F">
        <w:rPr>
          <w:sz w:val="24"/>
          <w:szCs w:val="24"/>
        </w:rPr>
        <w:t>pulcherri</w:t>
      </w:r>
      <w:r w:rsidRPr="006F61C3">
        <w:rPr>
          <w:sz w:val="24"/>
          <w:szCs w:val="24"/>
        </w:rPr>
        <w:t>mo</w:t>
      </w:r>
      <w:proofErr w:type="spellEnd"/>
      <w:r w:rsidR="00F72C0F">
        <w:rPr>
          <w:sz w:val="24"/>
          <w:szCs w:val="24"/>
        </w:rPr>
        <w:t xml:space="preserve">. </w:t>
      </w:r>
      <w:proofErr w:type="spellStart"/>
      <w:r w:rsidR="00F72C0F">
        <w:rPr>
          <w:sz w:val="24"/>
          <w:szCs w:val="24"/>
        </w:rPr>
        <w:t>totum</w:t>
      </w:r>
      <w:proofErr w:type="spellEnd"/>
      <w:r w:rsidR="00F72C0F">
        <w:rPr>
          <w:sz w:val="24"/>
          <w:szCs w:val="24"/>
        </w:rPr>
        <w:t xml:space="preserve"> </w:t>
      </w:r>
      <w:proofErr w:type="spellStart"/>
      <w:r w:rsidR="00F72C0F">
        <w:rPr>
          <w:sz w:val="24"/>
          <w:szCs w:val="24"/>
        </w:rPr>
        <w:t>pavimentum</w:t>
      </w:r>
      <w:proofErr w:type="spellEnd"/>
      <w:r w:rsidR="00F72C0F">
        <w:rPr>
          <w:sz w:val="24"/>
          <w:szCs w:val="24"/>
        </w:rPr>
        <w:t xml:space="preserve"> </w:t>
      </w:r>
      <w:proofErr w:type="spellStart"/>
      <w:r w:rsidR="00F72C0F">
        <w:rPr>
          <w:sz w:val="24"/>
          <w:szCs w:val="24"/>
        </w:rPr>
        <w:t>ecclesie</w:t>
      </w:r>
      <w:proofErr w:type="spellEnd"/>
      <w:r w:rsidR="00F72C0F">
        <w:rPr>
          <w:sz w:val="24"/>
          <w:szCs w:val="24"/>
        </w:rPr>
        <w:t xml:space="preserve"> stra</w:t>
      </w:r>
      <w:r w:rsidRPr="006F61C3">
        <w:rPr>
          <w:sz w:val="24"/>
          <w:szCs w:val="24"/>
        </w:rPr>
        <w:t xml:space="preserve">tum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marmore</w:t>
      </w:r>
      <w:proofErr w:type="spellEnd"/>
      <w:r w:rsidRPr="006F61C3">
        <w:rPr>
          <w:sz w:val="24"/>
          <w:szCs w:val="24"/>
        </w:rPr>
        <w:t xml:space="preserve"> </w:t>
      </w:r>
      <w:proofErr w:type="spellStart"/>
      <w:r w:rsidRPr="006F61C3">
        <w:rPr>
          <w:sz w:val="24"/>
          <w:szCs w:val="24"/>
        </w:rPr>
        <w:t>diversorum</w:t>
      </w:r>
      <w:proofErr w:type="spellEnd"/>
      <w:r w:rsidRPr="006F61C3">
        <w:rPr>
          <w:sz w:val="24"/>
          <w:szCs w:val="24"/>
        </w:rPr>
        <w:t xml:space="preserve"> </w:t>
      </w:r>
      <w:proofErr w:type="spellStart"/>
      <w:r w:rsidRPr="006F61C3">
        <w:rPr>
          <w:sz w:val="24"/>
          <w:szCs w:val="24"/>
        </w:rPr>
        <w:t>colorum</w:t>
      </w:r>
      <w:proofErr w:type="spellEnd"/>
      <w:r w:rsidRPr="006F61C3">
        <w:rPr>
          <w:sz w:val="24"/>
          <w:szCs w:val="24"/>
        </w:rPr>
        <w:t xml:space="preserve"> et </w:t>
      </w:r>
      <w:proofErr w:type="spellStart"/>
      <w:r w:rsidRPr="006F61C3">
        <w:rPr>
          <w:sz w:val="24"/>
          <w:szCs w:val="24"/>
        </w:rPr>
        <w:t>generum</w:t>
      </w:r>
      <w:proofErr w:type="spellEnd"/>
      <w:r w:rsidR="00F72C0F">
        <w:rPr>
          <w:sz w:val="24"/>
          <w:szCs w:val="24"/>
        </w:rPr>
        <w:t xml:space="preserve">. </w:t>
      </w:r>
      <w:proofErr w:type="spellStart"/>
      <w:r w:rsidR="00F72C0F">
        <w:rPr>
          <w:sz w:val="24"/>
          <w:szCs w:val="24"/>
        </w:rPr>
        <w:t>parietes</w:t>
      </w:r>
      <w:proofErr w:type="spellEnd"/>
      <w:r w:rsidR="00F72C0F">
        <w:rPr>
          <w:sz w:val="24"/>
          <w:szCs w:val="24"/>
        </w:rPr>
        <w:t xml:space="preserve"> ex omni </w:t>
      </w:r>
      <w:proofErr w:type="spellStart"/>
      <w:r w:rsidR="00F72C0F">
        <w:rPr>
          <w:sz w:val="24"/>
          <w:szCs w:val="24"/>
        </w:rPr>
        <w:t>parte</w:t>
      </w:r>
      <w:proofErr w:type="spellEnd"/>
      <w:r w:rsidR="00F72C0F">
        <w:rPr>
          <w:sz w:val="24"/>
          <w:szCs w:val="24"/>
        </w:rPr>
        <w:t xml:space="preserve"> </w:t>
      </w:r>
      <w:proofErr w:type="spellStart"/>
      <w:r w:rsidR="00F72C0F">
        <w:rPr>
          <w:sz w:val="24"/>
          <w:szCs w:val="24"/>
        </w:rPr>
        <w:t>tect</w:t>
      </w:r>
      <w:r w:rsidR="00F72C0F" w:rsidRPr="00F72C0F">
        <w:rPr>
          <w:sz w:val="24"/>
          <w:szCs w:val="24"/>
          <w:highlight w:val="green"/>
        </w:rPr>
        <w:t>i</w:t>
      </w:r>
      <w:proofErr w:type="spellEnd"/>
      <w:r w:rsidR="00F72C0F">
        <w:rPr>
          <w:sz w:val="24"/>
          <w:szCs w:val="24"/>
        </w:rPr>
        <w:t xml:space="preserve"> sunt </w:t>
      </w:r>
      <w:proofErr w:type="spellStart"/>
      <w:r w:rsidR="00F72C0F">
        <w:rPr>
          <w:sz w:val="24"/>
          <w:szCs w:val="24"/>
        </w:rPr>
        <w:t>tabulis</w:t>
      </w:r>
      <w:proofErr w:type="spellEnd"/>
      <w:r w:rsidR="00F72C0F">
        <w:rPr>
          <w:sz w:val="24"/>
          <w:szCs w:val="24"/>
        </w:rPr>
        <w:t xml:space="preserve"> </w:t>
      </w:r>
      <w:proofErr w:type="spellStart"/>
      <w:r w:rsidR="00F72C0F">
        <w:rPr>
          <w:sz w:val="24"/>
          <w:szCs w:val="24"/>
        </w:rPr>
        <w:t>marmo</w:t>
      </w:r>
      <w:r w:rsidRPr="006F61C3">
        <w:rPr>
          <w:sz w:val="24"/>
          <w:szCs w:val="24"/>
        </w:rPr>
        <w:t>reis</w:t>
      </w:r>
      <w:proofErr w:type="spellEnd"/>
      <w:r w:rsidRPr="006F61C3">
        <w:rPr>
          <w:sz w:val="24"/>
          <w:szCs w:val="24"/>
        </w:rPr>
        <w:t xml:space="preserve"> </w:t>
      </w:r>
      <w:proofErr w:type="spellStart"/>
      <w:r w:rsidR="00F72C0F">
        <w:rPr>
          <w:sz w:val="24"/>
          <w:szCs w:val="24"/>
        </w:rPr>
        <w:t>quarum</w:t>
      </w:r>
      <w:proofErr w:type="spellEnd"/>
      <w:r w:rsidR="00F72C0F">
        <w:rPr>
          <w:sz w:val="24"/>
          <w:szCs w:val="24"/>
        </w:rPr>
        <w:t xml:space="preserve"> </w:t>
      </w:r>
      <w:proofErr w:type="spellStart"/>
      <w:r w:rsidR="00F72C0F">
        <w:rPr>
          <w:sz w:val="24"/>
          <w:szCs w:val="24"/>
        </w:rPr>
        <w:t>precium</w:t>
      </w:r>
      <w:proofErr w:type="spellEnd"/>
      <w:r w:rsidR="00F72C0F">
        <w:rPr>
          <w:sz w:val="24"/>
          <w:szCs w:val="24"/>
        </w:rPr>
        <w:t xml:space="preserve"> secundum *** </w:t>
      </w:r>
      <w:proofErr w:type="spellStart"/>
      <w:r w:rsidR="00F72C0F">
        <w:rPr>
          <w:sz w:val="24"/>
          <w:szCs w:val="24"/>
        </w:rPr>
        <w:t>opi</w:t>
      </w:r>
      <w:r w:rsidRPr="006F61C3">
        <w:rPr>
          <w:sz w:val="24"/>
          <w:szCs w:val="24"/>
        </w:rPr>
        <w:t>nionem</w:t>
      </w:r>
      <w:proofErr w:type="spellEnd"/>
      <w:r w:rsidR="00F72C0F">
        <w:rPr>
          <w:rStyle w:val="FootnoteReference"/>
          <w:sz w:val="24"/>
          <w:szCs w:val="24"/>
        </w:rPr>
        <w:footnoteReference w:id="63"/>
      </w:r>
      <w:r w:rsidRPr="006F61C3">
        <w:rPr>
          <w:sz w:val="24"/>
          <w:szCs w:val="24"/>
        </w:rPr>
        <w:t xml:space="preserve"> </w:t>
      </w:r>
      <w:proofErr w:type="spellStart"/>
      <w:r w:rsidRPr="006F61C3">
        <w:rPr>
          <w:sz w:val="24"/>
          <w:szCs w:val="24"/>
        </w:rPr>
        <w:t>meam</w:t>
      </w:r>
      <w:proofErr w:type="spellEnd"/>
      <w:r w:rsidRPr="006F61C3">
        <w:rPr>
          <w:sz w:val="24"/>
          <w:szCs w:val="24"/>
        </w:rPr>
        <w:t xml:space="preserve"> non posset </w:t>
      </w:r>
      <w:proofErr w:type="spellStart"/>
      <w:r w:rsidRPr="006F61C3">
        <w:rPr>
          <w:sz w:val="24"/>
          <w:szCs w:val="24"/>
        </w:rPr>
        <w:t>estimari</w:t>
      </w:r>
      <w:proofErr w:type="spellEnd"/>
      <w:r w:rsidR="00F72C0F">
        <w:rPr>
          <w:sz w:val="24"/>
          <w:szCs w:val="24"/>
        </w:rPr>
        <w:t>.</w:t>
      </w:r>
      <w:r w:rsidRPr="006F61C3">
        <w:rPr>
          <w:sz w:val="24"/>
          <w:szCs w:val="24"/>
        </w:rPr>
        <w:t xml:space="preserve"> </w:t>
      </w:r>
      <w:proofErr w:type="spellStart"/>
      <w:r w:rsidRPr="006F61C3">
        <w:rPr>
          <w:sz w:val="24"/>
          <w:szCs w:val="24"/>
        </w:rPr>
        <w:t>Incredibilia</w:t>
      </w:r>
      <w:proofErr w:type="spellEnd"/>
      <w:r w:rsidRPr="006F61C3">
        <w:rPr>
          <w:sz w:val="24"/>
          <w:szCs w:val="24"/>
        </w:rPr>
        <w:t xml:space="preserve"> </w:t>
      </w:r>
      <w:proofErr w:type="spellStart"/>
      <w:r w:rsidRPr="006F61C3">
        <w:rPr>
          <w:sz w:val="24"/>
          <w:szCs w:val="24"/>
        </w:rPr>
        <w:t>possent</w:t>
      </w:r>
      <w:proofErr w:type="spellEnd"/>
      <w:r w:rsidRPr="006F61C3">
        <w:rPr>
          <w:sz w:val="24"/>
          <w:szCs w:val="24"/>
        </w:rPr>
        <w:t xml:space="preserve"> </w:t>
      </w:r>
      <w:proofErr w:type="spellStart"/>
      <w:r w:rsidRPr="006F61C3">
        <w:rPr>
          <w:sz w:val="24"/>
          <w:szCs w:val="24"/>
        </w:rPr>
        <w:t>scribi</w:t>
      </w:r>
      <w:proofErr w:type="spellEnd"/>
      <w:r w:rsidRPr="006F61C3">
        <w:rPr>
          <w:sz w:val="24"/>
          <w:szCs w:val="24"/>
        </w:rPr>
        <w:t xml:space="preserve"> et </w:t>
      </w:r>
      <w:proofErr w:type="spellStart"/>
      <w:r w:rsidRPr="006F61C3">
        <w:rPr>
          <w:sz w:val="24"/>
          <w:szCs w:val="24"/>
        </w:rPr>
        <w:t>dici</w:t>
      </w:r>
      <w:proofErr w:type="spellEnd"/>
      <w:r w:rsidRPr="006F61C3">
        <w:rPr>
          <w:sz w:val="24"/>
          <w:szCs w:val="24"/>
        </w:rPr>
        <w:t xml:space="preserve"> de ecclesia </w:t>
      </w:r>
      <w:proofErr w:type="spellStart"/>
      <w:r w:rsidRPr="006F61C3">
        <w:rPr>
          <w:sz w:val="24"/>
          <w:szCs w:val="24"/>
        </w:rPr>
        <w:t>ista</w:t>
      </w:r>
      <w:proofErr w:type="spellEnd"/>
      <w:r w:rsidR="00F72C0F">
        <w:rPr>
          <w:sz w:val="24"/>
          <w:szCs w:val="24"/>
        </w:rPr>
        <w:t>.</w:t>
      </w:r>
      <w:r w:rsidRPr="006F61C3">
        <w:rPr>
          <w:sz w:val="24"/>
          <w:szCs w:val="24"/>
        </w:rPr>
        <w:t xml:space="preserve"> Capella </w:t>
      </w:r>
      <w:proofErr w:type="spellStart"/>
      <w:r w:rsidRPr="006F61C3">
        <w:rPr>
          <w:sz w:val="24"/>
          <w:szCs w:val="24"/>
        </w:rPr>
        <w:t>etiam</w:t>
      </w:r>
      <w:proofErr w:type="spellEnd"/>
      <w:r w:rsidRPr="006F61C3">
        <w:rPr>
          <w:sz w:val="24"/>
          <w:szCs w:val="24"/>
        </w:rPr>
        <w:t xml:space="preserve"> in qua</w:t>
      </w:r>
      <w:r w:rsidR="00F72C0F">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presepe</w:t>
      </w:r>
      <w:proofErr w:type="spellEnd"/>
      <w:r w:rsidRPr="006F61C3">
        <w:rPr>
          <w:sz w:val="24"/>
          <w:szCs w:val="24"/>
        </w:rPr>
        <w:t xml:space="preserve"> </w:t>
      </w:r>
      <w:proofErr w:type="spellStart"/>
      <w:r w:rsidRPr="006F61C3">
        <w:rPr>
          <w:sz w:val="24"/>
          <w:szCs w:val="24"/>
        </w:rPr>
        <w:t>tota</w:t>
      </w:r>
      <w:proofErr w:type="spellEnd"/>
      <w:r w:rsidRPr="006F61C3">
        <w:rPr>
          <w:sz w:val="24"/>
          <w:szCs w:val="24"/>
        </w:rPr>
        <w:t xml:space="preserve"> </w:t>
      </w:r>
      <w:proofErr w:type="spellStart"/>
      <w:r w:rsidRPr="006F61C3">
        <w:rPr>
          <w:sz w:val="24"/>
          <w:szCs w:val="24"/>
        </w:rPr>
        <w:t>facta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opere</w:t>
      </w:r>
      <w:proofErr w:type="spellEnd"/>
      <w:r w:rsidRPr="006F61C3">
        <w:rPr>
          <w:sz w:val="24"/>
          <w:szCs w:val="24"/>
        </w:rPr>
        <w:t xml:space="preserve"> </w:t>
      </w:r>
      <w:proofErr w:type="spellStart"/>
      <w:r w:rsidRPr="006F61C3">
        <w:rPr>
          <w:sz w:val="24"/>
          <w:szCs w:val="24"/>
        </w:rPr>
        <w:t>musivo</w:t>
      </w:r>
      <w:proofErr w:type="spellEnd"/>
      <w:r w:rsidRPr="006F61C3">
        <w:rPr>
          <w:sz w:val="24"/>
          <w:szCs w:val="24"/>
        </w:rPr>
        <w:t xml:space="preserve"> et strata </w:t>
      </w:r>
      <w:proofErr w:type="spellStart"/>
      <w:r w:rsidRPr="006F61C3">
        <w:rPr>
          <w:sz w:val="24"/>
          <w:szCs w:val="24"/>
        </w:rPr>
        <w:t>marmore</w:t>
      </w:r>
      <w:proofErr w:type="spellEnd"/>
      <w:r w:rsidR="00F72C0F">
        <w:rPr>
          <w:sz w:val="24"/>
          <w:szCs w:val="24"/>
        </w:rPr>
        <w:t>.</w:t>
      </w:r>
      <w:r w:rsidRPr="006F61C3">
        <w:rPr>
          <w:sz w:val="24"/>
          <w:szCs w:val="24"/>
        </w:rPr>
        <w:t xml:space="preserve"> </w:t>
      </w:r>
    </w:p>
    <w:p w14:paraId="395612F5" w14:textId="012E14EE" w:rsidR="005F7CED" w:rsidRDefault="00A6186D" w:rsidP="005F7CED">
      <w:pPr>
        <w:rPr>
          <w:sz w:val="24"/>
          <w:szCs w:val="24"/>
        </w:rPr>
      </w:pPr>
      <w:proofErr w:type="spellStart"/>
      <w:r w:rsidRPr="006F61C3">
        <w:rPr>
          <w:sz w:val="24"/>
          <w:szCs w:val="24"/>
        </w:rPr>
        <w:t>Sarraceni</w:t>
      </w:r>
      <w:proofErr w:type="spellEnd"/>
      <w:r w:rsidRPr="006F61C3">
        <w:rPr>
          <w:sz w:val="24"/>
          <w:szCs w:val="24"/>
        </w:rPr>
        <w:t xml:space="preserve"> </w:t>
      </w:r>
      <w:proofErr w:type="spellStart"/>
      <w:r w:rsidRPr="006F61C3">
        <w:rPr>
          <w:sz w:val="24"/>
          <w:szCs w:val="24"/>
        </w:rPr>
        <w:t>omnes</w:t>
      </w:r>
      <w:proofErr w:type="spellEnd"/>
      <w:r w:rsidRPr="006F61C3">
        <w:rPr>
          <w:sz w:val="24"/>
          <w:szCs w:val="24"/>
        </w:rPr>
        <w:t xml:space="preserve"> in </w:t>
      </w:r>
      <w:proofErr w:type="spellStart"/>
      <w:r w:rsidRPr="006F61C3">
        <w:rPr>
          <w:sz w:val="24"/>
          <w:szCs w:val="24"/>
        </w:rPr>
        <w:t>ve</w:t>
      </w:r>
      <w:r w:rsidR="00F72C0F">
        <w:rPr>
          <w:sz w:val="24"/>
          <w:szCs w:val="24"/>
        </w:rPr>
        <w:t>neratione</w:t>
      </w:r>
      <w:proofErr w:type="spellEnd"/>
      <w:r w:rsidR="00F72C0F">
        <w:rPr>
          <w:sz w:val="24"/>
          <w:szCs w:val="24"/>
        </w:rPr>
        <w:t xml:space="preserve"> magna </w:t>
      </w:r>
      <w:proofErr w:type="spellStart"/>
      <w:r w:rsidR="00F72C0F">
        <w:rPr>
          <w:sz w:val="24"/>
          <w:szCs w:val="24"/>
        </w:rPr>
        <w:t>habent</w:t>
      </w:r>
      <w:proofErr w:type="spellEnd"/>
      <w:r w:rsidR="00F72C0F">
        <w:rPr>
          <w:sz w:val="24"/>
          <w:szCs w:val="24"/>
        </w:rPr>
        <w:t xml:space="preserve"> </w:t>
      </w:r>
      <w:proofErr w:type="spellStart"/>
      <w:r w:rsidR="00F72C0F">
        <w:rPr>
          <w:sz w:val="24"/>
          <w:szCs w:val="24"/>
        </w:rPr>
        <w:t>ecclesia</w:t>
      </w:r>
      <w:r w:rsidR="00F72C0F" w:rsidRPr="00F72C0F">
        <w:rPr>
          <w:sz w:val="24"/>
          <w:szCs w:val="24"/>
          <w:highlight w:val="green"/>
        </w:rPr>
        <w:t>m</w:t>
      </w:r>
      <w:proofErr w:type="spellEnd"/>
      <w:r w:rsidRPr="006F61C3">
        <w:rPr>
          <w:sz w:val="24"/>
          <w:szCs w:val="24"/>
        </w:rPr>
        <w:t xml:space="preserve"> </w:t>
      </w:r>
      <w:proofErr w:type="spellStart"/>
      <w:r w:rsidRPr="006F61C3">
        <w:rPr>
          <w:sz w:val="24"/>
          <w:szCs w:val="24"/>
        </w:rPr>
        <w:t>istam</w:t>
      </w:r>
      <w:proofErr w:type="spellEnd"/>
      <w:r w:rsidRPr="006F61C3">
        <w:rPr>
          <w:sz w:val="24"/>
          <w:szCs w:val="24"/>
        </w:rPr>
        <w:t xml:space="preserve"> pre ceteris </w:t>
      </w:r>
      <w:proofErr w:type="spellStart"/>
      <w:r w:rsidRPr="006F61C3">
        <w:rPr>
          <w:sz w:val="24"/>
          <w:szCs w:val="24"/>
        </w:rPr>
        <w:t>ecclesiis</w:t>
      </w:r>
      <w:proofErr w:type="spellEnd"/>
      <w:r w:rsidRPr="006F61C3">
        <w:rPr>
          <w:sz w:val="24"/>
          <w:szCs w:val="24"/>
        </w:rPr>
        <w:t xml:space="preserve"> </w:t>
      </w:r>
      <w:proofErr w:type="spellStart"/>
      <w:r w:rsidRPr="006F61C3">
        <w:rPr>
          <w:sz w:val="24"/>
          <w:szCs w:val="24"/>
        </w:rPr>
        <w:t>beate</w:t>
      </w:r>
      <w:proofErr w:type="spellEnd"/>
      <w:r w:rsidRPr="006F61C3">
        <w:rPr>
          <w:sz w:val="24"/>
          <w:szCs w:val="24"/>
        </w:rPr>
        <w:t xml:space="preserve"> </w:t>
      </w:r>
      <w:proofErr w:type="spellStart"/>
      <w:r w:rsidRPr="006F61C3">
        <w:rPr>
          <w:sz w:val="24"/>
          <w:szCs w:val="24"/>
        </w:rPr>
        <w:t>virginis</w:t>
      </w:r>
      <w:proofErr w:type="spellEnd"/>
      <w:r w:rsidR="005F7CED">
        <w:rPr>
          <w:sz w:val="24"/>
          <w:szCs w:val="24"/>
        </w:rPr>
        <w:t>.</w:t>
      </w:r>
      <w:r w:rsidRPr="006F61C3">
        <w:rPr>
          <w:sz w:val="24"/>
          <w:szCs w:val="24"/>
        </w:rPr>
        <w:t xml:space="preserve"> </w:t>
      </w:r>
      <w:proofErr w:type="spellStart"/>
      <w:r w:rsidRPr="006F61C3">
        <w:rPr>
          <w:sz w:val="24"/>
          <w:szCs w:val="24"/>
        </w:rPr>
        <w:t>omnes</w:t>
      </w:r>
      <w:proofErr w:type="spellEnd"/>
      <w:r w:rsidRPr="006F61C3">
        <w:rPr>
          <w:sz w:val="24"/>
          <w:szCs w:val="24"/>
        </w:rPr>
        <w:t xml:space="preserv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ecclesias</w:t>
      </w:r>
      <w:proofErr w:type="spellEnd"/>
      <w:r w:rsidRPr="006F61C3">
        <w:rPr>
          <w:sz w:val="24"/>
          <w:szCs w:val="24"/>
        </w:rPr>
        <w:t xml:space="preserve"> multum </w:t>
      </w:r>
      <w:proofErr w:type="spellStart"/>
      <w:r w:rsidRPr="006F61C3">
        <w:rPr>
          <w:sz w:val="24"/>
          <w:szCs w:val="24"/>
        </w:rPr>
        <w:t>venerantur</w:t>
      </w:r>
      <w:proofErr w:type="spellEnd"/>
      <w:r w:rsidR="005F7CED">
        <w:rPr>
          <w:sz w:val="24"/>
          <w:szCs w:val="24"/>
        </w:rPr>
        <w:t>.</w:t>
      </w:r>
      <w:r w:rsidRPr="006F61C3">
        <w:rPr>
          <w:sz w:val="24"/>
          <w:szCs w:val="24"/>
        </w:rPr>
        <w:t xml:space="preserve"> </w:t>
      </w:r>
      <w:proofErr w:type="spellStart"/>
      <w:r w:rsidRPr="006F61C3">
        <w:rPr>
          <w:sz w:val="24"/>
          <w:szCs w:val="24"/>
        </w:rPr>
        <w:t>Vi</w:t>
      </w:r>
      <w:r w:rsidR="005F7CED">
        <w:rPr>
          <w:sz w:val="24"/>
          <w:szCs w:val="24"/>
        </w:rPr>
        <w:t>di</w:t>
      </w:r>
      <w:proofErr w:type="spellEnd"/>
      <w:r w:rsidR="005F7CED">
        <w:rPr>
          <w:sz w:val="24"/>
          <w:szCs w:val="24"/>
        </w:rPr>
        <w:t xml:space="preserve"> in ecclesia </w:t>
      </w:r>
      <w:proofErr w:type="spellStart"/>
      <w:r w:rsidR="005F7CED">
        <w:rPr>
          <w:sz w:val="24"/>
          <w:szCs w:val="24"/>
        </w:rPr>
        <w:t>ista</w:t>
      </w:r>
      <w:proofErr w:type="spellEnd"/>
      <w:r w:rsidR="005F7CED">
        <w:rPr>
          <w:sz w:val="24"/>
          <w:szCs w:val="24"/>
        </w:rPr>
        <w:t xml:space="preserve"> signum mira</w:t>
      </w:r>
      <w:r w:rsidRPr="006F61C3">
        <w:rPr>
          <w:sz w:val="24"/>
          <w:szCs w:val="24"/>
        </w:rPr>
        <w:t xml:space="preserve">bile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michi</w:t>
      </w:r>
      <w:proofErr w:type="spellEnd"/>
      <w:r w:rsidRPr="006F61C3">
        <w:rPr>
          <w:sz w:val="24"/>
          <w:szCs w:val="24"/>
        </w:rPr>
        <w:t xml:space="preserve"> </w:t>
      </w:r>
      <w:proofErr w:type="spellStart"/>
      <w:r w:rsidRPr="006F61C3">
        <w:rPr>
          <w:sz w:val="24"/>
          <w:szCs w:val="24"/>
        </w:rPr>
        <w:t>videtur</w:t>
      </w:r>
      <w:proofErr w:type="spellEnd"/>
      <w:r w:rsidRPr="006F61C3">
        <w:rPr>
          <w:sz w:val="24"/>
          <w:szCs w:val="24"/>
        </w:rPr>
        <w:t xml:space="preserve"> </w:t>
      </w:r>
      <w:proofErr w:type="spellStart"/>
      <w:r w:rsidRPr="006F61C3">
        <w:rPr>
          <w:sz w:val="24"/>
          <w:szCs w:val="24"/>
        </w:rPr>
        <w:t>memorie</w:t>
      </w:r>
      <w:proofErr w:type="spellEnd"/>
      <w:r w:rsidRPr="006F61C3">
        <w:rPr>
          <w:sz w:val="24"/>
          <w:szCs w:val="24"/>
        </w:rPr>
        <w:t xml:space="preserve"> </w:t>
      </w:r>
      <w:proofErr w:type="spellStart"/>
      <w:r w:rsidRPr="006F61C3">
        <w:rPr>
          <w:sz w:val="24"/>
          <w:szCs w:val="24"/>
        </w:rPr>
        <w:t>merito</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laudem</w:t>
      </w:r>
      <w:proofErr w:type="spellEnd"/>
      <w:r w:rsidRPr="006F61C3">
        <w:rPr>
          <w:sz w:val="24"/>
          <w:szCs w:val="24"/>
        </w:rPr>
        <w:t xml:space="preserve"> </w:t>
      </w:r>
      <w:proofErr w:type="spellStart"/>
      <w:r w:rsidRPr="006F61C3">
        <w:rPr>
          <w:sz w:val="24"/>
          <w:szCs w:val="24"/>
        </w:rPr>
        <w:t>beate</w:t>
      </w:r>
      <w:proofErr w:type="spellEnd"/>
      <w:r w:rsidRPr="006F61C3">
        <w:rPr>
          <w:sz w:val="24"/>
          <w:szCs w:val="24"/>
        </w:rPr>
        <w:t xml:space="preserve"> </w:t>
      </w:r>
      <w:proofErr w:type="spellStart"/>
      <w:r w:rsidRPr="006F61C3">
        <w:rPr>
          <w:sz w:val="24"/>
          <w:szCs w:val="24"/>
        </w:rPr>
        <w:t>virginis</w:t>
      </w:r>
      <w:proofErr w:type="spellEnd"/>
      <w:r w:rsidRPr="006F61C3">
        <w:rPr>
          <w:sz w:val="24"/>
          <w:szCs w:val="24"/>
        </w:rPr>
        <w:t xml:space="preserve"> </w:t>
      </w:r>
      <w:proofErr w:type="spellStart"/>
      <w:r w:rsidRPr="006F61C3">
        <w:rPr>
          <w:sz w:val="24"/>
          <w:szCs w:val="24"/>
        </w:rPr>
        <w:t>commendandum</w:t>
      </w:r>
      <w:proofErr w:type="spellEnd"/>
      <w:r w:rsidR="005F7CED">
        <w:rPr>
          <w:sz w:val="24"/>
          <w:szCs w:val="24"/>
        </w:rPr>
        <w:t>.</w:t>
      </w:r>
      <w:r w:rsidRPr="006F61C3">
        <w:rPr>
          <w:sz w:val="24"/>
          <w:szCs w:val="24"/>
        </w:rPr>
        <w:t xml:space="preserve"> </w:t>
      </w:r>
      <w:proofErr w:type="spellStart"/>
      <w:r w:rsidRPr="006F61C3">
        <w:rPr>
          <w:sz w:val="24"/>
          <w:szCs w:val="24"/>
        </w:rPr>
        <w:t>Soldanus</w:t>
      </w:r>
      <w:proofErr w:type="spellEnd"/>
      <w:r w:rsidRPr="006F61C3">
        <w:rPr>
          <w:sz w:val="24"/>
          <w:szCs w:val="24"/>
        </w:rPr>
        <w:t xml:space="preserve"> </w:t>
      </w:r>
      <w:proofErr w:type="spellStart"/>
      <w:r w:rsidRPr="006F61C3">
        <w:rPr>
          <w:sz w:val="24"/>
          <w:szCs w:val="24"/>
        </w:rPr>
        <w:t>enim</w:t>
      </w:r>
      <w:proofErr w:type="spellEnd"/>
      <w:r w:rsidRPr="006F61C3">
        <w:rPr>
          <w:sz w:val="24"/>
          <w:szCs w:val="24"/>
        </w:rPr>
        <w:t xml:space="preserve"> </w:t>
      </w:r>
      <w:proofErr w:type="spellStart"/>
      <w:r w:rsidRPr="006F61C3">
        <w:rPr>
          <w:sz w:val="24"/>
          <w:szCs w:val="24"/>
        </w:rPr>
        <w:t>quidam</w:t>
      </w:r>
      <w:proofErr w:type="spellEnd"/>
      <w:r w:rsidR="001D6495">
        <w:rPr>
          <w:rStyle w:val="FootnoteReference"/>
          <w:sz w:val="24"/>
          <w:szCs w:val="24"/>
        </w:rPr>
        <w:footnoteReference w:id="64"/>
      </w:r>
      <w:r w:rsidRPr="006F61C3">
        <w:rPr>
          <w:sz w:val="24"/>
          <w:szCs w:val="24"/>
        </w:rPr>
        <w:t xml:space="preserve"> </w:t>
      </w:r>
      <w:proofErr w:type="spellStart"/>
      <w:r w:rsidRPr="006F61C3">
        <w:rPr>
          <w:sz w:val="24"/>
          <w:szCs w:val="24"/>
        </w:rPr>
        <w:t>videns</w:t>
      </w:r>
      <w:proofErr w:type="spellEnd"/>
      <w:r w:rsidRPr="006F61C3">
        <w:rPr>
          <w:sz w:val="24"/>
          <w:szCs w:val="24"/>
        </w:rPr>
        <w:t xml:space="preserve"> </w:t>
      </w:r>
      <w:proofErr w:type="spellStart"/>
      <w:r w:rsidRPr="006F61C3">
        <w:rPr>
          <w:sz w:val="24"/>
          <w:szCs w:val="24"/>
        </w:rPr>
        <w:t>ornatum</w:t>
      </w:r>
      <w:proofErr w:type="spellEnd"/>
      <w:r w:rsidRPr="006F61C3">
        <w:rPr>
          <w:sz w:val="24"/>
          <w:szCs w:val="24"/>
        </w:rPr>
        <w:t xml:space="preserve"> </w:t>
      </w:r>
      <w:proofErr w:type="spellStart"/>
      <w:r w:rsidRPr="006F61C3">
        <w:rPr>
          <w:sz w:val="24"/>
          <w:szCs w:val="24"/>
        </w:rPr>
        <w:t>huius</w:t>
      </w:r>
      <w:proofErr w:type="spellEnd"/>
      <w:r w:rsidRPr="006F61C3">
        <w:rPr>
          <w:sz w:val="24"/>
          <w:szCs w:val="24"/>
        </w:rPr>
        <w:t xml:space="preserve"> </w:t>
      </w:r>
      <w:proofErr w:type="spellStart"/>
      <w:r w:rsidRPr="006F61C3">
        <w:rPr>
          <w:sz w:val="24"/>
          <w:szCs w:val="24"/>
        </w:rPr>
        <w:t>ecclesie</w:t>
      </w:r>
      <w:proofErr w:type="spellEnd"/>
      <w:r w:rsidRPr="006F61C3">
        <w:rPr>
          <w:sz w:val="24"/>
          <w:szCs w:val="24"/>
        </w:rPr>
        <w:t xml:space="preserve"> et </w:t>
      </w:r>
      <w:proofErr w:type="spellStart"/>
      <w:r w:rsidRPr="006F61C3">
        <w:rPr>
          <w:sz w:val="24"/>
          <w:szCs w:val="24"/>
        </w:rPr>
        <w:t>tabulas</w:t>
      </w:r>
      <w:proofErr w:type="spellEnd"/>
      <w:r w:rsidRPr="006F61C3">
        <w:rPr>
          <w:sz w:val="24"/>
          <w:szCs w:val="24"/>
        </w:rPr>
        <w:t xml:space="preserve"> </w:t>
      </w:r>
      <w:proofErr w:type="spellStart"/>
      <w:r w:rsidRPr="006F61C3">
        <w:rPr>
          <w:sz w:val="24"/>
          <w:szCs w:val="24"/>
        </w:rPr>
        <w:t>parietum</w:t>
      </w:r>
      <w:proofErr w:type="spellEnd"/>
      <w:r w:rsidRPr="006F61C3">
        <w:rPr>
          <w:sz w:val="24"/>
          <w:szCs w:val="24"/>
        </w:rPr>
        <w:t xml:space="preserve"> </w:t>
      </w:r>
      <w:proofErr w:type="spellStart"/>
      <w:r w:rsidRPr="006F61C3">
        <w:rPr>
          <w:sz w:val="24"/>
          <w:szCs w:val="24"/>
        </w:rPr>
        <w:t>preciosas</w:t>
      </w:r>
      <w:proofErr w:type="spellEnd"/>
      <w:r w:rsidRPr="006F61C3">
        <w:rPr>
          <w:sz w:val="24"/>
          <w:szCs w:val="24"/>
        </w:rPr>
        <w:t xml:space="preserve"> </w:t>
      </w:r>
      <w:proofErr w:type="spellStart"/>
      <w:r w:rsidRPr="006F61C3">
        <w:rPr>
          <w:sz w:val="24"/>
          <w:szCs w:val="24"/>
        </w:rPr>
        <w:t>mandavit</w:t>
      </w:r>
      <w:proofErr w:type="spellEnd"/>
      <w:r w:rsidRPr="006F61C3">
        <w:rPr>
          <w:sz w:val="24"/>
          <w:szCs w:val="24"/>
        </w:rPr>
        <w:t xml:space="preserve"> </w:t>
      </w:r>
      <w:proofErr w:type="spellStart"/>
      <w:r w:rsidRPr="006F61C3">
        <w:rPr>
          <w:sz w:val="24"/>
          <w:szCs w:val="24"/>
        </w:rPr>
        <w:t>eas</w:t>
      </w:r>
      <w:proofErr w:type="spellEnd"/>
      <w:r w:rsidRPr="006F61C3">
        <w:rPr>
          <w:sz w:val="24"/>
          <w:szCs w:val="24"/>
        </w:rPr>
        <w:t xml:space="preserve"> </w:t>
      </w:r>
      <w:proofErr w:type="spellStart"/>
      <w:r w:rsidRPr="006F61C3">
        <w:rPr>
          <w:sz w:val="24"/>
          <w:szCs w:val="24"/>
        </w:rPr>
        <w:t>deponi</w:t>
      </w:r>
      <w:proofErr w:type="spellEnd"/>
      <w:r w:rsidRPr="006F61C3">
        <w:rPr>
          <w:sz w:val="24"/>
          <w:szCs w:val="24"/>
        </w:rPr>
        <w:t xml:space="preserve"> et </w:t>
      </w:r>
      <w:proofErr w:type="spellStart"/>
      <w:r w:rsidRPr="006F61C3">
        <w:rPr>
          <w:sz w:val="24"/>
          <w:szCs w:val="24"/>
        </w:rPr>
        <w:t>duci</w:t>
      </w:r>
      <w:proofErr w:type="spellEnd"/>
      <w:r w:rsidRPr="006F61C3">
        <w:rPr>
          <w:sz w:val="24"/>
          <w:szCs w:val="24"/>
        </w:rPr>
        <w:t xml:space="preserve"> in </w:t>
      </w:r>
      <w:proofErr w:type="spellStart"/>
      <w:r w:rsidRPr="006F61C3">
        <w:rPr>
          <w:sz w:val="24"/>
          <w:szCs w:val="24"/>
        </w:rPr>
        <w:t>egiptum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inde</w:t>
      </w:r>
      <w:proofErr w:type="spellEnd"/>
      <w:r w:rsidRPr="006F61C3">
        <w:rPr>
          <w:sz w:val="24"/>
          <w:szCs w:val="24"/>
        </w:rPr>
        <w:t xml:space="preserve"> </w:t>
      </w:r>
      <w:proofErr w:type="spellStart"/>
      <w:r w:rsidRPr="006F61C3">
        <w:rPr>
          <w:sz w:val="24"/>
          <w:szCs w:val="24"/>
        </w:rPr>
        <w:t>pallacium</w:t>
      </w:r>
      <w:proofErr w:type="spellEnd"/>
      <w:r w:rsidRPr="006F61C3">
        <w:rPr>
          <w:sz w:val="24"/>
          <w:szCs w:val="24"/>
        </w:rPr>
        <w:t xml:space="preserve"> </w:t>
      </w:r>
      <w:proofErr w:type="spellStart"/>
      <w:r w:rsidRPr="006F61C3">
        <w:rPr>
          <w:sz w:val="24"/>
          <w:szCs w:val="24"/>
        </w:rPr>
        <w:t>suum</w:t>
      </w:r>
      <w:proofErr w:type="spellEnd"/>
      <w:r w:rsidRPr="006F61C3">
        <w:rPr>
          <w:sz w:val="24"/>
          <w:szCs w:val="24"/>
        </w:rPr>
        <w:t xml:space="preserve"> in </w:t>
      </w:r>
      <w:proofErr w:type="spellStart"/>
      <w:r w:rsidRPr="006F61C3">
        <w:rPr>
          <w:sz w:val="24"/>
          <w:szCs w:val="24"/>
        </w:rPr>
        <w:t>babylonia</w:t>
      </w:r>
      <w:proofErr w:type="spellEnd"/>
      <w:r w:rsidRPr="006F61C3">
        <w:rPr>
          <w:sz w:val="24"/>
          <w:szCs w:val="24"/>
        </w:rPr>
        <w:t xml:space="preserve"> </w:t>
      </w:r>
      <w:proofErr w:type="spellStart"/>
      <w:r w:rsidRPr="006F61C3">
        <w:rPr>
          <w:sz w:val="24"/>
          <w:szCs w:val="24"/>
        </w:rPr>
        <w:t>decoraret</w:t>
      </w:r>
      <w:proofErr w:type="spellEnd"/>
      <w:r w:rsidR="005F7CED">
        <w:rPr>
          <w:sz w:val="24"/>
          <w:szCs w:val="24"/>
        </w:rPr>
        <w:t>.</w:t>
      </w:r>
      <w:r w:rsidRPr="006F61C3">
        <w:rPr>
          <w:sz w:val="24"/>
          <w:szCs w:val="24"/>
        </w:rPr>
        <w:t xml:space="preserve"> Mira res</w:t>
      </w:r>
      <w:r w:rsidR="005F7CED">
        <w:rPr>
          <w:sz w:val="24"/>
          <w:szCs w:val="24"/>
        </w:rPr>
        <w:t>!</w:t>
      </w:r>
      <w:r w:rsidRPr="006F61C3">
        <w:rPr>
          <w:sz w:val="24"/>
          <w:szCs w:val="24"/>
        </w:rPr>
        <w:t xml:space="preserve"> </w:t>
      </w:r>
      <w:proofErr w:type="spellStart"/>
      <w:r w:rsidRPr="006F61C3">
        <w:rPr>
          <w:sz w:val="24"/>
          <w:szCs w:val="24"/>
        </w:rPr>
        <w:t>artificibus</w:t>
      </w:r>
      <w:proofErr w:type="spellEnd"/>
      <w:r w:rsidRPr="006F61C3">
        <w:rPr>
          <w:sz w:val="24"/>
          <w:szCs w:val="24"/>
        </w:rPr>
        <w:t xml:space="preserve"> cum </w:t>
      </w:r>
      <w:proofErr w:type="spellStart"/>
      <w:r w:rsidRPr="006F61C3">
        <w:rPr>
          <w:sz w:val="24"/>
          <w:szCs w:val="24"/>
        </w:rPr>
        <w:t>instrumentis</w:t>
      </w:r>
      <w:proofErr w:type="spellEnd"/>
      <w:r w:rsidRPr="006F61C3">
        <w:rPr>
          <w:sz w:val="24"/>
          <w:szCs w:val="24"/>
        </w:rPr>
        <w:t xml:space="preserve"> </w:t>
      </w:r>
      <w:proofErr w:type="spellStart"/>
      <w:r w:rsidRPr="006F61C3">
        <w:rPr>
          <w:sz w:val="24"/>
          <w:szCs w:val="24"/>
        </w:rPr>
        <w:t>accedentibus</w:t>
      </w:r>
      <w:proofErr w:type="spellEnd"/>
      <w:r w:rsidRPr="006F61C3">
        <w:rPr>
          <w:sz w:val="24"/>
          <w:szCs w:val="24"/>
        </w:rPr>
        <w:t xml:space="preserve"> </w:t>
      </w:r>
      <w:proofErr w:type="spellStart"/>
      <w:r w:rsidRPr="006F61C3">
        <w:rPr>
          <w:sz w:val="24"/>
          <w:szCs w:val="24"/>
        </w:rPr>
        <w:t>adhuc</w:t>
      </w:r>
      <w:proofErr w:type="spellEnd"/>
      <w:r w:rsidRPr="006F61C3">
        <w:rPr>
          <w:sz w:val="24"/>
          <w:szCs w:val="24"/>
        </w:rPr>
        <w:t xml:space="preserve"> ipso </w:t>
      </w:r>
      <w:proofErr w:type="spellStart"/>
      <w:r w:rsidRPr="006F61C3">
        <w:rPr>
          <w:sz w:val="24"/>
          <w:szCs w:val="24"/>
        </w:rPr>
        <w:t>soldano</w:t>
      </w:r>
      <w:proofErr w:type="spellEnd"/>
      <w:r w:rsidRPr="006F61C3">
        <w:rPr>
          <w:sz w:val="24"/>
          <w:szCs w:val="24"/>
        </w:rPr>
        <w:t xml:space="preserve"> </w:t>
      </w:r>
      <w:proofErr w:type="spellStart"/>
      <w:r w:rsidRPr="006F61C3">
        <w:rPr>
          <w:sz w:val="24"/>
          <w:szCs w:val="24"/>
        </w:rPr>
        <w:t>astante</w:t>
      </w:r>
      <w:proofErr w:type="spellEnd"/>
      <w:r w:rsidRPr="006F61C3">
        <w:rPr>
          <w:sz w:val="24"/>
          <w:szCs w:val="24"/>
        </w:rPr>
        <w:t xml:space="preserve"> et </w:t>
      </w:r>
      <w:proofErr w:type="spellStart"/>
      <w:r w:rsidRPr="006F61C3">
        <w:rPr>
          <w:sz w:val="24"/>
          <w:szCs w:val="24"/>
        </w:rPr>
        <w:t>vidente</w:t>
      </w:r>
      <w:proofErr w:type="spellEnd"/>
      <w:r w:rsidRPr="006F61C3">
        <w:rPr>
          <w:sz w:val="24"/>
          <w:szCs w:val="24"/>
        </w:rPr>
        <w:t xml:space="preserve"> de </w:t>
      </w:r>
      <w:proofErr w:type="spellStart"/>
      <w:r w:rsidRPr="006F61C3">
        <w:rPr>
          <w:sz w:val="24"/>
          <w:szCs w:val="24"/>
        </w:rPr>
        <w:t>sano</w:t>
      </w:r>
      <w:proofErr w:type="spellEnd"/>
      <w:r w:rsidRPr="006F61C3">
        <w:rPr>
          <w:sz w:val="24"/>
          <w:szCs w:val="24"/>
        </w:rPr>
        <w:t xml:space="preserve"> et </w:t>
      </w:r>
      <w:proofErr w:type="spellStart"/>
      <w:r w:rsidRPr="006F61C3">
        <w:rPr>
          <w:sz w:val="24"/>
          <w:szCs w:val="24"/>
        </w:rPr>
        <w:t>integro</w:t>
      </w:r>
      <w:proofErr w:type="spellEnd"/>
      <w:r w:rsidRPr="006F61C3">
        <w:rPr>
          <w:sz w:val="24"/>
          <w:szCs w:val="24"/>
        </w:rPr>
        <w:t xml:space="preserve"> </w:t>
      </w:r>
      <w:proofErr w:type="spellStart"/>
      <w:r w:rsidRPr="006F61C3">
        <w:rPr>
          <w:sz w:val="24"/>
          <w:szCs w:val="24"/>
        </w:rPr>
        <w:t>pa</w:t>
      </w:r>
      <w:r w:rsidR="005F7CED">
        <w:rPr>
          <w:sz w:val="24"/>
          <w:szCs w:val="24"/>
        </w:rPr>
        <w:t>riete</w:t>
      </w:r>
      <w:proofErr w:type="spellEnd"/>
      <w:r w:rsidR="005F7CED">
        <w:rPr>
          <w:sz w:val="24"/>
          <w:szCs w:val="24"/>
        </w:rPr>
        <w:t xml:space="preserve">, </w:t>
      </w:r>
      <w:proofErr w:type="spellStart"/>
      <w:r w:rsidR="005F7CED">
        <w:rPr>
          <w:sz w:val="24"/>
          <w:szCs w:val="24"/>
        </w:rPr>
        <w:t>quem</w:t>
      </w:r>
      <w:proofErr w:type="spellEnd"/>
      <w:r w:rsidR="005F7CED">
        <w:rPr>
          <w:sz w:val="24"/>
          <w:szCs w:val="24"/>
        </w:rPr>
        <w:t xml:space="preserve"> </w:t>
      </w:r>
      <w:proofErr w:type="spellStart"/>
      <w:r w:rsidR="005F7CED">
        <w:rPr>
          <w:sz w:val="24"/>
          <w:szCs w:val="24"/>
        </w:rPr>
        <w:t>nec</w:t>
      </w:r>
      <w:proofErr w:type="spellEnd"/>
      <w:r w:rsidR="005F7CED">
        <w:rPr>
          <w:sz w:val="24"/>
          <w:szCs w:val="24"/>
        </w:rPr>
        <w:t xml:space="preserve"> </w:t>
      </w:r>
      <w:proofErr w:type="spellStart"/>
      <w:r w:rsidR="005F7CED">
        <w:rPr>
          <w:sz w:val="24"/>
          <w:szCs w:val="24"/>
        </w:rPr>
        <w:t>acus</w:t>
      </w:r>
      <w:proofErr w:type="spellEnd"/>
      <w:r w:rsidR="005F7CED">
        <w:rPr>
          <w:sz w:val="24"/>
          <w:szCs w:val="24"/>
        </w:rPr>
        <w:t xml:space="preserve"> </w:t>
      </w:r>
      <w:proofErr w:type="spellStart"/>
      <w:r w:rsidR="005F7CED">
        <w:rPr>
          <w:sz w:val="24"/>
          <w:szCs w:val="24"/>
        </w:rPr>
        <w:t>videbatur</w:t>
      </w:r>
      <w:proofErr w:type="spellEnd"/>
      <w:r w:rsidR="005F7CED">
        <w:rPr>
          <w:sz w:val="24"/>
          <w:szCs w:val="24"/>
        </w:rPr>
        <w:t xml:space="preserve"> p</w:t>
      </w:r>
      <w:r w:rsidR="005F7CED" w:rsidRPr="005F7CED">
        <w:rPr>
          <w:sz w:val="24"/>
          <w:szCs w:val="24"/>
          <w:highlight w:val="green"/>
        </w:rPr>
        <w:t>o</w:t>
      </w:r>
      <w:r w:rsidR="005F7CED">
        <w:rPr>
          <w:sz w:val="24"/>
          <w:szCs w:val="24"/>
        </w:rPr>
        <w:t xml:space="preserve">sse </w:t>
      </w:r>
      <w:proofErr w:type="spellStart"/>
      <w:r w:rsidR="005F7CED">
        <w:rPr>
          <w:sz w:val="24"/>
          <w:szCs w:val="24"/>
        </w:rPr>
        <w:t>penetrare</w:t>
      </w:r>
      <w:proofErr w:type="spellEnd"/>
      <w:r w:rsidR="005F7CED">
        <w:rPr>
          <w:sz w:val="24"/>
          <w:szCs w:val="24"/>
        </w:rPr>
        <w:t xml:space="preserve">, </w:t>
      </w:r>
      <w:proofErr w:type="spellStart"/>
      <w:r w:rsidR="005F7CED">
        <w:rPr>
          <w:sz w:val="24"/>
          <w:szCs w:val="24"/>
        </w:rPr>
        <w:t>ser</w:t>
      </w:r>
      <w:r w:rsidRPr="006F61C3">
        <w:rPr>
          <w:sz w:val="24"/>
          <w:szCs w:val="24"/>
        </w:rPr>
        <w:t>pens</w:t>
      </w:r>
      <w:proofErr w:type="spellEnd"/>
      <w:r w:rsidRPr="006F61C3">
        <w:rPr>
          <w:sz w:val="24"/>
          <w:szCs w:val="24"/>
        </w:rPr>
        <w:t xml:space="preserve"> </w:t>
      </w:r>
      <w:proofErr w:type="spellStart"/>
      <w:r w:rsidRPr="006F61C3">
        <w:rPr>
          <w:sz w:val="24"/>
          <w:szCs w:val="24"/>
        </w:rPr>
        <w:t>inmanis</w:t>
      </w:r>
      <w:proofErr w:type="spellEnd"/>
      <w:r w:rsidRPr="006F61C3">
        <w:rPr>
          <w:sz w:val="24"/>
          <w:szCs w:val="24"/>
        </w:rPr>
        <w:t xml:space="preserve"> </w:t>
      </w:r>
      <w:proofErr w:type="spellStart"/>
      <w:r w:rsidRPr="006F61C3">
        <w:rPr>
          <w:sz w:val="24"/>
          <w:szCs w:val="24"/>
        </w:rPr>
        <w:t>exivit</w:t>
      </w:r>
      <w:proofErr w:type="spellEnd"/>
      <w:r w:rsidRPr="006F61C3">
        <w:rPr>
          <w:sz w:val="24"/>
          <w:szCs w:val="24"/>
        </w:rPr>
        <w:t xml:space="preserve"> et </w:t>
      </w:r>
      <w:proofErr w:type="gramStart"/>
      <w:r w:rsidRPr="006F61C3">
        <w:rPr>
          <w:sz w:val="24"/>
          <w:szCs w:val="24"/>
        </w:rPr>
        <w:t xml:space="preserve">prime  </w:t>
      </w:r>
      <w:proofErr w:type="spellStart"/>
      <w:r w:rsidRPr="006F61C3">
        <w:rPr>
          <w:sz w:val="24"/>
          <w:szCs w:val="24"/>
        </w:rPr>
        <w:t>tabule</w:t>
      </w:r>
      <w:proofErr w:type="spellEnd"/>
      <w:proofErr w:type="gramEnd"/>
      <w:r w:rsidRPr="006F61C3">
        <w:rPr>
          <w:sz w:val="24"/>
          <w:szCs w:val="24"/>
        </w:rPr>
        <w:t xml:space="preserve"> </w:t>
      </w:r>
      <w:proofErr w:type="spellStart"/>
      <w:r w:rsidRPr="006F61C3">
        <w:rPr>
          <w:sz w:val="24"/>
          <w:szCs w:val="24"/>
        </w:rPr>
        <w:t>marmoree</w:t>
      </w:r>
      <w:proofErr w:type="spellEnd"/>
      <w:r w:rsidRPr="006F61C3">
        <w:rPr>
          <w:sz w:val="24"/>
          <w:szCs w:val="24"/>
        </w:rPr>
        <w:t xml:space="preserve"> que </w:t>
      </w:r>
      <w:proofErr w:type="spellStart"/>
      <w:r w:rsidRPr="006F61C3">
        <w:rPr>
          <w:sz w:val="24"/>
          <w:szCs w:val="24"/>
        </w:rPr>
        <w:t>occurrit</w:t>
      </w:r>
      <w:proofErr w:type="spellEnd"/>
      <w:r w:rsidRPr="006F61C3">
        <w:rPr>
          <w:sz w:val="24"/>
          <w:szCs w:val="24"/>
        </w:rPr>
        <w:t xml:space="preserve"> </w:t>
      </w:r>
      <w:proofErr w:type="spellStart"/>
      <w:r w:rsidRPr="006F61C3">
        <w:rPr>
          <w:sz w:val="24"/>
          <w:szCs w:val="24"/>
        </w:rPr>
        <w:t>morsum</w:t>
      </w:r>
      <w:proofErr w:type="spellEnd"/>
      <w:r w:rsidRPr="006F61C3">
        <w:rPr>
          <w:sz w:val="24"/>
          <w:szCs w:val="24"/>
        </w:rPr>
        <w:t xml:space="preserve"> </w:t>
      </w:r>
      <w:proofErr w:type="spellStart"/>
      <w:r w:rsidRPr="006F61C3">
        <w:rPr>
          <w:sz w:val="24"/>
          <w:szCs w:val="24"/>
        </w:rPr>
        <w:t>unum</w:t>
      </w:r>
      <w:proofErr w:type="spellEnd"/>
      <w:r w:rsidRPr="006F61C3">
        <w:rPr>
          <w:sz w:val="24"/>
          <w:szCs w:val="24"/>
        </w:rPr>
        <w:t xml:space="preserve"> in medio </w:t>
      </w:r>
      <w:proofErr w:type="spellStart"/>
      <w:r w:rsidRPr="006F61C3">
        <w:rPr>
          <w:sz w:val="24"/>
          <w:szCs w:val="24"/>
        </w:rPr>
        <w:t>dedit</w:t>
      </w:r>
      <w:proofErr w:type="spellEnd"/>
      <w:r w:rsidR="005F7CED">
        <w:rPr>
          <w:sz w:val="24"/>
          <w:szCs w:val="24"/>
        </w:rPr>
        <w:t>,</w:t>
      </w:r>
      <w:r w:rsidRPr="006F61C3">
        <w:rPr>
          <w:sz w:val="24"/>
          <w:szCs w:val="24"/>
        </w:rPr>
        <w:t xml:space="preserve"> e</w:t>
      </w:r>
      <w:r w:rsidR="005F7CED">
        <w:rPr>
          <w:sz w:val="24"/>
          <w:szCs w:val="24"/>
        </w:rPr>
        <w:t>t</w:t>
      </w:r>
      <w:r w:rsidRPr="006F61C3">
        <w:rPr>
          <w:sz w:val="24"/>
          <w:szCs w:val="24"/>
        </w:rPr>
        <w:t xml:space="preserve"> sic tabula per medium </w:t>
      </w:r>
      <w:proofErr w:type="spellStart"/>
      <w:r w:rsidRPr="006F61C3">
        <w:rPr>
          <w:sz w:val="24"/>
          <w:szCs w:val="24"/>
        </w:rPr>
        <w:t>latitudinis</w:t>
      </w:r>
      <w:proofErr w:type="spellEnd"/>
      <w:r w:rsidRPr="006F61C3">
        <w:rPr>
          <w:sz w:val="24"/>
          <w:szCs w:val="24"/>
        </w:rPr>
        <w:t xml:space="preserve"> per transversum </w:t>
      </w:r>
      <w:proofErr w:type="spellStart"/>
      <w:r w:rsidRPr="006F61C3">
        <w:rPr>
          <w:sz w:val="24"/>
          <w:szCs w:val="24"/>
        </w:rPr>
        <w:t>confracta</w:t>
      </w:r>
      <w:proofErr w:type="spellEnd"/>
      <w:r w:rsidRPr="006F61C3">
        <w:rPr>
          <w:sz w:val="24"/>
          <w:szCs w:val="24"/>
        </w:rPr>
        <w:t xml:space="preserve"> est</w:t>
      </w:r>
      <w:r w:rsidR="005F7CED">
        <w:rPr>
          <w:sz w:val="24"/>
          <w:szCs w:val="24"/>
        </w:rPr>
        <w:t>.</w:t>
      </w:r>
      <w:r w:rsidRPr="006F61C3">
        <w:rPr>
          <w:sz w:val="24"/>
          <w:szCs w:val="24"/>
        </w:rPr>
        <w:t xml:space="preserve"> </w:t>
      </w:r>
      <w:proofErr w:type="spellStart"/>
      <w:r w:rsidRPr="006F61C3">
        <w:rPr>
          <w:sz w:val="24"/>
          <w:szCs w:val="24"/>
        </w:rPr>
        <w:t>secundam</w:t>
      </w:r>
      <w:proofErr w:type="spellEnd"/>
      <w:r w:rsidRPr="006F61C3">
        <w:rPr>
          <w:sz w:val="24"/>
          <w:szCs w:val="24"/>
        </w:rPr>
        <w:t xml:space="preserve"> </w:t>
      </w:r>
      <w:proofErr w:type="spellStart"/>
      <w:r w:rsidRPr="006F61C3">
        <w:rPr>
          <w:sz w:val="24"/>
          <w:szCs w:val="24"/>
        </w:rPr>
        <w:t>adiit</w:t>
      </w:r>
      <w:proofErr w:type="spellEnd"/>
      <w:r w:rsidR="005F7CED">
        <w:rPr>
          <w:sz w:val="24"/>
          <w:szCs w:val="24"/>
        </w:rPr>
        <w:t>,</w:t>
      </w:r>
      <w:r w:rsidRPr="006F61C3">
        <w:rPr>
          <w:sz w:val="24"/>
          <w:szCs w:val="24"/>
        </w:rPr>
        <w:t xml:space="preserve"> </w:t>
      </w:r>
      <w:proofErr w:type="spellStart"/>
      <w:r w:rsidRPr="006F61C3">
        <w:rPr>
          <w:sz w:val="24"/>
          <w:szCs w:val="24"/>
        </w:rPr>
        <w:t>terciam</w:t>
      </w:r>
      <w:proofErr w:type="spellEnd"/>
      <w:r w:rsidR="005F7CED">
        <w:rPr>
          <w:sz w:val="24"/>
          <w:szCs w:val="24"/>
        </w:rPr>
        <w:t>,</w:t>
      </w:r>
      <w:r w:rsidRPr="006F61C3">
        <w:rPr>
          <w:sz w:val="24"/>
          <w:szCs w:val="24"/>
        </w:rPr>
        <w:t xml:space="preserve"> </w:t>
      </w:r>
      <w:proofErr w:type="spellStart"/>
      <w:r w:rsidRPr="006F61C3">
        <w:rPr>
          <w:sz w:val="24"/>
          <w:szCs w:val="24"/>
        </w:rPr>
        <w:t>quartam</w:t>
      </w:r>
      <w:proofErr w:type="spellEnd"/>
      <w:r w:rsidRPr="006F61C3">
        <w:rPr>
          <w:sz w:val="24"/>
          <w:szCs w:val="24"/>
        </w:rPr>
        <w:t xml:space="preserve"> et</w:t>
      </w:r>
      <w:r w:rsidR="005F7CED">
        <w:rPr>
          <w:sz w:val="24"/>
          <w:szCs w:val="24"/>
        </w:rPr>
        <w:t xml:space="preserve"> sic per </w:t>
      </w:r>
      <w:proofErr w:type="spellStart"/>
      <w:r w:rsidR="005F7CED">
        <w:rPr>
          <w:sz w:val="24"/>
          <w:szCs w:val="24"/>
        </w:rPr>
        <w:t>ordinem</w:t>
      </w:r>
      <w:proofErr w:type="spellEnd"/>
      <w:r w:rsidR="005F7CED">
        <w:rPr>
          <w:sz w:val="24"/>
          <w:szCs w:val="24"/>
        </w:rPr>
        <w:t xml:space="preserve"> </w:t>
      </w:r>
      <w:proofErr w:type="spellStart"/>
      <w:r w:rsidR="005F7CED">
        <w:rPr>
          <w:sz w:val="24"/>
          <w:szCs w:val="24"/>
        </w:rPr>
        <w:t>ad</w:t>
      </w:r>
      <w:proofErr w:type="spellEnd"/>
      <w:r w:rsidR="005F7CED">
        <w:rPr>
          <w:sz w:val="24"/>
          <w:szCs w:val="24"/>
        </w:rPr>
        <w:t xml:space="preserve"> </w:t>
      </w:r>
      <w:proofErr w:type="spellStart"/>
      <w:r w:rsidR="005F7CED">
        <w:rPr>
          <w:sz w:val="24"/>
          <w:szCs w:val="24"/>
        </w:rPr>
        <w:t>altitu</w:t>
      </w:r>
      <w:r w:rsidRPr="006F61C3">
        <w:rPr>
          <w:sz w:val="24"/>
          <w:szCs w:val="24"/>
        </w:rPr>
        <w:t>dinem</w:t>
      </w:r>
      <w:proofErr w:type="spellEnd"/>
      <w:r w:rsidRPr="006F61C3">
        <w:rPr>
          <w:sz w:val="24"/>
          <w:szCs w:val="24"/>
        </w:rPr>
        <w:t xml:space="preserve"> 72 </w:t>
      </w:r>
      <w:proofErr w:type="spellStart"/>
      <w:r w:rsidRPr="006F61C3">
        <w:rPr>
          <w:sz w:val="24"/>
          <w:szCs w:val="24"/>
        </w:rPr>
        <w:t>pedum</w:t>
      </w:r>
      <w:proofErr w:type="spellEnd"/>
      <w:r w:rsidRPr="006F61C3">
        <w:rPr>
          <w:sz w:val="24"/>
          <w:szCs w:val="24"/>
        </w:rPr>
        <w:t xml:space="preserve"> a terra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decimam</w:t>
      </w:r>
      <w:proofErr w:type="spellEnd"/>
      <w:r w:rsidRPr="006F61C3">
        <w:rPr>
          <w:sz w:val="24"/>
          <w:szCs w:val="24"/>
        </w:rPr>
        <w:t xml:space="preserve"> </w:t>
      </w:r>
      <w:proofErr w:type="spellStart"/>
      <w:r w:rsidRPr="006F61C3">
        <w:rPr>
          <w:sz w:val="24"/>
          <w:szCs w:val="24"/>
        </w:rPr>
        <w:t>octavam</w:t>
      </w:r>
      <w:proofErr w:type="spellEnd"/>
      <w:r w:rsidRPr="006F61C3">
        <w:rPr>
          <w:sz w:val="24"/>
          <w:szCs w:val="24"/>
        </w:rPr>
        <w:t xml:space="preserve"> </w:t>
      </w:r>
      <w:proofErr w:type="spellStart"/>
      <w:r w:rsidRPr="006F61C3">
        <w:rPr>
          <w:sz w:val="24"/>
          <w:szCs w:val="24"/>
        </w:rPr>
        <w:t>tabulam</w:t>
      </w:r>
      <w:proofErr w:type="spellEnd"/>
      <w:r w:rsidR="005F7CED">
        <w:rPr>
          <w:sz w:val="24"/>
          <w:szCs w:val="24"/>
        </w:rPr>
        <w:t xml:space="preserve"> (</w:t>
      </w:r>
      <w:r w:rsidR="005F7CED" w:rsidRPr="005F7CED">
        <w:rPr>
          <w:b/>
          <w:bCs/>
          <w:sz w:val="24"/>
          <w:szCs w:val="24"/>
        </w:rPr>
        <w:t>241r</w:t>
      </w:r>
      <w:r w:rsidR="005F7CED">
        <w:rPr>
          <w:sz w:val="24"/>
          <w:szCs w:val="24"/>
        </w:rPr>
        <w:t>).</w:t>
      </w:r>
      <w:r w:rsidRPr="006F61C3">
        <w:rPr>
          <w:sz w:val="24"/>
          <w:szCs w:val="24"/>
        </w:rPr>
        <w:t xml:space="preserve"> et </w:t>
      </w:r>
      <w:proofErr w:type="spellStart"/>
      <w:r w:rsidRPr="006F61C3">
        <w:rPr>
          <w:sz w:val="24"/>
          <w:szCs w:val="24"/>
        </w:rPr>
        <w:t>stupentibus</w:t>
      </w:r>
      <w:proofErr w:type="spellEnd"/>
      <w:r w:rsidRPr="006F61C3">
        <w:rPr>
          <w:sz w:val="24"/>
          <w:szCs w:val="24"/>
        </w:rPr>
        <w:t xml:space="preserve"> omnibus qui </w:t>
      </w:r>
      <w:proofErr w:type="spellStart"/>
      <w:r w:rsidRPr="006F61C3">
        <w:rPr>
          <w:sz w:val="24"/>
          <w:szCs w:val="24"/>
        </w:rPr>
        <w:t>aderant</w:t>
      </w:r>
      <w:proofErr w:type="spellEnd"/>
      <w:r w:rsidRPr="006F61C3">
        <w:rPr>
          <w:sz w:val="24"/>
          <w:szCs w:val="24"/>
        </w:rPr>
        <w:t xml:space="preserve"> et ipso </w:t>
      </w:r>
      <w:proofErr w:type="spellStart"/>
      <w:r w:rsidRPr="006F61C3">
        <w:rPr>
          <w:sz w:val="24"/>
          <w:szCs w:val="24"/>
        </w:rPr>
        <w:t>soldano</w:t>
      </w:r>
      <w:proofErr w:type="spellEnd"/>
      <w:r w:rsidRPr="006F61C3">
        <w:rPr>
          <w:sz w:val="24"/>
          <w:szCs w:val="24"/>
        </w:rPr>
        <w:t xml:space="preserve"> </w:t>
      </w:r>
      <w:proofErr w:type="spellStart"/>
      <w:r w:rsidRPr="006F61C3">
        <w:rPr>
          <w:sz w:val="24"/>
          <w:szCs w:val="24"/>
        </w:rPr>
        <w:t>territo</w:t>
      </w:r>
      <w:proofErr w:type="spellEnd"/>
      <w:r w:rsidRPr="006F61C3">
        <w:rPr>
          <w:sz w:val="24"/>
          <w:szCs w:val="24"/>
        </w:rPr>
        <w:t xml:space="preserve"> [</w:t>
      </w:r>
      <w:proofErr w:type="spellStart"/>
      <w:r w:rsidRPr="006F61C3">
        <w:rPr>
          <w:sz w:val="24"/>
          <w:szCs w:val="24"/>
        </w:rPr>
        <w:t>eet</w:t>
      </w:r>
      <w:proofErr w:type="spellEnd"/>
      <w:r w:rsidRPr="006F61C3">
        <w:rPr>
          <w:sz w:val="24"/>
          <w:szCs w:val="24"/>
        </w:rPr>
        <w:t xml:space="preserve">] </w:t>
      </w:r>
      <w:proofErr w:type="spellStart"/>
      <w:r w:rsidRPr="006F61C3">
        <w:rPr>
          <w:sz w:val="24"/>
          <w:szCs w:val="24"/>
        </w:rPr>
        <w:t>animum</w:t>
      </w:r>
      <w:proofErr w:type="spellEnd"/>
      <w:r w:rsidRPr="006F61C3">
        <w:rPr>
          <w:sz w:val="24"/>
          <w:szCs w:val="24"/>
        </w:rPr>
        <w:t xml:space="preserve"> </w:t>
      </w:r>
      <w:proofErr w:type="spellStart"/>
      <w:r w:rsidRPr="006F61C3">
        <w:rPr>
          <w:sz w:val="24"/>
          <w:szCs w:val="24"/>
        </w:rPr>
        <w:t>quamtocius</w:t>
      </w:r>
      <w:proofErr w:type="spellEnd"/>
      <w:r w:rsidRPr="006F61C3">
        <w:rPr>
          <w:sz w:val="24"/>
          <w:szCs w:val="24"/>
        </w:rPr>
        <w:t xml:space="preserve"> pre </w:t>
      </w:r>
      <w:proofErr w:type="spellStart"/>
      <w:r w:rsidRPr="006F61C3">
        <w:rPr>
          <w:sz w:val="24"/>
          <w:szCs w:val="24"/>
        </w:rPr>
        <w:t>timore</w:t>
      </w:r>
      <w:proofErr w:type="spellEnd"/>
      <w:r w:rsidRPr="006F61C3">
        <w:rPr>
          <w:sz w:val="24"/>
          <w:szCs w:val="24"/>
        </w:rPr>
        <w:t xml:space="preserve"> </w:t>
      </w:r>
      <w:proofErr w:type="spellStart"/>
      <w:r w:rsidRPr="006F61C3">
        <w:rPr>
          <w:sz w:val="24"/>
          <w:szCs w:val="24"/>
        </w:rPr>
        <w:t>revocante</w:t>
      </w:r>
      <w:proofErr w:type="spellEnd"/>
      <w:r w:rsidR="005F7CED">
        <w:rPr>
          <w:sz w:val="24"/>
          <w:szCs w:val="24"/>
        </w:rPr>
        <w:t>,</w:t>
      </w:r>
      <w:r w:rsidRPr="006F61C3">
        <w:rPr>
          <w:sz w:val="24"/>
          <w:szCs w:val="24"/>
        </w:rPr>
        <w:t xml:space="preserve"> </w:t>
      </w:r>
      <w:proofErr w:type="spellStart"/>
      <w:r w:rsidRPr="006F61C3">
        <w:rPr>
          <w:sz w:val="24"/>
          <w:szCs w:val="24"/>
        </w:rPr>
        <w:t>serpens</w:t>
      </w:r>
      <w:proofErr w:type="spellEnd"/>
      <w:r w:rsidR="005F7CED">
        <w:rPr>
          <w:sz w:val="24"/>
          <w:szCs w:val="24"/>
        </w:rPr>
        <w:t>,</w:t>
      </w:r>
      <w:r w:rsidRPr="006F61C3">
        <w:rPr>
          <w:sz w:val="24"/>
          <w:szCs w:val="24"/>
        </w:rPr>
        <w:t xml:space="preserve"> </w:t>
      </w:r>
      <w:proofErr w:type="spellStart"/>
      <w:r w:rsidRPr="006F61C3">
        <w:rPr>
          <w:sz w:val="24"/>
          <w:szCs w:val="24"/>
        </w:rPr>
        <w:t>videntibus</w:t>
      </w:r>
      <w:proofErr w:type="spellEnd"/>
      <w:r w:rsidRPr="006F61C3">
        <w:rPr>
          <w:sz w:val="24"/>
          <w:szCs w:val="24"/>
        </w:rPr>
        <w:t xml:space="preserve"> omnibus</w:t>
      </w:r>
      <w:r w:rsidR="005F7CED">
        <w:rPr>
          <w:sz w:val="24"/>
          <w:szCs w:val="24"/>
        </w:rPr>
        <w:t xml:space="preserve">, </w:t>
      </w:r>
      <w:proofErr w:type="spellStart"/>
      <w:r w:rsidR="005F7CED">
        <w:rPr>
          <w:sz w:val="24"/>
          <w:szCs w:val="24"/>
        </w:rPr>
        <w:t>dispa</w:t>
      </w:r>
      <w:r w:rsidRPr="006F61C3">
        <w:rPr>
          <w:sz w:val="24"/>
          <w:szCs w:val="24"/>
        </w:rPr>
        <w:t>ruit</w:t>
      </w:r>
      <w:proofErr w:type="spellEnd"/>
      <w:r w:rsidR="005F7CED">
        <w:rPr>
          <w:sz w:val="24"/>
          <w:szCs w:val="24"/>
        </w:rPr>
        <w:t>.</w:t>
      </w:r>
      <w:r w:rsidRPr="006F61C3">
        <w:rPr>
          <w:sz w:val="24"/>
          <w:szCs w:val="24"/>
        </w:rPr>
        <w:t xml:space="preserve"> </w:t>
      </w:r>
      <w:proofErr w:type="spellStart"/>
      <w:r w:rsidRPr="006F61C3">
        <w:rPr>
          <w:sz w:val="24"/>
          <w:szCs w:val="24"/>
        </w:rPr>
        <w:t>remansit</w:t>
      </w:r>
      <w:proofErr w:type="spellEnd"/>
      <w:r w:rsidRPr="006F61C3">
        <w:rPr>
          <w:sz w:val="24"/>
          <w:szCs w:val="24"/>
        </w:rPr>
        <w:t xml:space="preserve"> </w:t>
      </w:r>
      <w:proofErr w:type="spellStart"/>
      <w:r w:rsidRPr="006F61C3">
        <w:rPr>
          <w:sz w:val="24"/>
          <w:szCs w:val="24"/>
        </w:rPr>
        <w:t>igitur</w:t>
      </w:r>
      <w:proofErr w:type="spellEnd"/>
      <w:r w:rsidRPr="006F61C3">
        <w:rPr>
          <w:sz w:val="24"/>
          <w:szCs w:val="24"/>
        </w:rPr>
        <w:t xml:space="preserve"> ecclesia et manet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hodie</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prius</w:t>
      </w:r>
      <w:proofErr w:type="spellEnd"/>
      <w:r w:rsidR="005F7CED">
        <w:rPr>
          <w:sz w:val="24"/>
          <w:szCs w:val="24"/>
        </w:rPr>
        <w:t xml:space="preserve">. </w:t>
      </w:r>
      <w:proofErr w:type="spellStart"/>
      <w:r w:rsidR="005F7CED">
        <w:rPr>
          <w:sz w:val="24"/>
          <w:szCs w:val="24"/>
        </w:rPr>
        <w:t>Ta</w:t>
      </w:r>
      <w:r w:rsidRPr="006F61C3">
        <w:rPr>
          <w:sz w:val="24"/>
          <w:szCs w:val="24"/>
        </w:rPr>
        <w:t>bulas</w:t>
      </w:r>
      <w:proofErr w:type="spellEnd"/>
      <w:r w:rsidRPr="006F61C3">
        <w:rPr>
          <w:sz w:val="24"/>
          <w:szCs w:val="24"/>
        </w:rPr>
        <w:t xml:space="preserve"> </w:t>
      </w:r>
      <w:proofErr w:type="spellStart"/>
      <w:r w:rsidRPr="006F61C3">
        <w:rPr>
          <w:sz w:val="24"/>
          <w:szCs w:val="24"/>
        </w:rPr>
        <w:t>ipsas</w:t>
      </w:r>
      <w:proofErr w:type="spellEnd"/>
      <w:r w:rsidRPr="006F61C3">
        <w:rPr>
          <w:sz w:val="24"/>
          <w:szCs w:val="24"/>
        </w:rPr>
        <w:t xml:space="preserve"> </w:t>
      </w:r>
      <w:proofErr w:type="spellStart"/>
      <w:r w:rsidRPr="006F61C3">
        <w:rPr>
          <w:sz w:val="24"/>
          <w:szCs w:val="24"/>
        </w:rPr>
        <w:t>vidi</w:t>
      </w:r>
      <w:proofErr w:type="spellEnd"/>
      <w:r w:rsidRPr="006F61C3">
        <w:rPr>
          <w:sz w:val="24"/>
          <w:szCs w:val="24"/>
        </w:rPr>
        <w:t xml:space="preserve"> et </w:t>
      </w:r>
      <w:proofErr w:type="spellStart"/>
      <w:r w:rsidRPr="006F61C3">
        <w:rPr>
          <w:sz w:val="24"/>
          <w:szCs w:val="24"/>
        </w:rPr>
        <w:t>numeravi</w:t>
      </w:r>
      <w:proofErr w:type="spellEnd"/>
      <w:r w:rsidRPr="006F61C3">
        <w:rPr>
          <w:sz w:val="24"/>
          <w:szCs w:val="24"/>
        </w:rPr>
        <w:t xml:space="preserve"> 78 sic divisas</w:t>
      </w:r>
      <w:r w:rsidR="005F7CED">
        <w:rPr>
          <w:sz w:val="24"/>
          <w:szCs w:val="24"/>
        </w:rPr>
        <w:t>.</w:t>
      </w:r>
      <w:r w:rsidRPr="006F61C3">
        <w:rPr>
          <w:sz w:val="24"/>
          <w:szCs w:val="24"/>
        </w:rPr>
        <w:t xml:space="preserve"> </w:t>
      </w:r>
      <w:proofErr w:type="spellStart"/>
      <w:r w:rsidRPr="006F61C3">
        <w:rPr>
          <w:sz w:val="24"/>
          <w:szCs w:val="24"/>
        </w:rPr>
        <w:t>insuper</w:t>
      </w:r>
      <w:proofErr w:type="spellEnd"/>
      <w:r w:rsidRPr="006F61C3">
        <w:rPr>
          <w:sz w:val="24"/>
          <w:szCs w:val="24"/>
        </w:rPr>
        <w:t xml:space="preserve"> tractus corporis </w:t>
      </w:r>
      <w:proofErr w:type="spellStart"/>
      <w:r w:rsidRPr="006F61C3">
        <w:rPr>
          <w:sz w:val="24"/>
          <w:szCs w:val="24"/>
        </w:rPr>
        <w:lastRenderedPageBreak/>
        <w:t>serpentis</w:t>
      </w:r>
      <w:proofErr w:type="spellEnd"/>
      <w:r w:rsidRPr="006F61C3">
        <w:rPr>
          <w:sz w:val="24"/>
          <w:szCs w:val="24"/>
        </w:rPr>
        <w:t xml:space="preserve"> in </w:t>
      </w:r>
      <w:proofErr w:type="spellStart"/>
      <w:r w:rsidRPr="006F61C3">
        <w:rPr>
          <w:sz w:val="24"/>
          <w:szCs w:val="24"/>
        </w:rPr>
        <w:t>singulis</w:t>
      </w:r>
      <w:proofErr w:type="spellEnd"/>
      <w:r w:rsidRPr="006F61C3">
        <w:rPr>
          <w:sz w:val="24"/>
          <w:szCs w:val="24"/>
        </w:rPr>
        <w:t xml:space="preserve"> </w:t>
      </w:r>
      <w:proofErr w:type="spellStart"/>
      <w:r w:rsidRPr="006F61C3">
        <w:rPr>
          <w:sz w:val="24"/>
          <w:szCs w:val="24"/>
        </w:rPr>
        <w:t>tabulis</w:t>
      </w:r>
      <w:proofErr w:type="spellEnd"/>
      <w:r w:rsidRPr="006F61C3">
        <w:rPr>
          <w:sz w:val="24"/>
          <w:szCs w:val="24"/>
        </w:rPr>
        <w:t xml:space="preserve"> apparent </w:t>
      </w:r>
      <w:proofErr w:type="spellStart"/>
      <w:r w:rsidRPr="006F61C3">
        <w:rPr>
          <w:sz w:val="24"/>
          <w:szCs w:val="24"/>
        </w:rPr>
        <w:t>notabiliter</w:t>
      </w:r>
      <w:proofErr w:type="spellEnd"/>
      <w:r w:rsidRPr="006F61C3">
        <w:rPr>
          <w:sz w:val="24"/>
          <w:szCs w:val="24"/>
        </w:rPr>
        <w:t xml:space="preserve"> quasi </w:t>
      </w:r>
      <w:proofErr w:type="spellStart"/>
      <w:r w:rsidRPr="006F61C3">
        <w:rPr>
          <w:sz w:val="24"/>
          <w:szCs w:val="24"/>
        </w:rPr>
        <w:t>cobustio</w:t>
      </w:r>
      <w:proofErr w:type="spellEnd"/>
      <w:r w:rsidRPr="006F61C3">
        <w:rPr>
          <w:sz w:val="24"/>
          <w:szCs w:val="24"/>
        </w:rPr>
        <w:t xml:space="preserve"> </w:t>
      </w:r>
      <w:proofErr w:type="spellStart"/>
      <w:r w:rsidRPr="006F61C3">
        <w:rPr>
          <w:sz w:val="24"/>
          <w:szCs w:val="24"/>
        </w:rPr>
        <w:t>quedam</w:t>
      </w:r>
      <w:proofErr w:type="spellEnd"/>
      <w:r w:rsidRPr="006F61C3">
        <w:rPr>
          <w:sz w:val="24"/>
          <w:szCs w:val="24"/>
        </w:rPr>
        <w:t xml:space="preserve"> </w:t>
      </w:r>
      <w:proofErr w:type="spellStart"/>
      <w:r w:rsidRPr="006F61C3">
        <w:rPr>
          <w:sz w:val="24"/>
          <w:szCs w:val="24"/>
        </w:rPr>
        <w:t>igne</w:t>
      </w:r>
      <w:proofErr w:type="spellEnd"/>
      <w:r w:rsidRPr="006F61C3">
        <w:rPr>
          <w:sz w:val="24"/>
          <w:szCs w:val="24"/>
        </w:rPr>
        <w:t xml:space="preserve"> </w:t>
      </w:r>
      <w:proofErr w:type="spellStart"/>
      <w:r w:rsidRPr="006F61C3">
        <w:rPr>
          <w:sz w:val="24"/>
          <w:szCs w:val="24"/>
        </w:rPr>
        <w:t>facta</w:t>
      </w:r>
      <w:proofErr w:type="spellEnd"/>
      <w:r w:rsidR="005F7CED">
        <w:rPr>
          <w:sz w:val="24"/>
          <w:szCs w:val="24"/>
        </w:rPr>
        <w:t>.</w:t>
      </w:r>
      <w:r w:rsidRPr="006F61C3">
        <w:rPr>
          <w:sz w:val="24"/>
          <w:szCs w:val="24"/>
        </w:rPr>
        <w:t xml:space="preserve"> Et super</w:t>
      </w:r>
      <w:r w:rsidR="005F7CED">
        <w:rPr>
          <w:sz w:val="24"/>
          <w:szCs w:val="24"/>
        </w:rPr>
        <w:t xml:space="preserve"> </w:t>
      </w:r>
      <w:r w:rsidRPr="006F61C3">
        <w:rPr>
          <w:sz w:val="24"/>
          <w:szCs w:val="24"/>
        </w:rPr>
        <w:t>omn</w:t>
      </w:r>
      <w:r w:rsidR="005F7CED">
        <w:rPr>
          <w:sz w:val="24"/>
          <w:szCs w:val="24"/>
        </w:rPr>
        <w:t xml:space="preserve">ia mirabile </w:t>
      </w:r>
      <w:proofErr w:type="spellStart"/>
      <w:r w:rsidR="005F7CED">
        <w:rPr>
          <w:sz w:val="24"/>
          <w:szCs w:val="24"/>
        </w:rPr>
        <w:t>videtur</w:t>
      </w:r>
      <w:proofErr w:type="spellEnd"/>
      <w:r w:rsidR="005F7CED">
        <w:rPr>
          <w:sz w:val="24"/>
          <w:szCs w:val="24"/>
        </w:rPr>
        <w:t xml:space="preserve"> quomodo </w:t>
      </w:r>
      <w:proofErr w:type="spellStart"/>
      <w:r w:rsidR="005F7CED">
        <w:rPr>
          <w:sz w:val="24"/>
          <w:szCs w:val="24"/>
        </w:rPr>
        <w:t>serpens</w:t>
      </w:r>
      <w:proofErr w:type="spellEnd"/>
      <w:r w:rsidRPr="006F61C3">
        <w:rPr>
          <w:sz w:val="24"/>
          <w:szCs w:val="24"/>
        </w:rPr>
        <w:t xml:space="preserve"> </w:t>
      </w:r>
      <w:proofErr w:type="spellStart"/>
      <w:r w:rsidRPr="006F61C3">
        <w:rPr>
          <w:sz w:val="24"/>
          <w:szCs w:val="24"/>
        </w:rPr>
        <w:t>ille</w:t>
      </w:r>
      <w:proofErr w:type="spellEnd"/>
      <w:r w:rsidRPr="006F61C3">
        <w:rPr>
          <w:sz w:val="24"/>
          <w:szCs w:val="24"/>
        </w:rPr>
        <w:t xml:space="preserve"> sic </w:t>
      </w:r>
      <w:proofErr w:type="spellStart"/>
      <w:r w:rsidRPr="006F61C3">
        <w:rPr>
          <w:sz w:val="24"/>
          <w:szCs w:val="24"/>
        </w:rPr>
        <w:t>procedere</w:t>
      </w:r>
      <w:proofErr w:type="spellEnd"/>
      <w:r w:rsidRPr="006F61C3">
        <w:rPr>
          <w:sz w:val="24"/>
          <w:szCs w:val="24"/>
        </w:rPr>
        <w:t xml:space="preserve"> </w:t>
      </w:r>
      <w:proofErr w:type="spellStart"/>
      <w:r w:rsidRPr="006F61C3">
        <w:rPr>
          <w:sz w:val="24"/>
          <w:szCs w:val="24"/>
        </w:rPr>
        <w:t>potuerit</w:t>
      </w:r>
      <w:proofErr w:type="spellEnd"/>
      <w:r w:rsidRPr="006F61C3">
        <w:rPr>
          <w:sz w:val="24"/>
          <w:szCs w:val="24"/>
        </w:rPr>
        <w:t xml:space="preserve"> in </w:t>
      </w:r>
      <w:proofErr w:type="spellStart"/>
      <w:r w:rsidRPr="006F61C3">
        <w:rPr>
          <w:sz w:val="24"/>
          <w:szCs w:val="24"/>
        </w:rPr>
        <w:t>pariete</w:t>
      </w:r>
      <w:proofErr w:type="spellEnd"/>
      <w:r w:rsidRPr="006F61C3">
        <w:rPr>
          <w:sz w:val="24"/>
          <w:szCs w:val="24"/>
        </w:rPr>
        <w:t xml:space="preserve"> qui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planissimus</w:t>
      </w:r>
      <w:proofErr w:type="spellEnd"/>
      <w:r w:rsidRPr="006F61C3">
        <w:rPr>
          <w:sz w:val="24"/>
          <w:szCs w:val="24"/>
        </w:rPr>
        <w:t xml:space="preserve"> et </w:t>
      </w:r>
      <w:proofErr w:type="spellStart"/>
      <w:r w:rsidRPr="006F61C3">
        <w:rPr>
          <w:sz w:val="24"/>
          <w:szCs w:val="24"/>
        </w:rPr>
        <w:t>politissimus</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vitrum</w:t>
      </w:r>
      <w:proofErr w:type="spellEnd"/>
      <w:r w:rsidR="005F7CED">
        <w:rPr>
          <w:sz w:val="24"/>
          <w:szCs w:val="24"/>
        </w:rPr>
        <w:t>.</w:t>
      </w:r>
      <w:r w:rsidRPr="006F61C3">
        <w:rPr>
          <w:sz w:val="24"/>
          <w:szCs w:val="24"/>
        </w:rPr>
        <w:t xml:space="preserve"> </w:t>
      </w:r>
    </w:p>
    <w:p w14:paraId="362225C9" w14:textId="77777777" w:rsidR="0068138C" w:rsidRDefault="00A6186D" w:rsidP="0068138C">
      <w:pPr>
        <w:rPr>
          <w:sz w:val="24"/>
          <w:szCs w:val="24"/>
        </w:rPr>
      </w:pPr>
      <w:proofErr w:type="spellStart"/>
      <w:r w:rsidRPr="006F61C3">
        <w:rPr>
          <w:sz w:val="24"/>
          <w:szCs w:val="24"/>
        </w:rPr>
        <w:t>Ibi</w:t>
      </w:r>
      <w:proofErr w:type="spellEnd"/>
      <w:r w:rsidRPr="006F61C3">
        <w:rPr>
          <w:sz w:val="24"/>
          <w:szCs w:val="24"/>
        </w:rPr>
        <w:t xml:space="preserve"> </w:t>
      </w:r>
      <w:proofErr w:type="spellStart"/>
      <w:r w:rsidRPr="006F61C3">
        <w:rPr>
          <w:sz w:val="24"/>
          <w:szCs w:val="24"/>
        </w:rPr>
        <w:t>vidi</w:t>
      </w:r>
      <w:proofErr w:type="spellEnd"/>
      <w:r w:rsidR="005F7CED">
        <w:rPr>
          <w:sz w:val="24"/>
          <w:szCs w:val="24"/>
        </w:rPr>
        <w:t xml:space="preserve"> </w:t>
      </w:r>
      <w:proofErr w:type="spellStart"/>
      <w:r w:rsidRPr="006F61C3">
        <w:rPr>
          <w:sz w:val="24"/>
          <w:szCs w:val="24"/>
        </w:rPr>
        <w:t>cellam</w:t>
      </w:r>
      <w:proofErr w:type="spellEnd"/>
      <w:r w:rsidRPr="006F61C3">
        <w:rPr>
          <w:sz w:val="24"/>
          <w:szCs w:val="24"/>
        </w:rPr>
        <w:t xml:space="preserve"> beati </w:t>
      </w:r>
      <w:proofErr w:type="spellStart"/>
      <w:r w:rsidRPr="006F61C3">
        <w:rPr>
          <w:sz w:val="24"/>
          <w:szCs w:val="24"/>
        </w:rPr>
        <w:t>ieronimi</w:t>
      </w:r>
      <w:proofErr w:type="spellEnd"/>
      <w:r w:rsidR="005F7CED">
        <w:rPr>
          <w:sz w:val="24"/>
          <w:szCs w:val="24"/>
        </w:rPr>
        <w:t>,</w:t>
      </w:r>
      <w:r w:rsidRPr="006F61C3">
        <w:rPr>
          <w:sz w:val="24"/>
          <w:szCs w:val="24"/>
        </w:rPr>
        <w:t xml:space="preserve"> </w:t>
      </w:r>
      <w:proofErr w:type="spellStart"/>
      <w:r w:rsidRPr="006F61C3">
        <w:rPr>
          <w:sz w:val="24"/>
          <w:szCs w:val="24"/>
        </w:rPr>
        <w:t>lectum</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et </w:t>
      </w:r>
      <w:proofErr w:type="spellStart"/>
      <w:r w:rsidRPr="006F61C3">
        <w:rPr>
          <w:sz w:val="24"/>
          <w:szCs w:val="24"/>
        </w:rPr>
        <w:t>s</w:t>
      </w:r>
      <w:r w:rsidR="005F7CED">
        <w:rPr>
          <w:sz w:val="24"/>
          <w:szCs w:val="24"/>
        </w:rPr>
        <w:t>e</w:t>
      </w:r>
      <w:r w:rsidRPr="006F61C3">
        <w:rPr>
          <w:sz w:val="24"/>
          <w:szCs w:val="24"/>
        </w:rPr>
        <w:t>pulcrum</w:t>
      </w:r>
      <w:proofErr w:type="spellEnd"/>
      <w:r w:rsidR="005F7CED">
        <w:rPr>
          <w:sz w:val="24"/>
          <w:szCs w:val="24"/>
        </w:rPr>
        <w:t>,</w:t>
      </w:r>
      <w:r w:rsidRPr="006F61C3">
        <w:rPr>
          <w:sz w:val="24"/>
          <w:szCs w:val="24"/>
        </w:rPr>
        <w:t xml:space="preserve"> claustrum </w:t>
      </w:r>
      <w:proofErr w:type="spellStart"/>
      <w:r w:rsidRPr="006F61C3">
        <w:rPr>
          <w:sz w:val="24"/>
          <w:szCs w:val="24"/>
        </w:rPr>
        <w:t>monachorum</w:t>
      </w:r>
      <w:proofErr w:type="spellEnd"/>
      <w:r w:rsidR="005F7CED">
        <w:rPr>
          <w:sz w:val="24"/>
          <w:szCs w:val="24"/>
        </w:rPr>
        <w:t>,</w:t>
      </w:r>
      <w:r w:rsidRPr="006F61C3">
        <w:rPr>
          <w:sz w:val="24"/>
          <w:szCs w:val="24"/>
        </w:rPr>
        <w:t xml:space="preserve"> locum </w:t>
      </w:r>
      <w:proofErr w:type="spellStart"/>
      <w:r w:rsidRPr="006F61C3">
        <w:rPr>
          <w:sz w:val="24"/>
          <w:szCs w:val="24"/>
        </w:rPr>
        <w:t>interfectionis</w:t>
      </w:r>
      <w:proofErr w:type="spellEnd"/>
      <w:r w:rsidRPr="006F61C3">
        <w:rPr>
          <w:sz w:val="24"/>
          <w:szCs w:val="24"/>
        </w:rPr>
        <w:t xml:space="preserve"> </w:t>
      </w:r>
      <w:proofErr w:type="spellStart"/>
      <w:r w:rsidRPr="006F61C3">
        <w:rPr>
          <w:sz w:val="24"/>
          <w:szCs w:val="24"/>
        </w:rPr>
        <w:t>innocentum</w:t>
      </w:r>
      <w:proofErr w:type="spellEnd"/>
      <w:r w:rsidR="005F7CED">
        <w:rPr>
          <w:sz w:val="24"/>
          <w:szCs w:val="24"/>
        </w:rPr>
        <w:t>,</w:t>
      </w:r>
      <w:r w:rsidRPr="006F61C3">
        <w:rPr>
          <w:sz w:val="24"/>
          <w:szCs w:val="24"/>
        </w:rPr>
        <w:t xml:space="preserve"> </w:t>
      </w:r>
      <w:proofErr w:type="spellStart"/>
      <w:r w:rsidRPr="006F61C3">
        <w:rPr>
          <w:sz w:val="24"/>
          <w:szCs w:val="24"/>
        </w:rPr>
        <w:t>ecclesiam</w:t>
      </w:r>
      <w:proofErr w:type="spellEnd"/>
      <w:r w:rsidRPr="006F61C3">
        <w:rPr>
          <w:sz w:val="24"/>
          <w:szCs w:val="24"/>
        </w:rPr>
        <w:t xml:space="preserve"> </w:t>
      </w:r>
      <w:proofErr w:type="spellStart"/>
      <w:r w:rsidRPr="006F61C3">
        <w:rPr>
          <w:sz w:val="24"/>
          <w:szCs w:val="24"/>
        </w:rPr>
        <w:t>beate</w:t>
      </w:r>
      <w:proofErr w:type="spellEnd"/>
      <w:r w:rsidRPr="006F61C3">
        <w:rPr>
          <w:sz w:val="24"/>
          <w:szCs w:val="24"/>
        </w:rPr>
        <w:t xml:space="preserve"> </w:t>
      </w:r>
      <w:proofErr w:type="spellStart"/>
      <w:r w:rsidRPr="006F61C3">
        <w:rPr>
          <w:sz w:val="24"/>
          <w:szCs w:val="24"/>
        </w:rPr>
        <w:t>paule</w:t>
      </w:r>
      <w:proofErr w:type="spellEnd"/>
      <w:r w:rsidRPr="006F61C3">
        <w:rPr>
          <w:sz w:val="24"/>
          <w:szCs w:val="24"/>
        </w:rPr>
        <w:t xml:space="preserve"> et </w:t>
      </w:r>
      <w:proofErr w:type="spellStart"/>
      <w:r w:rsidRPr="006F61C3">
        <w:rPr>
          <w:sz w:val="24"/>
          <w:szCs w:val="24"/>
        </w:rPr>
        <w:t>eustochium</w:t>
      </w:r>
      <w:proofErr w:type="spellEnd"/>
      <w:r w:rsidR="005F7CED">
        <w:rPr>
          <w:sz w:val="24"/>
          <w:szCs w:val="24"/>
        </w:rPr>
        <w:t xml:space="preserve">, </w:t>
      </w:r>
      <w:proofErr w:type="spellStart"/>
      <w:r w:rsidR="005F7CED">
        <w:rPr>
          <w:sz w:val="24"/>
          <w:szCs w:val="24"/>
        </w:rPr>
        <w:t>cister</w:t>
      </w:r>
      <w:r w:rsidRPr="006F61C3">
        <w:rPr>
          <w:sz w:val="24"/>
          <w:szCs w:val="24"/>
        </w:rPr>
        <w:t>nam</w:t>
      </w:r>
      <w:proofErr w:type="spellEnd"/>
      <w:r w:rsidRPr="006F61C3">
        <w:rPr>
          <w:sz w:val="24"/>
          <w:szCs w:val="24"/>
        </w:rPr>
        <w:t xml:space="preserve"> in </w:t>
      </w:r>
      <w:proofErr w:type="spellStart"/>
      <w:r w:rsidRPr="006F61C3">
        <w:rPr>
          <w:sz w:val="24"/>
          <w:szCs w:val="24"/>
        </w:rPr>
        <w:t>quam</w:t>
      </w:r>
      <w:proofErr w:type="spellEnd"/>
      <w:r w:rsidRPr="006F61C3">
        <w:rPr>
          <w:sz w:val="24"/>
          <w:szCs w:val="24"/>
        </w:rPr>
        <w:t xml:space="preserve"> stella</w:t>
      </w:r>
      <w:r w:rsidR="00227FC1">
        <w:rPr>
          <w:sz w:val="24"/>
          <w:szCs w:val="24"/>
        </w:rPr>
        <w:t>,</w:t>
      </w:r>
      <w:r w:rsidRPr="006F61C3">
        <w:rPr>
          <w:sz w:val="24"/>
          <w:szCs w:val="24"/>
        </w:rPr>
        <w:t xml:space="preserve"> dux </w:t>
      </w:r>
      <w:proofErr w:type="spellStart"/>
      <w:r w:rsidRPr="006F61C3">
        <w:rPr>
          <w:sz w:val="24"/>
          <w:szCs w:val="24"/>
        </w:rPr>
        <w:t>magorum</w:t>
      </w:r>
      <w:proofErr w:type="spellEnd"/>
      <w:r w:rsidR="00227FC1">
        <w:rPr>
          <w:sz w:val="24"/>
          <w:szCs w:val="24"/>
        </w:rPr>
        <w:t>,</w:t>
      </w:r>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cecidisse</w:t>
      </w:r>
      <w:proofErr w:type="spellEnd"/>
      <w:r w:rsidR="005F7CED">
        <w:rPr>
          <w:sz w:val="24"/>
          <w:szCs w:val="24"/>
        </w:rPr>
        <w:t>.</w:t>
      </w:r>
      <w:r w:rsidRPr="006F61C3">
        <w:rPr>
          <w:sz w:val="24"/>
          <w:szCs w:val="24"/>
        </w:rPr>
        <w:t xml:space="preserve"> De </w:t>
      </w:r>
      <w:proofErr w:type="spellStart"/>
      <w:r w:rsidRPr="006F61C3">
        <w:rPr>
          <w:sz w:val="24"/>
          <w:szCs w:val="24"/>
        </w:rPr>
        <w:t>bethlesem</w:t>
      </w:r>
      <w:proofErr w:type="spellEnd"/>
      <w:r w:rsidRPr="006F61C3">
        <w:rPr>
          <w:sz w:val="24"/>
          <w:szCs w:val="24"/>
        </w:rPr>
        <w:t xml:space="preserve"> contra </w:t>
      </w:r>
      <w:proofErr w:type="spellStart"/>
      <w:r w:rsidRPr="006F61C3">
        <w:rPr>
          <w:sz w:val="24"/>
          <w:szCs w:val="24"/>
        </w:rPr>
        <w:t>orientem</w:t>
      </w:r>
      <w:proofErr w:type="spellEnd"/>
      <w:r w:rsidRPr="006F61C3">
        <w:rPr>
          <w:sz w:val="24"/>
          <w:szCs w:val="24"/>
        </w:rPr>
        <w:t xml:space="preserve"> ad vii leucas sunt</w:t>
      </w:r>
      <w:r w:rsidR="00227FC1">
        <w:rPr>
          <w:sz w:val="24"/>
          <w:szCs w:val="24"/>
        </w:rPr>
        <w:t xml:space="preserve"> </w:t>
      </w:r>
      <w:proofErr w:type="spellStart"/>
      <w:r w:rsidRPr="006F61C3">
        <w:rPr>
          <w:sz w:val="24"/>
          <w:szCs w:val="24"/>
        </w:rPr>
        <w:t>engadi</w:t>
      </w:r>
      <w:proofErr w:type="spellEnd"/>
      <w:r w:rsidRPr="006F61C3">
        <w:rPr>
          <w:sz w:val="24"/>
          <w:szCs w:val="24"/>
        </w:rPr>
        <w:t xml:space="preserve"> </w:t>
      </w:r>
      <w:proofErr w:type="spellStart"/>
      <w:r w:rsidRPr="006F61C3">
        <w:rPr>
          <w:sz w:val="24"/>
          <w:szCs w:val="24"/>
        </w:rPr>
        <w:t>montes</w:t>
      </w:r>
      <w:proofErr w:type="spellEnd"/>
      <w:r w:rsidRPr="006F61C3">
        <w:rPr>
          <w:sz w:val="24"/>
          <w:szCs w:val="24"/>
        </w:rPr>
        <w:t xml:space="preserve"> et </w:t>
      </w:r>
      <w:proofErr w:type="spellStart"/>
      <w:r w:rsidRPr="006F61C3">
        <w:rPr>
          <w:sz w:val="24"/>
          <w:szCs w:val="24"/>
        </w:rPr>
        <w:t>loca</w:t>
      </w:r>
      <w:proofErr w:type="spellEnd"/>
      <w:r w:rsidRPr="006F61C3">
        <w:rPr>
          <w:sz w:val="24"/>
          <w:szCs w:val="24"/>
        </w:rPr>
        <w:t xml:space="preserve"> </w:t>
      </w:r>
      <w:proofErr w:type="spellStart"/>
      <w:r w:rsidRPr="006F61C3">
        <w:rPr>
          <w:sz w:val="24"/>
          <w:szCs w:val="24"/>
        </w:rPr>
        <w:t>tutissima</w:t>
      </w:r>
      <w:proofErr w:type="spellEnd"/>
      <w:r w:rsidR="00227FC1">
        <w:rPr>
          <w:sz w:val="24"/>
          <w:szCs w:val="24"/>
        </w:rPr>
        <w:t>,</w:t>
      </w:r>
      <w:r w:rsidRPr="006F61C3">
        <w:rPr>
          <w:sz w:val="24"/>
          <w:szCs w:val="24"/>
        </w:rPr>
        <w:t xml:space="preserve"> </w:t>
      </w:r>
      <w:proofErr w:type="spellStart"/>
      <w:r w:rsidRPr="006F61C3">
        <w:rPr>
          <w:sz w:val="24"/>
          <w:szCs w:val="24"/>
        </w:rPr>
        <w:t>latibula</w:t>
      </w:r>
      <w:proofErr w:type="spellEnd"/>
      <w:r w:rsidRPr="006F61C3">
        <w:rPr>
          <w:sz w:val="24"/>
          <w:szCs w:val="24"/>
        </w:rPr>
        <w:t xml:space="preserve"> </w:t>
      </w:r>
      <w:proofErr w:type="spellStart"/>
      <w:r w:rsidRPr="006F61C3">
        <w:rPr>
          <w:sz w:val="24"/>
          <w:szCs w:val="24"/>
        </w:rPr>
        <w:t>david</w:t>
      </w:r>
      <w:proofErr w:type="spellEnd"/>
      <w:r w:rsidR="00227FC1">
        <w:rPr>
          <w:sz w:val="24"/>
          <w:szCs w:val="24"/>
        </w:rPr>
        <w:t>,</w:t>
      </w:r>
      <w:r w:rsidRPr="006F61C3">
        <w:rPr>
          <w:sz w:val="24"/>
          <w:szCs w:val="24"/>
        </w:rPr>
        <w:t xml:space="preserve"> supra mare mortuum ubi </w:t>
      </w:r>
      <w:proofErr w:type="spellStart"/>
      <w:r w:rsidRPr="006F61C3">
        <w:rPr>
          <w:sz w:val="24"/>
          <w:szCs w:val="24"/>
        </w:rPr>
        <w:t>erant</w:t>
      </w:r>
      <w:proofErr w:type="spellEnd"/>
      <w:r w:rsidRPr="006F61C3">
        <w:rPr>
          <w:sz w:val="24"/>
          <w:szCs w:val="24"/>
        </w:rPr>
        <w:t xml:space="preserve"> </w:t>
      </w:r>
      <w:proofErr w:type="spellStart"/>
      <w:r w:rsidRPr="006F61C3">
        <w:rPr>
          <w:sz w:val="24"/>
          <w:szCs w:val="24"/>
        </w:rPr>
        <w:t>vinee</w:t>
      </w:r>
      <w:proofErr w:type="spellEnd"/>
      <w:r w:rsidRPr="006F61C3">
        <w:rPr>
          <w:sz w:val="24"/>
          <w:szCs w:val="24"/>
        </w:rPr>
        <w:t xml:space="preserve"> </w:t>
      </w:r>
      <w:proofErr w:type="spellStart"/>
      <w:r w:rsidRPr="006F61C3">
        <w:rPr>
          <w:sz w:val="24"/>
          <w:szCs w:val="24"/>
        </w:rPr>
        <w:t>balsami</w:t>
      </w:r>
      <w:proofErr w:type="spellEnd"/>
      <w:r w:rsidR="00227FC1">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iii leucas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achile</w:t>
      </w:r>
      <w:proofErr w:type="spellEnd"/>
      <w:r w:rsidRPr="006F61C3">
        <w:rPr>
          <w:sz w:val="24"/>
          <w:szCs w:val="24"/>
        </w:rPr>
        <w:t xml:space="preserve"> ubi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latuit</w:t>
      </w:r>
      <w:proofErr w:type="spellEnd"/>
      <w:r w:rsidRPr="006F61C3">
        <w:rPr>
          <w:sz w:val="24"/>
          <w:szCs w:val="24"/>
        </w:rPr>
        <w:t xml:space="preserve"> </w:t>
      </w:r>
      <w:proofErr w:type="spellStart"/>
      <w:r w:rsidRPr="006F61C3">
        <w:rPr>
          <w:sz w:val="24"/>
          <w:szCs w:val="24"/>
        </w:rPr>
        <w:t>david</w:t>
      </w:r>
      <w:proofErr w:type="spellEnd"/>
      <w:r w:rsidR="00227FC1">
        <w:rPr>
          <w:sz w:val="24"/>
          <w:szCs w:val="24"/>
        </w:rPr>
        <w:t>.</w:t>
      </w:r>
      <w:r w:rsidR="000B4FCC">
        <w:rPr>
          <w:sz w:val="24"/>
          <w:szCs w:val="24"/>
        </w:rPr>
        <w:t xml:space="preserve"> De </w:t>
      </w:r>
      <w:proofErr w:type="spellStart"/>
      <w:r w:rsidR="000B4FCC">
        <w:rPr>
          <w:sz w:val="24"/>
          <w:szCs w:val="24"/>
        </w:rPr>
        <w:t>engadi</w:t>
      </w:r>
      <w:proofErr w:type="spellEnd"/>
      <w:r w:rsidRPr="006F61C3">
        <w:rPr>
          <w:sz w:val="24"/>
          <w:szCs w:val="24"/>
        </w:rPr>
        <w:t xml:space="preserve"> </w:t>
      </w:r>
      <w:proofErr w:type="spellStart"/>
      <w:r w:rsidRPr="006F61C3">
        <w:rPr>
          <w:sz w:val="24"/>
          <w:szCs w:val="24"/>
        </w:rPr>
        <w:t>ad</w:t>
      </w:r>
      <w:proofErr w:type="spellEnd"/>
      <w:r w:rsidR="00227FC1">
        <w:rPr>
          <w:rStyle w:val="FootnoteReference"/>
          <w:sz w:val="24"/>
          <w:szCs w:val="24"/>
        </w:rPr>
        <w:footnoteReference w:id="65"/>
      </w:r>
      <w:r w:rsidR="007A6FF5">
        <w:rPr>
          <w:sz w:val="24"/>
          <w:szCs w:val="24"/>
        </w:rPr>
        <w:t xml:space="preserve"> </w:t>
      </w:r>
      <w:proofErr w:type="spellStart"/>
      <w:r w:rsidR="007A6FF5">
        <w:rPr>
          <w:sz w:val="24"/>
          <w:szCs w:val="24"/>
        </w:rPr>
        <w:t>duas</w:t>
      </w:r>
      <w:proofErr w:type="spellEnd"/>
      <w:r w:rsidR="007A6FF5">
        <w:rPr>
          <w:sz w:val="24"/>
          <w:szCs w:val="24"/>
        </w:rPr>
        <w:t xml:space="preserve"> </w:t>
      </w:r>
      <w:proofErr w:type="spellStart"/>
      <w:r w:rsidR="007A6FF5">
        <w:rPr>
          <w:sz w:val="24"/>
          <w:szCs w:val="24"/>
        </w:rPr>
        <w:t>ceyla</w:t>
      </w:r>
      <w:proofErr w:type="spellEnd"/>
      <w:r w:rsidR="007A6FF5">
        <w:rPr>
          <w:sz w:val="24"/>
          <w:szCs w:val="24"/>
        </w:rPr>
        <w:t xml:space="preserve"> </w:t>
      </w:r>
      <w:proofErr w:type="spellStart"/>
      <w:r w:rsidR="007A6FF5">
        <w:rPr>
          <w:sz w:val="24"/>
          <w:szCs w:val="24"/>
        </w:rPr>
        <w:t>quam</w:t>
      </w:r>
      <w:proofErr w:type="spellEnd"/>
      <w:r w:rsidR="007A6FF5">
        <w:rPr>
          <w:sz w:val="24"/>
          <w:szCs w:val="24"/>
        </w:rPr>
        <w:t xml:space="preserve"> </w:t>
      </w:r>
      <w:proofErr w:type="spellStart"/>
      <w:r w:rsidRPr="006F61C3">
        <w:rPr>
          <w:sz w:val="24"/>
          <w:szCs w:val="24"/>
        </w:rPr>
        <w:t>conserva</w:t>
      </w:r>
      <w:r w:rsidR="007A6FF5">
        <w:rPr>
          <w:sz w:val="24"/>
          <w:szCs w:val="24"/>
        </w:rPr>
        <w:t>vit</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a </w:t>
      </w:r>
      <w:proofErr w:type="spellStart"/>
      <w:r w:rsidRPr="006F61C3">
        <w:rPr>
          <w:sz w:val="24"/>
          <w:szCs w:val="24"/>
        </w:rPr>
        <w:t>philisteis</w:t>
      </w:r>
      <w:proofErr w:type="spellEnd"/>
      <w:r w:rsidR="007A6FF5">
        <w:rPr>
          <w:sz w:val="24"/>
          <w:szCs w:val="24"/>
        </w:rPr>
        <w:t>.</w:t>
      </w:r>
      <w:r w:rsidRPr="006F61C3">
        <w:rPr>
          <w:sz w:val="24"/>
          <w:szCs w:val="24"/>
        </w:rPr>
        <w:t xml:space="preserve"> De </w:t>
      </w:r>
      <w:proofErr w:type="spellStart"/>
      <w:r w:rsidRPr="006F61C3">
        <w:rPr>
          <w:sz w:val="24"/>
          <w:szCs w:val="24"/>
        </w:rPr>
        <w:t>ceyla</w:t>
      </w:r>
      <w:proofErr w:type="spellEnd"/>
      <w:r w:rsidRPr="006F61C3">
        <w:rPr>
          <w:sz w:val="24"/>
          <w:szCs w:val="24"/>
        </w:rPr>
        <w:t xml:space="preserve"> ad vi leucas contra </w:t>
      </w:r>
      <w:proofErr w:type="spellStart"/>
      <w:r w:rsidRPr="006F61C3">
        <w:rPr>
          <w:sz w:val="24"/>
          <w:szCs w:val="24"/>
        </w:rPr>
        <w:t>austrum</w:t>
      </w:r>
      <w:proofErr w:type="spellEnd"/>
      <w:r w:rsidR="007A6FF5">
        <w:rPr>
          <w:sz w:val="24"/>
          <w:szCs w:val="24"/>
        </w:rPr>
        <w:t xml:space="preserve"> </w:t>
      </w:r>
      <w:proofErr w:type="spellStart"/>
      <w:r w:rsidR="007A6FF5">
        <w:rPr>
          <w:sz w:val="24"/>
          <w:szCs w:val="24"/>
        </w:rPr>
        <w:t>ziph</w:t>
      </w:r>
      <w:proofErr w:type="spellEnd"/>
      <w:r w:rsidR="007A6FF5">
        <w:rPr>
          <w:sz w:val="24"/>
          <w:szCs w:val="24"/>
        </w:rPr>
        <w:t xml:space="preserve"> </w:t>
      </w:r>
      <w:proofErr w:type="spellStart"/>
      <w:r w:rsidR="007A6FF5">
        <w:rPr>
          <w:sz w:val="24"/>
          <w:szCs w:val="24"/>
        </w:rPr>
        <w:t>casale</w:t>
      </w:r>
      <w:proofErr w:type="spellEnd"/>
      <w:r w:rsidR="007A6FF5">
        <w:rPr>
          <w:sz w:val="24"/>
          <w:szCs w:val="24"/>
        </w:rPr>
        <w:t xml:space="preserve"> ubi </w:t>
      </w:r>
      <w:proofErr w:type="spellStart"/>
      <w:r w:rsidR="007A6FF5">
        <w:rPr>
          <w:sz w:val="24"/>
          <w:szCs w:val="24"/>
        </w:rPr>
        <w:t>habitabant</w:t>
      </w:r>
      <w:proofErr w:type="spellEnd"/>
      <w:r w:rsidR="007A6FF5">
        <w:rPr>
          <w:sz w:val="24"/>
          <w:szCs w:val="24"/>
        </w:rPr>
        <w:t xml:space="preserve"> </w:t>
      </w:r>
      <w:proofErr w:type="spellStart"/>
      <w:r w:rsidR="007A6FF5">
        <w:rPr>
          <w:sz w:val="24"/>
          <w:szCs w:val="24"/>
        </w:rPr>
        <w:t>tra</w:t>
      </w:r>
      <w:r w:rsidRPr="006F61C3">
        <w:rPr>
          <w:sz w:val="24"/>
          <w:szCs w:val="24"/>
        </w:rPr>
        <w:t>ditores</w:t>
      </w:r>
      <w:proofErr w:type="spellEnd"/>
      <w:r w:rsidRPr="006F61C3">
        <w:rPr>
          <w:sz w:val="24"/>
          <w:szCs w:val="24"/>
        </w:rPr>
        <w:t xml:space="preserve"> </w:t>
      </w:r>
      <w:proofErr w:type="spellStart"/>
      <w:r w:rsidRPr="006F61C3">
        <w:rPr>
          <w:sz w:val="24"/>
          <w:szCs w:val="24"/>
        </w:rPr>
        <w:t>david</w:t>
      </w:r>
      <w:proofErr w:type="spellEnd"/>
      <w:r w:rsidR="007A6FF5">
        <w:rPr>
          <w:sz w:val="24"/>
          <w:szCs w:val="24"/>
        </w:rPr>
        <w:t>.</w:t>
      </w:r>
      <w:r w:rsidRPr="006F61C3">
        <w:rPr>
          <w:sz w:val="24"/>
          <w:szCs w:val="24"/>
        </w:rPr>
        <w:t xml:space="preserve"> huic </w:t>
      </w:r>
      <w:proofErr w:type="spellStart"/>
      <w:r w:rsidRPr="006F61C3">
        <w:rPr>
          <w:sz w:val="24"/>
          <w:szCs w:val="24"/>
        </w:rPr>
        <w:t>adiacet</w:t>
      </w:r>
      <w:proofErr w:type="spellEnd"/>
      <w:r w:rsidRPr="006F61C3">
        <w:rPr>
          <w:sz w:val="24"/>
          <w:szCs w:val="24"/>
        </w:rPr>
        <w:t xml:space="preserve"> </w:t>
      </w:r>
      <w:proofErr w:type="spellStart"/>
      <w:r w:rsidRPr="006F61C3">
        <w:rPr>
          <w:sz w:val="24"/>
          <w:szCs w:val="24"/>
        </w:rPr>
        <w:t>desertum</w:t>
      </w:r>
      <w:proofErr w:type="spellEnd"/>
      <w:r w:rsidRPr="006F61C3">
        <w:rPr>
          <w:sz w:val="24"/>
          <w:szCs w:val="24"/>
        </w:rPr>
        <w:t xml:space="preserve"> </w:t>
      </w:r>
      <w:proofErr w:type="spellStart"/>
      <w:r w:rsidRPr="006F61C3">
        <w:rPr>
          <w:sz w:val="24"/>
          <w:szCs w:val="24"/>
        </w:rPr>
        <w:t>maon</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austrum</w:t>
      </w:r>
      <w:proofErr w:type="spellEnd"/>
      <w:r w:rsidR="007A6FF5">
        <w:rPr>
          <w:sz w:val="24"/>
          <w:szCs w:val="24"/>
        </w:rPr>
        <w:t>,</w:t>
      </w:r>
      <w:r w:rsidRPr="006F61C3">
        <w:rPr>
          <w:sz w:val="24"/>
          <w:szCs w:val="24"/>
        </w:rPr>
        <w:t xml:space="preserve"> in quo </w:t>
      </w:r>
      <w:proofErr w:type="spellStart"/>
      <w:r w:rsidRPr="006F61C3">
        <w:rPr>
          <w:sz w:val="24"/>
          <w:szCs w:val="24"/>
        </w:rPr>
        <w:t>habitabat</w:t>
      </w:r>
      <w:proofErr w:type="spellEnd"/>
      <w:r w:rsidRPr="006F61C3">
        <w:rPr>
          <w:sz w:val="24"/>
          <w:szCs w:val="24"/>
        </w:rPr>
        <w:t xml:space="preserve"> </w:t>
      </w:r>
      <w:proofErr w:type="spellStart"/>
      <w:r w:rsidRPr="006F61C3">
        <w:rPr>
          <w:sz w:val="24"/>
          <w:szCs w:val="24"/>
        </w:rPr>
        <w:t>nabal</w:t>
      </w:r>
      <w:proofErr w:type="spellEnd"/>
      <w:r w:rsidRPr="006F61C3">
        <w:rPr>
          <w:sz w:val="24"/>
          <w:szCs w:val="24"/>
        </w:rPr>
        <w:t xml:space="preserve"> </w:t>
      </w:r>
      <w:proofErr w:type="spellStart"/>
      <w:r w:rsidRPr="006F61C3">
        <w:rPr>
          <w:sz w:val="24"/>
          <w:szCs w:val="24"/>
        </w:rPr>
        <w:t>carmelus</w:t>
      </w:r>
      <w:proofErr w:type="spellEnd"/>
      <w:r w:rsidR="007A6FF5">
        <w:rPr>
          <w:sz w:val="24"/>
          <w:szCs w:val="24"/>
        </w:rPr>
        <w:t>.</w:t>
      </w:r>
      <w:r w:rsidRPr="006F61C3">
        <w:rPr>
          <w:sz w:val="24"/>
          <w:szCs w:val="24"/>
        </w:rPr>
        <w:t xml:space="preserve"> Inter </w:t>
      </w:r>
      <w:proofErr w:type="spellStart"/>
      <w:r w:rsidRPr="006F61C3">
        <w:rPr>
          <w:sz w:val="24"/>
          <w:szCs w:val="24"/>
        </w:rPr>
        <w:t>ceyla</w:t>
      </w:r>
      <w:proofErr w:type="spellEnd"/>
      <w:r w:rsidRPr="006F61C3">
        <w:rPr>
          <w:sz w:val="24"/>
          <w:szCs w:val="24"/>
        </w:rPr>
        <w:t xml:space="preserve"> et </w:t>
      </w:r>
      <w:proofErr w:type="spellStart"/>
      <w:r w:rsidRPr="006F61C3">
        <w:rPr>
          <w:sz w:val="24"/>
          <w:szCs w:val="24"/>
        </w:rPr>
        <w:t>bethlehem</w:t>
      </w:r>
      <w:proofErr w:type="spellEnd"/>
      <w:r w:rsidRPr="006F61C3">
        <w:rPr>
          <w:sz w:val="24"/>
          <w:szCs w:val="24"/>
        </w:rPr>
        <w:t xml:space="preserve"> medio loco </w:t>
      </w:r>
      <w:proofErr w:type="spellStart"/>
      <w:r w:rsidRPr="006F61C3">
        <w:rPr>
          <w:sz w:val="24"/>
          <w:szCs w:val="24"/>
        </w:rPr>
        <w:t>tecua</w:t>
      </w:r>
      <w:proofErr w:type="spellEnd"/>
      <w:r w:rsidR="007A6FF5">
        <w:rPr>
          <w:sz w:val="24"/>
          <w:szCs w:val="24"/>
        </w:rPr>
        <w:t>,</w:t>
      </w:r>
      <w:r w:rsidRPr="006F61C3">
        <w:rPr>
          <w:sz w:val="24"/>
          <w:szCs w:val="24"/>
        </w:rPr>
        <w:t xml:space="preserve"> ubi </w:t>
      </w:r>
      <w:proofErr w:type="spellStart"/>
      <w:r w:rsidRPr="006F61C3">
        <w:rPr>
          <w:sz w:val="24"/>
          <w:szCs w:val="24"/>
        </w:rPr>
        <w:t>dormit</w:t>
      </w:r>
      <w:proofErr w:type="spellEnd"/>
      <w:r w:rsidRPr="006F61C3">
        <w:rPr>
          <w:sz w:val="24"/>
          <w:szCs w:val="24"/>
        </w:rPr>
        <w:t xml:space="preserve"> </w:t>
      </w:r>
      <w:proofErr w:type="spellStart"/>
      <w:r w:rsidRPr="006F61C3">
        <w:rPr>
          <w:sz w:val="24"/>
          <w:szCs w:val="24"/>
        </w:rPr>
        <w:t>amos</w:t>
      </w:r>
      <w:proofErr w:type="spellEnd"/>
      <w:r w:rsidRPr="006F61C3">
        <w:rPr>
          <w:sz w:val="24"/>
          <w:szCs w:val="24"/>
        </w:rPr>
        <w:t xml:space="preserve"> </w:t>
      </w:r>
      <w:proofErr w:type="spellStart"/>
      <w:r w:rsidRPr="006F61C3">
        <w:rPr>
          <w:sz w:val="24"/>
          <w:szCs w:val="24"/>
        </w:rPr>
        <w:t>propheta</w:t>
      </w:r>
      <w:proofErr w:type="spellEnd"/>
      <w:r w:rsidRPr="006F61C3">
        <w:rPr>
          <w:sz w:val="24"/>
          <w:szCs w:val="24"/>
        </w:rPr>
        <w:t xml:space="preserve"> cui ad </w:t>
      </w:r>
      <w:proofErr w:type="spellStart"/>
      <w:r w:rsidRPr="006F61C3">
        <w:rPr>
          <w:sz w:val="24"/>
          <w:szCs w:val="24"/>
        </w:rPr>
        <w:t>orientem</w:t>
      </w:r>
      <w:proofErr w:type="spellEnd"/>
      <w:r w:rsidRPr="006F61C3">
        <w:rPr>
          <w:sz w:val="24"/>
          <w:szCs w:val="24"/>
        </w:rPr>
        <w:t xml:space="preserve"> </w:t>
      </w:r>
      <w:proofErr w:type="spellStart"/>
      <w:r w:rsidRPr="006F61C3">
        <w:rPr>
          <w:sz w:val="24"/>
          <w:szCs w:val="24"/>
        </w:rPr>
        <w:t>adiacet</w:t>
      </w:r>
      <w:proofErr w:type="spellEnd"/>
      <w:r w:rsidRPr="006F61C3">
        <w:rPr>
          <w:sz w:val="24"/>
          <w:szCs w:val="24"/>
        </w:rPr>
        <w:t xml:space="preserve"> </w:t>
      </w:r>
      <w:proofErr w:type="spellStart"/>
      <w:r w:rsidRPr="006F61C3">
        <w:rPr>
          <w:sz w:val="24"/>
          <w:szCs w:val="24"/>
        </w:rPr>
        <w:t>desertum</w:t>
      </w:r>
      <w:proofErr w:type="spellEnd"/>
      <w:r w:rsidRPr="006F61C3">
        <w:rPr>
          <w:sz w:val="24"/>
          <w:szCs w:val="24"/>
        </w:rPr>
        <w:t xml:space="preserve"> </w:t>
      </w:r>
      <w:proofErr w:type="spellStart"/>
      <w:r w:rsidRPr="006F61C3">
        <w:rPr>
          <w:sz w:val="24"/>
          <w:szCs w:val="24"/>
        </w:rPr>
        <w:t>tecue</w:t>
      </w:r>
      <w:proofErr w:type="spellEnd"/>
      <w:r w:rsidR="007A6FF5">
        <w:rPr>
          <w:sz w:val="24"/>
          <w:szCs w:val="24"/>
        </w:rPr>
        <w:t>.</w:t>
      </w:r>
      <w:r w:rsidRPr="006F61C3">
        <w:rPr>
          <w:sz w:val="24"/>
          <w:szCs w:val="24"/>
        </w:rPr>
        <w:t xml:space="preserve"> </w:t>
      </w:r>
      <w:proofErr w:type="spellStart"/>
      <w:r w:rsidRPr="006F61C3">
        <w:rPr>
          <w:sz w:val="24"/>
          <w:szCs w:val="24"/>
        </w:rPr>
        <w:t>pos</w:t>
      </w:r>
      <w:r w:rsidR="007A6FF5">
        <w:rPr>
          <w:sz w:val="24"/>
          <w:szCs w:val="24"/>
        </w:rPr>
        <w:t>tea</w:t>
      </w:r>
      <w:proofErr w:type="spellEnd"/>
      <w:r w:rsidR="007A6FF5">
        <w:rPr>
          <w:sz w:val="24"/>
          <w:szCs w:val="24"/>
        </w:rPr>
        <w:t xml:space="preserve"> sequitur mons </w:t>
      </w:r>
      <w:proofErr w:type="spellStart"/>
      <w:r w:rsidR="007A6FF5">
        <w:rPr>
          <w:sz w:val="24"/>
          <w:szCs w:val="24"/>
        </w:rPr>
        <w:t>seyr</w:t>
      </w:r>
      <w:proofErr w:type="spellEnd"/>
      <w:r w:rsidR="007A6FF5">
        <w:rPr>
          <w:sz w:val="24"/>
          <w:szCs w:val="24"/>
        </w:rPr>
        <w:t xml:space="preserve"> et </w:t>
      </w:r>
      <w:proofErr w:type="spellStart"/>
      <w:r w:rsidR="007A6FF5">
        <w:rPr>
          <w:sz w:val="24"/>
          <w:szCs w:val="24"/>
        </w:rPr>
        <w:t>deser</w:t>
      </w:r>
      <w:r w:rsidRPr="006F61C3">
        <w:rPr>
          <w:sz w:val="24"/>
          <w:szCs w:val="24"/>
        </w:rPr>
        <w:t>tu</w:t>
      </w:r>
      <w:r w:rsidR="007A6FF5">
        <w:rPr>
          <w:sz w:val="24"/>
          <w:szCs w:val="24"/>
        </w:rPr>
        <w:t>m</w:t>
      </w:r>
      <w:proofErr w:type="spellEnd"/>
      <w:r w:rsidR="007A6FF5">
        <w:rPr>
          <w:sz w:val="24"/>
          <w:szCs w:val="24"/>
        </w:rPr>
        <w:t xml:space="preserve"> magnum in quo </w:t>
      </w:r>
      <w:proofErr w:type="spellStart"/>
      <w:r w:rsidR="007A6FF5">
        <w:rPr>
          <w:sz w:val="24"/>
          <w:szCs w:val="24"/>
        </w:rPr>
        <w:t>morati</w:t>
      </w:r>
      <w:proofErr w:type="spellEnd"/>
      <w:r w:rsidR="007A6FF5">
        <w:rPr>
          <w:sz w:val="24"/>
          <w:szCs w:val="24"/>
        </w:rPr>
        <w:t xml:space="preserve"> sunt </w:t>
      </w:r>
      <w:proofErr w:type="spellStart"/>
      <w:r w:rsidR="007A6FF5">
        <w:rPr>
          <w:sz w:val="24"/>
          <w:szCs w:val="24"/>
        </w:rPr>
        <w:t>filii</w:t>
      </w:r>
      <w:proofErr w:type="spellEnd"/>
      <w:r w:rsidR="007A6FF5">
        <w:rPr>
          <w:sz w:val="24"/>
          <w:szCs w:val="24"/>
        </w:rPr>
        <w:t xml:space="preserve"> </w:t>
      </w:r>
      <w:proofErr w:type="spellStart"/>
      <w:r w:rsidR="007A6FF5">
        <w:rPr>
          <w:sz w:val="24"/>
          <w:szCs w:val="24"/>
        </w:rPr>
        <w:t>israel</w:t>
      </w:r>
      <w:proofErr w:type="spellEnd"/>
      <w:r w:rsidRPr="006F61C3">
        <w:rPr>
          <w:sz w:val="24"/>
          <w:szCs w:val="24"/>
        </w:rPr>
        <w:t xml:space="preserve"> 9</w:t>
      </w:r>
      <w:r w:rsidR="007A6FF5">
        <w:rPr>
          <w:rStyle w:val="FootnoteReference"/>
          <w:sz w:val="24"/>
          <w:szCs w:val="24"/>
        </w:rPr>
        <w:footnoteReference w:id="66"/>
      </w:r>
      <w:r w:rsidRPr="006F61C3">
        <w:rPr>
          <w:sz w:val="24"/>
          <w:szCs w:val="24"/>
        </w:rPr>
        <w:t xml:space="preserve"> </w:t>
      </w:r>
      <w:proofErr w:type="spellStart"/>
      <w:r w:rsidRPr="006F61C3">
        <w:rPr>
          <w:sz w:val="24"/>
          <w:szCs w:val="24"/>
        </w:rPr>
        <w:t>annis</w:t>
      </w:r>
      <w:proofErr w:type="spellEnd"/>
      <w:r w:rsidR="007A6FF5">
        <w:rPr>
          <w:sz w:val="24"/>
          <w:szCs w:val="24"/>
        </w:rPr>
        <w:t xml:space="preserve">. de </w:t>
      </w:r>
      <w:proofErr w:type="spellStart"/>
      <w:r w:rsidR="007A6FF5">
        <w:rPr>
          <w:sz w:val="24"/>
          <w:szCs w:val="24"/>
        </w:rPr>
        <w:t>bethle</w:t>
      </w:r>
      <w:r w:rsidRPr="006F61C3">
        <w:rPr>
          <w:sz w:val="24"/>
          <w:szCs w:val="24"/>
        </w:rPr>
        <w:t>hem</w:t>
      </w:r>
      <w:proofErr w:type="spellEnd"/>
      <w:r w:rsidRPr="006F61C3">
        <w:rPr>
          <w:sz w:val="24"/>
          <w:szCs w:val="24"/>
        </w:rPr>
        <w:t xml:space="preserve"> </w:t>
      </w:r>
      <w:r w:rsidR="007A6FF5">
        <w:rPr>
          <w:sz w:val="24"/>
          <w:szCs w:val="24"/>
        </w:rPr>
        <w:t xml:space="preserve">contra </w:t>
      </w:r>
      <w:proofErr w:type="spellStart"/>
      <w:r w:rsidR="007A6FF5">
        <w:rPr>
          <w:sz w:val="24"/>
          <w:szCs w:val="24"/>
        </w:rPr>
        <w:t>austrum</w:t>
      </w:r>
      <w:proofErr w:type="spellEnd"/>
      <w:r w:rsidR="007A6FF5">
        <w:rPr>
          <w:sz w:val="24"/>
          <w:szCs w:val="24"/>
        </w:rPr>
        <w:t xml:space="preserve"> </w:t>
      </w:r>
      <w:proofErr w:type="spellStart"/>
      <w:r w:rsidR="007A6FF5">
        <w:rPr>
          <w:sz w:val="24"/>
          <w:szCs w:val="24"/>
        </w:rPr>
        <w:t>iiii</w:t>
      </w:r>
      <w:proofErr w:type="spellEnd"/>
      <w:r w:rsidR="007A6FF5">
        <w:rPr>
          <w:sz w:val="24"/>
          <w:szCs w:val="24"/>
        </w:rPr>
        <w:t xml:space="preserve"> leucas </w:t>
      </w:r>
      <w:proofErr w:type="spellStart"/>
      <w:r w:rsidR="007A6FF5">
        <w:rPr>
          <w:sz w:val="24"/>
          <w:szCs w:val="24"/>
        </w:rPr>
        <w:t>bech</w:t>
      </w:r>
      <w:r w:rsidRPr="006F61C3">
        <w:rPr>
          <w:sz w:val="24"/>
          <w:szCs w:val="24"/>
        </w:rPr>
        <w:t>gar</w:t>
      </w:r>
      <w:proofErr w:type="spellEnd"/>
      <w:r w:rsidRPr="006F61C3">
        <w:rPr>
          <w:sz w:val="24"/>
          <w:szCs w:val="24"/>
        </w:rPr>
        <w:t xml:space="preserve"> villa in loco </w:t>
      </w:r>
      <w:proofErr w:type="spellStart"/>
      <w:r w:rsidRPr="006F61C3">
        <w:rPr>
          <w:sz w:val="24"/>
          <w:szCs w:val="24"/>
        </w:rPr>
        <w:t>eminenti</w:t>
      </w:r>
      <w:proofErr w:type="spellEnd"/>
      <w:r w:rsidRPr="006F61C3">
        <w:rPr>
          <w:sz w:val="24"/>
          <w:szCs w:val="24"/>
        </w:rPr>
        <w:t xml:space="preserve"> </w:t>
      </w:r>
      <w:proofErr w:type="spellStart"/>
      <w:r w:rsidRPr="006F61C3">
        <w:rPr>
          <w:sz w:val="24"/>
          <w:szCs w:val="24"/>
        </w:rPr>
        <w:t>sita</w:t>
      </w:r>
      <w:proofErr w:type="spellEnd"/>
      <w:r w:rsidR="007A6FF5">
        <w:rPr>
          <w:sz w:val="24"/>
          <w:szCs w:val="24"/>
        </w:rPr>
        <w:t>,</w:t>
      </w:r>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stans cum sociis </w:t>
      </w:r>
      <w:r w:rsidR="007A6FF5">
        <w:rPr>
          <w:sz w:val="24"/>
          <w:szCs w:val="24"/>
        </w:rPr>
        <w:t>12</w:t>
      </w:r>
      <w:r w:rsidRPr="006F61C3">
        <w:rPr>
          <w:sz w:val="24"/>
          <w:szCs w:val="24"/>
        </w:rPr>
        <w:t xml:space="preserve"> </w:t>
      </w:r>
      <w:proofErr w:type="spellStart"/>
      <w:r w:rsidRPr="006F61C3">
        <w:rPr>
          <w:sz w:val="24"/>
          <w:szCs w:val="24"/>
        </w:rPr>
        <w:t>vidi</w:t>
      </w:r>
      <w:proofErr w:type="spellEnd"/>
      <w:r w:rsidRPr="006F61C3">
        <w:rPr>
          <w:sz w:val="24"/>
          <w:szCs w:val="24"/>
        </w:rPr>
        <w:t xml:space="preserve"> ab </w:t>
      </w:r>
      <w:proofErr w:type="spellStart"/>
      <w:r w:rsidRPr="006F61C3">
        <w:rPr>
          <w:sz w:val="24"/>
          <w:szCs w:val="24"/>
        </w:rPr>
        <w:t>oriente</w:t>
      </w:r>
      <w:proofErr w:type="spellEnd"/>
      <w:r w:rsidRPr="006F61C3">
        <w:rPr>
          <w:sz w:val="24"/>
          <w:szCs w:val="24"/>
        </w:rPr>
        <w:t xml:space="preserve"> </w:t>
      </w:r>
      <w:proofErr w:type="spellStart"/>
      <w:r w:rsidRPr="006F61C3">
        <w:rPr>
          <w:sz w:val="24"/>
          <w:szCs w:val="24"/>
        </w:rPr>
        <w:t>arabiam</w:t>
      </w:r>
      <w:proofErr w:type="spellEnd"/>
      <w:r w:rsidRPr="006F61C3">
        <w:rPr>
          <w:sz w:val="24"/>
          <w:szCs w:val="24"/>
        </w:rPr>
        <w:t xml:space="preserve"> </w:t>
      </w:r>
      <w:proofErr w:type="spellStart"/>
      <w:r w:rsidRPr="006F61C3">
        <w:rPr>
          <w:sz w:val="24"/>
          <w:szCs w:val="24"/>
        </w:rPr>
        <w:t>totam</w:t>
      </w:r>
      <w:proofErr w:type="spellEnd"/>
      <w:r w:rsidRPr="006F61C3">
        <w:rPr>
          <w:sz w:val="24"/>
          <w:szCs w:val="24"/>
        </w:rPr>
        <w:t xml:space="preserve"> et mare mortuum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montem</w:t>
      </w:r>
      <w:proofErr w:type="spellEnd"/>
      <w:r w:rsidRPr="006F61C3">
        <w:rPr>
          <w:sz w:val="24"/>
          <w:szCs w:val="24"/>
        </w:rPr>
        <w:t xml:space="preserve"> seis et or</w:t>
      </w:r>
      <w:r w:rsidR="007A6FF5">
        <w:rPr>
          <w:rStyle w:val="FootnoteReference"/>
          <w:sz w:val="24"/>
          <w:szCs w:val="24"/>
        </w:rPr>
        <w:footnoteReference w:id="67"/>
      </w:r>
      <w:r w:rsidRPr="006F61C3">
        <w:rPr>
          <w:sz w:val="24"/>
          <w:szCs w:val="24"/>
        </w:rPr>
        <w:t xml:space="preserve"> </w:t>
      </w:r>
      <w:proofErr w:type="spellStart"/>
      <w:r w:rsidRPr="006F61C3">
        <w:rPr>
          <w:sz w:val="24"/>
          <w:szCs w:val="24"/>
        </w:rPr>
        <w:t>loca</w:t>
      </w:r>
      <w:proofErr w:type="spellEnd"/>
      <w:r w:rsidRPr="006F61C3">
        <w:rPr>
          <w:sz w:val="24"/>
          <w:szCs w:val="24"/>
        </w:rPr>
        <w:t xml:space="preserve"> </w:t>
      </w:r>
      <w:proofErr w:type="spellStart"/>
      <w:r w:rsidRPr="006F61C3">
        <w:rPr>
          <w:sz w:val="24"/>
          <w:szCs w:val="24"/>
        </w:rPr>
        <w:t>latibuorum</w:t>
      </w:r>
      <w:proofErr w:type="spellEnd"/>
      <w:r w:rsidRPr="006F61C3">
        <w:rPr>
          <w:sz w:val="24"/>
          <w:szCs w:val="24"/>
        </w:rPr>
        <w:t xml:space="preserve"> </w:t>
      </w:r>
      <w:proofErr w:type="spellStart"/>
      <w:r w:rsidRPr="006F61C3">
        <w:rPr>
          <w:sz w:val="24"/>
          <w:szCs w:val="24"/>
        </w:rPr>
        <w:t>david</w:t>
      </w:r>
      <w:proofErr w:type="spellEnd"/>
      <w:r w:rsidR="007A6FF5">
        <w:rPr>
          <w:sz w:val="24"/>
          <w:szCs w:val="24"/>
        </w:rPr>
        <w:t>.</w:t>
      </w:r>
      <w:r w:rsidRPr="006F61C3">
        <w:rPr>
          <w:sz w:val="24"/>
          <w:szCs w:val="24"/>
        </w:rPr>
        <w:t xml:space="preserve"> ab </w:t>
      </w:r>
      <w:proofErr w:type="spellStart"/>
      <w:r w:rsidRPr="006F61C3">
        <w:rPr>
          <w:sz w:val="24"/>
          <w:szCs w:val="24"/>
        </w:rPr>
        <w:t>occidenti</w:t>
      </w:r>
      <w:proofErr w:type="spellEnd"/>
      <w:r w:rsidRPr="006F61C3">
        <w:rPr>
          <w:sz w:val="24"/>
          <w:szCs w:val="24"/>
        </w:rPr>
        <w:t xml:space="preserve"> </w:t>
      </w:r>
      <w:proofErr w:type="spellStart"/>
      <w:r w:rsidRPr="006F61C3">
        <w:rPr>
          <w:sz w:val="24"/>
          <w:szCs w:val="24"/>
        </w:rPr>
        <w:t>vero</w:t>
      </w:r>
      <w:proofErr w:type="spellEnd"/>
      <w:r w:rsidRPr="006F61C3">
        <w:rPr>
          <w:sz w:val="24"/>
          <w:szCs w:val="24"/>
        </w:rPr>
        <w:t xml:space="preserve"> mare magnum </w:t>
      </w:r>
      <w:proofErr w:type="spellStart"/>
      <w:r w:rsidR="007A6FF5">
        <w:rPr>
          <w:sz w:val="24"/>
          <w:szCs w:val="24"/>
        </w:rPr>
        <w:t>usque</w:t>
      </w:r>
      <w:proofErr w:type="spellEnd"/>
      <w:r w:rsidR="007A6FF5">
        <w:rPr>
          <w:sz w:val="24"/>
          <w:szCs w:val="24"/>
        </w:rPr>
        <w:t xml:space="preserve"> </w:t>
      </w:r>
      <w:proofErr w:type="spellStart"/>
      <w:r w:rsidR="007A6FF5">
        <w:rPr>
          <w:sz w:val="24"/>
          <w:szCs w:val="24"/>
        </w:rPr>
        <w:t>iop</w:t>
      </w:r>
      <w:r w:rsidRPr="006F61C3">
        <w:rPr>
          <w:sz w:val="24"/>
          <w:szCs w:val="24"/>
        </w:rPr>
        <w:t>pe</w:t>
      </w:r>
      <w:proofErr w:type="spellEnd"/>
      <w:r w:rsidRPr="006F61C3">
        <w:rPr>
          <w:sz w:val="24"/>
          <w:szCs w:val="24"/>
        </w:rPr>
        <w:t xml:space="preserve"> et </w:t>
      </w:r>
      <w:proofErr w:type="spellStart"/>
      <w:r w:rsidRPr="006F61C3">
        <w:rPr>
          <w:sz w:val="24"/>
          <w:szCs w:val="24"/>
        </w:rPr>
        <w:t>ramatha</w:t>
      </w:r>
      <w:proofErr w:type="spellEnd"/>
      <w:r w:rsidR="007A6FF5">
        <w:rPr>
          <w:sz w:val="24"/>
          <w:szCs w:val="24"/>
        </w:rPr>
        <w:t>,</w:t>
      </w:r>
      <w:r w:rsidRPr="006F61C3">
        <w:rPr>
          <w:sz w:val="24"/>
          <w:szCs w:val="24"/>
        </w:rPr>
        <w:t xml:space="preserve"> </w:t>
      </w:r>
      <w:proofErr w:type="spellStart"/>
      <w:r w:rsidRPr="006F61C3">
        <w:rPr>
          <w:sz w:val="24"/>
          <w:szCs w:val="24"/>
        </w:rPr>
        <w:t>omnes</w:t>
      </w:r>
      <w:proofErr w:type="spellEnd"/>
      <w:r w:rsidRPr="006F61C3">
        <w:rPr>
          <w:sz w:val="24"/>
          <w:szCs w:val="24"/>
        </w:rPr>
        <w:t xml:space="preserve"> </w:t>
      </w:r>
      <w:proofErr w:type="spellStart"/>
      <w:r w:rsidRPr="006F61C3">
        <w:rPr>
          <w:sz w:val="24"/>
          <w:szCs w:val="24"/>
        </w:rPr>
        <w:t>quinque</w:t>
      </w:r>
      <w:proofErr w:type="spellEnd"/>
      <w:r w:rsidRPr="006F61C3">
        <w:rPr>
          <w:sz w:val="24"/>
          <w:szCs w:val="24"/>
        </w:rPr>
        <w:t xml:space="preserve"> civitates </w:t>
      </w:r>
      <w:proofErr w:type="spellStart"/>
      <w:r w:rsidR="00E318D9">
        <w:rPr>
          <w:sz w:val="24"/>
          <w:szCs w:val="24"/>
        </w:rPr>
        <w:t>philistinorum</w:t>
      </w:r>
      <w:proofErr w:type="spellEnd"/>
      <w:r w:rsidR="00E318D9">
        <w:rPr>
          <w:sz w:val="24"/>
          <w:szCs w:val="24"/>
        </w:rPr>
        <w:t xml:space="preserve"> </w:t>
      </w:r>
      <w:proofErr w:type="spellStart"/>
      <w:r w:rsidR="00E318D9">
        <w:rPr>
          <w:sz w:val="24"/>
          <w:szCs w:val="24"/>
        </w:rPr>
        <w:t>usque</w:t>
      </w:r>
      <w:proofErr w:type="spellEnd"/>
      <w:r w:rsidR="00E318D9">
        <w:rPr>
          <w:sz w:val="24"/>
          <w:szCs w:val="24"/>
        </w:rPr>
        <w:t xml:space="preserve"> </w:t>
      </w:r>
      <w:proofErr w:type="spellStart"/>
      <w:r w:rsidR="00E318D9">
        <w:rPr>
          <w:sz w:val="24"/>
          <w:szCs w:val="24"/>
        </w:rPr>
        <w:t>ad</w:t>
      </w:r>
      <w:proofErr w:type="spellEnd"/>
      <w:r w:rsidR="00E318D9">
        <w:rPr>
          <w:sz w:val="24"/>
          <w:szCs w:val="24"/>
        </w:rPr>
        <w:t xml:space="preserve"> </w:t>
      </w:r>
      <w:proofErr w:type="spellStart"/>
      <w:r w:rsidR="00E318D9">
        <w:rPr>
          <w:sz w:val="24"/>
          <w:szCs w:val="24"/>
        </w:rPr>
        <w:t>ultimam</w:t>
      </w:r>
      <w:proofErr w:type="spellEnd"/>
      <w:r w:rsidRPr="006F61C3">
        <w:rPr>
          <w:sz w:val="24"/>
          <w:szCs w:val="24"/>
        </w:rPr>
        <w:t xml:space="preserve"> </w:t>
      </w:r>
      <w:proofErr w:type="spellStart"/>
      <w:r w:rsidRPr="006F61C3">
        <w:rPr>
          <w:sz w:val="24"/>
          <w:szCs w:val="24"/>
        </w:rPr>
        <w:t>gazaram</w:t>
      </w:r>
      <w:proofErr w:type="spellEnd"/>
      <w:r w:rsidRPr="006F61C3">
        <w:rPr>
          <w:sz w:val="24"/>
          <w:szCs w:val="24"/>
        </w:rPr>
        <w:t xml:space="preserve"> et </w:t>
      </w:r>
      <w:proofErr w:type="spellStart"/>
      <w:r w:rsidRPr="006F61C3">
        <w:rPr>
          <w:sz w:val="24"/>
          <w:szCs w:val="24"/>
        </w:rPr>
        <w:t>bersabee</w:t>
      </w:r>
      <w:proofErr w:type="spellEnd"/>
      <w:r w:rsidR="007A6FF5">
        <w:rPr>
          <w:sz w:val="24"/>
          <w:szCs w:val="24"/>
        </w:rPr>
        <w:t xml:space="preserve">, et </w:t>
      </w:r>
      <w:proofErr w:type="spellStart"/>
      <w:r w:rsidR="007A6FF5">
        <w:rPr>
          <w:sz w:val="24"/>
          <w:szCs w:val="24"/>
        </w:rPr>
        <w:t>blans</w:t>
      </w:r>
      <w:r w:rsidRPr="006F61C3">
        <w:rPr>
          <w:sz w:val="24"/>
          <w:szCs w:val="24"/>
        </w:rPr>
        <w:t>the</w:t>
      </w:r>
      <w:proofErr w:type="spellEnd"/>
      <w:r w:rsidRPr="006F61C3">
        <w:rPr>
          <w:sz w:val="24"/>
          <w:szCs w:val="24"/>
        </w:rPr>
        <w:t xml:space="preserve"> et </w:t>
      </w:r>
      <w:proofErr w:type="spellStart"/>
      <w:r w:rsidRPr="006F61C3">
        <w:rPr>
          <w:sz w:val="24"/>
          <w:szCs w:val="24"/>
        </w:rPr>
        <w:t>gardam</w:t>
      </w:r>
      <w:proofErr w:type="spellEnd"/>
      <w:r w:rsidR="00E318D9">
        <w:rPr>
          <w:rStyle w:val="FootnoteReference"/>
          <w:sz w:val="24"/>
          <w:szCs w:val="24"/>
        </w:rPr>
        <w:footnoteReference w:id="68"/>
      </w:r>
      <w:r w:rsidRPr="006F61C3">
        <w:rPr>
          <w:sz w:val="24"/>
          <w:szCs w:val="24"/>
        </w:rPr>
        <w:t xml:space="preserve"> que site sunt contra </w:t>
      </w:r>
      <w:proofErr w:type="spellStart"/>
      <w:r w:rsidRPr="006F61C3">
        <w:rPr>
          <w:sz w:val="24"/>
          <w:szCs w:val="24"/>
        </w:rPr>
        <w:t>desertum</w:t>
      </w:r>
      <w:proofErr w:type="spellEnd"/>
      <w:r w:rsidRPr="006F61C3">
        <w:rPr>
          <w:sz w:val="24"/>
          <w:szCs w:val="24"/>
        </w:rPr>
        <w:t xml:space="preserve"> sur </w:t>
      </w:r>
      <w:r w:rsidR="00E318D9">
        <w:rPr>
          <w:sz w:val="24"/>
          <w:szCs w:val="24"/>
        </w:rPr>
        <w:t xml:space="preserve">in </w:t>
      </w:r>
      <w:r w:rsidRPr="006F61C3">
        <w:rPr>
          <w:sz w:val="24"/>
          <w:szCs w:val="24"/>
        </w:rPr>
        <w:t xml:space="preserve">via </w:t>
      </w:r>
      <w:proofErr w:type="spellStart"/>
      <w:r w:rsidRPr="006F61C3">
        <w:rPr>
          <w:sz w:val="24"/>
          <w:szCs w:val="24"/>
        </w:rPr>
        <w:t>egipti</w:t>
      </w:r>
      <w:proofErr w:type="spellEnd"/>
      <w:r w:rsidR="00E318D9">
        <w:rPr>
          <w:sz w:val="24"/>
          <w:szCs w:val="24"/>
        </w:rPr>
        <w:t>.</w:t>
      </w:r>
      <w:r w:rsidRPr="006F61C3">
        <w:rPr>
          <w:sz w:val="24"/>
          <w:szCs w:val="24"/>
        </w:rPr>
        <w:t xml:space="preserve"> De </w:t>
      </w:r>
      <w:proofErr w:type="spellStart"/>
      <w:r w:rsidRPr="006F61C3">
        <w:rPr>
          <w:sz w:val="24"/>
          <w:szCs w:val="24"/>
        </w:rPr>
        <w:t>bethgar</w:t>
      </w:r>
      <w:proofErr w:type="spellEnd"/>
      <w:r w:rsidRPr="006F61C3">
        <w:rPr>
          <w:sz w:val="24"/>
          <w:szCs w:val="24"/>
        </w:rPr>
        <w:t xml:space="preserve"> ad 3 leucas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ebron</w:t>
      </w:r>
      <w:proofErr w:type="spellEnd"/>
      <w:r w:rsidR="00E318D9">
        <w:rPr>
          <w:sz w:val="24"/>
          <w:szCs w:val="24"/>
        </w:rPr>
        <w:t>,</w:t>
      </w:r>
      <w:r w:rsidRPr="006F61C3">
        <w:rPr>
          <w:sz w:val="24"/>
          <w:szCs w:val="24"/>
        </w:rPr>
        <w:t xml:space="preserve"> </w:t>
      </w:r>
      <w:proofErr w:type="spellStart"/>
      <w:r w:rsidRPr="006F61C3">
        <w:rPr>
          <w:sz w:val="24"/>
          <w:szCs w:val="24"/>
        </w:rPr>
        <w:t>illa</w:t>
      </w:r>
      <w:proofErr w:type="spellEnd"/>
      <w:r w:rsidRPr="006F61C3">
        <w:rPr>
          <w:sz w:val="24"/>
          <w:szCs w:val="24"/>
        </w:rPr>
        <w:t xml:space="preserve"> </w:t>
      </w:r>
      <w:proofErr w:type="spellStart"/>
      <w:r w:rsidRPr="006F61C3">
        <w:rPr>
          <w:sz w:val="24"/>
          <w:szCs w:val="24"/>
        </w:rPr>
        <w:t>antiquissima</w:t>
      </w:r>
      <w:proofErr w:type="spellEnd"/>
      <w:r w:rsidRPr="006F61C3">
        <w:rPr>
          <w:sz w:val="24"/>
          <w:szCs w:val="24"/>
        </w:rPr>
        <w:t xml:space="preserve"> in qua primus </w:t>
      </w:r>
      <w:proofErr w:type="spellStart"/>
      <w:r w:rsidRPr="006F61C3">
        <w:rPr>
          <w:sz w:val="24"/>
          <w:szCs w:val="24"/>
        </w:rPr>
        <w:t>ille</w:t>
      </w:r>
      <w:proofErr w:type="spellEnd"/>
      <w:r w:rsidRPr="006F61C3">
        <w:rPr>
          <w:sz w:val="24"/>
          <w:szCs w:val="24"/>
        </w:rPr>
        <w:t xml:space="preserve"> homo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conditus</w:t>
      </w:r>
      <w:proofErr w:type="spellEnd"/>
      <w:r w:rsidRPr="006F61C3">
        <w:rPr>
          <w:sz w:val="24"/>
          <w:szCs w:val="24"/>
        </w:rPr>
        <w:t xml:space="preserve"> et </w:t>
      </w:r>
      <w:proofErr w:type="spellStart"/>
      <w:r w:rsidRPr="006F61C3">
        <w:rPr>
          <w:sz w:val="24"/>
          <w:szCs w:val="24"/>
        </w:rPr>
        <w:t>sepultus</w:t>
      </w:r>
      <w:proofErr w:type="spellEnd"/>
      <w:r w:rsidRPr="006F61C3">
        <w:rPr>
          <w:sz w:val="24"/>
          <w:szCs w:val="24"/>
        </w:rPr>
        <w:t xml:space="preserve"> cum </w:t>
      </w:r>
      <w:proofErr w:type="spellStart"/>
      <w:r w:rsidRPr="006F61C3">
        <w:rPr>
          <w:sz w:val="24"/>
          <w:szCs w:val="24"/>
        </w:rPr>
        <w:t>coniuge</w:t>
      </w:r>
      <w:proofErr w:type="spellEnd"/>
      <w:r w:rsidRPr="006F61C3">
        <w:rPr>
          <w:sz w:val="24"/>
          <w:szCs w:val="24"/>
        </w:rPr>
        <w:t xml:space="preserve"> </w:t>
      </w:r>
      <w:proofErr w:type="spellStart"/>
      <w:r w:rsidRPr="006F61C3">
        <w:rPr>
          <w:sz w:val="24"/>
          <w:szCs w:val="24"/>
        </w:rPr>
        <w:t>sua</w:t>
      </w:r>
      <w:proofErr w:type="spellEnd"/>
      <w:r w:rsidR="00E318D9">
        <w:rPr>
          <w:sz w:val="24"/>
          <w:szCs w:val="24"/>
        </w:rPr>
        <w:t xml:space="preserve">, et </w:t>
      </w:r>
      <w:proofErr w:type="spellStart"/>
      <w:r w:rsidR="00E318D9">
        <w:rPr>
          <w:sz w:val="24"/>
          <w:szCs w:val="24"/>
        </w:rPr>
        <w:t>tres</w:t>
      </w:r>
      <w:proofErr w:type="spellEnd"/>
      <w:r w:rsidR="00E318D9">
        <w:rPr>
          <w:sz w:val="24"/>
          <w:szCs w:val="24"/>
        </w:rPr>
        <w:t xml:space="preserve"> </w:t>
      </w:r>
      <w:proofErr w:type="spellStart"/>
      <w:r w:rsidR="00E318D9">
        <w:rPr>
          <w:sz w:val="24"/>
          <w:szCs w:val="24"/>
        </w:rPr>
        <w:t>magni</w:t>
      </w:r>
      <w:proofErr w:type="spellEnd"/>
      <w:r w:rsidR="00E318D9">
        <w:rPr>
          <w:sz w:val="24"/>
          <w:szCs w:val="24"/>
        </w:rPr>
        <w:t xml:space="preserve"> </w:t>
      </w:r>
      <w:proofErr w:type="spellStart"/>
      <w:r w:rsidR="00E318D9">
        <w:rPr>
          <w:sz w:val="24"/>
          <w:szCs w:val="24"/>
        </w:rPr>
        <w:t>patriar</w:t>
      </w:r>
      <w:r w:rsidRPr="006F61C3">
        <w:rPr>
          <w:sz w:val="24"/>
          <w:szCs w:val="24"/>
        </w:rPr>
        <w:t>che</w:t>
      </w:r>
      <w:proofErr w:type="spellEnd"/>
      <w:r w:rsidRPr="006F61C3">
        <w:rPr>
          <w:sz w:val="24"/>
          <w:szCs w:val="24"/>
        </w:rPr>
        <w:t xml:space="preserve"> cum </w:t>
      </w:r>
      <w:proofErr w:type="spellStart"/>
      <w:r w:rsidRPr="006F61C3">
        <w:rPr>
          <w:sz w:val="24"/>
          <w:szCs w:val="24"/>
        </w:rPr>
        <w:t>coniugibus</w:t>
      </w:r>
      <w:proofErr w:type="spellEnd"/>
      <w:r w:rsidRPr="006F61C3">
        <w:rPr>
          <w:sz w:val="24"/>
          <w:szCs w:val="24"/>
        </w:rPr>
        <w:t xml:space="preserve"> </w:t>
      </w:r>
      <w:proofErr w:type="spellStart"/>
      <w:r w:rsidRPr="006F61C3">
        <w:rPr>
          <w:sz w:val="24"/>
          <w:szCs w:val="24"/>
        </w:rPr>
        <w:t>suis</w:t>
      </w:r>
      <w:proofErr w:type="spellEnd"/>
      <w:r w:rsidR="00E318D9">
        <w:rPr>
          <w:sz w:val="24"/>
          <w:szCs w:val="24"/>
        </w:rPr>
        <w:t>.</w:t>
      </w:r>
      <w:r w:rsidRPr="006F61C3">
        <w:rPr>
          <w:sz w:val="24"/>
          <w:szCs w:val="24"/>
        </w:rPr>
        <w:t xml:space="preserve"> Apud </w:t>
      </w:r>
      <w:proofErr w:type="spellStart"/>
      <w:r w:rsidRPr="006F61C3">
        <w:rPr>
          <w:sz w:val="24"/>
          <w:szCs w:val="24"/>
        </w:rPr>
        <w:t>sepultra</w:t>
      </w:r>
      <w:proofErr w:type="spellEnd"/>
      <w:r w:rsidRPr="006F61C3">
        <w:rPr>
          <w:sz w:val="24"/>
          <w:szCs w:val="24"/>
        </w:rPr>
        <w:t xml:space="preserve"> </w:t>
      </w:r>
      <w:proofErr w:type="spellStart"/>
      <w:r w:rsidRPr="006F61C3">
        <w:rPr>
          <w:sz w:val="24"/>
          <w:szCs w:val="24"/>
        </w:rPr>
        <w:t>eorum</w:t>
      </w:r>
      <w:proofErr w:type="spellEnd"/>
      <w:r w:rsidRPr="006F61C3">
        <w:rPr>
          <w:sz w:val="24"/>
          <w:szCs w:val="24"/>
        </w:rPr>
        <w:t xml:space="preserve"> </w:t>
      </w:r>
      <w:proofErr w:type="spellStart"/>
      <w:r w:rsidRPr="006F61C3">
        <w:rPr>
          <w:sz w:val="24"/>
          <w:szCs w:val="24"/>
        </w:rPr>
        <w:t>fui</w:t>
      </w:r>
      <w:proofErr w:type="spellEnd"/>
      <w:r w:rsidR="00E318D9">
        <w:rPr>
          <w:sz w:val="24"/>
          <w:szCs w:val="24"/>
        </w:rPr>
        <w:t>.</w:t>
      </w:r>
      <w:r w:rsidRPr="006F61C3">
        <w:rPr>
          <w:sz w:val="24"/>
          <w:szCs w:val="24"/>
        </w:rPr>
        <w:t xml:space="preserve"> Ager </w:t>
      </w:r>
      <w:proofErr w:type="spellStart"/>
      <w:r w:rsidRPr="006F61C3">
        <w:rPr>
          <w:sz w:val="24"/>
          <w:szCs w:val="24"/>
        </w:rPr>
        <w:t>damascenus</w:t>
      </w:r>
      <w:proofErr w:type="spellEnd"/>
      <w:r w:rsidRPr="006F61C3">
        <w:rPr>
          <w:sz w:val="24"/>
          <w:szCs w:val="24"/>
        </w:rPr>
        <w:t xml:space="preserve"> </w:t>
      </w:r>
      <w:proofErr w:type="spellStart"/>
      <w:r w:rsidRPr="006F61C3">
        <w:rPr>
          <w:sz w:val="24"/>
          <w:szCs w:val="24"/>
        </w:rPr>
        <w:t>distat</w:t>
      </w:r>
      <w:proofErr w:type="spellEnd"/>
      <w:r w:rsidRPr="006F61C3">
        <w:rPr>
          <w:sz w:val="24"/>
          <w:szCs w:val="24"/>
        </w:rPr>
        <w:t xml:space="preserve"> a </w:t>
      </w:r>
      <w:proofErr w:type="spellStart"/>
      <w:r w:rsidRPr="006F61C3">
        <w:rPr>
          <w:sz w:val="24"/>
          <w:szCs w:val="24"/>
        </w:rPr>
        <w:t>spelunca</w:t>
      </w:r>
      <w:proofErr w:type="spellEnd"/>
      <w:r w:rsidRPr="006F61C3">
        <w:rPr>
          <w:sz w:val="24"/>
          <w:szCs w:val="24"/>
        </w:rPr>
        <w:t xml:space="preserve"> </w:t>
      </w:r>
      <w:proofErr w:type="spellStart"/>
      <w:r w:rsidRPr="006F61C3">
        <w:rPr>
          <w:sz w:val="24"/>
          <w:szCs w:val="24"/>
        </w:rPr>
        <w:t>duplici</w:t>
      </w:r>
      <w:proofErr w:type="spellEnd"/>
      <w:r w:rsidRPr="006F61C3">
        <w:rPr>
          <w:sz w:val="24"/>
          <w:szCs w:val="24"/>
        </w:rPr>
        <w:t xml:space="preserve"> ad magnum </w:t>
      </w:r>
      <w:proofErr w:type="spellStart"/>
      <w:r w:rsidRPr="006F61C3">
        <w:rPr>
          <w:sz w:val="24"/>
          <w:szCs w:val="24"/>
        </w:rPr>
        <w:t>iactum</w:t>
      </w:r>
      <w:proofErr w:type="spellEnd"/>
      <w:r w:rsidRPr="006F61C3">
        <w:rPr>
          <w:sz w:val="24"/>
          <w:szCs w:val="24"/>
        </w:rPr>
        <w:t xml:space="preserve"> arcus</w:t>
      </w:r>
      <w:r w:rsidR="00A55864">
        <w:rPr>
          <w:sz w:val="24"/>
          <w:szCs w:val="24"/>
        </w:rPr>
        <w:t>,</w:t>
      </w:r>
      <w:r w:rsidRPr="006F61C3">
        <w:rPr>
          <w:sz w:val="24"/>
          <w:szCs w:val="24"/>
        </w:rPr>
        <w:t xml:space="preserve"> ubi </w:t>
      </w:r>
      <w:proofErr w:type="spellStart"/>
      <w:r w:rsidRPr="006F61C3">
        <w:rPr>
          <w:sz w:val="24"/>
          <w:szCs w:val="24"/>
        </w:rPr>
        <w:t>formatus</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adam</w:t>
      </w:r>
      <w:proofErr w:type="spellEnd"/>
      <w:r w:rsidRPr="006F61C3">
        <w:rPr>
          <w:sz w:val="24"/>
          <w:szCs w:val="24"/>
        </w:rPr>
        <w:t xml:space="preserve"> in rei </w:t>
      </w:r>
      <w:proofErr w:type="spellStart"/>
      <w:r w:rsidRPr="006F61C3">
        <w:rPr>
          <w:sz w:val="24"/>
          <w:szCs w:val="24"/>
        </w:rPr>
        <w:t>veritate</w:t>
      </w:r>
      <w:proofErr w:type="spellEnd"/>
      <w:r w:rsidRPr="006F61C3">
        <w:rPr>
          <w:sz w:val="24"/>
          <w:szCs w:val="24"/>
        </w:rPr>
        <w:t xml:space="preserve"> de rubra terra</w:t>
      </w:r>
      <w:r w:rsidR="00E318D9">
        <w:rPr>
          <w:sz w:val="24"/>
          <w:szCs w:val="24"/>
        </w:rPr>
        <w:t>,</w:t>
      </w:r>
      <w:r w:rsidRPr="006F61C3">
        <w:rPr>
          <w:sz w:val="24"/>
          <w:szCs w:val="24"/>
        </w:rPr>
        <w:t xml:space="preserve"> de qua et </w:t>
      </w:r>
      <w:proofErr w:type="spellStart"/>
      <w:r w:rsidRPr="006F61C3">
        <w:rPr>
          <w:sz w:val="24"/>
          <w:szCs w:val="24"/>
        </w:rPr>
        <w:t>tuli</w:t>
      </w:r>
      <w:proofErr w:type="spellEnd"/>
      <w:r w:rsidRPr="006F61C3">
        <w:rPr>
          <w:sz w:val="24"/>
          <w:szCs w:val="24"/>
        </w:rPr>
        <w:t xml:space="preserve"> mecum et multi </w:t>
      </w:r>
      <w:proofErr w:type="spellStart"/>
      <w:r w:rsidRPr="006F61C3">
        <w:rPr>
          <w:sz w:val="24"/>
          <w:szCs w:val="24"/>
        </w:rPr>
        <w:t>christiani</w:t>
      </w:r>
      <w:proofErr w:type="spellEnd"/>
      <w:r w:rsidRPr="006F61C3">
        <w:rPr>
          <w:sz w:val="24"/>
          <w:szCs w:val="24"/>
        </w:rPr>
        <w:t xml:space="preserve"> et </w:t>
      </w:r>
      <w:proofErr w:type="spellStart"/>
      <w:r w:rsidRPr="006F61C3">
        <w:rPr>
          <w:sz w:val="24"/>
          <w:szCs w:val="24"/>
        </w:rPr>
        <w:t>sarraceni</w:t>
      </w:r>
      <w:proofErr w:type="spellEnd"/>
      <w:r w:rsidRPr="006F61C3">
        <w:rPr>
          <w:sz w:val="24"/>
          <w:szCs w:val="24"/>
        </w:rPr>
        <w:t xml:space="preserve"> idem </w:t>
      </w:r>
      <w:proofErr w:type="spellStart"/>
      <w:r w:rsidRPr="006F61C3">
        <w:rPr>
          <w:sz w:val="24"/>
          <w:szCs w:val="24"/>
        </w:rPr>
        <w:t>faciunt</w:t>
      </w:r>
      <w:proofErr w:type="spellEnd"/>
      <w:r w:rsidR="00E318D9">
        <w:rPr>
          <w:sz w:val="24"/>
          <w:szCs w:val="24"/>
        </w:rPr>
        <w:t>,</w:t>
      </w:r>
      <w:r w:rsidRPr="006F61C3">
        <w:rPr>
          <w:sz w:val="24"/>
          <w:szCs w:val="24"/>
        </w:rPr>
        <w:t xml:space="preserve"> et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modica</w:t>
      </w:r>
      <w:proofErr w:type="spellEnd"/>
      <w:r w:rsidRPr="006F61C3">
        <w:rPr>
          <w:sz w:val="24"/>
          <w:szCs w:val="24"/>
        </w:rPr>
        <w:t xml:space="preserve"> </w:t>
      </w:r>
      <w:proofErr w:type="spellStart"/>
      <w:r w:rsidRPr="006F61C3">
        <w:rPr>
          <w:sz w:val="24"/>
          <w:szCs w:val="24"/>
        </w:rPr>
        <w:t>apparet</w:t>
      </w:r>
      <w:proofErr w:type="spellEnd"/>
      <w:r w:rsidRPr="006F61C3">
        <w:rPr>
          <w:sz w:val="24"/>
          <w:szCs w:val="24"/>
        </w:rPr>
        <w:t xml:space="preserve"> </w:t>
      </w:r>
      <w:proofErr w:type="spellStart"/>
      <w:r w:rsidRPr="006F61C3">
        <w:rPr>
          <w:sz w:val="24"/>
          <w:szCs w:val="24"/>
        </w:rPr>
        <w:t>fossio</w:t>
      </w:r>
      <w:proofErr w:type="spellEnd"/>
      <w:r w:rsidRPr="006F61C3">
        <w:rPr>
          <w:sz w:val="24"/>
          <w:szCs w:val="24"/>
        </w:rPr>
        <w:t xml:space="preserve"> in loco </w:t>
      </w:r>
      <w:proofErr w:type="spellStart"/>
      <w:r w:rsidRPr="006F61C3">
        <w:rPr>
          <w:sz w:val="24"/>
          <w:szCs w:val="24"/>
        </w:rPr>
        <w:t>isto</w:t>
      </w:r>
      <w:proofErr w:type="spellEnd"/>
      <w:r w:rsidR="00E318D9">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supra </w:t>
      </w:r>
      <w:proofErr w:type="spellStart"/>
      <w:r w:rsidRPr="006F61C3">
        <w:rPr>
          <w:sz w:val="24"/>
          <w:szCs w:val="24"/>
        </w:rPr>
        <w:t>montem</w:t>
      </w:r>
      <w:proofErr w:type="spellEnd"/>
      <w:r w:rsidRPr="006F61C3">
        <w:rPr>
          <w:sz w:val="24"/>
          <w:szCs w:val="24"/>
        </w:rPr>
        <w:t xml:space="preserve"> contra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iactum</w:t>
      </w:r>
      <w:proofErr w:type="spellEnd"/>
      <w:r w:rsidRPr="006F61C3">
        <w:rPr>
          <w:sz w:val="24"/>
          <w:szCs w:val="24"/>
        </w:rPr>
        <w:t xml:space="preserve"> </w:t>
      </w:r>
      <w:proofErr w:type="spellStart"/>
      <w:r w:rsidRPr="006F61C3">
        <w:rPr>
          <w:sz w:val="24"/>
          <w:szCs w:val="24"/>
        </w:rPr>
        <w:t>duarum</w:t>
      </w:r>
      <w:proofErr w:type="spellEnd"/>
      <w:r w:rsidRPr="006F61C3">
        <w:rPr>
          <w:sz w:val="24"/>
          <w:szCs w:val="24"/>
        </w:rPr>
        <w:t xml:space="preserve"> </w:t>
      </w:r>
      <w:proofErr w:type="spellStart"/>
      <w:r w:rsidRPr="006F61C3">
        <w:rPr>
          <w:sz w:val="24"/>
          <w:szCs w:val="24"/>
        </w:rPr>
        <w:t>sagittarum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spelunca</w:t>
      </w:r>
      <w:proofErr w:type="spellEnd"/>
      <w:r w:rsidRPr="006F61C3">
        <w:rPr>
          <w:sz w:val="24"/>
          <w:szCs w:val="24"/>
        </w:rPr>
        <w:t xml:space="preserve"> in </w:t>
      </w:r>
      <w:proofErr w:type="spellStart"/>
      <w:r w:rsidRPr="006F61C3">
        <w:rPr>
          <w:sz w:val="24"/>
          <w:szCs w:val="24"/>
        </w:rPr>
        <w:t>rupe</w:t>
      </w:r>
      <w:proofErr w:type="spellEnd"/>
      <w:r w:rsidRPr="006F61C3">
        <w:rPr>
          <w:sz w:val="24"/>
          <w:szCs w:val="24"/>
        </w:rPr>
        <w:t xml:space="preserve"> </w:t>
      </w:r>
      <w:proofErr w:type="spellStart"/>
      <w:r w:rsidRPr="006F61C3">
        <w:rPr>
          <w:sz w:val="24"/>
          <w:szCs w:val="24"/>
        </w:rPr>
        <w:t>quadam</w:t>
      </w:r>
      <w:proofErr w:type="spellEnd"/>
      <w:r w:rsidRPr="006F61C3">
        <w:rPr>
          <w:sz w:val="24"/>
          <w:szCs w:val="24"/>
        </w:rPr>
        <w:t xml:space="preserve"> in qua </w:t>
      </w:r>
      <w:proofErr w:type="spellStart"/>
      <w:r w:rsidRPr="006F61C3">
        <w:rPr>
          <w:sz w:val="24"/>
          <w:szCs w:val="24"/>
        </w:rPr>
        <w:t>adam</w:t>
      </w:r>
      <w:proofErr w:type="spellEnd"/>
      <w:r w:rsidR="00A55864">
        <w:rPr>
          <w:sz w:val="24"/>
          <w:szCs w:val="24"/>
        </w:rPr>
        <w:t xml:space="preserve"> et </w:t>
      </w:r>
      <w:proofErr w:type="spellStart"/>
      <w:r w:rsidR="00A55864">
        <w:rPr>
          <w:sz w:val="24"/>
          <w:szCs w:val="24"/>
        </w:rPr>
        <w:t>eva</w:t>
      </w:r>
      <w:proofErr w:type="spellEnd"/>
      <w:r w:rsidR="00A55864">
        <w:rPr>
          <w:sz w:val="24"/>
          <w:szCs w:val="24"/>
        </w:rPr>
        <w:t xml:space="preserve"> </w:t>
      </w:r>
      <w:proofErr w:type="spellStart"/>
      <w:r w:rsidR="00A55864">
        <w:rPr>
          <w:sz w:val="24"/>
          <w:szCs w:val="24"/>
        </w:rPr>
        <w:t>interfecto</w:t>
      </w:r>
      <w:proofErr w:type="spellEnd"/>
      <w:r w:rsidR="00A55864">
        <w:rPr>
          <w:sz w:val="24"/>
          <w:szCs w:val="24"/>
        </w:rPr>
        <w:t xml:space="preserve"> </w:t>
      </w:r>
      <w:proofErr w:type="spellStart"/>
      <w:r w:rsidR="00A55864">
        <w:rPr>
          <w:sz w:val="24"/>
          <w:szCs w:val="24"/>
        </w:rPr>
        <w:t>abel</w:t>
      </w:r>
      <w:proofErr w:type="spellEnd"/>
      <w:r w:rsidR="00E318D9">
        <w:rPr>
          <w:sz w:val="24"/>
          <w:szCs w:val="24"/>
        </w:rPr>
        <w:t xml:space="preserve"> </w:t>
      </w:r>
      <w:proofErr w:type="spellStart"/>
      <w:r w:rsidR="00E318D9">
        <w:rPr>
          <w:sz w:val="24"/>
          <w:szCs w:val="24"/>
        </w:rPr>
        <w:t>vixe</w:t>
      </w:r>
      <w:r w:rsidRPr="006F61C3">
        <w:rPr>
          <w:sz w:val="24"/>
          <w:szCs w:val="24"/>
        </w:rPr>
        <w:t>runt</w:t>
      </w:r>
      <w:proofErr w:type="spellEnd"/>
      <w:r w:rsidR="00E318D9">
        <w:rPr>
          <w:rStyle w:val="FootnoteReference"/>
          <w:sz w:val="24"/>
          <w:szCs w:val="24"/>
        </w:rPr>
        <w:footnoteReference w:id="69"/>
      </w:r>
      <w:r w:rsidRPr="006F61C3">
        <w:rPr>
          <w:sz w:val="24"/>
          <w:szCs w:val="24"/>
        </w:rPr>
        <w:t xml:space="preserve"> centum </w:t>
      </w:r>
      <w:proofErr w:type="spellStart"/>
      <w:r w:rsidRPr="006F61C3">
        <w:rPr>
          <w:sz w:val="24"/>
          <w:szCs w:val="24"/>
        </w:rPr>
        <w:t>annis</w:t>
      </w:r>
      <w:proofErr w:type="spellEnd"/>
      <w:r w:rsidR="00A55864">
        <w:rPr>
          <w:sz w:val="24"/>
          <w:szCs w:val="24"/>
        </w:rPr>
        <w:t xml:space="preserve">. </w:t>
      </w:r>
      <w:proofErr w:type="spellStart"/>
      <w:r w:rsidR="00A55864">
        <w:rPr>
          <w:sz w:val="24"/>
          <w:szCs w:val="24"/>
        </w:rPr>
        <w:t>Inde</w:t>
      </w:r>
      <w:proofErr w:type="spellEnd"/>
      <w:r w:rsidR="00A55864">
        <w:rPr>
          <w:sz w:val="24"/>
          <w:szCs w:val="24"/>
        </w:rPr>
        <w:t xml:space="preserve"> </w:t>
      </w:r>
      <w:proofErr w:type="spellStart"/>
      <w:r w:rsidR="00A55864">
        <w:rPr>
          <w:sz w:val="24"/>
          <w:szCs w:val="24"/>
        </w:rPr>
        <w:t>ad</w:t>
      </w:r>
      <w:proofErr w:type="spellEnd"/>
      <w:r w:rsidR="00A55864">
        <w:rPr>
          <w:sz w:val="24"/>
          <w:szCs w:val="24"/>
        </w:rPr>
        <w:t xml:space="preserve"> </w:t>
      </w:r>
      <w:proofErr w:type="spellStart"/>
      <w:r w:rsidR="00A55864">
        <w:rPr>
          <w:sz w:val="24"/>
          <w:szCs w:val="24"/>
        </w:rPr>
        <w:t>iactum</w:t>
      </w:r>
      <w:proofErr w:type="spellEnd"/>
      <w:r w:rsidR="00A55864">
        <w:rPr>
          <w:sz w:val="24"/>
          <w:szCs w:val="24"/>
        </w:rPr>
        <w:t xml:space="preserve"> </w:t>
      </w:r>
      <w:proofErr w:type="spellStart"/>
      <w:r w:rsidR="00A55864" w:rsidRPr="00A55864">
        <w:rPr>
          <w:sz w:val="24"/>
          <w:szCs w:val="24"/>
          <w:highlight w:val="yellow"/>
        </w:rPr>
        <w:t>sagite</w:t>
      </w:r>
      <w:proofErr w:type="spellEnd"/>
      <w:r w:rsidR="00A55864">
        <w:rPr>
          <w:sz w:val="24"/>
          <w:szCs w:val="24"/>
        </w:rPr>
        <w:t xml:space="preserve"> mons in quo </w:t>
      </w:r>
      <w:proofErr w:type="spellStart"/>
      <w:r w:rsidR="00A55864">
        <w:rPr>
          <w:sz w:val="24"/>
          <w:szCs w:val="24"/>
        </w:rPr>
        <w:t>sita</w:t>
      </w:r>
      <w:proofErr w:type="spellEnd"/>
      <w:r w:rsidR="00A55864">
        <w:rPr>
          <w:sz w:val="24"/>
          <w:szCs w:val="24"/>
        </w:rPr>
        <w:t xml:space="preserve"> </w:t>
      </w:r>
      <w:proofErr w:type="spellStart"/>
      <w:r w:rsidR="00A55864">
        <w:rPr>
          <w:sz w:val="24"/>
          <w:szCs w:val="24"/>
        </w:rPr>
        <w:t>fuit</w:t>
      </w:r>
      <w:proofErr w:type="spellEnd"/>
      <w:r w:rsidR="00A55864">
        <w:rPr>
          <w:sz w:val="24"/>
          <w:szCs w:val="24"/>
        </w:rPr>
        <w:t xml:space="preserve"> </w:t>
      </w:r>
      <w:proofErr w:type="spellStart"/>
      <w:r w:rsidR="00A55864">
        <w:rPr>
          <w:sz w:val="24"/>
          <w:szCs w:val="24"/>
        </w:rPr>
        <w:t>e</w:t>
      </w:r>
      <w:r w:rsidRPr="006F61C3">
        <w:rPr>
          <w:sz w:val="24"/>
          <w:szCs w:val="24"/>
        </w:rPr>
        <w:t>bron</w:t>
      </w:r>
      <w:proofErr w:type="spellEnd"/>
      <w:r w:rsidR="00A55864">
        <w:rPr>
          <w:sz w:val="24"/>
          <w:szCs w:val="24"/>
        </w:rPr>
        <w:t>,</w:t>
      </w:r>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omnino</w:t>
      </w:r>
      <w:proofErr w:type="spellEnd"/>
      <w:r w:rsidRPr="006F61C3">
        <w:rPr>
          <w:sz w:val="24"/>
          <w:szCs w:val="24"/>
        </w:rPr>
        <w:t xml:space="preserve"> </w:t>
      </w:r>
      <w:proofErr w:type="spellStart"/>
      <w:r w:rsidRPr="006F61C3">
        <w:rPr>
          <w:sz w:val="24"/>
          <w:szCs w:val="24"/>
        </w:rPr>
        <w:t>dirutus</w:t>
      </w:r>
      <w:proofErr w:type="spellEnd"/>
      <w:r w:rsidRPr="006F61C3">
        <w:rPr>
          <w:sz w:val="24"/>
          <w:szCs w:val="24"/>
        </w:rPr>
        <w:t xml:space="preserve"> et </w:t>
      </w:r>
      <w:proofErr w:type="spellStart"/>
      <w:r w:rsidRPr="006F61C3">
        <w:rPr>
          <w:sz w:val="24"/>
          <w:szCs w:val="24"/>
        </w:rPr>
        <w:t>eversus</w:t>
      </w:r>
      <w:proofErr w:type="spellEnd"/>
      <w:r w:rsidRPr="006F61C3">
        <w:rPr>
          <w:sz w:val="24"/>
          <w:szCs w:val="24"/>
        </w:rPr>
        <w:t xml:space="preserve"> contra </w:t>
      </w:r>
      <w:proofErr w:type="spellStart"/>
      <w:r w:rsidRPr="006F61C3">
        <w:rPr>
          <w:sz w:val="24"/>
          <w:szCs w:val="24"/>
        </w:rPr>
        <w:t>speluncam</w:t>
      </w:r>
      <w:proofErr w:type="spellEnd"/>
      <w:r w:rsidRPr="006F61C3">
        <w:rPr>
          <w:sz w:val="24"/>
          <w:szCs w:val="24"/>
        </w:rPr>
        <w:t xml:space="preserve"> </w:t>
      </w:r>
      <w:proofErr w:type="spellStart"/>
      <w:r w:rsidRPr="006F61C3">
        <w:rPr>
          <w:sz w:val="24"/>
          <w:szCs w:val="24"/>
        </w:rPr>
        <w:t>d</w:t>
      </w:r>
      <w:r w:rsidR="00A55864">
        <w:rPr>
          <w:sz w:val="24"/>
          <w:szCs w:val="24"/>
        </w:rPr>
        <w:t>uplicem</w:t>
      </w:r>
      <w:proofErr w:type="spellEnd"/>
      <w:r w:rsidR="00A55864">
        <w:rPr>
          <w:sz w:val="24"/>
          <w:szCs w:val="24"/>
        </w:rPr>
        <w:t xml:space="preserve"> que </w:t>
      </w:r>
      <w:proofErr w:type="spellStart"/>
      <w:r w:rsidR="00A55864">
        <w:rPr>
          <w:sz w:val="24"/>
          <w:szCs w:val="24"/>
        </w:rPr>
        <w:t>fuerat</w:t>
      </w:r>
      <w:proofErr w:type="spellEnd"/>
      <w:r w:rsidR="00A55864">
        <w:rPr>
          <w:sz w:val="24"/>
          <w:szCs w:val="24"/>
        </w:rPr>
        <w:t xml:space="preserve"> tempore</w:t>
      </w:r>
      <w:r w:rsidRPr="006F61C3">
        <w:rPr>
          <w:sz w:val="24"/>
          <w:szCs w:val="24"/>
        </w:rPr>
        <w:t xml:space="preserve"> </w:t>
      </w:r>
      <w:proofErr w:type="spellStart"/>
      <w:r w:rsidRPr="006F61C3">
        <w:rPr>
          <w:sz w:val="24"/>
          <w:szCs w:val="24"/>
        </w:rPr>
        <w:t>christianorum</w:t>
      </w:r>
      <w:proofErr w:type="spellEnd"/>
      <w:r w:rsidR="00A55864">
        <w:rPr>
          <w:rStyle w:val="FootnoteReference"/>
          <w:sz w:val="24"/>
          <w:szCs w:val="24"/>
        </w:rPr>
        <w:footnoteReference w:id="70"/>
      </w:r>
      <w:r w:rsidRPr="006F61C3">
        <w:rPr>
          <w:sz w:val="24"/>
          <w:szCs w:val="24"/>
        </w:rPr>
        <w:t xml:space="preserve"> </w:t>
      </w:r>
      <w:proofErr w:type="spellStart"/>
      <w:r w:rsidRPr="006F61C3">
        <w:rPr>
          <w:sz w:val="24"/>
          <w:szCs w:val="24"/>
        </w:rPr>
        <w:t>sedes</w:t>
      </w:r>
      <w:proofErr w:type="spellEnd"/>
      <w:r w:rsidR="00A55864">
        <w:rPr>
          <w:rStyle w:val="FootnoteReference"/>
          <w:sz w:val="24"/>
          <w:szCs w:val="24"/>
        </w:rPr>
        <w:footnoteReference w:id="71"/>
      </w:r>
      <w:r w:rsidR="00A55864">
        <w:rPr>
          <w:sz w:val="24"/>
          <w:szCs w:val="24"/>
        </w:rPr>
        <w:t>.</w:t>
      </w:r>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edificaverunt</w:t>
      </w:r>
      <w:proofErr w:type="spellEnd"/>
      <w:r w:rsidRPr="006F61C3">
        <w:rPr>
          <w:sz w:val="24"/>
          <w:szCs w:val="24"/>
        </w:rPr>
        <w:t xml:space="preserve"> </w:t>
      </w:r>
      <w:proofErr w:type="spellStart"/>
      <w:r w:rsidRPr="006F61C3">
        <w:rPr>
          <w:sz w:val="24"/>
          <w:szCs w:val="24"/>
        </w:rPr>
        <w:t>sarraceni</w:t>
      </w:r>
      <w:proofErr w:type="spellEnd"/>
      <w:r w:rsidRPr="006F61C3">
        <w:rPr>
          <w:sz w:val="24"/>
          <w:szCs w:val="24"/>
        </w:rPr>
        <w:t xml:space="preserve"> castrum </w:t>
      </w:r>
      <w:proofErr w:type="spellStart"/>
      <w:r w:rsidRPr="006F61C3">
        <w:rPr>
          <w:sz w:val="24"/>
          <w:szCs w:val="24"/>
        </w:rPr>
        <w:t>munitissimum</w:t>
      </w:r>
      <w:proofErr w:type="spellEnd"/>
      <w:r w:rsidRPr="006F61C3">
        <w:rPr>
          <w:sz w:val="24"/>
          <w:szCs w:val="24"/>
        </w:rPr>
        <w:t xml:space="preserve"> et </w:t>
      </w:r>
      <w:proofErr w:type="spellStart"/>
      <w:r w:rsidRPr="006F61C3">
        <w:rPr>
          <w:sz w:val="24"/>
          <w:szCs w:val="24"/>
        </w:rPr>
        <w:t>illum</w:t>
      </w:r>
      <w:proofErr w:type="spellEnd"/>
      <w:r w:rsidRPr="006F61C3">
        <w:rPr>
          <w:sz w:val="24"/>
          <w:szCs w:val="24"/>
        </w:rPr>
        <w:t xml:space="preserve"> locum plus </w:t>
      </w:r>
      <w:proofErr w:type="spellStart"/>
      <w:r w:rsidRPr="006F61C3">
        <w:rPr>
          <w:sz w:val="24"/>
          <w:szCs w:val="24"/>
        </w:rPr>
        <w:t>venerantur</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aliquem</w:t>
      </w:r>
      <w:proofErr w:type="spellEnd"/>
      <w:r w:rsidR="00A55864">
        <w:rPr>
          <w:sz w:val="24"/>
          <w:szCs w:val="24"/>
        </w:rPr>
        <w:t xml:space="preserve"> </w:t>
      </w:r>
      <w:r w:rsidRPr="006F61C3">
        <w:rPr>
          <w:sz w:val="24"/>
          <w:szCs w:val="24"/>
        </w:rPr>
        <w:t xml:space="preserve">locum sub </w:t>
      </w:r>
      <w:proofErr w:type="spellStart"/>
      <w:r w:rsidRPr="006F61C3">
        <w:rPr>
          <w:sz w:val="24"/>
          <w:szCs w:val="24"/>
        </w:rPr>
        <w:t>celo</w:t>
      </w:r>
      <w:proofErr w:type="spellEnd"/>
      <w:r w:rsidR="00A55864">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w:t>
      </w:r>
      <w:proofErr w:type="spellStart"/>
      <w:r w:rsidRPr="006F61C3">
        <w:rPr>
          <w:sz w:val="24"/>
          <w:szCs w:val="24"/>
        </w:rPr>
        <w:t>redeundo</w:t>
      </w:r>
      <w:proofErr w:type="spellEnd"/>
      <w:r w:rsidRPr="006F61C3">
        <w:rPr>
          <w:sz w:val="24"/>
          <w:szCs w:val="24"/>
        </w:rPr>
        <w:t xml:space="preserve"> in </w:t>
      </w:r>
      <w:proofErr w:type="spellStart"/>
      <w:r w:rsidRPr="006F61C3">
        <w:rPr>
          <w:sz w:val="24"/>
          <w:szCs w:val="24"/>
        </w:rPr>
        <w:t>bethlehem</w:t>
      </w:r>
      <w:proofErr w:type="spellEnd"/>
      <w:r w:rsidR="00843560">
        <w:rPr>
          <w:sz w:val="24"/>
          <w:szCs w:val="24"/>
        </w:rPr>
        <w:t xml:space="preserve"> ad </w:t>
      </w:r>
      <w:proofErr w:type="spellStart"/>
      <w:r w:rsidR="00843560">
        <w:rPr>
          <w:sz w:val="24"/>
          <w:szCs w:val="24"/>
        </w:rPr>
        <w:t>dimidiam</w:t>
      </w:r>
      <w:proofErr w:type="spellEnd"/>
      <w:r w:rsidR="00843560">
        <w:rPr>
          <w:sz w:val="24"/>
          <w:szCs w:val="24"/>
        </w:rPr>
        <w:t xml:space="preserve"> </w:t>
      </w:r>
      <w:proofErr w:type="spellStart"/>
      <w:r w:rsidR="00843560">
        <w:rPr>
          <w:sz w:val="24"/>
          <w:szCs w:val="24"/>
        </w:rPr>
        <w:t>leucam</w:t>
      </w:r>
      <w:proofErr w:type="spellEnd"/>
      <w:r w:rsidR="00843560">
        <w:rPr>
          <w:sz w:val="24"/>
          <w:szCs w:val="24"/>
        </w:rPr>
        <w:t xml:space="preserve"> in via </w:t>
      </w:r>
      <w:proofErr w:type="spellStart"/>
      <w:r w:rsidRPr="006F61C3">
        <w:rPr>
          <w:sz w:val="24"/>
          <w:szCs w:val="24"/>
        </w:rPr>
        <w:t>fons</w:t>
      </w:r>
      <w:proofErr w:type="spellEnd"/>
      <w:r w:rsidR="00843560">
        <w:rPr>
          <w:rStyle w:val="FootnoteReference"/>
          <w:sz w:val="24"/>
          <w:szCs w:val="24"/>
        </w:rPr>
        <w:footnoteReference w:id="72"/>
      </w:r>
      <w:r w:rsidR="00843560">
        <w:rPr>
          <w:sz w:val="24"/>
          <w:szCs w:val="24"/>
        </w:rPr>
        <w:t xml:space="preserve"> </w:t>
      </w:r>
      <w:proofErr w:type="spellStart"/>
      <w:r w:rsidR="00843560">
        <w:rPr>
          <w:sz w:val="24"/>
          <w:szCs w:val="24"/>
        </w:rPr>
        <w:t>abrahe</w:t>
      </w:r>
      <w:proofErr w:type="spellEnd"/>
      <w:r w:rsidR="00843560">
        <w:rPr>
          <w:sz w:val="24"/>
          <w:szCs w:val="24"/>
        </w:rPr>
        <w:t xml:space="preserve"> </w:t>
      </w:r>
      <w:proofErr w:type="spellStart"/>
      <w:r w:rsidR="00843560">
        <w:rPr>
          <w:sz w:val="24"/>
          <w:szCs w:val="24"/>
        </w:rPr>
        <w:t>fons</w:t>
      </w:r>
      <w:proofErr w:type="spellEnd"/>
      <w:r w:rsidR="00843560">
        <w:rPr>
          <w:sz w:val="24"/>
          <w:szCs w:val="24"/>
        </w:rPr>
        <w:t xml:space="preserve"> in </w:t>
      </w:r>
      <w:proofErr w:type="spellStart"/>
      <w:r w:rsidR="00843560" w:rsidRPr="00843560">
        <w:rPr>
          <w:sz w:val="24"/>
          <w:szCs w:val="24"/>
        </w:rPr>
        <w:t>c</w:t>
      </w:r>
      <w:r w:rsidR="00843560">
        <w:rPr>
          <w:sz w:val="24"/>
          <w:szCs w:val="24"/>
        </w:rPr>
        <w:t>on</w:t>
      </w:r>
      <w:r w:rsidRPr="006F61C3">
        <w:rPr>
          <w:sz w:val="24"/>
          <w:szCs w:val="24"/>
        </w:rPr>
        <w:t>valle</w:t>
      </w:r>
      <w:proofErr w:type="spellEnd"/>
      <w:r w:rsidRPr="006F61C3">
        <w:rPr>
          <w:sz w:val="24"/>
          <w:szCs w:val="24"/>
        </w:rPr>
        <w:t xml:space="preserve"> </w:t>
      </w:r>
      <w:proofErr w:type="spellStart"/>
      <w:r w:rsidRPr="006F61C3">
        <w:rPr>
          <w:sz w:val="24"/>
          <w:szCs w:val="24"/>
        </w:rPr>
        <w:t>mambre</w:t>
      </w:r>
      <w:proofErr w:type="spellEnd"/>
      <w:r w:rsidRPr="006F61C3">
        <w:rPr>
          <w:sz w:val="24"/>
          <w:szCs w:val="24"/>
        </w:rPr>
        <w:t xml:space="preserve"> et </w:t>
      </w:r>
      <w:proofErr w:type="spellStart"/>
      <w:r w:rsidRPr="006F61C3">
        <w:rPr>
          <w:sz w:val="24"/>
          <w:szCs w:val="24"/>
        </w:rPr>
        <w:t>terebintus</w:t>
      </w:r>
      <w:proofErr w:type="spellEnd"/>
      <w:r w:rsidRPr="006F61C3">
        <w:rPr>
          <w:sz w:val="24"/>
          <w:szCs w:val="24"/>
        </w:rPr>
        <w:t xml:space="preserve"> sub qua dominus </w:t>
      </w:r>
      <w:proofErr w:type="spellStart"/>
      <w:r w:rsidRPr="006F61C3">
        <w:rPr>
          <w:sz w:val="24"/>
          <w:szCs w:val="24"/>
        </w:rPr>
        <w:t>comedit</w:t>
      </w:r>
      <w:proofErr w:type="spellEnd"/>
      <w:r w:rsidRPr="006F61C3">
        <w:rPr>
          <w:sz w:val="24"/>
          <w:szCs w:val="24"/>
        </w:rPr>
        <w:t xml:space="preserve"> </w:t>
      </w:r>
      <w:proofErr w:type="spellStart"/>
      <w:r w:rsidRPr="006F61C3">
        <w:rPr>
          <w:sz w:val="24"/>
          <w:szCs w:val="24"/>
        </w:rPr>
        <w:t>abrabam</w:t>
      </w:r>
      <w:proofErr w:type="spellEnd"/>
      <w:r w:rsidRPr="006F61C3">
        <w:rPr>
          <w:sz w:val="24"/>
          <w:szCs w:val="24"/>
        </w:rPr>
        <w:t xml:space="preserve"> </w:t>
      </w:r>
      <w:proofErr w:type="spellStart"/>
      <w:r w:rsidRPr="006F61C3">
        <w:rPr>
          <w:sz w:val="24"/>
          <w:szCs w:val="24"/>
        </w:rPr>
        <w:t>ministrante</w:t>
      </w:r>
      <w:proofErr w:type="spellEnd"/>
      <w:r w:rsidR="00843560">
        <w:rPr>
          <w:sz w:val="24"/>
          <w:szCs w:val="24"/>
        </w:rPr>
        <w:t>.</w:t>
      </w:r>
      <w:r w:rsidRPr="006F61C3">
        <w:rPr>
          <w:sz w:val="24"/>
          <w:szCs w:val="24"/>
        </w:rPr>
        <w:t xml:space="preserve"> Verum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quo</w:t>
      </w:r>
      <w:r w:rsidR="00843560">
        <w:rPr>
          <w:sz w:val="24"/>
          <w:szCs w:val="24"/>
        </w:rPr>
        <w:t>d</w:t>
      </w:r>
      <w:proofErr w:type="spellEnd"/>
      <w:r w:rsidR="00843560">
        <w:rPr>
          <w:sz w:val="24"/>
          <w:szCs w:val="24"/>
        </w:rPr>
        <w:t xml:space="preserve"> </w:t>
      </w:r>
      <w:proofErr w:type="spellStart"/>
      <w:r w:rsidR="00843560">
        <w:rPr>
          <w:sz w:val="24"/>
          <w:szCs w:val="24"/>
        </w:rPr>
        <w:t>antiqua</w:t>
      </w:r>
      <w:proofErr w:type="spellEnd"/>
      <w:r w:rsidR="00843560">
        <w:rPr>
          <w:sz w:val="24"/>
          <w:szCs w:val="24"/>
        </w:rPr>
        <w:t xml:space="preserve"> </w:t>
      </w:r>
      <w:proofErr w:type="spellStart"/>
      <w:r w:rsidR="00843560">
        <w:rPr>
          <w:sz w:val="24"/>
          <w:szCs w:val="24"/>
        </w:rPr>
        <w:t>there</w:t>
      </w:r>
      <w:r w:rsidRPr="006F61C3">
        <w:rPr>
          <w:sz w:val="24"/>
          <w:szCs w:val="24"/>
        </w:rPr>
        <w:t>bintus</w:t>
      </w:r>
      <w:proofErr w:type="spellEnd"/>
      <w:r w:rsidRPr="006F61C3">
        <w:rPr>
          <w:sz w:val="24"/>
          <w:szCs w:val="24"/>
        </w:rPr>
        <w:t xml:space="preserve"> </w:t>
      </w:r>
      <w:proofErr w:type="spellStart"/>
      <w:r w:rsidRPr="006F61C3">
        <w:rPr>
          <w:sz w:val="24"/>
          <w:szCs w:val="24"/>
        </w:rPr>
        <w:t>vetustate</w:t>
      </w:r>
      <w:proofErr w:type="spellEnd"/>
      <w:r w:rsidRPr="006F61C3">
        <w:rPr>
          <w:sz w:val="24"/>
          <w:szCs w:val="24"/>
        </w:rPr>
        <w:t xml:space="preserve"> </w:t>
      </w:r>
      <w:proofErr w:type="spellStart"/>
      <w:r w:rsidRPr="006F61C3">
        <w:rPr>
          <w:sz w:val="24"/>
          <w:szCs w:val="24"/>
        </w:rPr>
        <w:t>consumpta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sed de </w:t>
      </w:r>
      <w:proofErr w:type="spellStart"/>
      <w:r w:rsidRPr="006F61C3">
        <w:rPr>
          <w:sz w:val="24"/>
          <w:szCs w:val="24"/>
        </w:rPr>
        <w:t>radicibus</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alia nata </w:t>
      </w:r>
      <w:proofErr w:type="spellStart"/>
      <w:r w:rsidRPr="006F61C3">
        <w:rPr>
          <w:sz w:val="24"/>
          <w:szCs w:val="24"/>
        </w:rPr>
        <w:t>est</w:t>
      </w:r>
      <w:proofErr w:type="spellEnd"/>
      <w:r w:rsidR="00843560">
        <w:rPr>
          <w:sz w:val="24"/>
          <w:szCs w:val="24"/>
        </w:rPr>
        <w:t>,</w:t>
      </w:r>
      <w:r w:rsidRPr="006F61C3">
        <w:rPr>
          <w:sz w:val="24"/>
          <w:szCs w:val="24"/>
        </w:rPr>
        <w:t xml:space="preserve"> de </w:t>
      </w:r>
      <w:proofErr w:type="spellStart"/>
      <w:r w:rsidRPr="006F61C3">
        <w:rPr>
          <w:sz w:val="24"/>
          <w:szCs w:val="24"/>
        </w:rPr>
        <w:t>cuius</w:t>
      </w:r>
      <w:proofErr w:type="spellEnd"/>
      <w:r w:rsidRPr="006F61C3">
        <w:rPr>
          <w:sz w:val="24"/>
          <w:szCs w:val="24"/>
        </w:rPr>
        <w:t xml:space="preserve"> </w:t>
      </w:r>
      <w:proofErr w:type="spellStart"/>
      <w:r w:rsidRPr="006F61C3">
        <w:rPr>
          <w:sz w:val="24"/>
          <w:szCs w:val="24"/>
        </w:rPr>
        <w:t>fructu</w:t>
      </w:r>
      <w:proofErr w:type="spellEnd"/>
      <w:r w:rsidRPr="006F61C3">
        <w:rPr>
          <w:sz w:val="24"/>
          <w:szCs w:val="24"/>
        </w:rPr>
        <w:t xml:space="preserve"> et </w:t>
      </w:r>
      <w:proofErr w:type="spellStart"/>
      <w:r w:rsidRPr="006F61C3">
        <w:rPr>
          <w:sz w:val="24"/>
          <w:szCs w:val="24"/>
        </w:rPr>
        <w:t>ligno</w:t>
      </w:r>
      <w:proofErr w:type="spellEnd"/>
      <w:r w:rsidRPr="006F61C3">
        <w:rPr>
          <w:sz w:val="24"/>
          <w:szCs w:val="24"/>
        </w:rPr>
        <w:t xml:space="preserve"> </w:t>
      </w:r>
      <w:proofErr w:type="spellStart"/>
      <w:r w:rsidRPr="006F61C3">
        <w:rPr>
          <w:sz w:val="24"/>
          <w:szCs w:val="24"/>
        </w:rPr>
        <w:t>tuli</w:t>
      </w:r>
      <w:proofErr w:type="spellEnd"/>
      <w:r w:rsidR="00843560">
        <w:rPr>
          <w:sz w:val="24"/>
          <w:szCs w:val="24"/>
        </w:rPr>
        <w:t xml:space="preserve"> </w:t>
      </w:r>
      <w:r w:rsidRPr="006F61C3">
        <w:rPr>
          <w:sz w:val="24"/>
          <w:szCs w:val="24"/>
        </w:rPr>
        <w:t xml:space="preserve">et non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quercus</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quidam</w:t>
      </w:r>
      <w:proofErr w:type="spellEnd"/>
      <w:r w:rsidRPr="006F61C3">
        <w:rPr>
          <w:sz w:val="24"/>
          <w:szCs w:val="24"/>
        </w:rPr>
        <w:t xml:space="preserve"> </w:t>
      </w:r>
      <w:proofErr w:type="spellStart"/>
      <w:r w:rsidRPr="006F61C3">
        <w:rPr>
          <w:sz w:val="24"/>
          <w:szCs w:val="24"/>
        </w:rPr>
        <w:t>opinantur</w:t>
      </w:r>
      <w:proofErr w:type="spellEnd"/>
      <w:r w:rsidR="00843560">
        <w:rPr>
          <w:sz w:val="24"/>
          <w:szCs w:val="24"/>
        </w:rPr>
        <w:t>,</w:t>
      </w:r>
      <w:r w:rsidRPr="006F61C3">
        <w:rPr>
          <w:sz w:val="24"/>
          <w:szCs w:val="24"/>
        </w:rPr>
        <w:t xml:space="preserve"> folia </w:t>
      </w:r>
      <w:proofErr w:type="spellStart"/>
      <w:r w:rsidRPr="006F61C3">
        <w:rPr>
          <w:sz w:val="24"/>
          <w:szCs w:val="24"/>
        </w:rPr>
        <w:t>habens</w:t>
      </w:r>
      <w:proofErr w:type="spellEnd"/>
      <w:r w:rsidRPr="006F61C3">
        <w:rPr>
          <w:sz w:val="24"/>
          <w:szCs w:val="24"/>
        </w:rPr>
        <w:t xml:space="preserve"> </w:t>
      </w:r>
      <w:proofErr w:type="spellStart"/>
      <w:r w:rsidRPr="006F61C3">
        <w:rPr>
          <w:sz w:val="24"/>
          <w:szCs w:val="24"/>
        </w:rPr>
        <w:t>modica</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lentiscus</w:t>
      </w:r>
      <w:r w:rsidR="00843560">
        <w:rPr>
          <w:sz w:val="24"/>
          <w:szCs w:val="24"/>
        </w:rPr>
        <w:t>,</w:t>
      </w:r>
      <w:r w:rsidRPr="006F61C3">
        <w:rPr>
          <w:sz w:val="24"/>
          <w:szCs w:val="24"/>
        </w:rPr>
        <w:t xml:space="preserve"> sed </w:t>
      </w:r>
      <w:proofErr w:type="spellStart"/>
      <w:r w:rsidRPr="006F61C3">
        <w:rPr>
          <w:sz w:val="24"/>
          <w:szCs w:val="24"/>
        </w:rPr>
        <w:t>fructum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quercus</w:t>
      </w:r>
      <w:proofErr w:type="spellEnd"/>
      <w:r w:rsidR="00843560">
        <w:rPr>
          <w:sz w:val="24"/>
          <w:szCs w:val="24"/>
        </w:rPr>
        <w:t>.</w:t>
      </w:r>
      <w:r w:rsidRPr="006F61C3">
        <w:rPr>
          <w:sz w:val="24"/>
          <w:szCs w:val="24"/>
        </w:rPr>
        <w:t xml:space="preserve"> De </w:t>
      </w:r>
      <w:proofErr w:type="spellStart"/>
      <w:r w:rsidRPr="006F61C3">
        <w:rPr>
          <w:sz w:val="24"/>
          <w:szCs w:val="24"/>
        </w:rPr>
        <w:t>ierusalem</w:t>
      </w:r>
      <w:proofErr w:type="spellEnd"/>
      <w:r w:rsidRPr="006F61C3">
        <w:rPr>
          <w:sz w:val="24"/>
          <w:szCs w:val="24"/>
        </w:rPr>
        <w:t xml:space="preserve"> ad ii leucas fere contra </w:t>
      </w:r>
      <w:proofErr w:type="spellStart"/>
      <w:r w:rsidRPr="006F61C3">
        <w:rPr>
          <w:sz w:val="24"/>
          <w:szCs w:val="24"/>
        </w:rPr>
        <w:t>occidentem</w:t>
      </w:r>
      <w:proofErr w:type="spellEnd"/>
      <w:r w:rsidRPr="006F61C3">
        <w:rPr>
          <w:sz w:val="24"/>
          <w:szCs w:val="24"/>
        </w:rPr>
        <w:t xml:space="preserve"> </w:t>
      </w:r>
      <w:proofErr w:type="spellStart"/>
      <w:r w:rsidRPr="006F61C3">
        <w:rPr>
          <w:sz w:val="24"/>
          <w:szCs w:val="24"/>
        </w:rPr>
        <w:t>aliquantulum</w:t>
      </w:r>
      <w:proofErr w:type="spellEnd"/>
      <w:r w:rsidRPr="006F61C3">
        <w:rPr>
          <w:sz w:val="24"/>
          <w:szCs w:val="24"/>
        </w:rPr>
        <w:t xml:space="preserv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lastRenderedPageBreak/>
        <w:t>ostenditur</w:t>
      </w:r>
      <w:proofErr w:type="spellEnd"/>
      <w:r w:rsidRPr="006F61C3">
        <w:rPr>
          <w:sz w:val="24"/>
          <w:szCs w:val="24"/>
        </w:rPr>
        <w:t xml:space="preserve"> domus </w:t>
      </w:r>
      <w:proofErr w:type="spellStart"/>
      <w:r w:rsidRPr="006F61C3">
        <w:rPr>
          <w:sz w:val="24"/>
          <w:szCs w:val="24"/>
        </w:rPr>
        <w:t>zacharie</w:t>
      </w:r>
      <w:proofErr w:type="spellEnd"/>
      <w:r w:rsidR="00843560">
        <w:rPr>
          <w:sz w:val="24"/>
          <w:szCs w:val="24"/>
        </w:rPr>
        <w:t xml:space="preserve">, ubi beata </w:t>
      </w:r>
      <w:proofErr w:type="spellStart"/>
      <w:r w:rsidR="00843560">
        <w:rPr>
          <w:sz w:val="24"/>
          <w:szCs w:val="24"/>
        </w:rPr>
        <w:t>virgo</w:t>
      </w:r>
      <w:proofErr w:type="spellEnd"/>
      <w:r w:rsidR="00843560">
        <w:rPr>
          <w:sz w:val="24"/>
          <w:szCs w:val="24"/>
        </w:rPr>
        <w:t xml:space="preserve"> </w:t>
      </w:r>
      <w:proofErr w:type="spellStart"/>
      <w:r w:rsidR="00843560">
        <w:rPr>
          <w:sz w:val="24"/>
          <w:szCs w:val="24"/>
        </w:rPr>
        <w:t>salutav</w:t>
      </w:r>
      <w:r w:rsidRPr="006F61C3">
        <w:rPr>
          <w:sz w:val="24"/>
          <w:szCs w:val="24"/>
        </w:rPr>
        <w:t>it</w:t>
      </w:r>
      <w:proofErr w:type="spellEnd"/>
      <w:r w:rsidRPr="006F61C3">
        <w:rPr>
          <w:sz w:val="24"/>
          <w:szCs w:val="24"/>
        </w:rPr>
        <w:t xml:space="preserve"> </w:t>
      </w:r>
      <w:r w:rsidR="00843560">
        <w:rPr>
          <w:sz w:val="24"/>
          <w:szCs w:val="24"/>
        </w:rPr>
        <w:t>Elizabeth.</w:t>
      </w:r>
      <w:r w:rsidRPr="006F61C3">
        <w:rPr>
          <w:sz w:val="24"/>
          <w:szCs w:val="24"/>
        </w:rPr>
        <w:t xml:space="preserve"> </w:t>
      </w:r>
      <w:proofErr w:type="spellStart"/>
      <w:r w:rsidRPr="006F61C3">
        <w:rPr>
          <w:sz w:val="24"/>
          <w:szCs w:val="24"/>
        </w:rPr>
        <w:t>Inde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iiii</w:t>
      </w:r>
      <w:proofErr w:type="spellEnd"/>
      <w:r w:rsidRPr="006F61C3">
        <w:rPr>
          <w:sz w:val="24"/>
          <w:szCs w:val="24"/>
        </w:rPr>
        <w:t xml:space="preserve"> l</w:t>
      </w:r>
      <w:r w:rsidR="00843560">
        <w:rPr>
          <w:sz w:val="24"/>
          <w:szCs w:val="24"/>
        </w:rPr>
        <w:t xml:space="preserve">eucas via que </w:t>
      </w:r>
      <w:proofErr w:type="spellStart"/>
      <w:r w:rsidR="00843560">
        <w:rPr>
          <w:sz w:val="24"/>
          <w:szCs w:val="24"/>
        </w:rPr>
        <w:t>ducit</w:t>
      </w:r>
      <w:proofErr w:type="spellEnd"/>
      <w:r w:rsidR="00843560">
        <w:rPr>
          <w:sz w:val="24"/>
          <w:szCs w:val="24"/>
        </w:rPr>
        <w:t xml:space="preserve"> </w:t>
      </w:r>
      <w:proofErr w:type="spellStart"/>
      <w:r w:rsidR="00843560">
        <w:rPr>
          <w:sz w:val="24"/>
          <w:szCs w:val="24"/>
        </w:rPr>
        <w:t>ebron</w:t>
      </w:r>
      <w:proofErr w:type="spellEnd"/>
      <w:r w:rsidR="00843560">
        <w:rPr>
          <w:sz w:val="24"/>
          <w:szCs w:val="24"/>
        </w:rPr>
        <w:t xml:space="preserve"> </w:t>
      </w:r>
      <w:proofErr w:type="spellStart"/>
      <w:r w:rsidR="00843560">
        <w:rPr>
          <w:sz w:val="24"/>
          <w:szCs w:val="24"/>
        </w:rPr>
        <w:t>eleccos</w:t>
      </w:r>
      <w:proofErr w:type="spellEnd"/>
      <w:r w:rsidR="00843560">
        <w:rPr>
          <w:rStyle w:val="FootnoteReference"/>
          <w:sz w:val="24"/>
          <w:szCs w:val="24"/>
        </w:rPr>
        <w:footnoteReference w:id="73"/>
      </w:r>
      <w:r w:rsidRPr="006F61C3">
        <w:rPr>
          <w:sz w:val="24"/>
          <w:szCs w:val="24"/>
        </w:rPr>
        <w:t xml:space="preserve"> </w:t>
      </w:r>
      <w:proofErr w:type="spellStart"/>
      <w:r w:rsidRPr="006F61C3">
        <w:rPr>
          <w:sz w:val="24"/>
          <w:szCs w:val="24"/>
        </w:rPr>
        <w:t>i</w:t>
      </w:r>
      <w:proofErr w:type="spellEnd"/>
      <w:r w:rsidR="00843560">
        <w:rPr>
          <w:sz w:val="24"/>
          <w:szCs w:val="24"/>
        </w:rPr>
        <w:t xml:space="preserve">[d </w:t>
      </w:r>
      <w:proofErr w:type="spellStart"/>
      <w:r w:rsidR="00843560">
        <w:rPr>
          <w:sz w:val="24"/>
          <w:szCs w:val="24"/>
        </w:rPr>
        <w:t>est</w:t>
      </w:r>
      <w:proofErr w:type="spellEnd"/>
      <w:r w:rsidR="00843560">
        <w:rPr>
          <w:sz w:val="24"/>
          <w:szCs w:val="24"/>
        </w:rPr>
        <w:t>]</w:t>
      </w:r>
      <w:r w:rsidRPr="006F61C3">
        <w:rPr>
          <w:sz w:val="24"/>
          <w:szCs w:val="24"/>
        </w:rPr>
        <w:t xml:space="preserve"> </w:t>
      </w:r>
      <w:proofErr w:type="spellStart"/>
      <w:r w:rsidRPr="006F61C3">
        <w:rPr>
          <w:sz w:val="24"/>
          <w:szCs w:val="24"/>
        </w:rPr>
        <w:t>vallis</w:t>
      </w:r>
      <w:proofErr w:type="spellEnd"/>
      <w:r w:rsidRPr="006F61C3">
        <w:rPr>
          <w:sz w:val="24"/>
          <w:szCs w:val="24"/>
        </w:rPr>
        <w:t xml:space="preserve"> </w:t>
      </w:r>
      <w:proofErr w:type="spellStart"/>
      <w:r w:rsidRPr="006F61C3">
        <w:rPr>
          <w:sz w:val="24"/>
          <w:szCs w:val="24"/>
        </w:rPr>
        <w:t>botri</w:t>
      </w:r>
      <w:proofErr w:type="spellEnd"/>
      <w:r w:rsidR="006A6A14">
        <w:rPr>
          <w:sz w:val="24"/>
          <w:szCs w:val="24"/>
        </w:rPr>
        <w:t>,</w:t>
      </w:r>
      <w:r w:rsidRPr="006F61C3">
        <w:rPr>
          <w:sz w:val="24"/>
          <w:szCs w:val="24"/>
        </w:rPr>
        <w:t xml:space="preserve"> </w:t>
      </w:r>
      <w:proofErr w:type="spellStart"/>
      <w:r w:rsidRPr="006F61C3">
        <w:rPr>
          <w:sz w:val="24"/>
          <w:szCs w:val="24"/>
        </w:rPr>
        <w:t>unde</w:t>
      </w:r>
      <w:proofErr w:type="spellEnd"/>
      <w:r w:rsidRPr="006F61C3">
        <w:rPr>
          <w:sz w:val="24"/>
          <w:szCs w:val="24"/>
        </w:rPr>
        <w:t xml:space="preserve"> </w:t>
      </w:r>
      <w:proofErr w:type="spellStart"/>
      <w:r w:rsidRPr="006F61C3">
        <w:rPr>
          <w:sz w:val="24"/>
          <w:szCs w:val="24"/>
        </w:rPr>
        <w:t>tulerunt</w:t>
      </w:r>
      <w:proofErr w:type="spellEnd"/>
      <w:r w:rsidRPr="006F61C3">
        <w:rPr>
          <w:sz w:val="24"/>
          <w:szCs w:val="24"/>
        </w:rPr>
        <w:t xml:space="preserve"> </w:t>
      </w:r>
      <w:proofErr w:type="spellStart"/>
      <w:r w:rsidRPr="006F61C3">
        <w:rPr>
          <w:sz w:val="24"/>
          <w:szCs w:val="24"/>
        </w:rPr>
        <w:t>exploratores</w:t>
      </w:r>
      <w:proofErr w:type="spellEnd"/>
      <w:r w:rsidRPr="006F61C3">
        <w:rPr>
          <w:sz w:val="24"/>
          <w:szCs w:val="24"/>
        </w:rPr>
        <w:t xml:space="preserve"> </w:t>
      </w:r>
      <w:proofErr w:type="spellStart"/>
      <w:r w:rsidRPr="006F61C3">
        <w:rPr>
          <w:sz w:val="24"/>
          <w:szCs w:val="24"/>
        </w:rPr>
        <w:t>palmitem</w:t>
      </w:r>
      <w:proofErr w:type="spellEnd"/>
      <w:r w:rsidRPr="006F61C3">
        <w:rPr>
          <w:sz w:val="24"/>
          <w:szCs w:val="24"/>
        </w:rPr>
        <w:t xml:space="preserve"> cum </w:t>
      </w:r>
      <w:proofErr w:type="spellStart"/>
      <w:r w:rsidRPr="006F61C3">
        <w:rPr>
          <w:sz w:val="24"/>
          <w:szCs w:val="24"/>
        </w:rPr>
        <w:t>uva</w:t>
      </w:r>
      <w:proofErr w:type="spellEnd"/>
      <w:r w:rsidRPr="006F61C3">
        <w:rPr>
          <w:sz w:val="24"/>
          <w:szCs w:val="24"/>
        </w:rPr>
        <w:t xml:space="preserve"> </w:t>
      </w:r>
      <w:proofErr w:type="spellStart"/>
      <w:r w:rsidRPr="006F61C3">
        <w:rPr>
          <w:sz w:val="24"/>
          <w:szCs w:val="24"/>
        </w:rPr>
        <w:t>sua</w:t>
      </w:r>
      <w:proofErr w:type="spellEnd"/>
      <w:r w:rsidR="006A6A14">
        <w:rPr>
          <w:sz w:val="24"/>
          <w:szCs w:val="24"/>
        </w:rPr>
        <w:t>.</w:t>
      </w:r>
      <w:r w:rsidRPr="006F61C3">
        <w:rPr>
          <w:sz w:val="24"/>
          <w:szCs w:val="24"/>
        </w:rPr>
        <w:t xml:space="preserve"> ad </w:t>
      </w:r>
      <w:proofErr w:type="spellStart"/>
      <w:r w:rsidRPr="006F61C3">
        <w:rPr>
          <w:sz w:val="24"/>
          <w:szCs w:val="24"/>
        </w:rPr>
        <w:t>dextram</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descendit</w:t>
      </w:r>
      <w:proofErr w:type="spellEnd"/>
      <w:r w:rsidRPr="006F61C3">
        <w:rPr>
          <w:sz w:val="24"/>
          <w:szCs w:val="24"/>
        </w:rPr>
        <w:t xml:space="preserve"> </w:t>
      </w:r>
      <w:proofErr w:type="spellStart"/>
      <w:r w:rsidRPr="006F61C3">
        <w:rPr>
          <w:sz w:val="24"/>
          <w:szCs w:val="24"/>
        </w:rPr>
        <w:t>rivus</w:t>
      </w:r>
      <w:proofErr w:type="spellEnd"/>
      <w:r w:rsidRPr="006F61C3">
        <w:rPr>
          <w:sz w:val="24"/>
          <w:szCs w:val="24"/>
        </w:rPr>
        <w:t xml:space="preserve"> in quo </w:t>
      </w:r>
      <w:proofErr w:type="spellStart"/>
      <w:r w:rsidRPr="006F61C3">
        <w:rPr>
          <w:sz w:val="24"/>
          <w:szCs w:val="24"/>
        </w:rPr>
        <w:t>eunuchum</w:t>
      </w:r>
      <w:proofErr w:type="spellEnd"/>
      <w:r w:rsidRPr="006F61C3">
        <w:rPr>
          <w:sz w:val="24"/>
          <w:szCs w:val="24"/>
        </w:rPr>
        <w:t xml:space="preserve"> </w:t>
      </w:r>
      <w:proofErr w:type="spellStart"/>
      <w:r w:rsidRPr="006F61C3">
        <w:rPr>
          <w:sz w:val="24"/>
          <w:szCs w:val="24"/>
        </w:rPr>
        <w:t>ethiopem</w:t>
      </w:r>
      <w:proofErr w:type="spellEnd"/>
      <w:r w:rsidRPr="006F61C3">
        <w:rPr>
          <w:sz w:val="24"/>
          <w:szCs w:val="24"/>
        </w:rPr>
        <w:t xml:space="preserve"> </w:t>
      </w:r>
      <w:proofErr w:type="spellStart"/>
      <w:r w:rsidRPr="006F61C3">
        <w:rPr>
          <w:sz w:val="24"/>
          <w:szCs w:val="24"/>
        </w:rPr>
        <w:t>baptizavit</w:t>
      </w:r>
      <w:proofErr w:type="spellEnd"/>
      <w:r w:rsidRPr="006F61C3">
        <w:rPr>
          <w:sz w:val="24"/>
          <w:szCs w:val="24"/>
        </w:rPr>
        <w:t xml:space="preserve"> </w:t>
      </w:r>
      <w:proofErr w:type="spellStart"/>
      <w:r w:rsidRPr="006F61C3">
        <w:rPr>
          <w:sz w:val="24"/>
          <w:szCs w:val="24"/>
        </w:rPr>
        <w:t>philippus</w:t>
      </w:r>
      <w:proofErr w:type="spellEnd"/>
      <w:r w:rsidR="006A6A14">
        <w:rPr>
          <w:sz w:val="24"/>
          <w:szCs w:val="24"/>
        </w:rPr>
        <w:t>.</w:t>
      </w:r>
      <w:r w:rsidR="0068138C">
        <w:rPr>
          <w:rStyle w:val="FootnoteReference"/>
          <w:sz w:val="24"/>
          <w:szCs w:val="24"/>
        </w:rPr>
        <w:footnoteReference w:id="74"/>
      </w:r>
      <w:r w:rsidRPr="006F61C3">
        <w:rPr>
          <w:sz w:val="24"/>
          <w:szCs w:val="24"/>
        </w:rPr>
        <w:t xml:space="preserve"> De </w:t>
      </w:r>
      <w:proofErr w:type="spellStart"/>
      <w:r w:rsidRPr="006F61C3">
        <w:rPr>
          <w:sz w:val="24"/>
          <w:szCs w:val="24"/>
        </w:rPr>
        <w:t>ebron</w:t>
      </w:r>
      <w:proofErr w:type="spellEnd"/>
      <w:r w:rsidRPr="006F61C3">
        <w:rPr>
          <w:sz w:val="24"/>
          <w:szCs w:val="24"/>
        </w:rPr>
        <w:t xml:space="preserve"> ad ii leucas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dabir</w:t>
      </w:r>
      <w:proofErr w:type="spellEnd"/>
      <w:r w:rsidRPr="006F61C3">
        <w:rPr>
          <w:sz w:val="24"/>
          <w:szCs w:val="24"/>
        </w:rPr>
        <w:t xml:space="preserve"> </w:t>
      </w:r>
      <w:proofErr w:type="spellStart"/>
      <w:r w:rsidRPr="006F61C3">
        <w:rPr>
          <w:sz w:val="24"/>
          <w:szCs w:val="24"/>
        </w:rPr>
        <w:t>sive</w:t>
      </w:r>
      <w:proofErr w:type="spellEnd"/>
      <w:r w:rsidRPr="006F61C3">
        <w:rPr>
          <w:sz w:val="24"/>
          <w:szCs w:val="24"/>
        </w:rPr>
        <w:t xml:space="preserve"> </w:t>
      </w:r>
      <w:proofErr w:type="spellStart"/>
      <w:r w:rsidRPr="006F61C3">
        <w:rPr>
          <w:sz w:val="24"/>
          <w:szCs w:val="24"/>
        </w:rPr>
        <w:t>kariathsepher</w:t>
      </w:r>
      <w:proofErr w:type="spellEnd"/>
      <w:r w:rsidR="006A6A14">
        <w:rPr>
          <w:sz w:val="24"/>
          <w:szCs w:val="24"/>
        </w:rPr>
        <w:t>,</w:t>
      </w:r>
      <w:r w:rsidRPr="006F61C3">
        <w:rPr>
          <w:sz w:val="24"/>
          <w:szCs w:val="24"/>
        </w:rPr>
        <w:t xml:space="preserve"> urbs </w:t>
      </w:r>
      <w:proofErr w:type="spellStart"/>
      <w:r w:rsidRPr="006F61C3">
        <w:rPr>
          <w:sz w:val="24"/>
          <w:szCs w:val="24"/>
        </w:rPr>
        <w:t>literarum</w:t>
      </w:r>
      <w:proofErr w:type="spellEnd"/>
      <w:r w:rsidR="006A6A14">
        <w:rPr>
          <w:sz w:val="24"/>
          <w:szCs w:val="24"/>
        </w:rPr>
        <w:t>,</w:t>
      </w:r>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cepit</w:t>
      </w:r>
      <w:proofErr w:type="spellEnd"/>
      <w:r w:rsidRPr="006F61C3">
        <w:rPr>
          <w:sz w:val="24"/>
          <w:szCs w:val="24"/>
        </w:rPr>
        <w:t xml:space="preserve"> </w:t>
      </w:r>
      <w:proofErr w:type="spellStart"/>
      <w:r w:rsidRPr="006F61C3">
        <w:rPr>
          <w:sz w:val="24"/>
          <w:szCs w:val="24"/>
        </w:rPr>
        <w:t>cenez</w:t>
      </w:r>
      <w:proofErr w:type="spellEnd"/>
      <w:r w:rsidRPr="006F61C3">
        <w:rPr>
          <w:sz w:val="24"/>
          <w:szCs w:val="24"/>
        </w:rPr>
        <w:t xml:space="preserve"> frater </w:t>
      </w:r>
      <w:proofErr w:type="spellStart"/>
      <w:r w:rsidRPr="006F61C3">
        <w:rPr>
          <w:sz w:val="24"/>
          <w:szCs w:val="24"/>
        </w:rPr>
        <w:t>caleph</w:t>
      </w:r>
      <w:proofErr w:type="spellEnd"/>
      <w:r w:rsidRPr="006F61C3">
        <w:rPr>
          <w:sz w:val="24"/>
          <w:szCs w:val="24"/>
        </w:rPr>
        <w:t xml:space="preserve"> et </w:t>
      </w:r>
      <w:proofErr w:type="spellStart"/>
      <w:r w:rsidRPr="006F61C3">
        <w:rPr>
          <w:sz w:val="24"/>
          <w:szCs w:val="24"/>
        </w:rPr>
        <w:t>duxit</w:t>
      </w:r>
      <w:proofErr w:type="spellEnd"/>
      <w:r w:rsidRPr="006F61C3">
        <w:rPr>
          <w:sz w:val="24"/>
          <w:szCs w:val="24"/>
        </w:rPr>
        <w:t xml:space="preserve"> </w:t>
      </w:r>
      <w:proofErr w:type="spellStart"/>
      <w:r w:rsidRPr="006F61C3">
        <w:rPr>
          <w:sz w:val="24"/>
          <w:szCs w:val="24"/>
        </w:rPr>
        <w:t>axam</w:t>
      </w:r>
      <w:proofErr w:type="spellEnd"/>
      <w:r w:rsidRPr="006F61C3">
        <w:rPr>
          <w:sz w:val="24"/>
          <w:szCs w:val="24"/>
        </w:rPr>
        <w:t xml:space="preserve"> </w:t>
      </w:r>
      <w:proofErr w:type="spellStart"/>
      <w:r w:rsidRPr="006F61C3">
        <w:rPr>
          <w:sz w:val="24"/>
          <w:szCs w:val="24"/>
        </w:rPr>
        <w:t>uxorem</w:t>
      </w:r>
      <w:proofErr w:type="spellEnd"/>
      <w:r w:rsidR="0068138C">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de tertia </w:t>
      </w:r>
      <w:proofErr w:type="spellStart"/>
      <w:r w:rsidR="0068138C">
        <w:rPr>
          <w:sz w:val="24"/>
          <w:szCs w:val="24"/>
        </w:rPr>
        <w:t>parte</w:t>
      </w:r>
      <w:proofErr w:type="spellEnd"/>
      <w:r w:rsidR="0068138C">
        <w:rPr>
          <w:sz w:val="24"/>
          <w:szCs w:val="24"/>
        </w:rPr>
        <w:t xml:space="preserve"> </w:t>
      </w:r>
      <w:proofErr w:type="spellStart"/>
      <w:r w:rsidRPr="006F61C3">
        <w:rPr>
          <w:sz w:val="24"/>
          <w:szCs w:val="24"/>
        </w:rPr>
        <w:t>divisionis</w:t>
      </w:r>
      <w:proofErr w:type="spellEnd"/>
      <w:r w:rsidRPr="006F61C3">
        <w:rPr>
          <w:sz w:val="24"/>
          <w:szCs w:val="24"/>
        </w:rPr>
        <w:t xml:space="preserve"> </w:t>
      </w:r>
      <w:proofErr w:type="spellStart"/>
      <w:r w:rsidRPr="006F61C3">
        <w:rPr>
          <w:sz w:val="24"/>
          <w:szCs w:val="24"/>
        </w:rPr>
        <w:t>orientalis</w:t>
      </w:r>
      <w:proofErr w:type="spellEnd"/>
      <w:r w:rsidRPr="006F61C3">
        <w:rPr>
          <w:sz w:val="24"/>
          <w:szCs w:val="24"/>
        </w:rPr>
        <w:t xml:space="preserve"> </w:t>
      </w:r>
      <w:r w:rsidR="0068138C">
        <w:rPr>
          <w:sz w:val="24"/>
          <w:szCs w:val="24"/>
        </w:rPr>
        <w:t xml:space="preserve">sufficient. </w:t>
      </w:r>
    </w:p>
    <w:p w14:paraId="6FDEBD4B" w14:textId="77777777" w:rsidR="00092B0E" w:rsidRDefault="00A6186D" w:rsidP="00092B0E">
      <w:pPr>
        <w:rPr>
          <w:sz w:val="24"/>
          <w:szCs w:val="24"/>
        </w:rPr>
      </w:pPr>
      <w:r w:rsidRPr="006F61C3">
        <w:rPr>
          <w:sz w:val="24"/>
          <w:szCs w:val="24"/>
        </w:rPr>
        <w:t>s</w:t>
      </w:r>
      <w:r w:rsidR="0068138C">
        <w:rPr>
          <w:sz w:val="24"/>
          <w:szCs w:val="24"/>
        </w:rPr>
        <w:t xml:space="preserve">equitur de prima </w:t>
      </w:r>
      <w:proofErr w:type="spellStart"/>
      <w:r w:rsidR="0068138C">
        <w:rPr>
          <w:sz w:val="24"/>
          <w:szCs w:val="24"/>
        </w:rPr>
        <w:t>parte</w:t>
      </w:r>
      <w:proofErr w:type="spellEnd"/>
      <w:r w:rsidR="0068138C">
        <w:rPr>
          <w:sz w:val="24"/>
          <w:szCs w:val="24"/>
        </w:rPr>
        <w:t xml:space="preserve"> </w:t>
      </w:r>
      <w:proofErr w:type="spellStart"/>
      <w:r w:rsidR="0068138C">
        <w:rPr>
          <w:sz w:val="24"/>
          <w:szCs w:val="24"/>
        </w:rPr>
        <w:t>divisio</w:t>
      </w:r>
      <w:r w:rsidRPr="006F61C3">
        <w:rPr>
          <w:sz w:val="24"/>
          <w:szCs w:val="24"/>
        </w:rPr>
        <w:t>nis</w:t>
      </w:r>
      <w:proofErr w:type="spellEnd"/>
      <w:r w:rsidRPr="006F61C3">
        <w:rPr>
          <w:sz w:val="24"/>
          <w:szCs w:val="24"/>
        </w:rPr>
        <w:t xml:space="preserve"> australis</w:t>
      </w:r>
      <w:r w:rsidR="0068138C">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omnes</w:t>
      </w:r>
      <w:proofErr w:type="spellEnd"/>
      <w:r w:rsidRPr="006F61C3">
        <w:rPr>
          <w:sz w:val="24"/>
          <w:szCs w:val="24"/>
        </w:rPr>
        <w:t xml:space="preserve"> </w:t>
      </w:r>
      <w:proofErr w:type="spellStart"/>
      <w:r w:rsidRPr="006F61C3">
        <w:rPr>
          <w:sz w:val="24"/>
          <w:szCs w:val="24"/>
        </w:rPr>
        <w:t>alie</w:t>
      </w:r>
      <w:proofErr w:type="spellEnd"/>
      <w:r w:rsidRPr="006F61C3">
        <w:rPr>
          <w:sz w:val="24"/>
          <w:szCs w:val="24"/>
        </w:rPr>
        <w:t xml:space="preserve"> incipit ab </w:t>
      </w:r>
      <w:proofErr w:type="spellStart"/>
      <w:r w:rsidRPr="006F61C3">
        <w:rPr>
          <w:sz w:val="24"/>
          <w:szCs w:val="24"/>
        </w:rPr>
        <w:t>accon</w:t>
      </w:r>
      <w:proofErr w:type="spellEnd"/>
      <w:r w:rsidRPr="006F61C3">
        <w:rPr>
          <w:sz w:val="24"/>
          <w:szCs w:val="24"/>
        </w:rPr>
        <w:t xml:space="preserve"> cui </w:t>
      </w:r>
      <w:proofErr w:type="spellStart"/>
      <w:r w:rsidRPr="006F61C3">
        <w:rPr>
          <w:sz w:val="24"/>
          <w:szCs w:val="24"/>
        </w:rPr>
        <w:t>adiacet</w:t>
      </w:r>
      <w:proofErr w:type="spellEnd"/>
      <w:r w:rsidRPr="006F61C3">
        <w:rPr>
          <w:sz w:val="24"/>
          <w:szCs w:val="24"/>
        </w:rPr>
        <w:t xml:space="preserve"> </w:t>
      </w:r>
      <w:proofErr w:type="spellStart"/>
      <w:r w:rsidRPr="006F61C3">
        <w:rPr>
          <w:sz w:val="24"/>
          <w:szCs w:val="24"/>
        </w:rPr>
        <w:t>cayphas</w:t>
      </w:r>
      <w:proofErr w:type="spellEnd"/>
      <w:r w:rsidRPr="006F61C3">
        <w:rPr>
          <w:sz w:val="24"/>
          <w:szCs w:val="24"/>
        </w:rPr>
        <w:t xml:space="preserve"> </w:t>
      </w:r>
      <w:proofErr w:type="spellStart"/>
      <w:r w:rsidRPr="006F61C3">
        <w:rPr>
          <w:sz w:val="24"/>
          <w:szCs w:val="24"/>
        </w:rPr>
        <w:t>opidum</w:t>
      </w:r>
      <w:proofErr w:type="spellEnd"/>
      <w:r w:rsidR="0068138C">
        <w:rPr>
          <w:sz w:val="24"/>
          <w:szCs w:val="24"/>
        </w:rPr>
        <w:t xml:space="preserve"> (</w:t>
      </w:r>
      <w:r w:rsidR="0068138C" w:rsidRPr="0068138C">
        <w:rPr>
          <w:b/>
          <w:bCs/>
          <w:sz w:val="24"/>
          <w:szCs w:val="24"/>
        </w:rPr>
        <w:t>241v</w:t>
      </w:r>
      <w:r w:rsidR="0068138C">
        <w:rPr>
          <w:sz w:val="24"/>
          <w:szCs w:val="24"/>
        </w:rPr>
        <w:t>) ad iii</w:t>
      </w:r>
      <w:r w:rsidRPr="006F61C3">
        <w:rPr>
          <w:sz w:val="24"/>
          <w:szCs w:val="24"/>
        </w:rPr>
        <w:t xml:space="preserve"> leucas in </w:t>
      </w:r>
      <w:proofErr w:type="spellStart"/>
      <w:r w:rsidRPr="006F61C3">
        <w:rPr>
          <w:sz w:val="24"/>
          <w:szCs w:val="24"/>
        </w:rPr>
        <w:t>pede</w:t>
      </w:r>
      <w:proofErr w:type="spellEnd"/>
      <w:r w:rsidRPr="006F61C3">
        <w:rPr>
          <w:sz w:val="24"/>
          <w:szCs w:val="24"/>
        </w:rPr>
        <w:t xml:space="preserve"> </w:t>
      </w:r>
      <w:proofErr w:type="spellStart"/>
      <w:r w:rsidRPr="006F61C3">
        <w:rPr>
          <w:sz w:val="24"/>
          <w:szCs w:val="24"/>
        </w:rPr>
        <w:t>montis</w:t>
      </w:r>
      <w:proofErr w:type="spellEnd"/>
      <w:r w:rsidR="0068138C">
        <w:rPr>
          <w:sz w:val="24"/>
          <w:szCs w:val="24"/>
        </w:rPr>
        <w:t xml:space="preserve"> </w:t>
      </w:r>
      <w:proofErr w:type="spellStart"/>
      <w:r w:rsidR="0068138C">
        <w:rPr>
          <w:sz w:val="24"/>
          <w:szCs w:val="24"/>
        </w:rPr>
        <w:t>carmeli</w:t>
      </w:r>
      <w:proofErr w:type="spellEnd"/>
      <w:r w:rsidR="0068138C">
        <w:rPr>
          <w:sz w:val="24"/>
          <w:szCs w:val="24"/>
        </w:rPr>
        <w:t xml:space="preserve"> ultra </w:t>
      </w:r>
      <w:proofErr w:type="spellStart"/>
      <w:r w:rsidR="0068138C">
        <w:rPr>
          <w:sz w:val="24"/>
          <w:szCs w:val="24"/>
        </w:rPr>
        <w:t>torrentem</w:t>
      </w:r>
      <w:proofErr w:type="spellEnd"/>
      <w:r w:rsidR="0068138C">
        <w:rPr>
          <w:sz w:val="24"/>
          <w:szCs w:val="24"/>
        </w:rPr>
        <w:t xml:space="preserve"> </w:t>
      </w:r>
      <w:proofErr w:type="spellStart"/>
      <w:r w:rsidRPr="006F61C3">
        <w:rPr>
          <w:sz w:val="24"/>
          <w:szCs w:val="24"/>
        </w:rPr>
        <w:t>cyson</w:t>
      </w:r>
      <w:proofErr w:type="spellEnd"/>
      <w:r w:rsidR="0068138C">
        <w:rPr>
          <w:rStyle w:val="FootnoteReference"/>
          <w:sz w:val="24"/>
          <w:szCs w:val="24"/>
        </w:rPr>
        <w:footnoteReference w:id="75"/>
      </w:r>
      <w:r w:rsidRPr="006F61C3">
        <w:rPr>
          <w:sz w:val="24"/>
          <w:szCs w:val="24"/>
        </w:rPr>
        <w:t xml:space="preserve"> qui mare ibidem </w:t>
      </w:r>
      <w:proofErr w:type="spellStart"/>
      <w:r w:rsidRPr="006F61C3">
        <w:rPr>
          <w:sz w:val="24"/>
          <w:szCs w:val="24"/>
        </w:rPr>
        <w:t>influit</w:t>
      </w:r>
      <w:proofErr w:type="spellEnd"/>
      <w:r w:rsidRPr="006F61C3">
        <w:rPr>
          <w:sz w:val="24"/>
          <w:szCs w:val="24"/>
        </w:rPr>
        <w:t xml:space="preserve"> ad 1 </w:t>
      </w:r>
      <w:proofErr w:type="spellStart"/>
      <w:r w:rsidRPr="006F61C3">
        <w:rPr>
          <w:sz w:val="24"/>
          <w:szCs w:val="24"/>
        </w:rPr>
        <w:t>leucam</w:t>
      </w:r>
      <w:proofErr w:type="spellEnd"/>
      <w:r w:rsidRPr="006F61C3">
        <w:rPr>
          <w:sz w:val="24"/>
          <w:szCs w:val="24"/>
        </w:rPr>
        <w:t xml:space="preserve"> de </w:t>
      </w:r>
      <w:proofErr w:type="spellStart"/>
      <w:r w:rsidRPr="006F61C3">
        <w:rPr>
          <w:sz w:val="24"/>
          <w:szCs w:val="24"/>
        </w:rPr>
        <w:t>isto</w:t>
      </w:r>
      <w:proofErr w:type="spellEnd"/>
      <w:r w:rsidRPr="006F61C3">
        <w:rPr>
          <w:sz w:val="24"/>
          <w:szCs w:val="24"/>
        </w:rPr>
        <w:t xml:space="preserve"> </w:t>
      </w:r>
      <w:proofErr w:type="spellStart"/>
      <w:r w:rsidRPr="006F61C3">
        <w:rPr>
          <w:sz w:val="24"/>
          <w:szCs w:val="24"/>
        </w:rPr>
        <w:t>torrente</w:t>
      </w:r>
      <w:proofErr w:type="spellEnd"/>
      <w:r w:rsidRPr="006F61C3">
        <w:rPr>
          <w:sz w:val="24"/>
          <w:szCs w:val="24"/>
        </w:rPr>
        <w:t xml:space="preserve"> </w:t>
      </w:r>
      <w:proofErr w:type="spellStart"/>
      <w:r w:rsidRPr="006F61C3">
        <w:rPr>
          <w:sz w:val="24"/>
          <w:szCs w:val="24"/>
        </w:rPr>
        <w:t>cyson</w:t>
      </w:r>
      <w:proofErr w:type="spellEnd"/>
      <w:r w:rsidR="0068138C">
        <w:rPr>
          <w:sz w:val="24"/>
          <w:szCs w:val="24"/>
        </w:rPr>
        <w:t>.</w:t>
      </w:r>
      <w:r w:rsidRPr="006F61C3">
        <w:rPr>
          <w:sz w:val="24"/>
          <w:szCs w:val="24"/>
        </w:rPr>
        <w:t xml:space="preserve"> nota </w:t>
      </w:r>
      <w:proofErr w:type="spellStart"/>
      <w:r w:rsidRPr="006F61C3">
        <w:rPr>
          <w:sz w:val="24"/>
          <w:szCs w:val="24"/>
        </w:rPr>
        <w:t>quod</w:t>
      </w:r>
      <w:proofErr w:type="spellEnd"/>
      <w:r w:rsidRPr="006F61C3">
        <w:rPr>
          <w:sz w:val="24"/>
          <w:szCs w:val="24"/>
        </w:rPr>
        <w:t xml:space="preserve"> licet in rei </w:t>
      </w:r>
      <w:proofErr w:type="spellStart"/>
      <w:r w:rsidRPr="006F61C3">
        <w:rPr>
          <w:sz w:val="24"/>
          <w:szCs w:val="24"/>
        </w:rPr>
        <w:t>veritate</w:t>
      </w:r>
      <w:proofErr w:type="spellEnd"/>
      <w:r w:rsidRPr="006F61C3">
        <w:rPr>
          <w:sz w:val="24"/>
          <w:szCs w:val="24"/>
        </w:rPr>
        <w:t xml:space="preserve"> sit</w:t>
      </w:r>
      <w:r w:rsidR="0068138C">
        <w:rPr>
          <w:sz w:val="24"/>
          <w:szCs w:val="24"/>
        </w:rPr>
        <w:t xml:space="preserve"> </w:t>
      </w:r>
      <w:proofErr w:type="spellStart"/>
      <w:r w:rsidRPr="006F61C3">
        <w:rPr>
          <w:sz w:val="24"/>
          <w:szCs w:val="24"/>
        </w:rPr>
        <w:t>unus</w:t>
      </w:r>
      <w:proofErr w:type="spellEnd"/>
      <w:r w:rsidRPr="006F61C3">
        <w:rPr>
          <w:sz w:val="24"/>
          <w:szCs w:val="24"/>
        </w:rPr>
        <w:t xml:space="preserve"> </w:t>
      </w:r>
      <w:proofErr w:type="spellStart"/>
      <w:r w:rsidRPr="006F61C3">
        <w:rPr>
          <w:sz w:val="24"/>
          <w:szCs w:val="24"/>
        </w:rPr>
        <w:t>dupliciter</w:t>
      </w:r>
      <w:proofErr w:type="spellEnd"/>
      <w:r w:rsidRPr="006F61C3">
        <w:rPr>
          <w:sz w:val="24"/>
          <w:szCs w:val="24"/>
        </w:rPr>
        <w:t xml:space="preserv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accipitur</w:t>
      </w:r>
      <w:proofErr w:type="spellEnd"/>
      <w:r w:rsidRPr="006F61C3">
        <w:rPr>
          <w:sz w:val="24"/>
          <w:szCs w:val="24"/>
        </w:rPr>
        <w:t xml:space="preserve"> et </w:t>
      </w:r>
      <w:proofErr w:type="spellStart"/>
      <w:r w:rsidRPr="006F61C3">
        <w:rPr>
          <w:sz w:val="24"/>
          <w:szCs w:val="24"/>
        </w:rPr>
        <w:t>accipi</w:t>
      </w:r>
      <w:proofErr w:type="spellEnd"/>
      <w:r w:rsidRPr="006F61C3">
        <w:rPr>
          <w:sz w:val="24"/>
          <w:szCs w:val="24"/>
        </w:rPr>
        <w:t xml:space="preserve"> </w:t>
      </w:r>
      <w:proofErr w:type="spellStart"/>
      <w:r w:rsidRPr="006F61C3">
        <w:rPr>
          <w:sz w:val="24"/>
          <w:szCs w:val="24"/>
        </w:rPr>
        <w:t>potest</w:t>
      </w:r>
      <w:proofErr w:type="spellEnd"/>
      <w:r w:rsidR="0068138C">
        <w:rPr>
          <w:sz w:val="24"/>
          <w:szCs w:val="24"/>
        </w:rPr>
        <w:t>,</w:t>
      </w:r>
      <w:r w:rsidRPr="006F61C3">
        <w:rPr>
          <w:sz w:val="24"/>
          <w:szCs w:val="24"/>
        </w:rPr>
        <w:t xml:space="preserve"> </w:t>
      </w:r>
      <w:proofErr w:type="spellStart"/>
      <w:r w:rsidRPr="006F61C3">
        <w:rPr>
          <w:sz w:val="24"/>
          <w:szCs w:val="24"/>
        </w:rPr>
        <w:t>quia</w:t>
      </w:r>
      <w:proofErr w:type="spellEnd"/>
      <w:r w:rsidRPr="006F61C3">
        <w:rPr>
          <w:sz w:val="24"/>
          <w:szCs w:val="24"/>
        </w:rPr>
        <w:t xml:space="preserve"> </w:t>
      </w:r>
      <w:proofErr w:type="spellStart"/>
      <w:r w:rsidRPr="006F61C3">
        <w:rPr>
          <w:sz w:val="24"/>
          <w:szCs w:val="24"/>
        </w:rPr>
        <w:t>dupliciter</w:t>
      </w:r>
      <w:proofErr w:type="spellEnd"/>
      <w:r w:rsidRPr="006F61C3">
        <w:rPr>
          <w:sz w:val="24"/>
          <w:szCs w:val="24"/>
        </w:rPr>
        <w:t xml:space="preserve"> </w:t>
      </w:r>
      <w:proofErr w:type="spellStart"/>
      <w:r w:rsidRPr="006F61C3">
        <w:rPr>
          <w:sz w:val="24"/>
          <w:szCs w:val="24"/>
        </w:rPr>
        <w:t>currit</w:t>
      </w:r>
      <w:proofErr w:type="spellEnd"/>
      <w:r w:rsidR="0068138C">
        <w:rPr>
          <w:sz w:val="24"/>
          <w:szCs w:val="24"/>
        </w:rPr>
        <w:t>.</w:t>
      </w:r>
      <w:r w:rsidRPr="006F61C3">
        <w:rPr>
          <w:sz w:val="24"/>
          <w:szCs w:val="24"/>
        </w:rPr>
        <w:t xml:space="preserve"> </w:t>
      </w:r>
      <w:proofErr w:type="spellStart"/>
      <w:r w:rsidRPr="006F61C3">
        <w:rPr>
          <w:sz w:val="24"/>
          <w:szCs w:val="24"/>
        </w:rPr>
        <w:t>aliqua</w:t>
      </w:r>
      <w:proofErr w:type="spellEnd"/>
      <w:r w:rsidRPr="006F61C3">
        <w:rPr>
          <w:sz w:val="24"/>
          <w:szCs w:val="24"/>
        </w:rPr>
        <w:t xml:space="preserve"> </w:t>
      </w:r>
      <w:proofErr w:type="spellStart"/>
      <w:r w:rsidRPr="006F61C3">
        <w:rPr>
          <w:sz w:val="24"/>
          <w:szCs w:val="24"/>
        </w:rPr>
        <w:t>enim</w:t>
      </w:r>
      <w:proofErr w:type="spellEnd"/>
      <w:r w:rsidRPr="006F61C3">
        <w:rPr>
          <w:sz w:val="24"/>
          <w:szCs w:val="24"/>
        </w:rPr>
        <w:t xml:space="preserve"> </w:t>
      </w:r>
      <w:proofErr w:type="spellStart"/>
      <w:r w:rsidRPr="006F61C3">
        <w:rPr>
          <w:sz w:val="24"/>
          <w:szCs w:val="24"/>
        </w:rPr>
        <w:t>eius</w:t>
      </w:r>
      <w:proofErr w:type="spellEnd"/>
      <w:r w:rsidRPr="006F61C3">
        <w:rPr>
          <w:sz w:val="24"/>
          <w:szCs w:val="24"/>
        </w:rPr>
        <w:t xml:space="preserve"> pars </w:t>
      </w:r>
      <w:proofErr w:type="spellStart"/>
      <w:r w:rsidRPr="006F61C3">
        <w:rPr>
          <w:sz w:val="24"/>
          <w:szCs w:val="24"/>
        </w:rPr>
        <w:t>currit</w:t>
      </w:r>
      <w:proofErr w:type="spellEnd"/>
      <w:r w:rsidRPr="006F61C3">
        <w:rPr>
          <w:sz w:val="24"/>
          <w:szCs w:val="24"/>
        </w:rPr>
        <w:t xml:space="preserve"> contra </w:t>
      </w:r>
      <w:proofErr w:type="spellStart"/>
      <w:r w:rsidRPr="006F61C3">
        <w:rPr>
          <w:sz w:val="24"/>
          <w:szCs w:val="24"/>
        </w:rPr>
        <w:t>orientem</w:t>
      </w:r>
      <w:proofErr w:type="spellEnd"/>
      <w:r w:rsidRPr="006F61C3">
        <w:rPr>
          <w:sz w:val="24"/>
          <w:szCs w:val="24"/>
        </w:rPr>
        <w:t xml:space="preserve"> in mare galilee</w:t>
      </w:r>
      <w:r w:rsidR="0068138C">
        <w:rPr>
          <w:sz w:val="24"/>
          <w:szCs w:val="24"/>
        </w:rPr>
        <w:t>,</w:t>
      </w:r>
      <w:r w:rsidRPr="006F61C3">
        <w:rPr>
          <w:sz w:val="24"/>
          <w:szCs w:val="24"/>
        </w:rPr>
        <w:t xml:space="preserve"> </w:t>
      </w:r>
      <w:proofErr w:type="spellStart"/>
      <w:r w:rsidRPr="006F61C3">
        <w:rPr>
          <w:sz w:val="24"/>
          <w:szCs w:val="24"/>
        </w:rPr>
        <w:t>non longe</w:t>
      </w:r>
      <w:proofErr w:type="spellEnd"/>
      <w:r w:rsidRPr="006F61C3">
        <w:rPr>
          <w:sz w:val="24"/>
          <w:szCs w:val="24"/>
        </w:rPr>
        <w:t xml:space="preserve"> a </w:t>
      </w:r>
      <w:proofErr w:type="spellStart"/>
      <w:r w:rsidRPr="006F61C3">
        <w:rPr>
          <w:sz w:val="24"/>
          <w:szCs w:val="24"/>
        </w:rPr>
        <w:t>civitate</w:t>
      </w:r>
      <w:proofErr w:type="spellEnd"/>
      <w:r w:rsidRPr="006F61C3">
        <w:rPr>
          <w:sz w:val="24"/>
          <w:szCs w:val="24"/>
        </w:rPr>
        <w:t xml:space="preserve"> </w:t>
      </w:r>
      <w:proofErr w:type="spellStart"/>
      <w:r w:rsidRPr="006F61C3">
        <w:rPr>
          <w:sz w:val="24"/>
          <w:szCs w:val="24"/>
        </w:rPr>
        <w:t>bethsan</w:t>
      </w:r>
      <w:proofErr w:type="spellEnd"/>
      <w:r w:rsidR="0068138C">
        <w:rPr>
          <w:sz w:val="24"/>
          <w:szCs w:val="24"/>
        </w:rPr>
        <w:t>.</w:t>
      </w:r>
      <w:r w:rsidRPr="006F61C3">
        <w:rPr>
          <w:sz w:val="24"/>
          <w:szCs w:val="24"/>
        </w:rPr>
        <w:t xml:space="preserve"> alia </w:t>
      </w:r>
      <w:proofErr w:type="spellStart"/>
      <w:r w:rsidRPr="006F61C3">
        <w:rPr>
          <w:sz w:val="24"/>
          <w:szCs w:val="24"/>
        </w:rPr>
        <w:t>vero</w:t>
      </w:r>
      <w:proofErr w:type="spellEnd"/>
      <w:r w:rsidRPr="006F61C3">
        <w:rPr>
          <w:sz w:val="24"/>
          <w:szCs w:val="24"/>
        </w:rPr>
        <w:t xml:space="preserve"> </w:t>
      </w:r>
      <w:proofErr w:type="spellStart"/>
      <w:r w:rsidRPr="006F61C3">
        <w:rPr>
          <w:sz w:val="24"/>
          <w:szCs w:val="24"/>
        </w:rPr>
        <w:t>currit</w:t>
      </w:r>
      <w:proofErr w:type="spellEnd"/>
      <w:r w:rsidRPr="006F61C3">
        <w:rPr>
          <w:sz w:val="24"/>
          <w:szCs w:val="24"/>
        </w:rPr>
        <w:t xml:space="preserve"> contra </w:t>
      </w:r>
      <w:proofErr w:type="spellStart"/>
      <w:r w:rsidRPr="006F61C3">
        <w:rPr>
          <w:sz w:val="24"/>
          <w:szCs w:val="24"/>
        </w:rPr>
        <w:t>occidentem</w:t>
      </w:r>
      <w:proofErr w:type="spellEnd"/>
      <w:r w:rsidRPr="006F61C3">
        <w:rPr>
          <w:sz w:val="24"/>
          <w:szCs w:val="24"/>
        </w:rPr>
        <w:t xml:space="preserve"> in mare </w:t>
      </w:r>
      <w:proofErr w:type="spellStart"/>
      <w:r w:rsidRPr="006F61C3">
        <w:rPr>
          <w:sz w:val="24"/>
          <w:szCs w:val="24"/>
        </w:rPr>
        <w:t>magnam</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caypham</w:t>
      </w:r>
      <w:proofErr w:type="spellEnd"/>
      <w:r w:rsidRPr="006F61C3">
        <w:rPr>
          <w:sz w:val="24"/>
          <w:szCs w:val="24"/>
        </w:rPr>
        <w:t xml:space="preserve"> et </w:t>
      </w:r>
      <w:proofErr w:type="spellStart"/>
      <w:r w:rsidRPr="006F61C3">
        <w:rPr>
          <w:sz w:val="24"/>
          <w:szCs w:val="24"/>
        </w:rPr>
        <w:t>carmelum</w:t>
      </w:r>
      <w:proofErr w:type="spellEnd"/>
      <w:r w:rsidR="00612151">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ex </w:t>
      </w:r>
      <w:proofErr w:type="spellStart"/>
      <w:r w:rsidRPr="006F61C3">
        <w:rPr>
          <w:sz w:val="24"/>
          <w:szCs w:val="24"/>
        </w:rPr>
        <w:t>eo</w:t>
      </w:r>
      <w:proofErr w:type="spellEnd"/>
      <w:r w:rsidRPr="006F61C3">
        <w:rPr>
          <w:sz w:val="24"/>
          <w:szCs w:val="24"/>
        </w:rPr>
        <w:t xml:space="preserve"> </w:t>
      </w:r>
      <w:proofErr w:type="spellStart"/>
      <w:r w:rsidRPr="006F61C3">
        <w:rPr>
          <w:sz w:val="24"/>
          <w:szCs w:val="24"/>
        </w:rPr>
        <w:t>contingit</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mons </w:t>
      </w:r>
      <w:proofErr w:type="spellStart"/>
      <w:r w:rsidRPr="006F61C3">
        <w:rPr>
          <w:sz w:val="24"/>
          <w:szCs w:val="24"/>
        </w:rPr>
        <w:t>thabor</w:t>
      </w:r>
      <w:proofErr w:type="spellEnd"/>
      <w:r w:rsidRPr="006F61C3">
        <w:rPr>
          <w:sz w:val="24"/>
          <w:szCs w:val="24"/>
        </w:rPr>
        <w:t xml:space="preserve"> et mons </w:t>
      </w:r>
      <w:proofErr w:type="spellStart"/>
      <w:r w:rsidRPr="006F61C3">
        <w:rPr>
          <w:sz w:val="24"/>
          <w:szCs w:val="24"/>
        </w:rPr>
        <w:t>hermon</w:t>
      </w:r>
      <w:proofErr w:type="spellEnd"/>
      <w:r w:rsidRPr="006F61C3">
        <w:rPr>
          <w:sz w:val="24"/>
          <w:szCs w:val="24"/>
        </w:rPr>
        <w:t xml:space="preserve"> cum non </w:t>
      </w:r>
      <w:proofErr w:type="spellStart"/>
      <w:r w:rsidRPr="006F61C3">
        <w:rPr>
          <w:sz w:val="24"/>
          <w:szCs w:val="24"/>
        </w:rPr>
        <w:t>longe</w:t>
      </w:r>
      <w:proofErr w:type="spellEnd"/>
      <w:r w:rsidRPr="006F61C3">
        <w:rPr>
          <w:sz w:val="24"/>
          <w:szCs w:val="24"/>
        </w:rPr>
        <w:t xml:space="preserve"> </w:t>
      </w:r>
      <w:proofErr w:type="spellStart"/>
      <w:r w:rsidRPr="006F61C3">
        <w:rPr>
          <w:sz w:val="24"/>
          <w:szCs w:val="24"/>
        </w:rPr>
        <w:t>distent</w:t>
      </w:r>
      <w:proofErr w:type="spellEnd"/>
      <w:r w:rsidRPr="006F61C3">
        <w:rPr>
          <w:sz w:val="24"/>
          <w:szCs w:val="24"/>
        </w:rPr>
        <w:t xml:space="preserve"> </w:t>
      </w:r>
      <w:proofErr w:type="spellStart"/>
      <w:r w:rsidRPr="006F61C3">
        <w:rPr>
          <w:sz w:val="24"/>
          <w:szCs w:val="24"/>
        </w:rPr>
        <w:t>abinvicem</w:t>
      </w:r>
      <w:proofErr w:type="spellEnd"/>
      <w:r w:rsidRPr="006F61C3">
        <w:rPr>
          <w:sz w:val="24"/>
          <w:szCs w:val="24"/>
        </w:rPr>
        <w:t xml:space="preserve"> nisi fere per unam </w:t>
      </w:r>
      <w:proofErr w:type="spellStart"/>
      <w:r w:rsidRPr="006F61C3">
        <w:rPr>
          <w:sz w:val="24"/>
          <w:szCs w:val="24"/>
        </w:rPr>
        <w:t>leucam</w:t>
      </w:r>
      <w:proofErr w:type="spellEnd"/>
      <w:r w:rsidR="00612151">
        <w:rPr>
          <w:sz w:val="24"/>
          <w:szCs w:val="24"/>
        </w:rPr>
        <w:t>,</w:t>
      </w:r>
      <w:r w:rsidRPr="006F61C3">
        <w:rPr>
          <w:sz w:val="24"/>
          <w:szCs w:val="24"/>
        </w:rPr>
        <w:t xml:space="preserve"> transeunt ad se</w:t>
      </w:r>
      <w:r w:rsidR="00612151">
        <w:rPr>
          <w:sz w:val="24"/>
          <w:szCs w:val="24"/>
        </w:rPr>
        <w:t xml:space="preserve"> </w:t>
      </w:r>
      <w:proofErr w:type="spellStart"/>
      <w:r w:rsidRPr="006F61C3">
        <w:rPr>
          <w:sz w:val="24"/>
          <w:szCs w:val="24"/>
        </w:rPr>
        <w:t>mutuo</w:t>
      </w:r>
      <w:proofErr w:type="spellEnd"/>
      <w:r w:rsidRPr="006F61C3">
        <w:rPr>
          <w:sz w:val="24"/>
          <w:szCs w:val="24"/>
        </w:rPr>
        <w:t xml:space="preserve"> et </w:t>
      </w:r>
      <w:proofErr w:type="spellStart"/>
      <w:r w:rsidRPr="006F61C3">
        <w:rPr>
          <w:sz w:val="24"/>
          <w:szCs w:val="24"/>
        </w:rPr>
        <w:t>quemdam</w:t>
      </w:r>
      <w:proofErr w:type="spellEnd"/>
      <w:r w:rsidRPr="006F61C3">
        <w:rPr>
          <w:sz w:val="24"/>
          <w:szCs w:val="24"/>
        </w:rPr>
        <w:t xml:space="preserve"> </w:t>
      </w:r>
      <w:proofErr w:type="spellStart"/>
      <w:r w:rsidRPr="006F61C3">
        <w:rPr>
          <w:sz w:val="24"/>
          <w:szCs w:val="24"/>
        </w:rPr>
        <w:t>tumorem</w:t>
      </w:r>
      <w:proofErr w:type="spellEnd"/>
      <w:r w:rsidRPr="006F61C3">
        <w:rPr>
          <w:sz w:val="24"/>
          <w:szCs w:val="24"/>
        </w:rPr>
        <w:t xml:space="preserve"> </w:t>
      </w:r>
      <w:proofErr w:type="spellStart"/>
      <w:r w:rsidRPr="006F61C3">
        <w:rPr>
          <w:sz w:val="24"/>
          <w:szCs w:val="24"/>
        </w:rPr>
        <w:t>terre</w:t>
      </w:r>
      <w:proofErr w:type="spellEnd"/>
      <w:r w:rsidR="00612151">
        <w:rPr>
          <w:sz w:val="24"/>
          <w:szCs w:val="24"/>
        </w:rPr>
        <w:t xml:space="preserve"> </w:t>
      </w:r>
      <w:proofErr w:type="spellStart"/>
      <w:r w:rsidRPr="006F61C3">
        <w:rPr>
          <w:sz w:val="24"/>
          <w:szCs w:val="24"/>
        </w:rPr>
        <w:t>constituunt</w:t>
      </w:r>
      <w:proofErr w:type="spellEnd"/>
      <w:r w:rsidR="00612151">
        <w:rPr>
          <w:sz w:val="24"/>
          <w:szCs w:val="24"/>
        </w:rPr>
        <w:t>.</w:t>
      </w:r>
      <w:r w:rsidRPr="006F61C3">
        <w:rPr>
          <w:sz w:val="24"/>
          <w:szCs w:val="24"/>
        </w:rPr>
        <w:t xml:space="preserve"> qui tumor ex </w:t>
      </w:r>
      <w:proofErr w:type="spellStart"/>
      <w:r w:rsidRPr="006F61C3">
        <w:rPr>
          <w:sz w:val="24"/>
          <w:szCs w:val="24"/>
        </w:rPr>
        <w:t>parte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hermon</w:t>
      </w:r>
      <w:proofErr w:type="spellEnd"/>
      <w:r w:rsidRPr="006F61C3">
        <w:rPr>
          <w:sz w:val="24"/>
          <w:szCs w:val="24"/>
        </w:rPr>
        <w:t xml:space="preserve"> </w:t>
      </w:r>
      <w:proofErr w:type="spellStart"/>
      <w:r w:rsidRPr="006F61C3">
        <w:rPr>
          <w:sz w:val="24"/>
          <w:szCs w:val="24"/>
        </w:rPr>
        <w:t>maior</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et </w:t>
      </w:r>
      <w:proofErr w:type="spellStart"/>
      <w:r w:rsidRPr="006F61C3">
        <w:rPr>
          <w:sz w:val="24"/>
          <w:szCs w:val="24"/>
        </w:rPr>
        <w:t>vocatur</w:t>
      </w:r>
      <w:proofErr w:type="spellEnd"/>
      <w:r w:rsidRPr="006F61C3">
        <w:rPr>
          <w:sz w:val="24"/>
          <w:szCs w:val="24"/>
        </w:rPr>
        <w:t xml:space="preserve"> </w:t>
      </w:r>
      <w:proofErr w:type="spellStart"/>
      <w:r w:rsidRPr="006F61C3">
        <w:rPr>
          <w:sz w:val="24"/>
          <w:szCs w:val="24"/>
        </w:rPr>
        <w:t>hermonium</w:t>
      </w:r>
      <w:proofErr w:type="spellEnd"/>
      <w:r w:rsidRPr="006F61C3">
        <w:rPr>
          <w:sz w:val="24"/>
          <w:szCs w:val="24"/>
        </w:rPr>
        <w:t xml:space="preserve"> in quo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civitas </w:t>
      </w:r>
      <w:proofErr w:type="spellStart"/>
      <w:r w:rsidRPr="006F61C3">
        <w:rPr>
          <w:sz w:val="24"/>
          <w:szCs w:val="24"/>
        </w:rPr>
        <w:t>endor</w:t>
      </w:r>
      <w:proofErr w:type="spellEnd"/>
      <w:r w:rsidRPr="006F61C3">
        <w:rPr>
          <w:sz w:val="24"/>
          <w:szCs w:val="24"/>
        </w:rPr>
        <w:t xml:space="preserve"> et </w:t>
      </w:r>
      <w:proofErr w:type="spellStart"/>
      <w:r w:rsidRPr="006F61C3">
        <w:rPr>
          <w:sz w:val="24"/>
          <w:szCs w:val="24"/>
        </w:rPr>
        <w:t>iste</w:t>
      </w:r>
      <w:proofErr w:type="spellEnd"/>
      <w:r w:rsidRPr="006F61C3">
        <w:rPr>
          <w:sz w:val="24"/>
          <w:szCs w:val="24"/>
        </w:rPr>
        <w:t xml:space="preserve"> tumor </w:t>
      </w:r>
      <w:proofErr w:type="spellStart"/>
      <w:r w:rsidRPr="006F61C3">
        <w:rPr>
          <w:sz w:val="24"/>
          <w:szCs w:val="24"/>
        </w:rPr>
        <w:t>impedit</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aque</w:t>
      </w:r>
      <w:proofErr w:type="spellEnd"/>
      <w:r w:rsidRPr="006F61C3">
        <w:rPr>
          <w:sz w:val="24"/>
          <w:szCs w:val="24"/>
        </w:rPr>
        <w:t xml:space="preserve"> </w:t>
      </w:r>
      <w:proofErr w:type="spellStart"/>
      <w:r w:rsidRPr="006F61C3">
        <w:rPr>
          <w:sz w:val="24"/>
          <w:szCs w:val="24"/>
        </w:rPr>
        <w:t>descendentes</w:t>
      </w:r>
      <w:proofErr w:type="spellEnd"/>
      <w:r w:rsidRPr="006F61C3">
        <w:rPr>
          <w:sz w:val="24"/>
          <w:szCs w:val="24"/>
        </w:rPr>
        <w:t xml:space="preserve"> de utroque monte non </w:t>
      </w:r>
      <w:proofErr w:type="spellStart"/>
      <w:r w:rsidRPr="006F61C3">
        <w:rPr>
          <w:sz w:val="24"/>
          <w:szCs w:val="24"/>
        </w:rPr>
        <w:t>possunt</w:t>
      </w:r>
      <w:proofErr w:type="spellEnd"/>
      <w:r w:rsidRPr="006F61C3">
        <w:rPr>
          <w:sz w:val="24"/>
          <w:szCs w:val="24"/>
        </w:rPr>
        <w:t xml:space="preserve"> </w:t>
      </w:r>
      <w:proofErr w:type="spellStart"/>
      <w:r w:rsidRPr="006F61C3">
        <w:rPr>
          <w:sz w:val="24"/>
          <w:szCs w:val="24"/>
        </w:rPr>
        <w:t>descendere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plagam</w:t>
      </w:r>
      <w:proofErr w:type="spellEnd"/>
      <w:r w:rsidRPr="006F61C3">
        <w:rPr>
          <w:sz w:val="24"/>
          <w:szCs w:val="24"/>
        </w:rPr>
        <w:t xml:space="preserve"> unam se</w:t>
      </w:r>
      <w:r w:rsidR="00612151">
        <w:rPr>
          <w:sz w:val="24"/>
          <w:szCs w:val="24"/>
        </w:rPr>
        <w:t xml:space="preserve">d pars una </w:t>
      </w:r>
      <w:proofErr w:type="spellStart"/>
      <w:r w:rsidR="00612151">
        <w:rPr>
          <w:sz w:val="24"/>
          <w:szCs w:val="24"/>
        </w:rPr>
        <w:t>descendit</w:t>
      </w:r>
      <w:proofErr w:type="spellEnd"/>
      <w:r w:rsidR="00612151">
        <w:rPr>
          <w:sz w:val="24"/>
          <w:szCs w:val="24"/>
        </w:rPr>
        <w:t xml:space="preserve"> contra </w:t>
      </w:r>
      <w:proofErr w:type="spellStart"/>
      <w:r w:rsidR="00612151">
        <w:rPr>
          <w:sz w:val="24"/>
          <w:szCs w:val="24"/>
        </w:rPr>
        <w:t>ori</w:t>
      </w:r>
      <w:r w:rsidRPr="006F61C3">
        <w:rPr>
          <w:sz w:val="24"/>
          <w:szCs w:val="24"/>
        </w:rPr>
        <w:t>entem</w:t>
      </w:r>
      <w:proofErr w:type="spellEnd"/>
      <w:r w:rsidRPr="006F61C3">
        <w:rPr>
          <w:sz w:val="24"/>
          <w:szCs w:val="24"/>
        </w:rPr>
        <w:t xml:space="preserve"> ubi </w:t>
      </w:r>
      <w:proofErr w:type="spellStart"/>
      <w:r w:rsidRPr="006F61C3">
        <w:rPr>
          <w:sz w:val="24"/>
          <w:szCs w:val="24"/>
        </w:rPr>
        <w:t>sysara</w:t>
      </w:r>
      <w:proofErr w:type="spellEnd"/>
      <w:r w:rsidRPr="006F61C3">
        <w:rPr>
          <w:sz w:val="24"/>
          <w:szCs w:val="24"/>
        </w:rPr>
        <w:t xml:space="preserve"> </w:t>
      </w:r>
      <w:proofErr w:type="spellStart"/>
      <w:r w:rsidRPr="006F61C3">
        <w:rPr>
          <w:sz w:val="24"/>
          <w:szCs w:val="24"/>
        </w:rPr>
        <w:t>pugnavit</w:t>
      </w:r>
      <w:proofErr w:type="spellEnd"/>
      <w:r w:rsidRPr="006F61C3">
        <w:rPr>
          <w:sz w:val="24"/>
          <w:szCs w:val="24"/>
        </w:rPr>
        <w:t xml:space="preserve"> contra </w:t>
      </w:r>
      <w:proofErr w:type="spellStart"/>
      <w:r w:rsidRPr="006F61C3">
        <w:rPr>
          <w:sz w:val="24"/>
          <w:szCs w:val="24"/>
        </w:rPr>
        <w:t>barach</w:t>
      </w:r>
      <w:proofErr w:type="spellEnd"/>
      <w:r w:rsidR="00612151">
        <w:rPr>
          <w:sz w:val="24"/>
          <w:szCs w:val="24"/>
        </w:rPr>
        <w:t>,</w:t>
      </w:r>
      <w:r w:rsidRPr="006F61C3">
        <w:rPr>
          <w:sz w:val="24"/>
          <w:szCs w:val="24"/>
        </w:rPr>
        <w:t xml:space="preserve"> altera </w:t>
      </w:r>
      <w:proofErr w:type="spellStart"/>
      <w:r w:rsidRPr="006F61C3">
        <w:rPr>
          <w:sz w:val="24"/>
          <w:szCs w:val="24"/>
        </w:rPr>
        <w:t>descendit</w:t>
      </w:r>
      <w:proofErr w:type="spellEnd"/>
      <w:r w:rsidRPr="006F61C3">
        <w:rPr>
          <w:sz w:val="24"/>
          <w:szCs w:val="24"/>
        </w:rPr>
        <w:t xml:space="preserve"> contra </w:t>
      </w:r>
      <w:proofErr w:type="spellStart"/>
      <w:r w:rsidRPr="006F61C3">
        <w:rPr>
          <w:sz w:val="24"/>
          <w:szCs w:val="24"/>
        </w:rPr>
        <w:t>occidentem</w:t>
      </w:r>
      <w:proofErr w:type="spellEnd"/>
      <w:r w:rsidRPr="006F61C3">
        <w:rPr>
          <w:sz w:val="24"/>
          <w:szCs w:val="24"/>
        </w:rPr>
        <w:t xml:space="preserve"> versus mare magnum ubi </w:t>
      </w:r>
      <w:proofErr w:type="spellStart"/>
      <w:r w:rsidRPr="006F61C3">
        <w:rPr>
          <w:sz w:val="24"/>
          <w:szCs w:val="24"/>
        </w:rPr>
        <w:t>elyas</w:t>
      </w:r>
      <w:proofErr w:type="spellEnd"/>
      <w:r w:rsidRPr="006F61C3">
        <w:rPr>
          <w:sz w:val="24"/>
          <w:szCs w:val="24"/>
        </w:rPr>
        <w:t xml:space="preserve"> </w:t>
      </w:r>
      <w:proofErr w:type="spellStart"/>
      <w:r w:rsidRPr="006F61C3">
        <w:rPr>
          <w:sz w:val="24"/>
          <w:szCs w:val="24"/>
        </w:rPr>
        <w:t>occidit</w:t>
      </w:r>
      <w:proofErr w:type="spellEnd"/>
      <w:r w:rsidRPr="006F61C3">
        <w:rPr>
          <w:sz w:val="24"/>
          <w:szCs w:val="24"/>
        </w:rPr>
        <w:t xml:space="preserve"> </w:t>
      </w:r>
      <w:proofErr w:type="spellStart"/>
      <w:r w:rsidRPr="006F61C3">
        <w:rPr>
          <w:sz w:val="24"/>
          <w:szCs w:val="24"/>
        </w:rPr>
        <w:t>propheta</w:t>
      </w:r>
      <w:proofErr w:type="spellEnd"/>
      <w:r w:rsidRPr="006F61C3">
        <w:rPr>
          <w:sz w:val="24"/>
          <w:szCs w:val="24"/>
        </w:rPr>
        <w:t xml:space="preserve"> </w:t>
      </w:r>
      <w:proofErr w:type="spellStart"/>
      <w:r w:rsidRPr="006F61C3">
        <w:rPr>
          <w:sz w:val="24"/>
          <w:szCs w:val="24"/>
        </w:rPr>
        <w:t>baal</w:t>
      </w:r>
      <w:proofErr w:type="spellEnd"/>
      <w:r w:rsidR="00612151">
        <w:rPr>
          <w:sz w:val="24"/>
          <w:szCs w:val="24"/>
        </w:rPr>
        <w:t>.</w:t>
      </w:r>
      <w:r w:rsidR="00612151">
        <w:rPr>
          <w:rStyle w:val="FootnoteReference"/>
          <w:sz w:val="24"/>
          <w:szCs w:val="24"/>
        </w:rPr>
        <w:footnoteReference w:id="76"/>
      </w:r>
      <w:r w:rsidRPr="006F61C3">
        <w:rPr>
          <w:sz w:val="24"/>
          <w:szCs w:val="24"/>
        </w:rPr>
        <w:t xml:space="preserve"> De </w:t>
      </w:r>
      <w:proofErr w:type="spellStart"/>
      <w:r w:rsidRPr="006F61C3">
        <w:rPr>
          <w:sz w:val="24"/>
          <w:szCs w:val="24"/>
        </w:rPr>
        <w:t>cayphas</w:t>
      </w:r>
      <w:proofErr w:type="spellEnd"/>
      <w:r w:rsidRPr="006F61C3">
        <w:rPr>
          <w:sz w:val="24"/>
          <w:szCs w:val="24"/>
        </w:rPr>
        <w:t xml:space="preserve"> ad iii leucas </w:t>
      </w:r>
      <w:proofErr w:type="spellStart"/>
      <w:r w:rsidRPr="006F61C3">
        <w:rPr>
          <w:sz w:val="24"/>
          <w:szCs w:val="24"/>
        </w:rPr>
        <w:t>est</w:t>
      </w:r>
      <w:proofErr w:type="spellEnd"/>
      <w:r w:rsidRPr="006F61C3">
        <w:rPr>
          <w:sz w:val="24"/>
          <w:szCs w:val="24"/>
        </w:rPr>
        <w:t xml:space="preserve"> castrum </w:t>
      </w:r>
      <w:proofErr w:type="spellStart"/>
      <w:r w:rsidRPr="006F61C3">
        <w:rPr>
          <w:sz w:val="24"/>
          <w:szCs w:val="24"/>
        </w:rPr>
        <w:t>peregrinorum</w:t>
      </w:r>
      <w:proofErr w:type="spellEnd"/>
      <w:r w:rsidR="0052768B">
        <w:rPr>
          <w:sz w:val="24"/>
          <w:szCs w:val="24"/>
        </w:rPr>
        <w:t>,</w:t>
      </w:r>
      <w:r w:rsidRPr="006F61C3">
        <w:rPr>
          <w:sz w:val="24"/>
          <w:szCs w:val="24"/>
        </w:rPr>
        <w:t xml:space="preserve"> sed </w:t>
      </w:r>
      <w:proofErr w:type="spellStart"/>
      <w:r w:rsidRPr="006F61C3">
        <w:rPr>
          <w:sz w:val="24"/>
          <w:szCs w:val="24"/>
        </w:rPr>
        <w:t>euntibus</w:t>
      </w:r>
      <w:proofErr w:type="spellEnd"/>
      <w:r w:rsidRPr="006F61C3">
        <w:rPr>
          <w:sz w:val="24"/>
          <w:szCs w:val="24"/>
        </w:rPr>
        <w:t xml:space="preserve"> de </w:t>
      </w:r>
      <w:proofErr w:type="spellStart"/>
      <w:r w:rsidRPr="006F61C3">
        <w:rPr>
          <w:sz w:val="24"/>
          <w:szCs w:val="24"/>
        </w:rPr>
        <w:t>cayphas</w:t>
      </w:r>
      <w:proofErr w:type="spellEnd"/>
      <w:r w:rsidRPr="006F61C3">
        <w:rPr>
          <w:sz w:val="24"/>
          <w:szCs w:val="24"/>
        </w:rPr>
        <w:t xml:space="preserve"> ad idem castrum media via ad </w:t>
      </w:r>
      <w:proofErr w:type="spellStart"/>
      <w:r w:rsidRPr="006F61C3">
        <w:rPr>
          <w:sz w:val="24"/>
          <w:szCs w:val="24"/>
        </w:rPr>
        <w:t>sinistram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spelunca</w:t>
      </w:r>
      <w:proofErr w:type="spellEnd"/>
      <w:r w:rsidRPr="006F61C3">
        <w:rPr>
          <w:sz w:val="24"/>
          <w:szCs w:val="24"/>
        </w:rPr>
        <w:t xml:space="preserve"> </w:t>
      </w:r>
      <w:proofErr w:type="spellStart"/>
      <w:r w:rsidRPr="006F61C3">
        <w:rPr>
          <w:sz w:val="24"/>
          <w:szCs w:val="24"/>
        </w:rPr>
        <w:t>elye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mediam</w:t>
      </w:r>
      <w:proofErr w:type="spellEnd"/>
      <w:r w:rsidRPr="006F61C3">
        <w:rPr>
          <w:sz w:val="24"/>
          <w:szCs w:val="24"/>
        </w:rPr>
        <w:t xml:space="preserve"> </w:t>
      </w:r>
      <w:proofErr w:type="spellStart"/>
      <w:r w:rsidRPr="006F61C3">
        <w:rPr>
          <w:sz w:val="24"/>
          <w:szCs w:val="24"/>
        </w:rPr>
        <w:t>leucam</w:t>
      </w:r>
      <w:proofErr w:type="spellEnd"/>
      <w:r w:rsidR="0052768B">
        <w:rPr>
          <w:sz w:val="24"/>
          <w:szCs w:val="24"/>
        </w:rPr>
        <w:t>.</w:t>
      </w:r>
      <w:r w:rsidRPr="006F61C3">
        <w:rPr>
          <w:sz w:val="24"/>
          <w:szCs w:val="24"/>
        </w:rPr>
        <w:t xml:space="preserve"> </w:t>
      </w:r>
      <w:proofErr w:type="spellStart"/>
      <w:r w:rsidRPr="006F61C3">
        <w:rPr>
          <w:sz w:val="24"/>
          <w:szCs w:val="24"/>
        </w:rPr>
        <w:t>Isud</w:t>
      </w:r>
      <w:proofErr w:type="spellEnd"/>
      <w:r w:rsidRPr="006F61C3">
        <w:rPr>
          <w:sz w:val="24"/>
          <w:szCs w:val="24"/>
        </w:rPr>
        <w:t xml:space="preserve"> castrum </w:t>
      </w:r>
      <w:proofErr w:type="spellStart"/>
      <w:r w:rsidRPr="006F61C3">
        <w:rPr>
          <w:sz w:val="24"/>
          <w:szCs w:val="24"/>
        </w:rPr>
        <w:t>peregrinorum</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factum </w:t>
      </w:r>
      <w:proofErr w:type="spellStart"/>
      <w:r w:rsidRPr="006F61C3">
        <w:rPr>
          <w:sz w:val="24"/>
          <w:szCs w:val="24"/>
        </w:rPr>
        <w:t>militie</w:t>
      </w:r>
      <w:proofErr w:type="spellEnd"/>
      <w:r w:rsidRPr="006F61C3">
        <w:rPr>
          <w:sz w:val="24"/>
          <w:szCs w:val="24"/>
        </w:rPr>
        <w:t xml:space="preserve"> </w:t>
      </w:r>
      <w:proofErr w:type="spellStart"/>
      <w:r w:rsidRPr="006F61C3">
        <w:rPr>
          <w:sz w:val="24"/>
          <w:szCs w:val="24"/>
        </w:rPr>
        <w:t>templi</w:t>
      </w:r>
      <w:proofErr w:type="spellEnd"/>
      <w:r w:rsidRPr="006F61C3">
        <w:rPr>
          <w:sz w:val="24"/>
          <w:szCs w:val="24"/>
        </w:rPr>
        <w:t xml:space="preserve"> </w:t>
      </w:r>
      <w:proofErr w:type="spellStart"/>
      <w:r w:rsidRPr="006F61C3">
        <w:rPr>
          <w:sz w:val="24"/>
          <w:szCs w:val="24"/>
        </w:rPr>
        <w:t>magis</w:t>
      </w:r>
      <w:proofErr w:type="spellEnd"/>
      <w:r w:rsidRPr="006F61C3">
        <w:rPr>
          <w:sz w:val="24"/>
          <w:szCs w:val="24"/>
        </w:rPr>
        <w:t xml:space="preserve"> </w:t>
      </w:r>
      <w:proofErr w:type="spellStart"/>
      <w:r w:rsidRPr="006F61C3">
        <w:rPr>
          <w:sz w:val="24"/>
          <w:szCs w:val="24"/>
        </w:rPr>
        <w:t>munitum</w:t>
      </w:r>
      <w:proofErr w:type="spellEnd"/>
      <w:r w:rsidRPr="006F61C3">
        <w:rPr>
          <w:sz w:val="24"/>
          <w:szCs w:val="24"/>
        </w:rPr>
        <w:t xml:space="preserve"> </w:t>
      </w:r>
      <w:proofErr w:type="spellStart"/>
      <w:r w:rsidRPr="006F61C3">
        <w:rPr>
          <w:sz w:val="24"/>
          <w:szCs w:val="24"/>
        </w:rPr>
        <w:t>quam</w:t>
      </w:r>
      <w:proofErr w:type="spellEnd"/>
      <w:r w:rsidRPr="006F61C3">
        <w:rPr>
          <w:sz w:val="24"/>
          <w:szCs w:val="24"/>
        </w:rPr>
        <w:t xml:space="preserve"> </w:t>
      </w:r>
      <w:proofErr w:type="spellStart"/>
      <w:r w:rsidRPr="006F61C3">
        <w:rPr>
          <w:sz w:val="24"/>
          <w:szCs w:val="24"/>
        </w:rPr>
        <w:t>umquam</w:t>
      </w:r>
      <w:proofErr w:type="spellEnd"/>
      <w:r w:rsidRPr="006F61C3">
        <w:rPr>
          <w:sz w:val="24"/>
          <w:szCs w:val="24"/>
        </w:rPr>
        <w:t xml:space="preserve"> </w:t>
      </w:r>
      <w:proofErr w:type="spellStart"/>
      <w:r w:rsidRPr="006F61C3">
        <w:rPr>
          <w:sz w:val="24"/>
          <w:szCs w:val="24"/>
        </w:rPr>
        <w:t>vidi</w:t>
      </w:r>
      <w:proofErr w:type="spellEnd"/>
      <w:r w:rsidRPr="006F61C3">
        <w:rPr>
          <w:sz w:val="24"/>
          <w:szCs w:val="24"/>
        </w:rPr>
        <w:t xml:space="preserve"> </w:t>
      </w:r>
      <w:proofErr w:type="spellStart"/>
      <w:r w:rsidRPr="006F61C3">
        <w:rPr>
          <w:sz w:val="24"/>
          <w:szCs w:val="24"/>
        </w:rPr>
        <w:t>aliquem</w:t>
      </w:r>
      <w:proofErr w:type="spellEnd"/>
      <w:r w:rsidRPr="006F61C3">
        <w:rPr>
          <w:sz w:val="24"/>
          <w:szCs w:val="24"/>
        </w:rPr>
        <w:t xml:space="preserve"> locum</w:t>
      </w:r>
      <w:r w:rsidR="0052768B">
        <w:rPr>
          <w:sz w:val="24"/>
          <w:szCs w:val="24"/>
        </w:rPr>
        <w:t>.</w:t>
      </w:r>
      <w:r w:rsidRPr="006F61C3">
        <w:rPr>
          <w:sz w:val="24"/>
          <w:szCs w:val="24"/>
        </w:rPr>
        <w:t xml:space="preserve"> De </w:t>
      </w:r>
      <w:proofErr w:type="spellStart"/>
      <w:r w:rsidRPr="006F61C3">
        <w:rPr>
          <w:sz w:val="24"/>
          <w:szCs w:val="24"/>
        </w:rPr>
        <w:t>castro</w:t>
      </w:r>
      <w:proofErr w:type="spellEnd"/>
      <w:r w:rsidRPr="006F61C3">
        <w:rPr>
          <w:sz w:val="24"/>
          <w:szCs w:val="24"/>
        </w:rPr>
        <w:t xml:space="preserve"> </w:t>
      </w:r>
      <w:proofErr w:type="spellStart"/>
      <w:r w:rsidRPr="006F61C3">
        <w:rPr>
          <w:sz w:val="24"/>
          <w:szCs w:val="24"/>
        </w:rPr>
        <w:t>peregrinorum</w:t>
      </w:r>
      <w:proofErr w:type="spellEnd"/>
      <w:r w:rsidRPr="006F61C3">
        <w:rPr>
          <w:sz w:val="24"/>
          <w:szCs w:val="24"/>
        </w:rPr>
        <w:t xml:space="preserve"> </w:t>
      </w:r>
      <w:proofErr w:type="spellStart"/>
      <w:r w:rsidR="0052768B">
        <w:rPr>
          <w:sz w:val="24"/>
          <w:szCs w:val="24"/>
        </w:rPr>
        <w:t>ad</w:t>
      </w:r>
      <w:proofErr w:type="spellEnd"/>
      <w:r w:rsidRPr="006F61C3">
        <w:rPr>
          <w:sz w:val="24"/>
          <w:szCs w:val="24"/>
        </w:rPr>
        <w:t xml:space="preserve"> </w:t>
      </w:r>
      <w:proofErr w:type="spellStart"/>
      <w:r w:rsidRPr="006F61C3">
        <w:rPr>
          <w:sz w:val="24"/>
          <w:szCs w:val="24"/>
        </w:rPr>
        <w:t>iiii</w:t>
      </w:r>
      <w:proofErr w:type="spellEnd"/>
      <w:r w:rsidRPr="006F61C3">
        <w:rPr>
          <w:sz w:val="24"/>
          <w:szCs w:val="24"/>
        </w:rPr>
        <w:t xml:space="preserve"> leucas similiter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Cesarea</w:t>
      </w:r>
      <w:proofErr w:type="spellEnd"/>
      <w:r w:rsidRPr="006F61C3">
        <w:rPr>
          <w:sz w:val="24"/>
          <w:szCs w:val="24"/>
        </w:rPr>
        <w:t xml:space="preserve"> </w:t>
      </w:r>
      <w:proofErr w:type="spellStart"/>
      <w:r w:rsidRPr="006F61C3">
        <w:rPr>
          <w:sz w:val="24"/>
          <w:szCs w:val="24"/>
        </w:rPr>
        <w:t>palestine</w:t>
      </w:r>
      <w:proofErr w:type="spellEnd"/>
      <w:r w:rsidR="0052768B">
        <w:rPr>
          <w:sz w:val="24"/>
          <w:szCs w:val="24"/>
        </w:rPr>
        <w:t>,</w:t>
      </w:r>
      <w:r w:rsidRPr="006F61C3">
        <w:rPr>
          <w:sz w:val="24"/>
          <w:szCs w:val="24"/>
        </w:rPr>
        <w:t xml:space="preserve"> et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circumdata</w:t>
      </w:r>
      <w:proofErr w:type="spellEnd"/>
      <w:r w:rsidRPr="006F61C3">
        <w:rPr>
          <w:sz w:val="24"/>
          <w:szCs w:val="24"/>
        </w:rPr>
        <w:t xml:space="preserve"> ab</w:t>
      </w:r>
      <w:r w:rsidR="0052768B">
        <w:rPr>
          <w:sz w:val="24"/>
          <w:szCs w:val="24"/>
        </w:rPr>
        <w:t xml:space="preserve"> </w:t>
      </w:r>
      <w:proofErr w:type="spellStart"/>
      <w:r w:rsidRPr="006F61C3">
        <w:rPr>
          <w:sz w:val="24"/>
          <w:szCs w:val="24"/>
        </w:rPr>
        <w:t>occidente</w:t>
      </w:r>
      <w:proofErr w:type="spellEnd"/>
      <w:r w:rsidRPr="006F61C3">
        <w:rPr>
          <w:sz w:val="24"/>
          <w:szCs w:val="24"/>
        </w:rPr>
        <w:t xml:space="preserve"> </w:t>
      </w:r>
      <w:proofErr w:type="spellStart"/>
      <w:r w:rsidRPr="006F61C3">
        <w:rPr>
          <w:sz w:val="24"/>
          <w:szCs w:val="24"/>
        </w:rPr>
        <w:t>mari</w:t>
      </w:r>
      <w:proofErr w:type="spellEnd"/>
      <w:r w:rsidRPr="006F61C3">
        <w:rPr>
          <w:sz w:val="24"/>
          <w:szCs w:val="24"/>
        </w:rPr>
        <w:t xml:space="preserve"> </w:t>
      </w:r>
      <w:proofErr w:type="spellStart"/>
      <w:r w:rsidRPr="006F61C3">
        <w:rPr>
          <w:sz w:val="24"/>
          <w:szCs w:val="24"/>
        </w:rPr>
        <w:t>magno</w:t>
      </w:r>
      <w:proofErr w:type="spellEnd"/>
      <w:r w:rsidR="0052768B">
        <w:rPr>
          <w:sz w:val="24"/>
          <w:szCs w:val="24"/>
        </w:rPr>
        <w:t>,</w:t>
      </w:r>
      <w:r w:rsidRPr="006F61C3">
        <w:rPr>
          <w:sz w:val="24"/>
          <w:szCs w:val="24"/>
        </w:rPr>
        <w:t xml:space="preserve"> ab </w:t>
      </w:r>
      <w:proofErr w:type="spellStart"/>
      <w:r w:rsidRPr="006F61C3">
        <w:rPr>
          <w:sz w:val="24"/>
          <w:szCs w:val="24"/>
        </w:rPr>
        <w:t>or</w:t>
      </w:r>
      <w:r w:rsidR="0052768B">
        <w:rPr>
          <w:sz w:val="24"/>
          <w:szCs w:val="24"/>
        </w:rPr>
        <w:t>i</w:t>
      </w:r>
      <w:r w:rsidRPr="006F61C3">
        <w:rPr>
          <w:sz w:val="24"/>
          <w:szCs w:val="24"/>
        </w:rPr>
        <w:t>ente</w:t>
      </w:r>
      <w:r w:rsidR="0052768B">
        <w:rPr>
          <w:sz w:val="24"/>
          <w:szCs w:val="24"/>
        </w:rPr>
        <w:t>m</w:t>
      </w:r>
      <w:proofErr w:type="spellEnd"/>
      <w:r w:rsidR="0052768B">
        <w:rPr>
          <w:rStyle w:val="FootnoteReference"/>
          <w:sz w:val="24"/>
          <w:szCs w:val="24"/>
        </w:rPr>
        <w:footnoteReference w:id="77"/>
      </w:r>
      <w:r w:rsidRPr="006F61C3">
        <w:rPr>
          <w:sz w:val="24"/>
          <w:szCs w:val="24"/>
        </w:rPr>
        <w:t xml:space="preserve"> </w:t>
      </w:r>
      <w:proofErr w:type="spellStart"/>
      <w:r w:rsidRPr="006F61C3">
        <w:rPr>
          <w:sz w:val="24"/>
          <w:szCs w:val="24"/>
        </w:rPr>
        <w:t>palude</w:t>
      </w:r>
      <w:proofErr w:type="spellEnd"/>
      <w:r w:rsidRPr="006F61C3">
        <w:rPr>
          <w:sz w:val="24"/>
          <w:szCs w:val="24"/>
        </w:rPr>
        <w:t xml:space="preserve"> </w:t>
      </w:r>
      <w:proofErr w:type="spellStart"/>
      <w:r w:rsidRPr="006F61C3">
        <w:rPr>
          <w:sz w:val="24"/>
          <w:szCs w:val="24"/>
        </w:rPr>
        <w:t>quadam</w:t>
      </w:r>
      <w:proofErr w:type="spellEnd"/>
      <w:r w:rsidRPr="006F61C3">
        <w:rPr>
          <w:sz w:val="24"/>
          <w:szCs w:val="24"/>
        </w:rPr>
        <w:t xml:space="preserve"> </w:t>
      </w:r>
      <w:proofErr w:type="spellStart"/>
      <w:r w:rsidRPr="006F61C3">
        <w:rPr>
          <w:sz w:val="24"/>
          <w:szCs w:val="24"/>
        </w:rPr>
        <w:t>valde</w:t>
      </w:r>
      <w:proofErr w:type="spellEnd"/>
      <w:r w:rsidRPr="006F61C3">
        <w:rPr>
          <w:sz w:val="24"/>
          <w:szCs w:val="24"/>
        </w:rPr>
        <w:t xml:space="preserve"> profunda et </w:t>
      </w:r>
      <w:proofErr w:type="spellStart"/>
      <w:r w:rsidRPr="006F61C3">
        <w:rPr>
          <w:sz w:val="24"/>
          <w:szCs w:val="24"/>
        </w:rPr>
        <w:t>aquosa</w:t>
      </w:r>
      <w:proofErr w:type="spellEnd"/>
      <w:r w:rsidRPr="006F61C3">
        <w:rPr>
          <w:sz w:val="24"/>
          <w:szCs w:val="24"/>
        </w:rPr>
        <w:t xml:space="preserve"> in qua </w:t>
      </w:r>
      <w:proofErr w:type="spellStart"/>
      <w:r w:rsidRPr="006F61C3">
        <w:rPr>
          <w:sz w:val="24"/>
          <w:szCs w:val="24"/>
        </w:rPr>
        <w:t>dicitu</w:t>
      </w:r>
      <w:r w:rsidR="00F5652A">
        <w:rPr>
          <w:sz w:val="24"/>
          <w:szCs w:val="24"/>
        </w:rPr>
        <w:t>r</w:t>
      </w:r>
      <w:proofErr w:type="spellEnd"/>
      <w:r w:rsidR="00F5652A">
        <w:rPr>
          <w:sz w:val="24"/>
          <w:szCs w:val="24"/>
        </w:rPr>
        <w:t xml:space="preserve"> </w:t>
      </w:r>
      <w:proofErr w:type="spellStart"/>
      <w:r w:rsidR="00F5652A">
        <w:rPr>
          <w:sz w:val="24"/>
          <w:szCs w:val="24"/>
        </w:rPr>
        <w:t>esse</w:t>
      </w:r>
      <w:proofErr w:type="spellEnd"/>
      <w:r w:rsidR="00F5652A">
        <w:rPr>
          <w:sz w:val="24"/>
          <w:szCs w:val="24"/>
        </w:rPr>
        <w:t xml:space="preserve"> </w:t>
      </w:r>
      <w:proofErr w:type="spellStart"/>
      <w:r w:rsidR="00F5652A">
        <w:rPr>
          <w:sz w:val="24"/>
          <w:szCs w:val="24"/>
        </w:rPr>
        <w:t>multitudo</w:t>
      </w:r>
      <w:proofErr w:type="spellEnd"/>
      <w:r w:rsidR="00F5652A">
        <w:rPr>
          <w:sz w:val="24"/>
          <w:szCs w:val="24"/>
        </w:rPr>
        <w:t xml:space="preserve"> magna </w:t>
      </w:r>
      <w:proofErr w:type="spellStart"/>
      <w:r w:rsidR="00F5652A">
        <w:rPr>
          <w:sz w:val="24"/>
          <w:szCs w:val="24"/>
        </w:rPr>
        <w:t>cocodril</w:t>
      </w:r>
      <w:r w:rsidRPr="006F61C3">
        <w:rPr>
          <w:sz w:val="24"/>
          <w:szCs w:val="24"/>
        </w:rPr>
        <w:t>lorum</w:t>
      </w:r>
      <w:proofErr w:type="spellEnd"/>
      <w:r w:rsidR="00F5652A">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tamen</w:t>
      </w:r>
      <w:proofErr w:type="spellEnd"/>
      <w:r w:rsidRPr="006F61C3">
        <w:rPr>
          <w:sz w:val="24"/>
          <w:szCs w:val="24"/>
        </w:rPr>
        <w:t xml:space="preserve"> </w:t>
      </w:r>
      <w:proofErr w:type="spellStart"/>
      <w:r w:rsidRPr="006F61C3">
        <w:rPr>
          <w:sz w:val="24"/>
          <w:szCs w:val="24"/>
        </w:rPr>
        <w:t>nesciebam</w:t>
      </w:r>
      <w:proofErr w:type="spellEnd"/>
      <w:r w:rsidRPr="006F61C3">
        <w:rPr>
          <w:sz w:val="24"/>
          <w:szCs w:val="24"/>
        </w:rPr>
        <w:t xml:space="preserve"> cum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essem</w:t>
      </w:r>
      <w:proofErr w:type="spellEnd"/>
      <w:r w:rsidR="00F5652A">
        <w:rPr>
          <w:sz w:val="24"/>
          <w:szCs w:val="24"/>
        </w:rPr>
        <w:t>.</w:t>
      </w:r>
      <w:r w:rsidRPr="006F61C3">
        <w:rPr>
          <w:sz w:val="24"/>
          <w:szCs w:val="24"/>
        </w:rPr>
        <w:t xml:space="preserve"> De </w:t>
      </w:r>
      <w:proofErr w:type="spellStart"/>
      <w:r w:rsidRPr="006F61C3">
        <w:rPr>
          <w:sz w:val="24"/>
          <w:szCs w:val="24"/>
        </w:rPr>
        <w:t>Cesarea</w:t>
      </w:r>
      <w:proofErr w:type="spellEnd"/>
      <w:r w:rsidRPr="006F61C3">
        <w:rPr>
          <w:sz w:val="24"/>
          <w:szCs w:val="24"/>
        </w:rPr>
        <w:t xml:space="preserve"> </w:t>
      </w:r>
      <w:proofErr w:type="spellStart"/>
      <w:r w:rsidRPr="006F61C3">
        <w:rPr>
          <w:sz w:val="24"/>
          <w:szCs w:val="24"/>
        </w:rPr>
        <w:t>iiii</w:t>
      </w:r>
      <w:proofErr w:type="spellEnd"/>
      <w:r w:rsidRPr="006F61C3">
        <w:rPr>
          <w:sz w:val="24"/>
          <w:szCs w:val="24"/>
        </w:rPr>
        <w:t xml:space="preserve"> </w:t>
      </w:r>
      <w:proofErr w:type="spellStart"/>
      <w:r w:rsidRPr="006F61C3">
        <w:rPr>
          <w:sz w:val="24"/>
          <w:szCs w:val="24"/>
        </w:rPr>
        <w:t>leucis</w:t>
      </w:r>
      <w:proofErr w:type="spellEnd"/>
      <w:r w:rsidRPr="006F61C3">
        <w:rPr>
          <w:sz w:val="24"/>
          <w:szCs w:val="24"/>
        </w:rPr>
        <w:t xml:space="preserve"> </w:t>
      </w:r>
      <w:proofErr w:type="spellStart"/>
      <w:r w:rsidRPr="006F61C3">
        <w:rPr>
          <w:sz w:val="24"/>
          <w:szCs w:val="24"/>
        </w:rPr>
        <w:t>antitrapada</w:t>
      </w:r>
      <w:proofErr w:type="spellEnd"/>
      <w:r w:rsidRPr="006F61C3">
        <w:rPr>
          <w:sz w:val="24"/>
          <w:szCs w:val="24"/>
        </w:rPr>
        <w:t xml:space="preserve"> que </w:t>
      </w:r>
      <w:proofErr w:type="spellStart"/>
      <w:r w:rsidRPr="006F61C3">
        <w:rPr>
          <w:sz w:val="24"/>
          <w:szCs w:val="24"/>
        </w:rPr>
        <w:t>antiquitus</w:t>
      </w:r>
      <w:proofErr w:type="spellEnd"/>
      <w:r w:rsidRPr="006F61C3">
        <w:rPr>
          <w:sz w:val="24"/>
          <w:szCs w:val="24"/>
        </w:rPr>
        <w:t xml:space="preserve"> </w:t>
      </w:r>
      <w:proofErr w:type="spellStart"/>
      <w:r w:rsidRPr="006F61C3">
        <w:rPr>
          <w:sz w:val="24"/>
          <w:szCs w:val="24"/>
        </w:rPr>
        <w:t>dora</w:t>
      </w:r>
      <w:proofErr w:type="spellEnd"/>
      <w:r w:rsidRPr="006F61C3">
        <w:rPr>
          <w:sz w:val="24"/>
          <w:szCs w:val="24"/>
        </w:rPr>
        <w:t xml:space="preserve"> </w:t>
      </w:r>
      <w:proofErr w:type="spellStart"/>
      <w:r w:rsidRPr="006F61C3">
        <w:rPr>
          <w:sz w:val="24"/>
          <w:szCs w:val="24"/>
        </w:rPr>
        <w:t>dicebatur</w:t>
      </w:r>
      <w:proofErr w:type="spellEnd"/>
      <w:r w:rsidR="00F5652A">
        <w:rPr>
          <w:sz w:val="24"/>
          <w:szCs w:val="24"/>
        </w:rPr>
        <w:t>,</w:t>
      </w:r>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arsur</w:t>
      </w:r>
      <w:proofErr w:type="spellEnd"/>
      <w:r w:rsidR="00F5652A">
        <w:rPr>
          <w:sz w:val="24"/>
          <w:szCs w:val="24"/>
        </w:rPr>
        <w:t xml:space="preserve"> </w:t>
      </w:r>
      <w:proofErr w:type="spellStart"/>
      <w:r w:rsidRPr="006F61C3">
        <w:rPr>
          <w:sz w:val="24"/>
          <w:szCs w:val="24"/>
        </w:rPr>
        <w:t>dicitur</w:t>
      </w:r>
      <w:proofErr w:type="spellEnd"/>
      <w:r w:rsidRPr="006F61C3">
        <w:rPr>
          <w:sz w:val="24"/>
          <w:szCs w:val="24"/>
        </w:rPr>
        <w:t xml:space="preserve"> et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fr</w:t>
      </w:r>
      <w:r w:rsidR="00F5652A">
        <w:rPr>
          <w:sz w:val="24"/>
          <w:szCs w:val="24"/>
        </w:rPr>
        <w:t>atr</w:t>
      </w:r>
      <w:r w:rsidRPr="006F61C3">
        <w:rPr>
          <w:sz w:val="24"/>
          <w:szCs w:val="24"/>
        </w:rPr>
        <w:t>um</w:t>
      </w:r>
      <w:proofErr w:type="spellEnd"/>
      <w:r w:rsidR="00F5652A">
        <w:rPr>
          <w:sz w:val="24"/>
          <w:szCs w:val="24"/>
        </w:rPr>
        <w:t xml:space="preserve"> </w:t>
      </w:r>
      <w:proofErr w:type="spellStart"/>
      <w:r w:rsidRPr="006F61C3">
        <w:rPr>
          <w:sz w:val="24"/>
          <w:szCs w:val="24"/>
        </w:rPr>
        <w:t>hospitaliorum</w:t>
      </w:r>
      <w:proofErr w:type="spellEnd"/>
      <w:r w:rsidRPr="006F61C3">
        <w:rPr>
          <w:sz w:val="24"/>
          <w:szCs w:val="24"/>
        </w:rPr>
        <w:t xml:space="preserve"> </w:t>
      </w:r>
      <w:proofErr w:type="spellStart"/>
      <w:r w:rsidRPr="006F61C3">
        <w:rPr>
          <w:sz w:val="24"/>
          <w:szCs w:val="24"/>
        </w:rPr>
        <w:t>sacti</w:t>
      </w:r>
      <w:proofErr w:type="spellEnd"/>
      <w:r w:rsidRPr="006F61C3">
        <w:rPr>
          <w:sz w:val="24"/>
          <w:szCs w:val="24"/>
        </w:rPr>
        <w:t xml:space="preserve"> </w:t>
      </w:r>
      <w:r w:rsidR="00F5652A">
        <w:rPr>
          <w:sz w:val="24"/>
          <w:szCs w:val="24"/>
        </w:rPr>
        <w:t>Iohannis,</w:t>
      </w:r>
      <w:r w:rsidRPr="006F61C3">
        <w:rPr>
          <w:sz w:val="24"/>
          <w:szCs w:val="24"/>
        </w:rPr>
        <w:t xml:space="preserve"> </w:t>
      </w:r>
      <w:proofErr w:type="spellStart"/>
      <w:r w:rsidRPr="006F61C3">
        <w:rPr>
          <w:sz w:val="24"/>
          <w:szCs w:val="24"/>
        </w:rPr>
        <w:t>quam</w:t>
      </w:r>
      <w:proofErr w:type="spellEnd"/>
      <w:r w:rsidRPr="006F61C3">
        <w:rPr>
          <w:sz w:val="24"/>
          <w:szCs w:val="24"/>
        </w:rPr>
        <w:t xml:space="preserve"> licet </w:t>
      </w:r>
      <w:proofErr w:type="spellStart"/>
      <w:r w:rsidRPr="006F61C3">
        <w:rPr>
          <w:sz w:val="24"/>
          <w:szCs w:val="24"/>
        </w:rPr>
        <w:t>nunc</w:t>
      </w:r>
      <w:proofErr w:type="spellEnd"/>
      <w:r w:rsidRPr="006F61C3">
        <w:rPr>
          <w:sz w:val="24"/>
          <w:szCs w:val="24"/>
        </w:rPr>
        <w:t xml:space="preserve"> non </w:t>
      </w:r>
      <w:proofErr w:type="spellStart"/>
      <w:r w:rsidRPr="006F61C3">
        <w:rPr>
          <w:sz w:val="24"/>
          <w:szCs w:val="24"/>
        </w:rPr>
        <w:t>habeant</w:t>
      </w:r>
      <w:proofErr w:type="spellEnd"/>
      <w:r w:rsidR="00F5652A">
        <w:rPr>
          <w:sz w:val="24"/>
          <w:szCs w:val="24"/>
        </w:rPr>
        <w:t>,</w:t>
      </w:r>
      <w:r w:rsidRPr="006F61C3">
        <w:rPr>
          <w:sz w:val="24"/>
          <w:szCs w:val="24"/>
        </w:rPr>
        <w:t xml:space="preserve"> </w:t>
      </w:r>
      <w:proofErr w:type="spellStart"/>
      <w:r w:rsidRPr="006F61C3">
        <w:rPr>
          <w:sz w:val="24"/>
          <w:szCs w:val="24"/>
        </w:rPr>
        <w:t>so</w:t>
      </w:r>
      <w:r w:rsidR="00F5652A">
        <w:rPr>
          <w:sz w:val="24"/>
          <w:szCs w:val="24"/>
        </w:rPr>
        <w:t>lvunt</w:t>
      </w:r>
      <w:proofErr w:type="spellEnd"/>
      <w:r w:rsidR="00F5652A">
        <w:rPr>
          <w:sz w:val="24"/>
          <w:szCs w:val="24"/>
        </w:rPr>
        <w:t xml:space="preserve"> </w:t>
      </w:r>
      <w:proofErr w:type="spellStart"/>
      <w:r w:rsidR="00F5652A">
        <w:rPr>
          <w:sz w:val="24"/>
          <w:szCs w:val="24"/>
        </w:rPr>
        <w:t>tamen</w:t>
      </w:r>
      <w:proofErr w:type="spellEnd"/>
      <w:r w:rsidR="00F5652A">
        <w:rPr>
          <w:sz w:val="24"/>
          <w:szCs w:val="24"/>
        </w:rPr>
        <w:t xml:space="preserve"> pro </w:t>
      </w:r>
      <w:proofErr w:type="spellStart"/>
      <w:r w:rsidR="00F5652A">
        <w:rPr>
          <w:sz w:val="24"/>
          <w:szCs w:val="24"/>
        </w:rPr>
        <w:t>ea</w:t>
      </w:r>
      <w:proofErr w:type="spellEnd"/>
      <w:r w:rsidR="00F5652A">
        <w:rPr>
          <w:sz w:val="24"/>
          <w:szCs w:val="24"/>
        </w:rPr>
        <w:t xml:space="preserve"> domino de </w:t>
      </w:r>
      <w:proofErr w:type="spellStart"/>
      <w:r w:rsidR="00F5652A">
        <w:rPr>
          <w:sz w:val="24"/>
          <w:szCs w:val="24"/>
        </w:rPr>
        <w:t>arsur</w:t>
      </w:r>
      <w:proofErr w:type="spellEnd"/>
      <w:r w:rsidR="00F5652A">
        <w:rPr>
          <w:sz w:val="24"/>
          <w:szCs w:val="24"/>
        </w:rPr>
        <w:t xml:space="preserve"> </w:t>
      </w:r>
      <w:proofErr w:type="spellStart"/>
      <w:r w:rsidR="00F5652A">
        <w:rPr>
          <w:sz w:val="24"/>
          <w:szCs w:val="24"/>
        </w:rPr>
        <w:t>amplius</w:t>
      </w:r>
      <w:proofErr w:type="spellEnd"/>
      <w:r w:rsidR="00F5652A">
        <w:rPr>
          <w:sz w:val="24"/>
          <w:szCs w:val="24"/>
        </w:rPr>
        <w:t xml:space="preserve"> </w:t>
      </w:r>
      <w:proofErr w:type="spellStart"/>
      <w:r w:rsidR="00F5652A">
        <w:rPr>
          <w:sz w:val="24"/>
          <w:szCs w:val="24"/>
        </w:rPr>
        <w:t>quam</w:t>
      </w:r>
      <w:proofErr w:type="spellEnd"/>
      <w:r w:rsidR="00F5652A">
        <w:rPr>
          <w:sz w:val="24"/>
          <w:szCs w:val="24"/>
        </w:rPr>
        <w:t xml:space="preserve"> 30 milia </w:t>
      </w:r>
      <w:proofErr w:type="spellStart"/>
      <w:r w:rsidR="00F5652A">
        <w:rPr>
          <w:sz w:val="24"/>
          <w:szCs w:val="24"/>
        </w:rPr>
        <w:t>bisan</w:t>
      </w:r>
      <w:r w:rsidRPr="006F61C3">
        <w:rPr>
          <w:sz w:val="24"/>
          <w:szCs w:val="24"/>
        </w:rPr>
        <w:t>ciorum</w:t>
      </w:r>
      <w:proofErr w:type="spellEnd"/>
      <w:r w:rsidRPr="006F61C3">
        <w:rPr>
          <w:sz w:val="24"/>
          <w:szCs w:val="24"/>
        </w:rPr>
        <w:t xml:space="preserve"> </w:t>
      </w:r>
      <w:proofErr w:type="spellStart"/>
      <w:r w:rsidRPr="006F61C3">
        <w:rPr>
          <w:sz w:val="24"/>
          <w:szCs w:val="24"/>
        </w:rPr>
        <w:t>singulis</w:t>
      </w:r>
      <w:proofErr w:type="spellEnd"/>
      <w:r w:rsidRPr="006F61C3">
        <w:rPr>
          <w:sz w:val="24"/>
          <w:szCs w:val="24"/>
        </w:rPr>
        <w:t xml:space="preserve"> </w:t>
      </w:r>
      <w:proofErr w:type="spellStart"/>
      <w:r w:rsidRPr="006F61C3">
        <w:rPr>
          <w:sz w:val="24"/>
          <w:szCs w:val="24"/>
        </w:rPr>
        <w:t>annis</w:t>
      </w:r>
      <w:proofErr w:type="spellEnd"/>
      <w:r w:rsidRPr="006F61C3">
        <w:rPr>
          <w:sz w:val="24"/>
          <w:szCs w:val="24"/>
        </w:rPr>
        <w:t xml:space="preserve"> et </w:t>
      </w:r>
      <w:proofErr w:type="spellStart"/>
      <w:r w:rsidRPr="006F61C3">
        <w:rPr>
          <w:sz w:val="24"/>
          <w:szCs w:val="24"/>
        </w:rPr>
        <w:t>eius</w:t>
      </w:r>
      <w:proofErr w:type="spellEnd"/>
      <w:r w:rsidRPr="006F61C3">
        <w:rPr>
          <w:sz w:val="24"/>
          <w:szCs w:val="24"/>
        </w:rPr>
        <w:t xml:space="preserve"> </w:t>
      </w:r>
      <w:proofErr w:type="spellStart"/>
      <w:r w:rsidRPr="006F61C3">
        <w:rPr>
          <w:sz w:val="24"/>
          <w:szCs w:val="24"/>
        </w:rPr>
        <w:t>heredibus</w:t>
      </w:r>
      <w:proofErr w:type="spellEnd"/>
      <w:r w:rsidRPr="006F61C3">
        <w:rPr>
          <w:sz w:val="24"/>
          <w:szCs w:val="24"/>
        </w:rPr>
        <w:t xml:space="preserve"> in </w:t>
      </w:r>
      <w:proofErr w:type="spellStart"/>
      <w:r w:rsidRPr="006F61C3">
        <w:rPr>
          <w:sz w:val="24"/>
          <w:szCs w:val="24"/>
        </w:rPr>
        <w:t>eternum</w:t>
      </w:r>
      <w:proofErr w:type="spellEnd"/>
      <w:r w:rsidRPr="006F61C3">
        <w:rPr>
          <w:sz w:val="24"/>
          <w:szCs w:val="24"/>
        </w:rPr>
        <w:t xml:space="preserve">. Ab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ioppe</w:t>
      </w:r>
      <w:proofErr w:type="spellEnd"/>
      <w:r w:rsidRPr="006F61C3">
        <w:rPr>
          <w:sz w:val="24"/>
          <w:szCs w:val="24"/>
        </w:rPr>
        <w:t xml:space="preserve"> sunt viii </w:t>
      </w:r>
      <w:proofErr w:type="spellStart"/>
      <w:r w:rsidRPr="006F61C3">
        <w:rPr>
          <w:sz w:val="24"/>
          <w:szCs w:val="24"/>
        </w:rPr>
        <w:t>leuce</w:t>
      </w:r>
      <w:proofErr w:type="spellEnd"/>
      <w:r w:rsidR="00F5652A">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quondam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portus</w:t>
      </w:r>
      <w:proofErr w:type="spellEnd"/>
      <w:r w:rsidRPr="006F61C3">
        <w:rPr>
          <w:sz w:val="24"/>
          <w:szCs w:val="24"/>
        </w:rPr>
        <w:t xml:space="preserve"> </w:t>
      </w:r>
      <w:proofErr w:type="spellStart"/>
      <w:r w:rsidRPr="006F61C3">
        <w:rPr>
          <w:sz w:val="24"/>
          <w:szCs w:val="24"/>
        </w:rPr>
        <w:t>iudee</w:t>
      </w:r>
      <w:proofErr w:type="spellEnd"/>
      <w:r w:rsidR="00F5652A">
        <w:rPr>
          <w:sz w:val="24"/>
          <w:szCs w:val="24"/>
        </w:rPr>
        <w:t>.</w:t>
      </w:r>
      <w:r w:rsidRPr="006F61C3">
        <w:rPr>
          <w:sz w:val="24"/>
          <w:szCs w:val="24"/>
        </w:rPr>
        <w:t xml:space="preserve"> In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ascendit</w:t>
      </w:r>
      <w:proofErr w:type="spellEnd"/>
      <w:r w:rsidRPr="006F61C3">
        <w:rPr>
          <w:sz w:val="24"/>
          <w:szCs w:val="24"/>
        </w:rPr>
        <w:t xml:space="preserve"> </w:t>
      </w:r>
      <w:proofErr w:type="spellStart"/>
      <w:r w:rsidRPr="006F61C3">
        <w:rPr>
          <w:sz w:val="24"/>
          <w:szCs w:val="24"/>
        </w:rPr>
        <w:t>ionas</w:t>
      </w:r>
      <w:proofErr w:type="spellEnd"/>
      <w:r w:rsidRPr="006F61C3">
        <w:rPr>
          <w:sz w:val="24"/>
          <w:szCs w:val="24"/>
        </w:rPr>
        <w:t xml:space="preserve"> </w:t>
      </w:r>
      <w:proofErr w:type="spellStart"/>
      <w:r w:rsidRPr="006F61C3">
        <w:rPr>
          <w:sz w:val="24"/>
          <w:szCs w:val="24"/>
        </w:rPr>
        <w:t>navim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w:t>
      </w:r>
      <w:proofErr w:type="spellStart"/>
      <w:r w:rsidRPr="006F61C3">
        <w:rPr>
          <w:sz w:val="24"/>
          <w:szCs w:val="24"/>
        </w:rPr>
        <w:t>fugeret</w:t>
      </w:r>
      <w:proofErr w:type="spellEnd"/>
      <w:r w:rsidR="00F5652A">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v</w:t>
      </w:r>
      <w:r w:rsidR="00F5652A">
        <w:rPr>
          <w:sz w:val="24"/>
          <w:szCs w:val="24"/>
        </w:rPr>
        <w:t xml:space="preserve"> </w:t>
      </w:r>
      <w:r w:rsidRPr="006F61C3">
        <w:rPr>
          <w:sz w:val="24"/>
          <w:szCs w:val="24"/>
        </w:rPr>
        <w:t>leucas</w:t>
      </w:r>
      <w:r w:rsidR="00F5652A">
        <w:rPr>
          <w:sz w:val="24"/>
          <w:szCs w:val="24"/>
        </w:rPr>
        <w:t>,</w:t>
      </w:r>
      <w:r w:rsidR="00092B0E">
        <w:rPr>
          <w:sz w:val="24"/>
          <w:szCs w:val="24"/>
        </w:rPr>
        <w:t xml:space="preserve"> </w:t>
      </w:r>
      <w:proofErr w:type="spellStart"/>
      <w:r w:rsidR="00092B0E">
        <w:rPr>
          <w:sz w:val="24"/>
          <w:szCs w:val="24"/>
        </w:rPr>
        <w:t>non longe</w:t>
      </w:r>
      <w:proofErr w:type="spellEnd"/>
      <w:r w:rsidR="00092B0E">
        <w:rPr>
          <w:sz w:val="24"/>
          <w:szCs w:val="24"/>
        </w:rPr>
        <w:t xml:space="preserve"> </w:t>
      </w:r>
      <w:r w:rsidRPr="006F61C3">
        <w:rPr>
          <w:sz w:val="24"/>
          <w:szCs w:val="24"/>
        </w:rPr>
        <w:t>ad</w:t>
      </w:r>
      <w:r w:rsidR="00F5652A">
        <w:rPr>
          <w:rStyle w:val="FootnoteReference"/>
          <w:sz w:val="24"/>
          <w:szCs w:val="24"/>
        </w:rPr>
        <w:footnoteReference w:id="78"/>
      </w:r>
      <w:r w:rsidRPr="006F61C3">
        <w:rPr>
          <w:sz w:val="24"/>
          <w:szCs w:val="24"/>
        </w:rPr>
        <w:t xml:space="preserve"> mare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geth</w:t>
      </w:r>
      <w:proofErr w:type="spellEnd"/>
      <w:r w:rsidRPr="006F61C3">
        <w:rPr>
          <w:sz w:val="24"/>
          <w:szCs w:val="24"/>
        </w:rPr>
        <w:t xml:space="preserve"> civitas non </w:t>
      </w:r>
      <w:proofErr w:type="spellStart"/>
      <w:r w:rsidRPr="006F61C3">
        <w:rPr>
          <w:sz w:val="24"/>
          <w:szCs w:val="24"/>
        </w:rPr>
        <w:t>modica</w:t>
      </w:r>
      <w:proofErr w:type="spellEnd"/>
      <w:r w:rsidR="00092B0E">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ii leucas contra</w:t>
      </w:r>
      <w:r w:rsidR="00092B0E">
        <w:rPr>
          <w:sz w:val="24"/>
          <w:szCs w:val="24"/>
        </w:rPr>
        <w:t xml:space="preserve">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bethsames</w:t>
      </w:r>
      <w:proofErr w:type="spellEnd"/>
      <w:r w:rsidR="00092B0E">
        <w:rPr>
          <w:sz w:val="24"/>
          <w:szCs w:val="24"/>
        </w:rPr>
        <w:t>,</w:t>
      </w:r>
      <w:r w:rsidRPr="006F61C3">
        <w:rPr>
          <w:sz w:val="24"/>
          <w:szCs w:val="24"/>
        </w:rPr>
        <w:t xml:space="preserve"> ubi </w:t>
      </w:r>
      <w:proofErr w:type="spellStart"/>
      <w:r w:rsidRPr="006F61C3">
        <w:rPr>
          <w:sz w:val="24"/>
          <w:szCs w:val="24"/>
        </w:rPr>
        <w:t>stetit</w:t>
      </w:r>
      <w:proofErr w:type="spellEnd"/>
      <w:r w:rsidRPr="006F61C3">
        <w:rPr>
          <w:sz w:val="24"/>
          <w:szCs w:val="24"/>
        </w:rPr>
        <w:t xml:space="preserve"> </w:t>
      </w:r>
      <w:proofErr w:type="spellStart"/>
      <w:r w:rsidRPr="006F61C3">
        <w:rPr>
          <w:sz w:val="24"/>
          <w:szCs w:val="24"/>
        </w:rPr>
        <w:t>a</w:t>
      </w:r>
      <w:r w:rsidR="00092B0E">
        <w:rPr>
          <w:sz w:val="24"/>
          <w:szCs w:val="24"/>
        </w:rPr>
        <w:t>rcha</w:t>
      </w:r>
      <w:proofErr w:type="spellEnd"/>
      <w:r w:rsidR="00092B0E">
        <w:rPr>
          <w:sz w:val="24"/>
          <w:szCs w:val="24"/>
        </w:rPr>
        <w:t xml:space="preserve"> </w:t>
      </w:r>
      <w:proofErr w:type="spellStart"/>
      <w:r w:rsidR="00092B0E">
        <w:rPr>
          <w:sz w:val="24"/>
          <w:szCs w:val="24"/>
        </w:rPr>
        <w:t>testamenti</w:t>
      </w:r>
      <w:proofErr w:type="spellEnd"/>
      <w:r w:rsidR="00092B0E">
        <w:rPr>
          <w:sz w:val="24"/>
          <w:szCs w:val="24"/>
        </w:rPr>
        <w:t xml:space="preserve"> </w:t>
      </w:r>
      <w:proofErr w:type="spellStart"/>
      <w:r w:rsidR="00092B0E">
        <w:rPr>
          <w:sz w:val="24"/>
          <w:szCs w:val="24"/>
        </w:rPr>
        <w:t>reversa</w:t>
      </w:r>
      <w:proofErr w:type="spellEnd"/>
      <w:r w:rsidR="00092B0E">
        <w:rPr>
          <w:sz w:val="24"/>
          <w:szCs w:val="24"/>
        </w:rPr>
        <w:t xml:space="preserve"> ab </w:t>
      </w:r>
      <w:proofErr w:type="spellStart"/>
      <w:r w:rsidR="00092B0E">
        <w:rPr>
          <w:sz w:val="24"/>
          <w:szCs w:val="24"/>
        </w:rPr>
        <w:t>acka</w:t>
      </w:r>
      <w:r w:rsidRPr="006F61C3">
        <w:rPr>
          <w:sz w:val="24"/>
          <w:szCs w:val="24"/>
        </w:rPr>
        <w:t>ron</w:t>
      </w:r>
      <w:proofErr w:type="spellEnd"/>
      <w:r w:rsidR="00092B0E">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contra </w:t>
      </w:r>
      <w:proofErr w:type="spellStart"/>
      <w:r w:rsidRPr="006F61C3">
        <w:rPr>
          <w:sz w:val="24"/>
          <w:szCs w:val="24"/>
        </w:rPr>
        <w:t>austrum</w:t>
      </w:r>
      <w:proofErr w:type="spellEnd"/>
      <w:r w:rsidRPr="006F61C3">
        <w:rPr>
          <w:sz w:val="24"/>
          <w:szCs w:val="24"/>
        </w:rPr>
        <w:t xml:space="preserve"> </w:t>
      </w:r>
      <w:proofErr w:type="spellStart"/>
      <w:r w:rsidRPr="006F61C3">
        <w:rPr>
          <w:sz w:val="24"/>
          <w:szCs w:val="24"/>
        </w:rPr>
        <w:t>iiii</w:t>
      </w:r>
      <w:proofErr w:type="spellEnd"/>
      <w:r w:rsidRPr="006F61C3">
        <w:rPr>
          <w:sz w:val="24"/>
          <w:szCs w:val="24"/>
        </w:rPr>
        <w:t xml:space="preserve"> leucas </w:t>
      </w:r>
      <w:proofErr w:type="spellStart"/>
      <w:r w:rsidRPr="006F61C3">
        <w:rPr>
          <w:sz w:val="24"/>
          <w:szCs w:val="24"/>
        </w:rPr>
        <w:t>ackaron</w:t>
      </w:r>
      <w:proofErr w:type="spellEnd"/>
      <w:r w:rsidRPr="006F61C3">
        <w:rPr>
          <w:sz w:val="24"/>
          <w:szCs w:val="24"/>
        </w:rPr>
        <w:t xml:space="preserve"> civitas</w:t>
      </w:r>
      <w:r w:rsidR="00092B0E">
        <w:rPr>
          <w:sz w:val="24"/>
          <w:szCs w:val="24"/>
        </w:rPr>
        <w:t>.</w:t>
      </w:r>
      <w:r w:rsidRPr="006F61C3">
        <w:rPr>
          <w:sz w:val="24"/>
          <w:szCs w:val="24"/>
        </w:rPr>
        <w:t xml:space="preserve"> </w:t>
      </w:r>
      <w:proofErr w:type="spellStart"/>
      <w:r w:rsidRPr="006F61C3">
        <w:rPr>
          <w:sz w:val="24"/>
          <w:szCs w:val="24"/>
        </w:rPr>
        <w:t>Inde</w:t>
      </w:r>
      <w:proofErr w:type="spellEnd"/>
      <w:r w:rsidRPr="006F61C3">
        <w:rPr>
          <w:sz w:val="24"/>
          <w:szCs w:val="24"/>
        </w:rPr>
        <w:t xml:space="preserve"> ad iii leucas non </w:t>
      </w:r>
      <w:proofErr w:type="spellStart"/>
      <w:r w:rsidRPr="006F61C3">
        <w:rPr>
          <w:sz w:val="24"/>
          <w:szCs w:val="24"/>
        </w:rPr>
        <w:t>longe</w:t>
      </w:r>
      <w:proofErr w:type="spellEnd"/>
      <w:r w:rsidRPr="006F61C3">
        <w:rPr>
          <w:sz w:val="24"/>
          <w:szCs w:val="24"/>
        </w:rPr>
        <w:t xml:space="preserve"> a </w:t>
      </w:r>
      <w:proofErr w:type="spellStart"/>
      <w:r w:rsidRPr="006F61C3">
        <w:rPr>
          <w:sz w:val="24"/>
          <w:szCs w:val="24"/>
        </w:rPr>
        <w:t>mari</w:t>
      </w:r>
      <w:proofErr w:type="spellEnd"/>
      <w:r w:rsidRPr="006F61C3">
        <w:rPr>
          <w:sz w:val="24"/>
          <w:szCs w:val="24"/>
        </w:rPr>
        <w:t xml:space="preserve"> </w:t>
      </w:r>
      <w:proofErr w:type="spellStart"/>
      <w:r w:rsidRPr="006F61C3">
        <w:rPr>
          <w:sz w:val="24"/>
          <w:szCs w:val="24"/>
        </w:rPr>
        <w:t>azotum</w:t>
      </w:r>
      <w:proofErr w:type="spellEnd"/>
      <w:r w:rsidRPr="006F61C3">
        <w:rPr>
          <w:sz w:val="24"/>
          <w:szCs w:val="24"/>
        </w:rPr>
        <w:t xml:space="preserve"> civitas</w:t>
      </w:r>
      <w:r w:rsidR="00092B0E">
        <w:rPr>
          <w:sz w:val="24"/>
          <w:szCs w:val="24"/>
        </w:rPr>
        <w:t>.</w:t>
      </w:r>
      <w:r w:rsidRPr="006F61C3">
        <w:rPr>
          <w:sz w:val="24"/>
          <w:szCs w:val="24"/>
        </w:rPr>
        <w:t xml:space="preserve"> ab </w:t>
      </w:r>
      <w:proofErr w:type="spellStart"/>
      <w:r w:rsidRPr="006F61C3">
        <w:rPr>
          <w:sz w:val="24"/>
          <w:szCs w:val="24"/>
        </w:rPr>
        <w:t>azato</w:t>
      </w:r>
      <w:proofErr w:type="spellEnd"/>
      <w:r w:rsidRPr="006F61C3">
        <w:rPr>
          <w:sz w:val="24"/>
          <w:szCs w:val="24"/>
        </w:rPr>
        <w:t xml:space="preserve"> contra</w:t>
      </w:r>
      <w:r w:rsidR="00092B0E">
        <w:rPr>
          <w:sz w:val="24"/>
          <w:szCs w:val="24"/>
        </w:rPr>
        <w:t xml:space="preserve"> </w:t>
      </w:r>
      <w:proofErr w:type="spellStart"/>
      <w:r w:rsidRPr="006F61C3">
        <w:rPr>
          <w:sz w:val="24"/>
          <w:szCs w:val="24"/>
        </w:rPr>
        <w:t>austrum</w:t>
      </w:r>
      <w:proofErr w:type="spellEnd"/>
      <w:r w:rsidRPr="006F61C3">
        <w:rPr>
          <w:sz w:val="24"/>
          <w:szCs w:val="24"/>
        </w:rPr>
        <w:t xml:space="preserve"> in </w:t>
      </w:r>
      <w:proofErr w:type="spellStart"/>
      <w:r w:rsidRPr="006F61C3">
        <w:rPr>
          <w:sz w:val="24"/>
          <w:szCs w:val="24"/>
        </w:rPr>
        <w:t>littore</w:t>
      </w:r>
      <w:proofErr w:type="spellEnd"/>
      <w:r w:rsidRPr="006F61C3">
        <w:rPr>
          <w:sz w:val="24"/>
          <w:szCs w:val="24"/>
        </w:rPr>
        <w:t xml:space="preserve"> </w:t>
      </w:r>
      <w:proofErr w:type="spellStart"/>
      <w:r w:rsidRPr="006F61C3">
        <w:rPr>
          <w:sz w:val="24"/>
          <w:szCs w:val="24"/>
        </w:rPr>
        <w:t>maris</w:t>
      </w:r>
      <w:proofErr w:type="spellEnd"/>
      <w:r w:rsidRPr="006F61C3">
        <w:rPr>
          <w:sz w:val="24"/>
          <w:szCs w:val="24"/>
        </w:rPr>
        <w:t xml:space="preserve"> </w:t>
      </w:r>
      <w:proofErr w:type="spellStart"/>
      <w:r w:rsidRPr="006F61C3">
        <w:rPr>
          <w:sz w:val="24"/>
          <w:szCs w:val="24"/>
        </w:rPr>
        <w:t>quinque</w:t>
      </w:r>
      <w:proofErr w:type="spellEnd"/>
      <w:r w:rsidRPr="006F61C3">
        <w:rPr>
          <w:sz w:val="24"/>
          <w:szCs w:val="24"/>
        </w:rPr>
        <w:t xml:space="preserve"> </w:t>
      </w:r>
      <w:proofErr w:type="spellStart"/>
      <w:r w:rsidRPr="006F61C3">
        <w:rPr>
          <w:sz w:val="24"/>
          <w:szCs w:val="24"/>
        </w:rPr>
        <w:t>leucis</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ascalona</w:t>
      </w:r>
      <w:proofErr w:type="spellEnd"/>
      <w:r w:rsidR="00092B0E">
        <w:rPr>
          <w:sz w:val="24"/>
          <w:szCs w:val="24"/>
        </w:rPr>
        <w:t>,</w:t>
      </w:r>
      <w:r w:rsidRPr="006F61C3">
        <w:rPr>
          <w:sz w:val="24"/>
          <w:szCs w:val="24"/>
        </w:rPr>
        <w:t xml:space="preserve"> civitas </w:t>
      </w:r>
      <w:proofErr w:type="spellStart"/>
      <w:r w:rsidRPr="006F61C3">
        <w:rPr>
          <w:sz w:val="24"/>
          <w:szCs w:val="24"/>
        </w:rPr>
        <w:t>munitissima</w:t>
      </w:r>
      <w:proofErr w:type="spellEnd"/>
      <w:r w:rsidRPr="006F61C3">
        <w:rPr>
          <w:sz w:val="24"/>
          <w:szCs w:val="24"/>
        </w:rPr>
        <w:t xml:space="preserve"> </w:t>
      </w:r>
      <w:proofErr w:type="spellStart"/>
      <w:r w:rsidRPr="006F61C3">
        <w:rPr>
          <w:sz w:val="24"/>
          <w:szCs w:val="24"/>
        </w:rPr>
        <w:t>philistinorum</w:t>
      </w:r>
      <w:proofErr w:type="spellEnd"/>
      <w:r w:rsidR="00092B0E">
        <w:rPr>
          <w:sz w:val="24"/>
          <w:szCs w:val="24"/>
        </w:rPr>
        <w:t>.</w:t>
      </w:r>
      <w:r w:rsidRPr="006F61C3">
        <w:rPr>
          <w:sz w:val="24"/>
          <w:szCs w:val="24"/>
        </w:rPr>
        <w:t xml:space="preserve"> ab </w:t>
      </w:r>
      <w:proofErr w:type="spellStart"/>
      <w:r w:rsidRPr="006F61C3">
        <w:rPr>
          <w:sz w:val="24"/>
          <w:szCs w:val="24"/>
        </w:rPr>
        <w:t>ista</w:t>
      </w:r>
      <w:proofErr w:type="spellEnd"/>
      <w:r w:rsidRPr="006F61C3">
        <w:rPr>
          <w:sz w:val="24"/>
          <w:szCs w:val="24"/>
        </w:rPr>
        <w:t xml:space="preserve"> sunt vii </w:t>
      </w:r>
      <w:proofErr w:type="spellStart"/>
      <w:r w:rsidRPr="006F61C3">
        <w:rPr>
          <w:sz w:val="24"/>
          <w:szCs w:val="24"/>
        </w:rPr>
        <w:t>leuce</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in </w:t>
      </w:r>
      <w:proofErr w:type="spellStart"/>
      <w:r w:rsidRPr="006F61C3">
        <w:rPr>
          <w:sz w:val="24"/>
          <w:szCs w:val="24"/>
        </w:rPr>
        <w:t>gazam</w:t>
      </w:r>
      <w:proofErr w:type="spellEnd"/>
      <w:r w:rsidR="00092B0E">
        <w:rPr>
          <w:sz w:val="24"/>
          <w:szCs w:val="24"/>
        </w:rPr>
        <w:t xml:space="preserve"> </w:t>
      </w:r>
      <w:r w:rsidRPr="006F61C3">
        <w:rPr>
          <w:sz w:val="24"/>
          <w:szCs w:val="24"/>
        </w:rPr>
        <w:t xml:space="preserve">que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g</w:t>
      </w:r>
      <w:r w:rsidR="00092B0E">
        <w:rPr>
          <w:sz w:val="24"/>
          <w:szCs w:val="24"/>
        </w:rPr>
        <w:t>azaris</w:t>
      </w:r>
      <w:proofErr w:type="spellEnd"/>
      <w:r w:rsidR="00092B0E">
        <w:rPr>
          <w:sz w:val="24"/>
          <w:szCs w:val="24"/>
        </w:rPr>
        <w:t xml:space="preserve"> </w:t>
      </w:r>
      <w:proofErr w:type="spellStart"/>
      <w:r w:rsidR="00092B0E">
        <w:rPr>
          <w:sz w:val="24"/>
          <w:szCs w:val="24"/>
        </w:rPr>
        <w:t>dicitur</w:t>
      </w:r>
      <w:proofErr w:type="spellEnd"/>
      <w:r w:rsidR="00092B0E">
        <w:rPr>
          <w:sz w:val="24"/>
          <w:szCs w:val="24"/>
        </w:rPr>
        <w:t xml:space="preserve"> et </w:t>
      </w:r>
      <w:proofErr w:type="spellStart"/>
      <w:r w:rsidR="00092B0E">
        <w:rPr>
          <w:sz w:val="24"/>
          <w:szCs w:val="24"/>
        </w:rPr>
        <w:t>est</w:t>
      </w:r>
      <w:proofErr w:type="spellEnd"/>
      <w:r w:rsidR="00092B0E">
        <w:rPr>
          <w:sz w:val="24"/>
          <w:szCs w:val="24"/>
        </w:rPr>
        <w:t xml:space="preserve"> </w:t>
      </w:r>
      <w:proofErr w:type="spellStart"/>
      <w:r w:rsidR="00092B0E">
        <w:rPr>
          <w:sz w:val="24"/>
          <w:szCs w:val="24"/>
        </w:rPr>
        <w:t>no</w:t>
      </w:r>
      <w:r w:rsidRPr="006F61C3">
        <w:rPr>
          <w:sz w:val="24"/>
          <w:szCs w:val="24"/>
        </w:rPr>
        <w:t>minata</w:t>
      </w:r>
      <w:proofErr w:type="spellEnd"/>
      <w:r w:rsidRPr="006F61C3">
        <w:rPr>
          <w:sz w:val="24"/>
          <w:szCs w:val="24"/>
        </w:rPr>
        <w:t xml:space="preserve"> multum </w:t>
      </w:r>
      <w:proofErr w:type="spellStart"/>
      <w:r w:rsidRPr="006F61C3">
        <w:rPr>
          <w:sz w:val="24"/>
          <w:szCs w:val="24"/>
        </w:rPr>
        <w:t>hiis</w:t>
      </w:r>
      <w:proofErr w:type="spellEnd"/>
      <w:r w:rsidRPr="006F61C3">
        <w:rPr>
          <w:sz w:val="24"/>
          <w:szCs w:val="24"/>
        </w:rPr>
        <w:t xml:space="preserve"> </w:t>
      </w:r>
      <w:proofErr w:type="spellStart"/>
      <w:r w:rsidRPr="006F61C3">
        <w:rPr>
          <w:sz w:val="24"/>
          <w:szCs w:val="24"/>
        </w:rPr>
        <w:t>diebus</w:t>
      </w:r>
      <w:proofErr w:type="spellEnd"/>
      <w:r w:rsidR="00092B0E">
        <w:rPr>
          <w:sz w:val="24"/>
          <w:szCs w:val="24"/>
        </w:rPr>
        <w:t>.</w:t>
      </w:r>
      <w:r w:rsidRPr="006F61C3">
        <w:rPr>
          <w:sz w:val="24"/>
          <w:szCs w:val="24"/>
        </w:rPr>
        <w:t xml:space="preserve"> De </w:t>
      </w:r>
      <w:proofErr w:type="spellStart"/>
      <w:r w:rsidRPr="006F61C3">
        <w:rPr>
          <w:sz w:val="24"/>
          <w:szCs w:val="24"/>
        </w:rPr>
        <w:t>gaza</w:t>
      </w:r>
      <w:proofErr w:type="spellEnd"/>
      <w:r w:rsidRPr="006F61C3">
        <w:rPr>
          <w:sz w:val="24"/>
          <w:szCs w:val="24"/>
        </w:rPr>
        <w:t xml:space="preserve"> sunt vi </w:t>
      </w:r>
      <w:proofErr w:type="spellStart"/>
      <w:r w:rsidRPr="006F61C3">
        <w:rPr>
          <w:sz w:val="24"/>
          <w:szCs w:val="24"/>
        </w:rPr>
        <w:t>leuce</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bersabee</w:t>
      </w:r>
      <w:proofErr w:type="spellEnd"/>
      <w:r w:rsidRPr="006F61C3">
        <w:rPr>
          <w:sz w:val="24"/>
          <w:szCs w:val="24"/>
        </w:rPr>
        <w:t xml:space="preserve"> que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giblin</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et </w:t>
      </w:r>
      <w:proofErr w:type="spellStart"/>
      <w:r w:rsidRPr="006F61C3">
        <w:rPr>
          <w:sz w:val="24"/>
          <w:szCs w:val="24"/>
        </w:rPr>
        <w:t>est</w:t>
      </w:r>
      <w:proofErr w:type="spellEnd"/>
      <w:r w:rsidR="00092B0E">
        <w:rPr>
          <w:sz w:val="24"/>
          <w:szCs w:val="24"/>
        </w:rPr>
        <w:t xml:space="preserve"> </w:t>
      </w:r>
      <w:proofErr w:type="spellStart"/>
      <w:r w:rsidR="00092B0E">
        <w:rPr>
          <w:sz w:val="24"/>
          <w:szCs w:val="24"/>
        </w:rPr>
        <w:t>finis</w:t>
      </w:r>
      <w:proofErr w:type="spellEnd"/>
      <w:r w:rsidR="00092B0E">
        <w:rPr>
          <w:sz w:val="24"/>
          <w:szCs w:val="24"/>
        </w:rPr>
        <w:t xml:space="preserve"> </w:t>
      </w:r>
      <w:proofErr w:type="spellStart"/>
      <w:r w:rsidR="00092B0E">
        <w:rPr>
          <w:sz w:val="24"/>
          <w:szCs w:val="24"/>
        </w:rPr>
        <w:t>terre</w:t>
      </w:r>
      <w:proofErr w:type="spellEnd"/>
      <w:r w:rsidR="00092B0E">
        <w:rPr>
          <w:sz w:val="24"/>
          <w:szCs w:val="24"/>
        </w:rPr>
        <w:t xml:space="preserve"> </w:t>
      </w:r>
      <w:proofErr w:type="spellStart"/>
      <w:r w:rsidR="00092B0E">
        <w:rPr>
          <w:sz w:val="24"/>
          <w:szCs w:val="24"/>
        </w:rPr>
        <w:t>sancte</w:t>
      </w:r>
      <w:proofErr w:type="spellEnd"/>
      <w:r w:rsidR="00092B0E">
        <w:rPr>
          <w:sz w:val="24"/>
          <w:szCs w:val="24"/>
        </w:rPr>
        <w:t xml:space="preserve"> contra meri</w:t>
      </w:r>
      <w:r w:rsidRPr="006F61C3">
        <w:rPr>
          <w:sz w:val="24"/>
          <w:szCs w:val="24"/>
        </w:rPr>
        <w:t xml:space="preserve">diem et </w:t>
      </w:r>
      <w:proofErr w:type="spellStart"/>
      <w:r w:rsidRPr="006F61C3">
        <w:rPr>
          <w:sz w:val="24"/>
          <w:szCs w:val="24"/>
        </w:rPr>
        <w:t>distat</w:t>
      </w:r>
      <w:proofErr w:type="spellEnd"/>
      <w:r w:rsidRPr="006F61C3">
        <w:rPr>
          <w:sz w:val="24"/>
          <w:szCs w:val="24"/>
        </w:rPr>
        <w:t xml:space="preserve"> ab </w:t>
      </w:r>
      <w:proofErr w:type="spellStart"/>
      <w:r w:rsidRPr="006F61C3">
        <w:rPr>
          <w:sz w:val="24"/>
          <w:szCs w:val="24"/>
        </w:rPr>
        <w:t>ebron</w:t>
      </w:r>
      <w:proofErr w:type="spellEnd"/>
      <w:r w:rsidRPr="006F61C3">
        <w:rPr>
          <w:sz w:val="24"/>
          <w:szCs w:val="24"/>
        </w:rPr>
        <w:t xml:space="preserve"> unam </w:t>
      </w:r>
      <w:proofErr w:type="spellStart"/>
      <w:r w:rsidRPr="006F61C3">
        <w:rPr>
          <w:sz w:val="24"/>
          <w:szCs w:val="24"/>
        </w:rPr>
        <w:t>dietam</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w:t>
      </w:r>
      <w:proofErr w:type="spellStart"/>
      <w:r w:rsidRPr="006F61C3">
        <w:rPr>
          <w:sz w:val="24"/>
          <w:szCs w:val="24"/>
        </w:rPr>
        <w:t>gaza</w:t>
      </w:r>
      <w:proofErr w:type="spellEnd"/>
      <w:r w:rsidR="00092B0E">
        <w:rPr>
          <w:sz w:val="24"/>
          <w:szCs w:val="24"/>
        </w:rPr>
        <w:t>.</w:t>
      </w:r>
      <w:r w:rsidRPr="006F61C3">
        <w:rPr>
          <w:sz w:val="24"/>
          <w:szCs w:val="24"/>
        </w:rPr>
        <w:t xml:space="preserve"> </w:t>
      </w:r>
    </w:p>
    <w:p w14:paraId="49F06B4B" w14:textId="77777777" w:rsidR="00185C69" w:rsidRDefault="00A6186D" w:rsidP="00185C69">
      <w:pPr>
        <w:rPr>
          <w:sz w:val="24"/>
          <w:szCs w:val="24"/>
        </w:rPr>
      </w:pPr>
      <w:r w:rsidRPr="006F61C3">
        <w:rPr>
          <w:sz w:val="24"/>
          <w:szCs w:val="24"/>
        </w:rPr>
        <w:lastRenderedPageBreak/>
        <w:t xml:space="preserve">Notandum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iste</w:t>
      </w:r>
      <w:proofErr w:type="spellEnd"/>
      <w:r w:rsidRPr="006F61C3">
        <w:rPr>
          <w:sz w:val="24"/>
          <w:szCs w:val="24"/>
        </w:rPr>
        <w:t xml:space="preserve"> </w:t>
      </w:r>
      <w:proofErr w:type="spellStart"/>
      <w:r w:rsidRPr="006F61C3">
        <w:rPr>
          <w:sz w:val="24"/>
          <w:szCs w:val="24"/>
        </w:rPr>
        <w:t>erant</w:t>
      </w:r>
      <w:proofErr w:type="spellEnd"/>
      <w:r w:rsidRPr="006F61C3">
        <w:rPr>
          <w:sz w:val="24"/>
          <w:szCs w:val="24"/>
        </w:rPr>
        <w:t xml:space="preserve"> </w:t>
      </w:r>
      <w:proofErr w:type="spellStart"/>
      <w:r w:rsidRPr="006F61C3">
        <w:rPr>
          <w:sz w:val="24"/>
          <w:szCs w:val="24"/>
        </w:rPr>
        <w:t>porte</w:t>
      </w:r>
      <w:proofErr w:type="spellEnd"/>
      <w:r w:rsidRPr="006F61C3">
        <w:rPr>
          <w:sz w:val="24"/>
          <w:szCs w:val="24"/>
        </w:rPr>
        <w:t xml:space="preserve"> et sunt in </w:t>
      </w:r>
      <w:proofErr w:type="spellStart"/>
      <w:r w:rsidRPr="006F61C3">
        <w:rPr>
          <w:sz w:val="24"/>
          <w:szCs w:val="24"/>
        </w:rPr>
        <w:t>iherusalem</w:t>
      </w:r>
      <w:proofErr w:type="spellEnd"/>
      <w:r w:rsidR="00092B0E">
        <w:rPr>
          <w:sz w:val="24"/>
          <w:szCs w:val="24"/>
        </w:rPr>
        <w:t>.</w:t>
      </w:r>
      <w:r w:rsidRPr="006F61C3">
        <w:rPr>
          <w:sz w:val="24"/>
          <w:szCs w:val="24"/>
        </w:rPr>
        <w:t xml:space="preserve"> prima </w:t>
      </w:r>
      <w:proofErr w:type="spellStart"/>
      <w:r w:rsidRPr="006F61C3">
        <w:rPr>
          <w:sz w:val="24"/>
          <w:szCs w:val="24"/>
        </w:rPr>
        <w:t>fuit</w:t>
      </w:r>
      <w:proofErr w:type="spellEnd"/>
      <w:r w:rsidRPr="006F61C3">
        <w:rPr>
          <w:sz w:val="24"/>
          <w:szCs w:val="24"/>
        </w:rPr>
        <w:t xml:space="preserve"> porta </w:t>
      </w:r>
      <w:proofErr w:type="spellStart"/>
      <w:proofErr w:type="gramStart"/>
      <w:r w:rsidRPr="006F61C3">
        <w:rPr>
          <w:sz w:val="24"/>
          <w:szCs w:val="24"/>
        </w:rPr>
        <w:t>david</w:t>
      </w:r>
      <w:proofErr w:type="spellEnd"/>
      <w:r w:rsidRPr="006F61C3">
        <w:rPr>
          <w:sz w:val="24"/>
          <w:szCs w:val="24"/>
        </w:rPr>
        <w:t xml:space="preserve">  et</w:t>
      </w:r>
      <w:proofErr w:type="gramEnd"/>
      <w:r w:rsidRPr="006F61C3">
        <w:rPr>
          <w:sz w:val="24"/>
          <w:szCs w:val="24"/>
        </w:rPr>
        <w:t xml:space="preserve"> </w:t>
      </w:r>
      <w:proofErr w:type="spellStart"/>
      <w:r w:rsidRPr="006F61C3">
        <w:rPr>
          <w:sz w:val="24"/>
          <w:szCs w:val="24"/>
        </w:rPr>
        <w:t>erat</w:t>
      </w:r>
      <w:proofErr w:type="spellEnd"/>
      <w:r w:rsidRPr="006F61C3">
        <w:rPr>
          <w:sz w:val="24"/>
          <w:szCs w:val="24"/>
        </w:rPr>
        <w:t xml:space="preserve"> in </w:t>
      </w:r>
      <w:proofErr w:type="spellStart"/>
      <w:r w:rsidRPr="006F61C3">
        <w:rPr>
          <w:sz w:val="24"/>
          <w:szCs w:val="24"/>
        </w:rPr>
        <w:t>latere</w:t>
      </w:r>
      <w:proofErr w:type="spellEnd"/>
      <w:r w:rsidRPr="006F61C3">
        <w:rPr>
          <w:sz w:val="24"/>
          <w:szCs w:val="24"/>
        </w:rPr>
        <w:t xml:space="preserve"> </w:t>
      </w:r>
      <w:proofErr w:type="spellStart"/>
      <w:r w:rsidRPr="006F61C3">
        <w:rPr>
          <w:sz w:val="24"/>
          <w:szCs w:val="24"/>
        </w:rPr>
        <w:t>montis</w:t>
      </w:r>
      <w:proofErr w:type="spellEnd"/>
      <w:r w:rsidRPr="006F61C3">
        <w:rPr>
          <w:sz w:val="24"/>
          <w:szCs w:val="24"/>
        </w:rPr>
        <w:t xml:space="preserve"> </w:t>
      </w:r>
      <w:proofErr w:type="spellStart"/>
      <w:r w:rsidRPr="006F61C3">
        <w:rPr>
          <w:sz w:val="24"/>
          <w:szCs w:val="24"/>
        </w:rPr>
        <w:t>syon</w:t>
      </w:r>
      <w:proofErr w:type="spellEnd"/>
      <w:r w:rsidRPr="006F61C3">
        <w:rPr>
          <w:sz w:val="24"/>
          <w:szCs w:val="24"/>
        </w:rPr>
        <w:t xml:space="preserve"> in </w:t>
      </w:r>
      <w:proofErr w:type="spellStart"/>
      <w:r w:rsidRPr="006F61C3">
        <w:rPr>
          <w:sz w:val="24"/>
          <w:szCs w:val="24"/>
        </w:rPr>
        <w:t>angulo</w:t>
      </w:r>
      <w:proofErr w:type="spellEnd"/>
      <w:r w:rsidRPr="006F61C3">
        <w:rPr>
          <w:sz w:val="24"/>
          <w:szCs w:val="24"/>
        </w:rPr>
        <w:t xml:space="preserve"> </w:t>
      </w:r>
      <w:proofErr w:type="spellStart"/>
      <w:r w:rsidRPr="006F61C3">
        <w:rPr>
          <w:sz w:val="24"/>
          <w:szCs w:val="24"/>
        </w:rPr>
        <w:t>occidentis</w:t>
      </w:r>
      <w:proofErr w:type="spellEnd"/>
      <w:r w:rsidRPr="006F61C3">
        <w:rPr>
          <w:sz w:val="24"/>
          <w:szCs w:val="24"/>
        </w:rPr>
        <w:t xml:space="preserve"> et </w:t>
      </w:r>
      <w:proofErr w:type="spellStart"/>
      <w:r w:rsidRPr="006F61C3">
        <w:rPr>
          <w:sz w:val="24"/>
          <w:szCs w:val="24"/>
        </w:rPr>
        <w:t>aquilonis</w:t>
      </w:r>
      <w:proofErr w:type="spellEnd"/>
      <w:r w:rsidR="00092B0E">
        <w:rPr>
          <w:sz w:val="24"/>
          <w:szCs w:val="24"/>
        </w:rPr>
        <w:t>. sic</w:t>
      </w:r>
      <w:r w:rsidRPr="006F61C3">
        <w:rPr>
          <w:sz w:val="24"/>
          <w:szCs w:val="24"/>
        </w:rPr>
        <w:t xml:space="preserve"> </w:t>
      </w:r>
      <w:proofErr w:type="spellStart"/>
      <w:r w:rsidRPr="006F61C3">
        <w:rPr>
          <w:sz w:val="24"/>
          <w:szCs w:val="24"/>
        </w:rPr>
        <w:t>autem</w:t>
      </w:r>
      <w:proofErr w:type="spellEnd"/>
      <w:r w:rsidRPr="006F61C3">
        <w:rPr>
          <w:sz w:val="24"/>
          <w:szCs w:val="24"/>
        </w:rPr>
        <w:t xml:space="preserve"> dicta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eo</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turris</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w:t>
      </w:r>
      <w:proofErr w:type="spellStart"/>
      <w:r w:rsidRPr="006F61C3">
        <w:rPr>
          <w:sz w:val="24"/>
          <w:szCs w:val="24"/>
        </w:rPr>
        <w:t>eidem</w:t>
      </w:r>
      <w:proofErr w:type="spellEnd"/>
      <w:r w:rsidRPr="006F61C3">
        <w:rPr>
          <w:sz w:val="24"/>
          <w:szCs w:val="24"/>
        </w:rPr>
        <w:t xml:space="preserve"> </w:t>
      </w:r>
      <w:proofErr w:type="spellStart"/>
      <w:r w:rsidRPr="006F61C3">
        <w:rPr>
          <w:sz w:val="24"/>
          <w:szCs w:val="24"/>
        </w:rPr>
        <w:t>imminebat</w:t>
      </w:r>
      <w:proofErr w:type="spellEnd"/>
      <w:r w:rsidR="00092B0E">
        <w:rPr>
          <w:sz w:val="24"/>
          <w:szCs w:val="24"/>
        </w:rPr>
        <w:t>.</w:t>
      </w:r>
      <w:r w:rsidRPr="006F61C3">
        <w:rPr>
          <w:sz w:val="24"/>
          <w:szCs w:val="24"/>
        </w:rPr>
        <w:t xml:space="preserve"> dicta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porta </w:t>
      </w:r>
      <w:proofErr w:type="spellStart"/>
      <w:r w:rsidRPr="006F61C3">
        <w:rPr>
          <w:sz w:val="24"/>
          <w:szCs w:val="24"/>
        </w:rPr>
        <w:t>piscium</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per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veniebant</w:t>
      </w:r>
      <w:proofErr w:type="spellEnd"/>
      <w:r w:rsidRPr="006F61C3">
        <w:rPr>
          <w:sz w:val="24"/>
          <w:szCs w:val="24"/>
        </w:rPr>
        <w:t xml:space="preserve"> </w:t>
      </w:r>
      <w:proofErr w:type="spellStart"/>
      <w:r w:rsidRPr="006F61C3">
        <w:rPr>
          <w:sz w:val="24"/>
          <w:szCs w:val="24"/>
        </w:rPr>
        <w:t>negociatores</w:t>
      </w:r>
      <w:proofErr w:type="spellEnd"/>
      <w:r w:rsidRPr="006F61C3">
        <w:rPr>
          <w:sz w:val="24"/>
          <w:szCs w:val="24"/>
        </w:rPr>
        <w:t xml:space="preserve"> de </w:t>
      </w:r>
      <w:proofErr w:type="spellStart"/>
      <w:r w:rsidRPr="006F61C3">
        <w:rPr>
          <w:sz w:val="24"/>
          <w:szCs w:val="24"/>
        </w:rPr>
        <w:t>egipto</w:t>
      </w:r>
      <w:proofErr w:type="spellEnd"/>
      <w:r w:rsidRPr="006F61C3">
        <w:rPr>
          <w:sz w:val="24"/>
          <w:szCs w:val="24"/>
        </w:rPr>
        <w:t xml:space="preserve"> et </w:t>
      </w:r>
      <w:proofErr w:type="spellStart"/>
      <w:r w:rsidRPr="006F61C3">
        <w:rPr>
          <w:sz w:val="24"/>
          <w:szCs w:val="24"/>
        </w:rPr>
        <w:t>ethiopia</w:t>
      </w:r>
      <w:proofErr w:type="spellEnd"/>
      <w:r w:rsidRPr="006F61C3">
        <w:rPr>
          <w:sz w:val="24"/>
          <w:szCs w:val="24"/>
        </w:rPr>
        <w:t xml:space="preserve"> et </w:t>
      </w:r>
      <w:proofErr w:type="spellStart"/>
      <w:r w:rsidRPr="006F61C3">
        <w:rPr>
          <w:sz w:val="24"/>
          <w:szCs w:val="24"/>
        </w:rPr>
        <w:t>philistiim</w:t>
      </w:r>
      <w:proofErr w:type="spellEnd"/>
      <w:r w:rsidRPr="006F61C3">
        <w:rPr>
          <w:sz w:val="24"/>
          <w:szCs w:val="24"/>
        </w:rPr>
        <w:t xml:space="preserve"> et maritima </w:t>
      </w:r>
      <w:proofErr w:type="spellStart"/>
      <w:r w:rsidRPr="006F61C3">
        <w:rPr>
          <w:sz w:val="24"/>
          <w:szCs w:val="24"/>
        </w:rPr>
        <w:t>merces</w:t>
      </w:r>
      <w:proofErr w:type="spellEnd"/>
      <w:r w:rsidRPr="006F61C3">
        <w:rPr>
          <w:sz w:val="24"/>
          <w:szCs w:val="24"/>
        </w:rPr>
        <w:t xml:space="preserve"> </w:t>
      </w:r>
      <w:proofErr w:type="spellStart"/>
      <w:r w:rsidRPr="006F61C3">
        <w:rPr>
          <w:sz w:val="24"/>
          <w:szCs w:val="24"/>
        </w:rPr>
        <w:t>diversas</w:t>
      </w:r>
      <w:proofErr w:type="spellEnd"/>
      <w:r w:rsidRPr="006F61C3">
        <w:rPr>
          <w:sz w:val="24"/>
          <w:szCs w:val="24"/>
        </w:rPr>
        <w:t xml:space="preserve"> </w:t>
      </w:r>
      <w:proofErr w:type="spellStart"/>
      <w:r w:rsidRPr="006F61C3">
        <w:rPr>
          <w:sz w:val="24"/>
          <w:szCs w:val="24"/>
        </w:rPr>
        <w:t>adducentes</w:t>
      </w:r>
      <w:proofErr w:type="spellEnd"/>
      <w:r w:rsidR="00092B0E">
        <w:rPr>
          <w:sz w:val="24"/>
          <w:szCs w:val="24"/>
        </w:rPr>
        <w:t>.</w:t>
      </w:r>
      <w:r w:rsidRPr="006F61C3">
        <w:rPr>
          <w:sz w:val="24"/>
          <w:szCs w:val="24"/>
        </w:rPr>
        <w:t xml:space="preserve"> et de </w:t>
      </w:r>
      <w:proofErr w:type="spellStart"/>
      <w:r w:rsidRPr="006F61C3">
        <w:rPr>
          <w:sz w:val="24"/>
          <w:szCs w:val="24"/>
        </w:rPr>
        <w:t>ea</w:t>
      </w:r>
      <w:proofErr w:type="spellEnd"/>
      <w:r w:rsidRPr="006F61C3">
        <w:rPr>
          <w:sz w:val="24"/>
          <w:szCs w:val="24"/>
        </w:rPr>
        <w:t xml:space="preserve"> </w:t>
      </w:r>
      <w:proofErr w:type="spellStart"/>
      <w:r w:rsidRPr="006F61C3">
        <w:rPr>
          <w:sz w:val="24"/>
          <w:szCs w:val="24"/>
        </w:rPr>
        <w:t>procedebat</w:t>
      </w:r>
      <w:proofErr w:type="spellEnd"/>
      <w:r w:rsidRPr="006F61C3">
        <w:rPr>
          <w:sz w:val="24"/>
          <w:szCs w:val="24"/>
        </w:rPr>
        <w:t xml:space="preserve"> via per </w:t>
      </w:r>
      <w:proofErr w:type="spellStart"/>
      <w:r w:rsidRPr="006F61C3">
        <w:rPr>
          <w:sz w:val="24"/>
          <w:szCs w:val="24"/>
        </w:rPr>
        <w:t>tres</w:t>
      </w:r>
      <w:proofErr w:type="spellEnd"/>
      <w:r w:rsidRPr="006F61C3">
        <w:rPr>
          <w:sz w:val="24"/>
          <w:szCs w:val="24"/>
        </w:rPr>
        <w:t xml:space="preserve"> </w:t>
      </w:r>
      <w:proofErr w:type="spellStart"/>
      <w:r w:rsidRPr="006F61C3">
        <w:rPr>
          <w:sz w:val="24"/>
          <w:szCs w:val="24"/>
        </w:rPr>
        <w:t>partes</w:t>
      </w:r>
      <w:proofErr w:type="spellEnd"/>
      <w:r w:rsidRPr="006F61C3">
        <w:rPr>
          <w:sz w:val="24"/>
          <w:szCs w:val="24"/>
        </w:rPr>
        <w:t xml:space="preserve"> divisa</w:t>
      </w:r>
      <w:r w:rsidR="00092B0E">
        <w:rPr>
          <w:sz w:val="24"/>
          <w:szCs w:val="24"/>
        </w:rPr>
        <w:t>.</w:t>
      </w:r>
      <w:r w:rsidRPr="006F61C3">
        <w:rPr>
          <w:sz w:val="24"/>
          <w:szCs w:val="24"/>
        </w:rPr>
        <w:t xml:space="preserve"> in monte </w:t>
      </w:r>
      <w:proofErr w:type="spellStart"/>
      <w:r w:rsidRPr="006F61C3">
        <w:rPr>
          <w:sz w:val="24"/>
          <w:szCs w:val="24"/>
        </w:rPr>
        <w:t>enim</w:t>
      </w:r>
      <w:proofErr w:type="spellEnd"/>
      <w:r w:rsidRPr="006F61C3">
        <w:rPr>
          <w:sz w:val="24"/>
          <w:szCs w:val="24"/>
        </w:rPr>
        <w:t xml:space="preserve"> super </w:t>
      </w:r>
      <w:proofErr w:type="spellStart"/>
      <w:r w:rsidRPr="006F61C3">
        <w:rPr>
          <w:sz w:val="24"/>
          <w:szCs w:val="24"/>
        </w:rPr>
        <w:t>agro</w:t>
      </w:r>
      <w:proofErr w:type="spellEnd"/>
      <w:r w:rsidRPr="006F61C3">
        <w:rPr>
          <w:sz w:val="24"/>
          <w:szCs w:val="24"/>
        </w:rPr>
        <w:t xml:space="preserve"> </w:t>
      </w:r>
      <w:proofErr w:type="spellStart"/>
      <w:r w:rsidRPr="006F61C3">
        <w:rPr>
          <w:sz w:val="24"/>
          <w:szCs w:val="24"/>
        </w:rPr>
        <w:t>fullonis</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primo divisa et u</w:t>
      </w:r>
      <w:r w:rsidR="00185C69">
        <w:rPr>
          <w:sz w:val="24"/>
          <w:szCs w:val="24"/>
        </w:rPr>
        <w:t xml:space="preserve">na pars que </w:t>
      </w:r>
      <w:proofErr w:type="spellStart"/>
      <w:r w:rsidR="00185C69">
        <w:rPr>
          <w:sz w:val="24"/>
          <w:szCs w:val="24"/>
        </w:rPr>
        <w:t>erat</w:t>
      </w:r>
      <w:proofErr w:type="spellEnd"/>
      <w:r w:rsidR="00185C69">
        <w:rPr>
          <w:sz w:val="24"/>
          <w:szCs w:val="24"/>
        </w:rPr>
        <w:t xml:space="preserve"> sinistra </w:t>
      </w:r>
      <w:proofErr w:type="spellStart"/>
      <w:r w:rsidR="00185C69">
        <w:rPr>
          <w:sz w:val="24"/>
          <w:szCs w:val="24"/>
        </w:rPr>
        <w:t>du</w:t>
      </w:r>
      <w:r w:rsidRPr="006F61C3">
        <w:rPr>
          <w:sz w:val="24"/>
          <w:szCs w:val="24"/>
        </w:rPr>
        <w:t>cebat</w:t>
      </w:r>
      <w:proofErr w:type="spellEnd"/>
      <w:r w:rsidRPr="006F61C3">
        <w:rPr>
          <w:sz w:val="24"/>
          <w:szCs w:val="24"/>
        </w:rPr>
        <w:t xml:space="preserve"> in </w:t>
      </w:r>
      <w:proofErr w:type="spellStart"/>
      <w:r w:rsidRPr="006F61C3">
        <w:rPr>
          <w:sz w:val="24"/>
          <w:szCs w:val="24"/>
        </w:rPr>
        <w:t>bethlehem</w:t>
      </w:r>
      <w:proofErr w:type="spellEnd"/>
      <w:r w:rsidRPr="006F61C3">
        <w:rPr>
          <w:sz w:val="24"/>
          <w:szCs w:val="24"/>
        </w:rPr>
        <w:t xml:space="preserve"> et </w:t>
      </w:r>
      <w:proofErr w:type="spellStart"/>
      <w:r w:rsidRPr="006F61C3">
        <w:rPr>
          <w:sz w:val="24"/>
          <w:szCs w:val="24"/>
        </w:rPr>
        <w:t>ebron</w:t>
      </w:r>
      <w:proofErr w:type="spellEnd"/>
      <w:r w:rsidRPr="006F61C3">
        <w:rPr>
          <w:sz w:val="24"/>
          <w:szCs w:val="24"/>
        </w:rPr>
        <w:t xml:space="preserve"> et </w:t>
      </w:r>
      <w:proofErr w:type="spellStart"/>
      <w:r w:rsidRPr="006F61C3">
        <w:rPr>
          <w:sz w:val="24"/>
          <w:szCs w:val="24"/>
        </w:rPr>
        <w:t>reliquam</w:t>
      </w:r>
      <w:proofErr w:type="spellEnd"/>
      <w:r w:rsidRPr="006F61C3">
        <w:rPr>
          <w:sz w:val="24"/>
          <w:szCs w:val="24"/>
        </w:rPr>
        <w:t xml:space="preserve"> </w:t>
      </w:r>
      <w:proofErr w:type="spellStart"/>
      <w:r w:rsidRPr="006F61C3">
        <w:rPr>
          <w:sz w:val="24"/>
          <w:szCs w:val="24"/>
        </w:rPr>
        <w:t>terram</w:t>
      </w:r>
      <w:proofErr w:type="spellEnd"/>
      <w:r w:rsidRPr="006F61C3">
        <w:rPr>
          <w:sz w:val="24"/>
          <w:szCs w:val="24"/>
        </w:rPr>
        <w:t xml:space="preserve"> </w:t>
      </w:r>
      <w:proofErr w:type="spellStart"/>
      <w:r w:rsidRPr="006F61C3">
        <w:rPr>
          <w:sz w:val="24"/>
          <w:szCs w:val="24"/>
        </w:rPr>
        <w:t>iuda</w:t>
      </w:r>
      <w:proofErr w:type="spellEnd"/>
      <w:r w:rsidR="00185C69">
        <w:rPr>
          <w:sz w:val="24"/>
          <w:szCs w:val="24"/>
        </w:rPr>
        <w:t>.</w:t>
      </w:r>
      <w:r w:rsidRPr="006F61C3">
        <w:rPr>
          <w:sz w:val="24"/>
          <w:szCs w:val="24"/>
        </w:rPr>
        <w:t xml:space="preserve"> alia </w:t>
      </w:r>
      <w:proofErr w:type="spellStart"/>
      <w:r w:rsidRPr="006F61C3">
        <w:rPr>
          <w:sz w:val="24"/>
          <w:szCs w:val="24"/>
        </w:rPr>
        <w:t>descendebat</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dextram</w:t>
      </w:r>
      <w:proofErr w:type="spellEnd"/>
      <w:r w:rsidRPr="006F61C3">
        <w:rPr>
          <w:sz w:val="24"/>
          <w:szCs w:val="24"/>
        </w:rPr>
        <w:t xml:space="preserve"> per </w:t>
      </w:r>
      <w:proofErr w:type="spellStart"/>
      <w:r w:rsidRPr="006F61C3">
        <w:rPr>
          <w:sz w:val="24"/>
          <w:szCs w:val="24"/>
        </w:rPr>
        <w:t>vallem</w:t>
      </w:r>
      <w:proofErr w:type="spellEnd"/>
      <w:r w:rsidRPr="006F61C3">
        <w:rPr>
          <w:sz w:val="24"/>
          <w:szCs w:val="24"/>
        </w:rPr>
        <w:t xml:space="preserve"> </w:t>
      </w:r>
      <w:proofErr w:type="spellStart"/>
      <w:r w:rsidRPr="006F61C3">
        <w:rPr>
          <w:sz w:val="24"/>
          <w:szCs w:val="24"/>
        </w:rPr>
        <w:t>raphaym</w:t>
      </w:r>
      <w:proofErr w:type="spellEnd"/>
      <w:r w:rsidRPr="006F61C3">
        <w:rPr>
          <w:sz w:val="24"/>
          <w:szCs w:val="24"/>
        </w:rPr>
        <w:t xml:space="preserve"> sub </w:t>
      </w:r>
      <w:proofErr w:type="spellStart"/>
      <w:r w:rsidRPr="006F61C3">
        <w:rPr>
          <w:sz w:val="24"/>
          <w:szCs w:val="24"/>
        </w:rPr>
        <w:t>castro</w:t>
      </w:r>
      <w:proofErr w:type="spellEnd"/>
      <w:r w:rsidRPr="006F61C3">
        <w:rPr>
          <w:sz w:val="24"/>
          <w:szCs w:val="24"/>
        </w:rPr>
        <w:t xml:space="preserve"> </w:t>
      </w:r>
      <w:proofErr w:type="spellStart"/>
      <w:r w:rsidRPr="006F61C3">
        <w:rPr>
          <w:sz w:val="24"/>
          <w:szCs w:val="24"/>
        </w:rPr>
        <w:t>bethsura</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v</w:t>
      </w:r>
      <w:r w:rsidR="00185C69">
        <w:rPr>
          <w:sz w:val="24"/>
          <w:szCs w:val="24"/>
        </w:rPr>
        <w:t xml:space="preserve"> </w:t>
      </w:r>
      <w:proofErr w:type="spellStart"/>
      <w:r w:rsidRPr="006F61C3">
        <w:rPr>
          <w:sz w:val="24"/>
          <w:szCs w:val="24"/>
        </w:rPr>
        <w:t>stadiis</w:t>
      </w:r>
      <w:proofErr w:type="spellEnd"/>
      <w:r w:rsidRPr="006F61C3">
        <w:rPr>
          <w:sz w:val="24"/>
          <w:szCs w:val="24"/>
        </w:rPr>
        <w:t xml:space="preserve"> a </w:t>
      </w:r>
      <w:proofErr w:type="spellStart"/>
      <w:r w:rsidRPr="006F61C3">
        <w:rPr>
          <w:sz w:val="24"/>
          <w:szCs w:val="24"/>
        </w:rPr>
        <w:t>iherusalem</w:t>
      </w:r>
      <w:proofErr w:type="spellEnd"/>
      <w:r w:rsidRPr="006F61C3">
        <w:rPr>
          <w:sz w:val="24"/>
          <w:szCs w:val="24"/>
        </w:rPr>
        <w:t xml:space="preserve"> et </w:t>
      </w:r>
      <w:proofErr w:type="spellStart"/>
      <w:r w:rsidRPr="006F61C3">
        <w:rPr>
          <w:sz w:val="24"/>
          <w:szCs w:val="24"/>
        </w:rPr>
        <w:t>hec</w:t>
      </w:r>
      <w:proofErr w:type="spellEnd"/>
      <w:r w:rsidRPr="006F61C3">
        <w:rPr>
          <w:sz w:val="24"/>
          <w:szCs w:val="24"/>
        </w:rPr>
        <w:t xml:space="preserve"> iterum </w:t>
      </w:r>
      <w:proofErr w:type="spellStart"/>
      <w:r w:rsidRPr="006F61C3">
        <w:rPr>
          <w:sz w:val="24"/>
          <w:szCs w:val="24"/>
        </w:rPr>
        <w:t>dividebatur</w:t>
      </w:r>
      <w:proofErr w:type="spellEnd"/>
      <w:r w:rsidRPr="006F61C3">
        <w:rPr>
          <w:sz w:val="24"/>
          <w:szCs w:val="24"/>
        </w:rPr>
        <w:t xml:space="preserve"> in </w:t>
      </w:r>
      <w:proofErr w:type="spellStart"/>
      <w:r w:rsidRPr="006F61C3">
        <w:rPr>
          <w:sz w:val="24"/>
          <w:szCs w:val="24"/>
        </w:rPr>
        <w:t>duas</w:t>
      </w:r>
      <w:proofErr w:type="spellEnd"/>
      <w:r w:rsidR="00185C69">
        <w:rPr>
          <w:sz w:val="24"/>
          <w:szCs w:val="24"/>
        </w:rPr>
        <w:t>,</w:t>
      </w:r>
      <w:r w:rsidRPr="006F61C3">
        <w:rPr>
          <w:sz w:val="24"/>
          <w:szCs w:val="24"/>
        </w:rPr>
        <w:t xml:space="preserve"> </w:t>
      </w:r>
      <w:proofErr w:type="spellStart"/>
      <w:r w:rsidRPr="006F61C3">
        <w:rPr>
          <w:sz w:val="24"/>
          <w:szCs w:val="24"/>
        </w:rPr>
        <w:t>quia</w:t>
      </w:r>
      <w:proofErr w:type="spellEnd"/>
      <w:r w:rsidRPr="006F61C3">
        <w:rPr>
          <w:sz w:val="24"/>
          <w:szCs w:val="24"/>
        </w:rPr>
        <w:t xml:space="preserve"> si</w:t>
      </w:r>
      <w:r w:rsidR="00185C69">
        <w:rPr>
          <w:sz w:val="24"/>
          <w:szCs w:val="24"/>
        </w:rPr>
        <w:t xml:space="preserve">nistra </w:t>
      </w:r>
      <w:proofErr w:type="spellStart"/>
      <w:r w:rsidR="00185C69">
        <w:rPr>
          <w:sz w:val="24"/>
          <w:szCs w:val="24"/>
        </w:rPr>
        <w:t>ducebat</w:t>
      </w:r>
      <w:proofErr w:type="spellEnd"/>
      <w:r w:rsidR="00185C69">
        <w:rPr>
          <w:sz w:val="24"/>
          <w:szCs w:val="24"/>
        </w:rPr>
        <w:t xml:space="preserve"> in </w:t>
      </w:r>
      <w:proofErr w:type="spellStart"/>
      <w:r w:rsidR="00185C69">
        <w:rPr>
          <w:sz w:val="24"/>
          <w:szCs w:val="24"/>
        </w:rPr>
        <w:t>gazam</w:t>
      </w:r>
      <w:proofErr w:type="spellEnd"/>
      <w:r w:rsidR="00185C69">
        <w:rPr>
          <w:sz w:val="24"/>
          <w:szCs w:val="24"/>
        </w:rPr>
        <w:t xml:space="preserve"> et </w:t>
      </w:r>
      <w:proofErr w:type="spellStart"/>
      <w:r w:rsidR="00185C69">
        <w:rPr>
          <w:sz w:val="24"/>
          <w:szCs w:val="24"/>
        </w:rPr>
        <w:t>egip</w:t>
      </w:r>
      <w:r w:rsidRPr="006F61C3">
        <w:rPr>
          <w:sz w:val="24"/>
          <w:szCs w:val="24"/>
        </w:rPr>
        <w:t>tum</w:t>
      </w:r>
      <w:proofErr w:type="spellEnd"/>
      <w:r w:rsidRPr="006F61C3">
        <w:rPr>
          <w:sz w:val="24"/>
          <w:szCs w:val="24"/>
        </w:rPr>
        <w:t xml:space="preserve"> contra </w:t>
      </w:r>
      <w:proofErr w:type="spellStart"/>
      <w:r w:rsidRPr="006F61C3">
        <w:rPr>
          <w:sz w:val="24"/>
          <w:szCs w:val="24"/>
        </w:rPr>
        <w:t>meridianum</w:t>
      </w:r>
      <w:proofErr w:type="spellEnd"/>
      <w:r w:rsidR="00185C69">
        <w:rPr>
          <w:sz w:val="24"/>
          <w:szCs w:val="24"/>
        </w:rPr>
        <w:t>,</w:t>
      </w:r>
      <w:r w:rsidRPr="006F61C3">
        <w:rPr>
          <w:sz w:val="24"/>
          <w:szCs w:val="24"/>
        </w:rPr>
        <w:t xml:space="preserve"> </w:t>
      </w:r>
      <w:proofErr w:type="spellStart"/>
      <w:r w:rsidRPr="006F61C3">
        <w:rPr>
          <w:sz w:val="24"/>
          <w:szCs w:val="24"/>
        </w:rPr>
        <w:t>dextra</w:t>
      </w:r>
      <w:proofErr w:type="spellEnd"/>
      <w:r w:rsidRPr="006F61C3">
        <w:rPr>
          <w:sz w:val="24"/>
          <w:szCs w:val="24"/>
        </w:rPr>
        <w:t xml:space="preserve"> </w:t>
      </w:r>
      <w:proofErr w:type="spellStart"/>
      <w:r w:rsidRPr="006F61C3">
        <w:rPr>
          <w:sz w:val="24"/>
          <w:szCs w:val="24"/>
        </w:rPr>
        <w:t>vero</w:t>
      </w:r>
      <w:proofErr w:type="spellEnd"/>
      <w:r w:rsidRPr="006F61C3">
        <w:rPr>
          <w:sz w:val="24"/>
          <w:szCs w:val="24"/>
        </w:rPr>
        <w:t xml:space="preserve"> </w:t>
      </w:r>
      <w:proofErr w:type="spellStart"/>
      <w:r w:rsidRPr="006F61C3">
        <w:rPr>
          <w:sz w:val="24"/>
          <w:szCs w:val="24"/>
        </w:rPr>
        <w:t>ducebat</w:t>
      </w:r>
      <w:proofErr w:type="spellEnd"/>
      <w:r w:rsidRPr="006F61C3">
        <w:rPr>
          <w:sz w:val="24"/>
          <w:szCs w:val="24"/>
        </w:rPr>
        <w:t xml:space="preserve"> in </w:t>
      </w:r>
      <w:proofErr w:type="spellStart"/>
      <w:r w:rsidRPr="006F61C3">
        <w:rPr>
          <w:sz w:val="24"/>
          <w:szCs w:val="24"/>
        </w:rPr>
        <w:t>ioppe</w:t>
      </w:r>
      <w:proofErr w:type="spellEnd"/>
      <w:r w:rsidRPr="006F61C3">
        <w:rPr>
          <w:sz w:val="24"/>
          <w:szCs w:val="24"/>
        </w:rPr>
        <w:t xml:space="preserve"> et contra maritima </w:t>
      </w:r>
      <w:proofErr w:type="spellStart"/>
      <w:r w:rsidRPr="006F61C3">
        <w:rPr>
          <w:sz w:val="24"/>
          <w:szCs w:val="24"/>
        </w:rPr>
        <w:t>loca</w:t>
      </w:r>
      <w:proofErr w:type="spellEnd"/>
      <w:r w:rsidR="00185C69">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porta </w:t>
      </w:r>
      <w:proofErr w:type="spellStart"/>
      <w:r w:rsidRPr="006F61C3">
        <w:rPr>
          <w:sz w:val="24"/>
          <w:szCs w:val="24"/>
        </w:rPr>
        <w:t>fuit</w:t>
      </w:r>
      <w:proofErr w:type="spellEnd"/>
      <w:r w:rsidRPr="006F61C3">
        <w:rPr>
          <w:sz w:val="24"/>
          <w:szCs w:val="24"/>
        </w:rPr>
        <w:t xml:space="preserve"> in </w:t>
      </w:r>
      <w:proofErr w:type="spellStart"/>
      <w:r w:rsidRPr="006F61C3">
        <w:rPr>
          <w:sz w:val="24"/>
          <w:szCs w:val="24"/>
        </w:rPr>
        <w:t>antiquo</w:t>
      </w:r>
      <w:proofErr w:type="spellEnd"/>
      <w:r w:rsidRPr="006F61C3">
        <w:rPr>
          <w:sz w:val="24"/>
          <w:szCs w:val="24"/>
        </w:rPr>
        <w:t xml:space="preserve"> </w:t>
      </w:r>
      <w:proofErr w:type="spellStart"/>
      <w:r w:rsidRPr="006F61C3">
        <w:rPr>
          <w:sz w:val="24"/>
          <w:szCs w:val="24"/>
        </w:rPr>
        <w:t>muro</w:t>
      </w:r>
      <w:proofErr w:type="spellEnd"/>
      <w:r w:rsidRPr="006F61C3">
        <w:rPr>
          <w:sz w:val="24"/>
          <w:szCs w:val="24"/>
        </w:rPr>
        <w:t xml:space="preserve"> et </w:t>
      </w:r>
      <w:proofErr w:type="spellStart"/>
      <w:r w:rsidRPr="006F61C3">
        <w:rPr>
          <w:sz w:val="24"/>
          <w:szCs w:val="24"/>
        </w:rPr>
        <w:t>adhuc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et </w:t>
      </w:r>
      <w:proofErr w:type="spellStart"/>
      <w:r w:rsidRPr="006F61C3">
        <w:rPr>
          <w:sz w:val="24"/>
          <w:szCs w:val="24"/>
        </w:rPr>
        <w:t>coniungtur</w:t>
      </w:r>
      <w:proofErr w:type="spellEnd"/>
      <w:r w:rsidRPr="006F61C3">
        <w:rPr>
          <w:sz w:val="24"/>
          <w:szCs w:val="24"/>
        </w:rPr>
        <w:t xml:space="preserve"> </w:t>
      </w:r>
      <w:proofErr w:type="spellStart"/>
      <w:r w:rsidRPr="006F61C3">
        <w:rPr>
          <w:sz w:val="24"/>
          <w:szCs w:val="24"/>
        </w:rPr>
        <w:t>ei</w:t>
      </w:r>
      <w:proofErr w:type="spellEnd"/>
      <w:r w:rsidRPr="006F61C3">
        <w:rPr>
          <w:sz w:val="24"/>
          <w:szCs w:val="24"/>
        </w:rPr>
        <w:t xml:space="preserve"> </w:t>
      </w:r>
      <w:proofErr w:type="spellStart"/>
      <w:r w:rsidRPr="006F61C3">
        <w:rPr>
          <w:sz w:val="24"/>
          <w:szCs w:val="24"/>
        </w:rPr>
        <w:t>hodie</w:t>
      </w:r>
      <w:proofErr w:type="spellEnd"/>
      <w:r w:rsidRPr="006F61C3">
        <w:rPr>
          <w:sz w:val="24"/>
          <w:szCs w:val="24"/>
        </w:rPr>
        <w:t xml:space="preserve"> murus</w:t>
      </w:r>
      <w:r w:rsidR="00185C69">
        <w:rPr>
          <w:sz w:val="24"/>
          <w:szCs w:val="24"/>
        </w:rPr>
        <w:t xml:space="preserve"> </w:t>
      </w:r>
      <w:proofErr w:type="spellStart"/>
      <w:r w:rsidR="00185C69">
        <w:rPr>
          <w:sz w:val="24"/>
          <w:szCs w:val="24"/>
        </w:rPr>
        <w:t>porte</w:t>
      </w:r>
      <w:proofErr w:type="spellEnd"/>
      <w:r w:rsidR="00185C69">
        <w:rPr>
          <w:sz w:val="24"/>
          <w:szCs w:val="24"/>
        </w:rPr>
        <w:t xml:space="preserve"> </w:t>
      </w:r>
      <w:proofErr w:type="spellStart"/>
      <w:r w:rsidR="00185C69">
        <w:rPr>
          <w:sz w:val="24"/>
          <w:szCs w:val="24"/>
        </w:rPr>
        <w:t>illius</w:t>
      </w:r>
      <w:proofErr w:type="spellEnd"/>
      <w:r w:rsidR="00185C69">
        <w:rPr>
          <w:sz w:val="24"/>
          <w:szCs w:val="24"/>
        </w:rPr>
        <w:t xml:space="preserve"> </w:t>
      </w:r>
      <w:proofErr w:type="spellStart"/>
      <w:r w:rsidR="00185C69">
        <w:rPr>
          <w:sz w:val="24"/>
          <w:szCs w:val="24"/>
        </w:rPr>
        <w:t>civitatis</w:t>
      </w:r>
      <w:proofErr w:type="spellEnd"/>
      <w:r w:rsidR="00185C69">
        <w:rPr>
          <w:sz w:val="24"/>
          <w:szCs w:val="24"/>
        </w:rPr>
        <w:t xml:space="preserve"> que </w:t>
      </w:r>
      <w:proofErr w:type="spellStart"/>
      <w:r w:rsidR="00185C69">
        <w:rPr>
          <w:sz w:val="24"/>
          <w:szCs w:val="24"/>
        </w:rPr>
        <w:t>ap</w:t>
      </w:r>
      <w:r w:rsidRPr="006F61C3">
        <w:rPr>
          <w:sz w:val="24"/>
          <w:szCs w:val="24"/>
        </w:rPr>
        <w:t>posita</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propter </w:t>
      </w:r>
      <w:proofErr w:type="spellStart"/>
      <w:r w:rsidRPr="006F61C3">
        <w:rPr>
          <w:sz w:val="24"/>
          <w:szCs w:val="24"/>
        </w:rPr>
        <w:t>sepulcrum</w:t>
      </w:r>
      <w:proofErr w:type="spellEnd"/>
      <w:r w:rsidRPr="006F61C3">
        <w:rPr>
          <w:sz w:val="24"/>
          <w:szCs w:val="24"/>
        </w:rPr>
        <w:t xml:space="preserve"> domini </w:t>
      </w:r>
      <w:r w:rsidR="00185C69">
        <w:rPr>
          <w:sz w:val="24"/>
          <w:szCs w:val="24"/>
        </w:rPr>
        <w:t>(</w:t>
      </w:r>
      <w:r w:rsidR="00185C69" w:rsidRPr="00185C69">
        <w:rPr>
          <w:b/>
          <w:bCs/>
          <w:sz w:val="24"/>
          <w:szCs w:val="24"/>
        </w:rPr>
        <w:t>242r</w:t>
      </w:r>
      <w:r w:rsidR="00185C69">
        <w:rPr>
          <w:sz w:val="24"/>
          <w:szCs w:val="24"/>
        </w:rPr>
        <w:t xml:space="preserve">) </w:t>
      </w:r>
      <w:proofErr w:type="spellStart"/>
      <w:r w:rsidRPr="006F61C3">
        <w:rPr>
          <w:sz w:val="24"/>
          <w:szCs w:val="24"/>
        </w:rPr>
        <w:t>includendum</w:t>
      </w:r>
      <w:proofErr w:type="spellEnd"/>
      <w:r w:rsidR="00185C69">
        <w:rPr>
          <w:sz w:val="24"/>
          <w:szCs w:val="24"/>
        </w:rPr>
        <w:t>.</w:t>
      </w:r>
    </w:p>
    <w:p w14:paraId="275108AB" w14:textId="77777777" w:rsidR="00263A77" w:rsidRDefault="00A6186D" w:rsidP="00185C69">
      <w:pPr>
        <w:rPr>
          <w:sz w:val="24"/>
          <w:szCs w:val="24"/>
        </w:rPr>
      </w:pPr>
      <w:proofErr w:type="spellStart"/>
      <w:r w:rsidRPr="006F61C3">
        <w:rPr>
          <w:sz w:val="24"/>
          <w:szCs w:val="24"/>
        </w:rPr>
        <w:t>Secunda</w:t>
      </w:r>
      <w:proofErr w:type="spellEnd"/>
      <w:r w:rsidRPr="006F61C3">
        <w:rPr>
          <w:sz w:val="24"/>
          <w:szCs w:val="24"/>
        </w:rPr>
        <w:t xml:space="preserve"> </w:t>
      </w:r>
      <w:proofErr w:type="spellStart"/>
      <w:r w:rsidRPr="006F61C3">
        <w:rPr>
          <w:sz w:val="24"/>
          <w:szCs w:val="24"/>
        </w:rPr>
        <w:t>dicebatur</w:t>
      </w:r>
      <w:proofErr w:type="spellEnd"/>
      <w:r w:rsidRPr="006F61C3">
        <w:rPr>
          <w:sz w:val="24"/>
          <w:szCs w:val="24"/>
        </w:rPr>
        <w:t xml:space="preserve"> porta </w:t>
      </w:r>
      <w:proofErr w:type="spellStart"/>
      <w:r w:rsidRPr="006F61C3">
        <w:rPr>
          <w:sz w:val="24"/>
          <w:szCs w:val="24"/>
        </w:rPr>
        <w:t>vetus</w:t>
      </w:r>
      <w:proofErr w:type="spellEnd"/>
      <w:r w:rsidRPr="006F61C3">
        <w:rPr>
          <w:sz w:val="24"/>
          <w:szCs w:val="24"/>
        </w:rPr>
        <w:t xml:space="preserve"> et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ista</w:t>
      </w:r>
      <w:proofErr w:type="spellEnd"/>
      <w:r w:rsidRPr="006F61C3">
        <w:rPr>
          <w:sz w:val="24"/>
          <w:szCs w:val="24"/>
        </w:rPr>
        <w:t xml:space="preserve"> contra </w:t>
      </w:r>
      <w:proofErr w:type="spellStart"/>
      <w:r w:rsidRPr="006F61C3">
        <w:rPr>
          <w:sz w:val="24"/>
          <w:szCs w:val="24"/>
        </w:rPr>
        <w:t>aquilonem</w:t>
      </w:r>
      <w:proofErr w:type="spellEnd"/>
      <w:r w:rsidRPr="006F61C3">
        <w:rPr>
          <w:sz w:val="24"/>
          <w:szCs w:val="24"/>
        </w:rPr>
        <w:t xml:space="preserve"> in </w:t>
      </w:r>
      <w:proofErr w:type="spellStart"/>
      <w:r w:rsidRPr="006F61C3">
        <w:rPr>
          <w:sz w:val="24"/>
          <w:szCs w:val="24"/>
        </w:rPr>
        <w:t>muro</w:t>
      </w:r>
      <w:proofErr w:type="spellEnd"/>
      <w:r w:rsidRPr="006F61C3">
        <w:rPr>
          <w:sz w:val="24"/>
          <w:szCs w:val="24"/>
        </w:rPr>
        <w:t xml:space="preserve"> </w:t>
      </w:r>
      <w:proofErr w:type="spellStart"/>
      <w:r w:rsidRPr="006F61C3">
        <w:rPr>
          <w:sz w:val="24"/>
          <w:szCs w:val="24"/>
        </w:rPr>
        <w:t>veteri</w:t>
      </w:r>
      <w:proofErr w:type="spellEnd"/>
      <w:r w:rsidRPr="006F61C3">
        <w:rPr>
          <w:sz w:val="24"/>
          <w:szCs w:val="24"/>
        </w:rPr>
        <w:t xml:space="preserve"> et </w:t>
      </w:r>
      <w:proofErr w:type="spellStart"/>
      <w:r w:rsidRPr="006F61C3">
        <w:rPr>
          <w:sz w:val="24"/>
          <w:szCs w:val="24"/>
        </w:rPr>
        <w:t>manserat</w:t>
      </w:r>
      <w:proofErr w:type="spellEnd"/>
      <w:r w:rsidRPr="006F61C3">
        <w:rPr>
          <w:sz w:val="24"/>
          <w:szCs w:val="24"/>
        </w:rPr>
        <w:t xml:space="preserve"> a tempore </w:t>
      </w:r>
      <w:proofErr w:type="spellStart"/>
      <w:r w:rsidRPr="006F61C3">
        <w:rPr>
          <w:sz w:val="24"/>
          <w:szCs w:val="24"/>
        </w:rPr>
        <w:t>iebuseorum</w:t>
      </w:r>
      <w:proofErr w:type="spellEnd"/>
      <w:r w:rsidR="00185C69">
        <w:rPr>
          <w:sz w:val="24"/>
          <w:szCs w:val="24"/>
        </w:rPr>
        <w:t>.</w:t>
      </w:r>
      <w:r w:rsidRPr="006F61C3">
        <w:rPr>
          <w:sz w:val="24"/>
          <w:szCs w:val="24"/>
        </w:rPr>
        <w:t xml:space="preserve"> Dicta </w:t>
      </w:r>
      <w:proofErr w:type="spellStart"/>
      <w:r w:rsidRPr="006F61C3">
        <w:rPr>
          <w:sz w:val="24"/>
          <w:szCs w:val="24"/>
        </w:rPr>
        <w:t>fuit</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iudiciaria</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w:t>
      </w:r>
      <w:proofErr w:type="spellStart"/>
      <w:r w:rsidRPr="006F61C3">
        <w:rPr>
          <w:sz w:val="24"/>
          <w:szCs w:val="24"/>
        </w:rPr>
        <w:t>ibi</w:t>
      </w:r>
      <w:proofErr w:type="spellEnd"/>
      <w:r w:rsidRPr="006F61C3">
        <w:rPr>
          <w:sz w:val="24"/>
          <w:szCs w:val="24"/>
        </w:rPr>
        <w:t xml:space="preserve"> </w:t>
      </w:r>
      <w:proofErr w:type="spellStart"/>
      <w:r w:rsidRPr="006F61C3">
        <w:rPr>
          <w:sz w:val="24"/>
          <w:szCs w:val="24"/>
        </w:rPr>
        <w:t>iudicia</w:t>
      </w:r>
      <w:proofErr w:type="spellEnd"/>
      <w:r w:rsidRPr="006F61C3">
        <w:rPr>
          <w:sz w:val="24"/>
          <w:szCs w:val="24"/>
        </w:rPr>
        <w:t xml:space="preserve"> </w:t>
      </w:r>
      <w:proofErr w:type="spellStart"/>
      <w:r w:rsidRPr="006F61C3">
        <w:rPr>
          <w:sz w:val="24"/>
          <w:szCs w:val="24"/>
        </w:rPr>
        <w:t>exercebantur</w:t>
      </w:r>
      <w:proofErr w:type="spellEnd"/>
      <w:r w:rsidRPr="006F61C3">
        <w:rPr>
          <w:sz w:val="24"/>
          <w:szCs w:val="24"/>
        </w:rPr>
        <w:t xml:space="preserve"> et que </w:t>
      </w:r>
      <w:proofErr w:type="spellStart"/>
      <w:r w:rsidRPr="006F61C3">
        <w:rPr>
          <w:sz w:val="24"/>
          <w:szCs w:val="24"/>
        </w:rPr>
        <w:t>iudicata</w:t>
      </w:r>
      <w:proofErr w:type="spellEnd"/>
      <w:r w:rsidRPr="006F61C3">
        <w:rPr>
          <w:sz w:val="24"/>
          <w:szCs w:val="24"/>
        </w:rPr>
        <w:t xml:space="preserve"> </w:t>
      </w:r>
      <w:proofErr w:type="spellStart"/>
      <w:r w:rsidRPr="006F61C3">
        <w:rPr>
          <w:sz w:val="24"/>
          <w:szCs w:val="24"/>
        </w:rPr>
        <w:t>fuissent</w:t>
      </w:r>
      <w:proofErr w:type="spellEnd"/>
      <w:r w:rsidRPr="006F61C3">
        <w:rPr>
          <w:sz w:val="24"/>
          <w:szCs w:val="24"/>
        </w:rPr>
        <w:t xml:space="preserve"> </w:t>
      </w:r>
      <w:r w:rsidR="00185C69">
        <w:rPr>
          <w:sz w:val="24"/>
          <w:szCs w:val="24"/>
        </w:rPr>
        <w:t xml:space="preserve">per </w:t>
      </w:r>
      <w:proofErr w:type="spellStart"/>
      <w:r w:rsidR="00185C69">
        <w:rPr>
          <w:sz w:val="24"/>
          <w:szCs w:val="24"/>
        </w:rPr>
        <w:t>sententiam</w:t>
      </w:r>
      <w:proofErr w:type="spellEnd"/>
      <w:r w:rsidR="00185C69">
        <w:rPr>
          <w:sz w:val="24"/>
          <w:szCs w:val="24"/>
        </w:rPr>
        <w:t xml:space="preserve"> </w:t>
      </w:r>
      <w:proofErr w:type="spellStart"/>
      <w:r w:rsidR="00185C69">
        <w:rPr>
          <w:sz w:val="24"/>
          <w:szCs w:val="24"/>
        </w:rPr>
        <w:t>executioni</w:t>
      </w:r>
      <w:proofErr w:type="spellEnd"/>
      <w:r w:rsidR="00185C69">
        <w:rPr>
          <w:sz w:val="24"/>
          <w:szCs w:val="24"/>
        </w:rPr>
        <w:t xml:space="preserve"> </w:t>
      </w:r>
      <w:proofErr w:type="spellStart"/>
      <w:r w:rsidR="00185C69">
        <w:rPr>
          <w:sz w:val="24"/>
          <w:szCs w:val="24"/>
        </w:rPr>
        <w:t>manda</w:t>
      </w:r>
      <w:r w:rsidRPr="006F61C3">
        <w:rPr>
          <w:sz w:val="24"/>
          <w:szCs w:val="24"/>
        </w:rPr>
        <w:t>bantur</w:t>
      </w:r>
      <w:proofErr w:type="spellEnd"/>
      <w:r w:rsidR="00185C69">
        <w:rPr>
          <w:sz w:val="24"/>
          <w:szCs w:val="24"/>
        </w:rPr>
        <w:t>.</w:t>
      </w:r>
      <w:r w:rsidRPr="006F61C3">
        <w:rPr>
          <w:sz w:val="24"/>
          <w:szCs w:val="24"/>
        </w:rPr>
        <w:t xml:space="preserve"> Non </w:t>
      </w:r>
      <w:proofErr w:type="spellStart"/>
      <w:r w:rsidRPr="006F61C3">
        <w:rPr>
          <w:sz w:val="24"/>
          <w:szCs w:val="24"/>
        </w:rPr>
        <w:t>longe</w:t>
      </w:r>
      <w:proofErr w:type="spellEnd"/>
      <w:r w:rsidRPr="006F61C3">
        <w:rPr>
          <w:sz w:val="24"/>
          <w:szCs w:val="24"/>
        </w:rPr>
        <w:t xml:space="preserve"> extra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fuit</w:t>
      </w:r>
      <w:proofErr w:type="spellEnd"/>
      <w:r w:rsidRPr="006F61C3">
        <w:rPr>
          <w:sz w:val="24"/>
          <w:szCs w:val="24"/>
        </w:rPr>
        <w:t xml:space="preserve"> dominus </w:t>
      </w:r>
      <w:proofErr w:type="spellStart"/>
      <w:r w:rsidRPr="006F61C3">
        <w:rPr>
          <w:sz w:val="24"/>
          <w:szCs w:val="24"/>
        </w:rPr>
        <w:t>cruicifixus</w:t>
      </w:r>
      <w:proofErr w:type="spellEnd"/>
      <w:r w:rsidR="00185C69">
        <w:rPr>
          <w:sz w:val="24"/>
          <w:szCs w:val="24"/>
        </w:rPr>
        <w:t>.</w:t>
      </w:r>
      <w:r w:rsidRPr="006F61C3">
        <w:rPr>
          <w:sz w:val="24"/>
          <w:szCs w:val="24"/>
        </w:rPr>
        <w:t xml:space="preserve"> Locus </w:t>
      </w:r>
      <w:proofErr w:type="spellStart"/>
      <w:r w:rsidRPr="006F61C3">
        <w:rPr>
          <w:sz w:val="24"/>
          <w:szCs w:val="24"/>
        </w:rPr>
        <w:t>etiam</w:t>
      </w:r>
      <w:proofErr w:type="spellEnd"/>
      <w:r w:rsidRPr="006F61C3">
        <w:rPr>
          <w:sz w:val="24"/>
          <w:szCs w:val="24"/>
        </w:rPr>
        <w:t xml:space="preserve"> ubi </w:t>
      </w:r>
      <w:proofErr w:type="spellStart"/>
      <w:r w:rsidRPr="006F61C3">
        <w:rPr>
          <w:sz w:val="24"/>
          <w:szCs w:val="24"/>
        </w:rPr>
        <w:t>sedit</w:t>
      </w:r>
      <w:proofErr w:type="spellEnd"/>
      <w:r w:rsidRPr="006F61C3">
        <w:rPr>
          <w:sz w:val="24"/>
          <w:szCs w:val="24"/>
        </w:rPr>
        <w:t xml:space="preserve"> </w:t>
      </w:r>
      <w:proofErr w:type="spellStart"/>
      <w:r w:rsidRPr="006F61C3">
        <w:rPr>
          <w:sz w:val="24"/>
          <w:szCs w:val="24"/>
        </w:rPr>
        <w:t>pylatus</w:t>
      </w:r>
      <w:proofErr w:type="spellEnd"/>
      <w:r w:rsidRPr="006F61C3">
        <w:rPr>
          <w:sz w:val="24"/>
          <w:szCs w:val="24"/>
        </w:rPr>
        <w:t xml:space="preserve"> pro</w:t>
      </w:r>
      <w:r w:rsidR="00185C69">
        <w:rPr>
          <w:sz w:val="24"/>
          <w:szCs w:val="24"/>
        </w:rPr>
        <w:t xml:space="preserve"> </w:t>
      </w:r>
      <w:proofErr w:type="spellStart"/>
      <w:r w:rsidRPr="006F61C3">
        <w:rPr>
          <w:sz w:val="24"/>
          <w:szCs w:val="24"/>
        </w:rPr>
        <w:t>tribunali</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iuxta</w:t>
      </w:r>
      <w:proofErr w:type="spellEnd"/>
      <w:r w:rsidRPr="006F61C3">
        <w:rPr>
          <w:sz w:val="24"/>
          <w:szCs w:val="24"/>
        </w:rPr>
        <w:t xml:space="preserve"> </w:t>
      </w:r>
      <w:proofErr w:type="spellStart"/>
      <w:r w:rsidRPr="006F61C3">
        <w:rPr>
          <w:sz w:val="24"/>
          <w:szCs w:val="24"/>
        </w:rPr>
        <w:t>eam</w:t>
      </w:r>
      <w:proofErr w:type="spellEnd"/>
      <w:r w:rsidR="00185C69">
        <w:rPr>
          <w:sz w:val="24"/>
          <w:szCs w:val="24"/>
        </w:rPr>
        <w:t>.</w:t>
      </w:r>
      <w:r w:rsidRPr="006F61C3">
        <w:rPr>
          <w:sz w:val="24"/>
          <w:szCs w:val="24"/>
        </w:rPr>
        <w:t xml:space="preserve"> </w:t>
      </w:r>
      <w:proofErr w:type="spellStart"/>
      <w:r w:rsidRPr="006F61C3">
        <w:rPr>
          <w:sz w:val="24"/>
          <w:szCs w:val="24"/>
        </w:rPr>
        <w:t>huius</w:t>
      </w:r>
      <w:proofErr w:type="spellEnd"/>
      <w:r w:rsidRPr="006F61C3">
        <w:rPr>
          <w:sz w:val="24"/>
          <w:szCs w:val="24"/>
        </w:rPr>
        <w:t xml:space="preserve"> </w:t>
      </w:r>
      <w:proofErr w:type="spellStart"/>
      <w:r w:rsidRPr="006F61C3">
        <w:rPr>
          <w:sz w:val="24"/>
          <w:szCs w:val="24"/>
        </w:rPr>
        <w:t>vestigia</w:t>
      </w:r>
      <w:proofErr w:type="spellEnd"/>
      <w:r w:rsidRPr="006F61C3">
        <w:rPr>
          <w:sz w:val="24"/>
          <w:szCs w:val="24"/>
        </w:rPr>
        <w:t xml:space="preserve"> </w:t>
      </w:r>
      <w:proofErr w:type="spellStart"/>
      <w:r w:rsidRPr="006F61C3">
        <w:rPr>
          <w:sz w:val="24"/>
          <w:szCs w:val="24"/>
        </w:rPr>
        <w:t>adhuc</w:t>
      </w:r>
      <w:proofErr w:type="spellEnd"/>
      <w:r w:rsidRPr="006F61C3">
        <w:rPr>
          <w:sz w:val="24"/>
          <w:szCs w:val="24"/>
        </w:rPr>
        <w:t xml:space="preserve"> sunt </w:t>
      </w:r>
      <w:proofErr w:type="spellStart"/>
      <w:r w:rsidRPr="006F61C3">
        <w:rPr>
          <w:sz w:val="24"/>
          <w:szCs w:val="24"/>
        </w:rPr>
        <w:t>manif</w:t>
      </w:r>
      <w:r w:rsidR="00185C69">
        <w:rPr>
          <w:sz w:val="24"/>
          <w:szCs w:val="24"/>
        </w:rPr>
        <w:t>esta</w:t>
      </w:r>
      <w:proofErr w:type="spellEnd"/>
      <w:r w:rsidR="00871941">
        <w:rPr>
          <w:sz w:val="24"/>
          <w:szCs w:val="24"/>
        </w:rPr>
        <w:t>.</w:t>
      </w:r>
      <w:r w:rsidR="00185C69">
        <w:rPr>
          <w:sz w:val="24"/>
          <w:szCs w:val="24"/>
        </w:rPr>
        <w:t xml:space="preserve"> in </w:t>
      </w:r>
      <w:proofErr w:type="spellStart"/>
      <w:r w:rsidR="00185C69">
        <w:rPr>
          <w:sz w:val="24"/>
          <w:szCs w:val="24"/>
        </w:rPr>
        <w:t>muro</w:t>
      </w:r>
      <w:proofErr w:type="spellEnd"/>
      <w:r w:rsidR="00185C69">
        <w:rPr>
          <w:sz w:val="24"/>
          <w:szCs w:val="24"/>
        </w:rPr>
        <w:t xml:space="preserve"> uno</w:t>
      </w:r>
      <w:r w:rsidR="00871941">
        <w:rPr>
          <w:rStyle w:val="FootnoteReference"/>
          <w:sz w:val="24"/>
          <w:szCs w:val="24"/>
        </w:rPr>
        <w:footnoteReference w:id="79"/>
      </w:r>
      <w:r w:rsidR="00185C69">
        <w:rPr>
          <w:sz w:val="24"/>
          <w:szCs w:val="24"/>
        </w:rPr>
        <w:t xml:space="preserve"> novo qui </w:t>
      </w:r>
      <w:proofErr w:type="spellStart"/>
      <w:r w:rsidR="00185C69">
        <w:rPr>
          <w:sz w:val="24"/>
          <w:szCs w:val="24"/>
        </w:rPr>
        <w:t>sepul</w:t>
      </w:r>
      <w:r w:rsidRPr="006F61C3">
        <w:rPr>
          <w:sz w:val="24"/>
          <w:szCs w:val="24"/>
        </w:rPr>
        <w:t>crum</w:t>
      </w:r>
      <w:proofErr w:type="spellEnd"/>
      <w:r w:rsidRPr="006F61C3">
        <w:rPr>
          <w:sz w:val="24"/>
          <w:szCs w:val="24"/>
        </w:rPr>
        <w:t xml:space="preserve"> domini </w:t>
      </w:r>
      <w:proofErr w:type="spellStart"/>
      <w:r w:rsidRPr="006F61C3">
        <w:rPr>
          <w:sz w:val="24"/>
          <w:szCs w:val="24"/>
        </w:rPr>
        <w:t>appellatur</w:t>
      </w:r>
      <w:proofErr w:type="spellEnd"/>
      <w:r w:rsidR="002F735D">
        <w:rPr>
          <w:rStyle w:val="FootnoteReference"/>
          <w:sz w:val="24"/>
          <w:szCs w:val="24"/>
        </w:rPr>
        <w:footnoteReference w:id="80"/>
      </w:r>
      <w:r w:rsidRPr="006F61C3">
        <w:rPr>
          <w:sz w:val="24"/>
          <w:szCs w:val="24"/>
        </w:rPr>
        <w:t xml:space="preserve"> </w:t>
      </w:r>
      <w:proofErr w:type="spellStart"/>
      <w:r w:rsidRPr="006F61C3">
        <w:rPr>
          <w:sz w:val="24"/>
          <w:szCs w:val="24"/>
        </w:rPr>
        <w:t>adhuc</w:t>
      </w:r>
      <w:proofErr w:type="spellEnd"/>
      <w:r w:rsidRPr="006F61C3">
        <w:rPr>
          <w:sz w:val="24"/>
          <w:szCs w:val="24"/>
        </w:rPr>
        <w:t xml:space="preserve"> </w:t>
      </w:r>
      <w:proofErr w:type="spellStart"/>
      <w:r w:rsidRPr="006F61C3">
        <w:rPr>
          <w:sz w:val="24"/>
          <w:szCs w:val="24"/>
        </w:rPr>
        <w:t>eodem</w:t>
      </w:r>
      <w:proofErr w:type="spellEnd"/>
      <w:r w:rsidRPr="006F61C3">
        <w:rPr>
          <w:sz w:val="24"/>
          <w:szCs w:val="24"/>
        </w:rPr>
        <w:t xml:space="preserve"> </w:t>
      </w:r>
      <w:proofErr w:type="spellStart"/>
      <w:r w:rsidRPr="006F61C3">
        <w:rPr>
          <w:sz w:val="24"/>
          <w:szCs w:val="24"/>
        </w:rPr>
        <w:t>nomine</w:t>
      </w:r>
      <w:proofErr w:type="spellEnd"/>
      <w:r w:rsidRPr="006F61C3">
        <w:rPr>
          <w:sz w:val="24"/>
          <w:szCs w:val="24"/>
        </w:rPr>
        <w:t xml:space="preserve"> et </w:t>
      </w:r>
      <w:proofErr w:type="spellStart"/>
      <w:r w:rsidRPr="006F61C3">
        <w:rPr>
          <w:sz w:val="24"/>
          <w:szCs w:val="24"/>
        </w:rPr>
        <w:t>durat</w:t>
      </w:r>
      <w:proofErr w:type="spellEnd"/>
      <w:r w:rsidR="002F735D">
        <w:rPr>
          <w:rStyle w:val="FootnoteReference"/>
          <w:sz w:val="24"/>
          <w:szCs w:val="24"/>
        </w:rPr>
        <w:footnoteReference w:id="81"/>
      </w:r>
      <w:r w:rsidRPr="006F61C3">
        <w:rPr>
          <w:sz w:val="24"/>
          <w:szCs w:val="24"/>
        </w:rPr>
        <w:t xml:space="preserve"> in silo </w:t>
      </w:r>
      <w:proofErr w:type="spellStart"/>
      <w:r w:rsidRPr="006F61C3">
        <w:rPr>
          <w:sz w:val="24"/>
          <w:szCs w:val="24"/>
        </w:rPr>
        <w:t>betho</w:t>
      </w:r>
      <w:proofErr w:type="spellEnd"/>
      <w:r w:rsidRPr="006F61C3">
        <w:rPr>
          <w:rStyle w:val="FootnoteReference"/>
          <w:sz w:val="24"/>
          <w:szCs w:val="24"/>
        </w:rPr>
        <w:footnoteReference w:id="82"/>
      </w:r>
      <w:proofErr w:type="spellStart"/>
      <w:r w:rsidR="002F735D">
        <w:rPr>
          <w:sz w:val="24"/>
          <w:szCs w:val="24"/>
        </w:rPr>
        <w:t>ron</w:t>
      </w:r>
      <w:proofErr w:type="spellEnd"/>
      <w:r w:rsidR="002F735D">
        <w:rPr>
          <w:sz w:val="24"/>
          <w:szCs w:val="24"/>
        </w:rPr>
        <w:t xml:space="preserve"> </w:t>
      </w:r>
      <w:proofErr w:type="spellStart"/>
      <w:r w:rsidR="002F735D">
        <w:rPr>
          <w:sz w:val="24"/>
          <w:szCs w:val="24"/>
        </w:rPr>
        <w:t>lachis</w:t>
      </w:r>
      <w:proofErr w:type="spellEnd"/>
      <w:r w:rsidR="002F735D">
        <w:rPr>
          <w:sz w:val="24"/>
          <w:szCs w:val="24"/>
        </w:rPr>
        <w:t xml:space="preserve"> </w:t>
      </w:r>
      <w:proofErr w:type="spellStart"/>
      <w:r w:rsidR="002F735D">
        <w:rPr>
          <w:sz w:val="24"/>
          <w:szCs w:val="24"/>
        </w:rPr>
        <w:t>gabaon</w:t>
      </w:r>
      <w:proofErr w:type="spellEnd"/>
      <w:r w:rsidR="002F735D">
        <w:rPr>
          <w:sz w:val="24"/>
          <w:szCs w:val="24"/>
        </w:rPr>
        <w:t xml:space="preserve"> </w:t>
      </w:r>
      <w:proofErr w:type="spellStart"/>
      <w:r w:rsidR="002F735D">
        <w:rPr>
          <w:sz w:val="24"/>
          <w:szCs w:val="24"/>
        </w:rPr>
        <w:t>caiathia</w:t>
      </w:r>
      <w:r w:rsidRPr="006F61C3">
        <w:rPr>
          <w:sz w:val="24"/>
          <w:szCs w:val="24"/>
        </w:rPr>
        <w:t>rim</w:t>
      </w:r>
      <w:proofErr w:type="spellEnd"/>
      <w:r w:rsidRPr="006F61C3">
        <w:rPr>
          <w:sz w:val="24"/>
          <w:szCs w:val="24"/>
        </w:rPr>
        <w:t xml:space="preserve"> et </w:t>
      </w:r>
      <w:proofErr w:type="spellStart"/>
      <w:r w:rsidRPr="006F61C3">
        <w:rPr>
          <w:sz w:val="24"/>
          <w:szCs w:val="24"/>
        </w:rPr>
        <w:t>deinceps</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galileam</w:t>
      </w:r>
      <w:proofErr w:type="spellEnd"/>
      <w:r w:rsidR="002F735D">
        <w:rPr>
          <w:sz w:val="24"/>
          <w:szCs w:val="24"/>
        </w:rPr>
        <w:t>.</w:t>
      </w:r>
      <w:r w:rsidRPr="006F61C3">
        <w:rPr>
          <w:sz w:val="24"/>
          <w:szCs w:val="24"/>
        </w:rPr>
        <w:t xml:space="preserve"> </w:t>
      </w:r>
      <w:proofErr w:type="spellStart"/>
      <w:r w:rsidRPr="006F61C3">
        <w:rPr>
          <w:sz w:val="24"/>
          <w:szCs w:val="24"/>
        </w:rPr>
        <w:t>Tercia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porta </w:t>
      </w:r>
      <w:proofErr w:type="spellStart"/>
      <w:r w:rsidRPr="006F61C3">
        <w:rPr>
          <w:sz w:val="24"/>
          <w:szCs w:val="24"/>
        </w:rPr>
        <w:t>effraym</w:t>
      </w:r>
      <w:proofErr w:type="spellEnd"/>
      <w:r w:rsidRPr="006F61C3">
        <w:rPr>
          <w:sz w:val="24"/>
          <w:szCs w:val="24"/>
        </w:rPr>
        <w:t xml:space="preserve"> a </w:t>
      </w:r>
      <w:proofErr w:type="spellStart"/>
      <w:r w:rsidRPr="006F61C3">
        <w:rPr>
          <w:sz w:val="24"/>
          <w:szCs w:val="24"/>
        </w:rPr>
        <w:t>superiori</w:t>
      </w:r>
      <w:proofErr w:type="spellEnd"/>
      <w:r w:rsidRPr="006F61C3">
        <w:rPr>
          <w:sz w:val="24"/>
          <w:szCs w:val="24"/>
        </w:rPr>
        <w:t xml:space="preserve"> contra </w:t>
      </w:r>
      <w:proofErr w:type="spellStart"/>
      <w:r w:rsidRPr="006F61C3">
        <w:rPr>
          <w:sz w:val="24"/>
          <w:szCs w:val="24"/>
        </w:rPr>
        <w:t>aqilonem</w:t>
      </w:r>
      <w:proofErr w:type="spellEnd"/>
      <w:r w:rsidR="002F735D">
        <w:rPr>
          <w:sz w:val="24"/>
          <w:szCs w:val="24"/>
        </w:rPr>
        <w:t>.</w:t>
      </w:r>
      <w:r w:rsidRPr="006F61C3">
        <w:rPr>
          <w:sz w:val="24"/>
          <w:szCs w:val="24"/>
        </w:rPr>
        <w:t xml:space="preserve"> per </w:t>
      </w:r>
      <w:proofErr w:type="spellStart"/>
      <w:r w:rsidRPr="006F61C3">
        <w:rPr>
          <w:sz w:val="24"/>
          <w:szCs w:val="24"/>
        </w:rPr>
        <w:t>hanc</w:t>
      </w:r>
      <w:proofErr w:type="spellEnd"/>
      <w:r w:rsidR="002F735D">
        <w:rPr>
          <w:sz w:val="24"/>
          <w:szCs w:val="24"/>
        </w:rPr>
        <w:t xml:space="preserve"> </w:t>
      </w:r>
      <w:proofErr w:type="spellStart"/>
      <w:r w:rsidRPr="006F61C3">
        <w:rPr>
          <w:sz w:val="24"/>
          <w:szCs w:val="24"/>
        </w:rPr>
        <w:t>erat</w:t>
      </w:r>
      <w:proofErr w:type="spellEnd"/>
      <w:r w:rsidRPr="006F61C3">
        <w:rPr>
          <w:sz w:val="24"/>
          <w:szCs w:val="24"/>
        </w:rPr>
        <w:t xml:space="preserve"> via in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effraym</w:t>
      </w:r>
      <w:proofErr w:type="spellEnd"/>
      <w:r w:rsidRPr="006F61C3">
        <w:rPr>
          <w:sz w:val="24"/>
          <w:szCs w:val="24"/>
        </w:rPr>
        <w:t xml:space="preserve"> </w:t>
      </w:r>
      <w:r w:rsidR="00263A77">
        <w:rPr>
          <w:sz w:val="24"/>
          <w:szCs w:val="24"/>
        </w:rPr>
        <w:t xml:space="preserve">et </w:t>
      </w:r>
      <w:proofErr w:type="spellStart"/>
      <w:r w:rsidR="00263A77">
        <w:rPr>
          <w:sz w:val="24"/>
          <w:szCs w:val="24"/>
        </w:rPr>
        <w:t>samariam</w:t>
      </w:r>
      <w:proofErr w:type="spellEnd"/>
      <w:r w:rsidR="00263A77">
        <w:rPr>
          <w:sz w:val="24"/>
          <w:szCs w:val="24"/>
        </w:rPr>
        <w:t xml:space="preserve"> et </w:t>
      </w:r>
      <w:proofErr w:type="spellStart"/>
      <w:r w:rsidR="00263A77">
        <w:rPr>
          <w:sz w:val="24"/>
          <w:szCs w:val="24"/>
        </w:rPr>
        <w:t>galileam</w:t>
      </w:r>
      <w:proofErr w:type="spellEnd"/>
      <w:r w:rsidR="00263A77">
        <w:rPr>
          <w:sz w:val="24"/>
          <w:szCs w:val="24"/>
        </w:rPr>
        <w:t xml:space="preserve">. </w:t>
      </w:r>
      <w:proofErr w:type="spellStart"/>
      <w:r w:rsidRPr="006F61C3">
        <w:rPr>
          <w:sz w:val="24"/>
          <w:szCs w:val="24"/>
        </w:rPr>
        <w:t>ista</w:t>
      </w:r>
      <w:proofErr w:type="spellEnd"/>
      <w:r w:rsidR="002F735D">
        <w:rPr>
          <w:rStyle w:val="FootnoteReference"/>
          <w:sz w:val="24"/>
          <w:szCs w:val="24"/>
        </w:rPr>
        <w:footnoteReference w:id="83"/>
      </w:r>
      <w:r w:rsidRPr="006F61C3">
        <w:rPr>
          <w:sz w:val="24"/>
          <w:szCs w:val="24"/>
        </w:rPr>
        <w:t xml:space="preserve"> porta </w:t>
      </w:r>
      <w:proofErr w:type="spellStart"/>
      <w:r w:rsidRPr="006F61C3">
        <w:rPr>
          <w:sz w:val="24"/>
          <w:szCs w:val="24"/>
        </w:rPr>
        <w:t>concurr</w:t>
      </w:r>
      <w:r w:rsidR="00263A77">
        <w:rPr>
          <w:sz w:val="24"/>
          <w:szCs w:val="24"/>
        </w:rPr>
        <w:t>ebat</w:t>
      </w:r>
      <w:proofErr w:type="spellEnd"/>
      <w:r w:rsidR="00263A77">
        <w:rPr>
          <w:sz w:val="24"/>
          <w:szCs w:val="24"/>
        </w:rPr>
        <w:t xml:space="preserve"> </w:t>
      </w:r>
      <w:proofErr w:type="spellStart"/>
      <w:r w:rsidR="00263A77">
        <w:rPr>
          <w:sz w:val="24"/>
          <w:szCs w:val="24"/>
        </w:rPr>
        <w:t>muriis</w:t>
      </w:r>
      <w:proofErr w:type="spellEnd"/>
      <w:r w:rsidR="00263A77">
        <w:rPr>
          <w:sz w:val="24"/>
          <w:szCs w:val="24"/>
        </w:rPr>
        <w:t xml:space="preserve"> </w:t>
      </w:r>
      <w:proofErr w:type="spellStart"/>
      <w:r w:rsidR="00263A77">
        <w:rPr>
          <w:sz w:val="24"/>
          <w:szCs w:val="24"/>
        </w:rPr>
        <w:t>no</w:t>
      </w:r>
      <w:r w:rsidRPr="006F61C3">
        <w:rPr>
          <w:sz w:val="24"/>
          <w:szCs w:val="24"/>
        </w:rPr>
        <w:t>viis</w:t>
      </w:r>
      <w:proofErr w:type="spellEnd"/>
      <w:r w:rsidRPr="006F61C3">
        <w:rPr>
          <w:sz w:val="24"/>
          <w:szCs w:val="24"/>
        </w:rPr>
        <w:t xml:space="preserve"> qui a </w:t>
      </w:r>
      <w:proofErr w:type="spellStart"/>
      <w:r w:rsidRPr="006F61C3">
        <w:rPr>
          <w:sz w:val="24"/>
          <w:szCs w:val="24"/>
        </w:rPr>
        <w:t>turre</w:t>
      </w:r>
      <w:proofErr w:type="spellEnd"/>
      <w:r w:rsidRPr="006F61C3">
        <w:rPr>
          <w:sz w:val="24"/>
          <w:szCs w:val="24"/>
        </w:rPr>
        <w:t xml:space="preserve"> </w:t>
      </w:r>
      <w:proofErr w:type="spellStart"/>
      <w:r w:rsidRPr="006F61C3">
        <w:rPr>
          <w:sz w:val="24"/>
          <w:szCs w:val="24"/>
        </w:rPr>
        <w:t>david</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ad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factus</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sepulcrum</w:t>
      </w:r>
      <w:proofErr w:type="spellEnd"/>
      <w:r w:rsidRPr="006F61C3">
        <w:rPr>
          <w:sz w:val="24"/>
          <w:szCs w:val="24"/>
        </w:rPr>
        <w:t xml:space="preserve"> domini </w:t>
      </w:r>
      <w:proofErr w:type="spellStart"/>
      <w:r w:rsidRPr="006F61C3">
        <w:rPr>
          <w:sz w:val="24"/>
          <w:szCs w:val="24"/>
        </w:rPr>
        <w:t>includendum</w:t>
      </w:r>
      <w:proofErr w:type="spellEnd"/>
      <w:r w:rsidRPr="006F61C3">
        <w:rPr>
          <w:sz w:val="24"/>
          <w:szCs w:val="24"/>
        </w:rPr>
        <w:t xml:space="preserve"> cum </w:t>
      </w:r>
      <w:proofErr w:type="spellStart"/>
      <w:r w:rsidRPr="006F61C3">
        <w:rPr>
          <w:sz w:val="24"/>
          <w:szCs w:val="24"/>
        </w:rPr>
        <w:t>muro</w:t>
      </w:r>
      <w:proofErr w:type="spellEnd"/>
      <w:r w:rsidRPr="006F61C3">
        <w:rPr>
          <w:sz w:val="24"/>
          <w:szCs w:val="24"/>
        </w:rPr>
        <w:t xml:space="preserve"> </w:t>
      </w:r>
      <w:proofErr w:type="spellStart"/>
      <w:r w:rsidRPr="006F61C3">
        <w:rPr>
          <w:sz w:val="24"/>
          <w:szCs w:val="24"/>
        </w:rPr>
        <w:t>veteri</w:t>
      </w:r>
      <w:proofErr w:type="spellEnd"/>
      <w:r w:rsidR="00263A77">
        <w:rPr>
          <w:sz w:val="24"/>
          <w:szCs w:val="24"/>
        </w:rPr>
        <w:t>.</w:t>
      </w:r>
      <w:r w:rsidRPr="006F61C3">
        <w:rPr>
          <w:sz w:val="24"/>
          <w:szCs w:val="24"/>
        </w:rPr>
        <w:t xml:space="preserve"> </w:t>
      </w:r>
      <w:proofErr w:type="spellStart"/>
      <w:r w:rsidRPr="006F61C3">
        <w:rPr>
          <w:sz w:val="24"/>
          <w:szCs w:val="24"/>
        </w:rPr>
        <w:t>ista</w:t>
      </w:r>
      <w:proofErr w:type="spellEnd"/>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porta </w:t>
      </w:r>
      <w:proofErr w:type="spellStart"/>
      <w:r w:rsidRPr="006F61C3">
        <w:rPr>
          <w:sz w:val="24"/>
          <w:szCs w:val="24"/>
        </w:rPr>
        <w:t>sancti</w:t>
      </w:r>
      <w:proofErr w:type="spellEnd"/>
      <w:r w:rsidRPr="006F61C3">
        <w:rPr>
          <w:sz w:val="24"/>
          <w:szCs w:val="24"/>
        </w:rPr>
        <w:t xml:space="preserve"> </w:t>
      </w:r>
      <w:proofErr w:type="spellStart"/>
      <w:r w:rsidRPr="006F61C3">
        <w:rPr>
          <w:sz w:val="24"/>
          <w:szCs w:val="24"/>
        </w:rPr>
        <w:t>stephani</w:t>
      </w:r>
      <w:proofErr w:type="spellEnd"/>
      <w:r w:rsidRPr="006F61C3">
        <w:rPr>
          <w:sz w:val="24"/>
          <w:szCs w:val="24"/>
        </w:rPr>
        <w:t xml:space="preserve">. </w:t>
      </w:r>
    </w:p>
    <w:p w14:paraId="6B8166E6" w14:textId="77777777" w:rsidR="00263A77" w:rsidRDefault="00A6186D" w:rsidP="00263A77">
      <w:pPr>
        <w:rPr>
          <w:sz w:val="24"/>
          <w:szCs w:val="24"/>
        </w:rPr>
      </w:pPr>
      <w:proofErr w:type="spellStart"/>
      <w:r w:rsidRPr="006F61C3">
        <w:rPr>
          <w:sz w:val="24"/>
          <w:szCs w:val="24"/>
        </w:rPr>
        <w:t>Quarta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porta </w:t>
      </w:r>
      <w:proofErr w:type="spellStart"/>
      <w:r w:rsidRPr="006F61C3">
        <w:rPr>
          <w:sz w:val="24"/>
          <w:szCs w:val="24"/>
        </w:rPr>
        <w:t>angeli</w:t>
      </w:r>
      <w:proofErr w:type="spellEnd"/>
      <w:r w:rsidRPr="006F61C3">
        <w:rPr>
          <w:sz w:val="24"/>
          <w:szCs w:val="24"/>
        </w:rPr>
        <w:t xml:space="preserve"> et </w:t>
      </w:r>
      <w:proofErr w:type="spellStart"/>
      <w:r w:rsidRPr="006F61C3">
        <w:rPr>
          <w:sz w:val="24"/>
          <w:szCs w:val="24"/>
        </w:rPr>
        <w:t>erat</w:t>
      </w:r>
      <w:proofErr w:type="spellEnd"/>
      <w:r w:rsidRPr="006F61C3">
        <w:rPr>
          <w:sz w:val="24"/>
          <w:szCs w:val="24"/>
        </w:rPr>
        <w:t xml:space="preserve"> a </w:t>
      </w:r>
      <w:proofErr w:type="spellStart"/>
      <w:r w:rsidRPr="006F61C3">
        <w:rPr>
          <w:sz w:val="24"/>
          <w:szCs w:val="24"/>
        </w:rPr>
        <w:t>superiori</w:t>
      </w:r>
      <w:proofErr w:type="spellEnd"/>
      <w:r w:rsidRPr="006F61C3">
        <w:rPr>
          <w:sz w:val="24"/>
          <w:szCs w:val="24"/>
        </w:rPr>
        <w:t xml:space="preserve"> </w:t>
      </w:r>
      <w:proofErr w:type="spellStart"/>
      <w:r w:rsidRPr="006F61C3">
        <w:rPr>
          <w:sz w:val="24"/>
          <w:szCs w:val="24"/>
        </w:rPr>
        <w:t>orientalis</w:t>
      </w:r>
      <w:proofErr w:type="spellEnd"/>
      <w:r w:rsidRPr="006F61C3">
        <w:rPr>
          <w:sz w:val="24"/>
          <w:szCs w:val="24"/>
        </w:rPr>
        <w:t xml:space="preserve"> in </w:t>
      </w:r>
      <w:proofErr w:type="spellStart"/>
      <w:r w:rsidRPr="006F61C3">
        <w:rPr>
          <w:sz w:val="24"/>
          <w:szCs w:val="24"/>
        </w:rPr>
        <w:t>angulo</w:t>
      </w:r>
      <w:proofErr w:type="spellEnd"/>
      <w:r w:rsidRPr="006F61C3">
        <w:rPr>
          <w:sz w:val="24"/>
          <w:szCs w:val="24"/>
        </w:rPr>
        <w:t xml:space="preserve"> muri super </w:t>
      </w:r>
      <w:proofErr w:type="spellStart"/>
      <w:r w:rsidRPr="006F61C3">
        <w:rPr>
          <w:sz w:val="24"/>
          <w:szCs w:val="24"/>
        </w:rPr>
        <w:t>torrentem</w:t>
      </w:r>
      <w:proofErr w:type="spellEnd"/>
      <w:r w:rsidRPr="006F61C3">
        <w:rPr>
          <w:sz w:val="24"/>
          <w:szCs w:val="24"/>
        </w:rPr>
        <w:t xml:space="preserve"> cedron</w:t>
      </w:r>
      <w:r w:rsidR="00263A77">
        <w:rPr>
          <w:sz w:val="24"/>
          <w:szCs w:val="24"/>
        </w:rPr>
        <w:t>,</w:t>
      </w:r>
      <w:r w:rsidRPr="006F61C3">
        <w:rPr>
          <w:sz w:val="24"/>
          <w:szCs w:val="24"/>
        </w:rPr>
        <w:t xml:space="preserve"> </w:t>
      </w:r>
      <w:proofErr w:type="spellStart"/>
      <w:r w:rsidRPr="006F61C3">
        <w:rPr>
          <w:sz w:val="24"/>
          <w:szCs w:val="24"/>
        </w:rPr>
        <w:t>unde</w:t>
      </w:r>
      <w:proofErr w:type="spellEnd"/>
      <w:r w:rsidRPr="006F61C3">
        <w:rPr>
          <w:sz w:val="24"/>
          <w:szCs w:val="24"/>
        </w:rPr>
        <w:t xml:space="preserve"> </w:t>
      </w:r>
      <w:proofErr w:type="spellStart"/>
      <w:r w:rsidRPr="006F61C3">
        <w:rPr>
          <w:sz w:val="24"/>
          <w:szCs w:val="24"/>
        </w:rPr>
        <w:t>legitur</w:t>
      </w:r>
      <w:proofErr w:type="spellEnd"/>
      <w:r w:rsidRPr="006F61C3">
        <w:rPr>
          <w:sz w:val="24"/>
          <w:szCs w:val="24"/>
        </w:rPr>
        <w:t xml:space="preserve"> iii </w:t>
      </w:r>
      <w:proofErr w:type="spellStart"/>
      <w:r w:rsidRPr="006F61C3">
        <w:rPr>
          <w:sz w:val="24"/>
          <w:szCs w:val="24"/>
        </w:rPr>
        <w:t>regum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ioas</w:t>
      </w:r>
      <w:proofErr w:type="spellEnd"/>
      <w:r w:rsidRPr="006F61C3">
        <w:rPr>
          <w:sz w:val="24"/>
          <w:szCs w:val="24"/>
        </w:rPr>
        <w:t xml:space="preserve"> rex </w:t>
      </w:r>
      <w:proofErr w:type="spellStart"/>
      <w:r w:rsidRPr="006F61C3">
        <w:rPr>
          <w:sz w:val="24"/>
          <w:szCs w:val="24"/>
        </w:rPr>
        <w:t>israel</w:t>
      </w:r>
      <w:proofErr w:type="spellEnd"/>
      <w:r w:rsidRPr="006F61C3">
        <w:rPr>
          <w:sz w:val="24"/>
          <w:szCs w:val="24"/>
        </w:rPr>
        <w:t xml:space="preserve"> </w:t>
      </w:r>
      <w:proofErr w:type="spellStart"/>
      <w:r w:rsidRPr="006F61C3">
        <w:rPr>
          <w:sz w:val="24"/>
          <w:szCs w:val="24"/>
        </w:rPr>
        <w:t>interrupit</w:t>
      </w:r>
      <w:proofErr w:type="spellEnd"/>
      <w:r w:rsidRPr="006F61C3">
        <w:rPr>
          <w:sz w:val="24"/>
          <w:szCs w:val="24"/>
        </w:rPr>
        <w:t xml:space="preserve"> </w:t>
      </w:r>
      <w:proofErr w:type="spellStart"/>
      <w:r w:rsidRPr="006F61C3">
        <w:rPr>
          <w:sz w:val="24"/>
          <w:szCs w:val="24"/>
        </w:rPr>
        <w:t>murum</w:t>
      </w:r>
      <w:proofErr w:type="spellEnd"/>
      <w:r w:rsidRPr="006F61C3">
        <w:rPr>
          <w:sz w:val="24"/>
          <w:szCs w:val="24"/>
        </w:rPr>
        <w:t xml:space="preserve"> </w:t>
      </w:r>
      <w:proofErr w:type="spellStart"/>
      <w:r w:rsidRPr="006F61C3">
        <w:rPr>
          <w:sz w:val="24"/>
          <w:szCs w:val="24"/>
        </w:rPr>
        <w:t>ierusalem</w:t>
      </w:r>
      <w:proofErr w:type="spellEnd"/>
      <w:r w:rsidR="00263A77">
        <w:rPr>
          <w:sz w:val="24"/>
          <w:szCs w:val="24"/>
        </w:rPr>
        <w:t xml:space="preserve"> </w:t>
      </w:r>
      <w:proofErr w:type="spellStart"/>
      <w:r w:rsidR="00263A77" w:rsidRPr="00263A77">
        <w:rPr>
          <w:sz w:val="24"/>
          <w:szCs w:val="24"/>
          <w:highlight w:val="yellow"/>
        </w:rPr>
        <w:t>hec</w:t>
      </w:r>
      <w:proofErr w:type="spellEnd"/>
      <w:r w:rsidRPr="006F61C3">
        <w:rPr>
          <w:sz w:val="24"/>
          <w:szCs w:val="24"/>
        </w:rPr>
        <w:t xml:space="preserve"> porta </w:t>
      </w:r>
      <w:proofErr w:type="spellStart"/>
      <w:r w:rsidRPr="006F61C3">
        <w:rPr>
          <w:sz w:val="24"/>
          <w:szCs w:val="24"/>
        </w:rPr>
        <w:t>effraym</w:t>
      </w:r>
      <w:proofErr w:type="spellEnd"/>
      <w:r w:rsidR="00263A77">
        <w:rPr>
          <w:sz w:val="24"/>
          <w:szCs w:val="24"/>
        </w:rPr>
        <w:t xml:space="preserve"> </w:t>
      </w:r>
      <w:proofErr w:type="spellStart"/>
      <w:r w:rsidR="00263A77">
        <w:rPr>
          <w:sz w:val="24"/>
          <w:szCs w:val="24"/>
        </w:rPr>
        <w:t>usque</w:t>
      </w:r>
      <w:proofErr w:type="spellEnd"/>
      <w:r w:rsidR="00263A77">
        <w:rPr>
          <w:sz w:val="24"/>
          <w:szCs w:val="24"/>
        </w:rPr>
        <w:t xml:space="preserve"> </w:t>
      </w:r>
      <w:proofErr w:type="spellStart"/>
      <w:r w:rsidR="00263A77">
        <w:rPr>
          <w:sz w:val="24"/>
          <w:szCs w:val="24"/>
        </w:rPr>
        <w:t>ad</w:t>
      </w:r>
      <w:proofErr w:type="spellEnd"/>
      <w:r w:rsidR="00263A77">
        <w:rPr>
          <w:sz w:val="24"/>
          <w:szCs w:val="24"/>
        </w:rPr>
        <w:t xml:space="preserve"> </w:t>
      </w:r>
      <w:proofErr w:type="spellStart"/>
      <w:r w:rsidR="00263A77">
        <w:rPr>
          <w:sz w:val="24"/>
          <w:szCs w:val="24"/>
        </w:rPr>
        <w:t>portam</w:t>
      </w:r>
      <w:proofErr w:type="spellEnd"/>
      <w:r w:rsidR="00263A77">
        <w:rPr>
          <w:sz w:val="24"/>
          <w:szCs w:val="24"/>
        </w:rPr>
        <w:t xml:space="preserve"> </w:t>
      </w:r>
      <w:proofErr w:type="spellStart"/>
      <w:r w:rsidR="00263A77">
        <w:rPr>
          <w:sz w:val="24"/>
          <w:szCs w:val="24"/>
        </w:rPr>
        <w:t>angeli</w:t>
      </w:r>
      <w:proofErr w:type="spellEnd"/>
      <w:r w:rsidR="00263A77">
        <w:rPr>
          <w:sz w:val="24"/>
          <w:szCs w:val="24"/>
        </w:rPr>
        <w:t xml:space="preserve"> </w:t>
      </w:r>
      <w:proofErr w:type="spellStart"/>
      <w:r w:rsidR="00263A77">
        <w:rPr>
          <w:sz w:val="24"/>
          <w:szCs w:val="24"/>
        </w:rPr>
        <w:t>quadrin</w:t>
      </w:r>
      <w:r w:rsidRPr="006F61C3">
        <w:rPr>
          <w:sz w:val="24"/>
          <w:szCs w:val="24"/>
        </w:rPr>
        <w:t>gentis</w:t>
      </w:r>
      <w:proofErr w:type="spellEnd"/>
      <w:r w:rsidRPr="006F61C3">
        <w:rPr>
          <w:sz w:val="24"/>
          <w:szCs w:val="24"/>
        </w:rPr>
        <w:t xml:space="preserve"> </w:t>
      </w:r>
      <w:proofErr w:type="spellStart"/>
      <w:r w:rsidRPr="006F61C3">
        <w:rPr>
          <w:sz w:val="24"/>
          <w:szCs w:val="24"/>
        </w:rPr>
        <w:t>cubitis</w:t>
      </w:r>
      <w:proofErr w:type="spellEnd"/>
      <w:r w:rsidR="00263A77">
        <w:rPr>
          <w:sz w:val="24"/>
          <w:szCs w:val="24"/>
        </w:rPr>
        <w:t>.</w:t>
      </w:r>
      <w:r w:rsidRPr="006F61C3">
        <w:rPr>
          <w:sz w:val="24"/>
          <w:szCs w:val="24"/>
        </w:rPr>
        <w:t xml:space="preserve"> dicta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porta </w:t>
      </w:r>
      <w:proofErr w:type="spellStart"/>
      <w:r w:rsidRPr="006F61C3">
        <w:rPr>
          <w:sz w:val="24"/>
          <w:szCs w:val="24"/>
        </w:rPr>
        <w:t>Benyamyn</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in </w:t>
      </w:r>
      <w:proofErr w:type="spellStart"/>
      <w:r w:rsidRPr="006F61C3">
        <w:rPr>
          <w:sz w:val="24"/>
          <w:szCs w:val="24"/>
        </w:rPr>
        <w:t>anathot</w:t>
      </w:r>
      <w:proofErr w:type="spellEnd"/>
      <w:r w:rsidRPr="006F61C3">
        <w:rPr>
          <w:sz w:val="24"/>
          <w:szCs w:val="24"/>
        </w:rPr>
        <w:t xml:space="preserve"> et </w:t>
      </w:r>
      <w:proofErr w:type="spellStart"/>
      <w:r w:rsidRPr="006F61C3">
        <w:rPr>
          <w:sz w:val="24"/>
          <w:szCs w:val="24"/>
        </w:rPr>
        <w:t>ceteras</w:t>
      </w:r>
      <w:proofErr w:type="spellEnd"/>
      <w:r w:rsidRPr="006F61C3">
        <w:rPr>
          <w:sz w:val="24"/>
          <w:szCs w:val="24"/>
        </w:rPr>
        <w:t xml:space="preserve"> </w:t>
      </w:r>
      <w:proofErr w:type="spellStart"/>
      <w:r w:rsidRPr="006F61C3">
        <w:rPr>
          <w:sz w:val="24"/>
          <w:szCs w:val="24"/>
        </w:rPr>
        <w:t>urbes</w:t>
      </w:r>
      <w:proofErr w:type="spellEnd"/>
      <w:r w:rsidRPr="006F61C3">
        <w:rPr>
          <w:sz w:val="24"/>
          <w:szCs w:val="24"/>
        </w:rPr>
        <w:t xml:space="preserve"> </w:t>
      </w:r>
      <w:proofErr w:type="spellStart"/>
      <w:r w:rsidRPr="006F61C3">
        <w:rPr>
          <w:sz w:val="24"/>
          <w:szCs w:val="24"/>
        </w:rPr>
        <w:t>huius</w:t>
      </w:r>
      <w:proofErr w:type="spellEnd"/>
      <w:r w:rsidRPr="006F61C3">
        <w:rPr>
          <w:sz w:val="24"/>
          <w:szCs w:val="24"/>
        </w:rPr>
        <w:t xml:space="preserve"> </w:t>
      </w:r>
      <w:proofErr w:type="spellStart"/>
      <w:r w:rsidRPr="006F61C3">
        <w:rPr>
          <w:sz w:val="24"/>
          <w:szCs w:val="24"/>
        </w:rPr>
        <w:t>tribus</w:t>
      </w:r>
      <w:proofErr w:type="spellEnd"/>
      <w:r w:rsidRPr="006F61C3">
        <w:rPr>
          <w:sz w:val="24"/>
          <w:szCs w:val="24"/>
        </w:rPr>
        <w:t xml:space="preserve"> </w:t>
      </w:r>
      <w:proofErr w:type="spellStart"/>
      <w:r w:rsidRPr="006F61C3">
        <w:rPr>
          <w:sz w:val="24"/>
          <w:szCs w:val="24"/>
        </w:rPr>
        <w:t>ducebat</w:t>
      </w:r>
      <w:proofErr w:type="spellEnd"/>
      <w:r w:rsidR="00263A77">
        <w:rPr>
          <w:sz w:val="24"/>
          <w:szCs w:val="24"/>
        </w:rPr>
        <w:t>.</w:t>
      </w:r>
    </w:p>
    <w:p w14:paraId="5E558382" w14:textId="77777777" w:rsidR="00263A77" w:rsidRDefault="00A6186D" w:rsidP="00263A77">
      <w:pPr>
        <w:rPr>
          <w:sz w:val="24"/>
          <w:szCs w:val="24"/>
        </w:rPr>
      </w:pPr>
      <w:r w:rsidRPr="006F61C3">
        <w:rPr>
          <w:sz w:val="24"/>
          <w:szCs w:val="24"/>
        </w:rPr>
        <w:t xml:space="preserve"> Quinta </w:t>
      </w:r>
      <w:proofErr w:type="spellStart"/>
      <w:r w:rsidRPr="006F61C3">
        <w:rPr>
          <w:sz w:val="24"/>
          <w:szCs w:val="24"/>
        </w:rPr>
        <w:t>erat</w:t>
      </w:r>
      <w:proofErr w:type="spellEnd"/>
      <w:r w:rsidRPr="006F61C3">
        <w:rPr>
          <w:sz w:val="24"/>
          <w:szCs w:val="24"/>
        </w:rPr>
        <w:t xml:space="preserve"> porta </w:t>
      </w:r>
      <w:proofErr w:type="spellStart"/>
      <w:r w:rsidRPr="006F61C3">
        <w:rPr>
          <w:sz w:val="24"/>
          <w:szCs w:val="24"/>
        </w:rPr>
        <w:t>sterquilinii</w:t>
      </w:r>
      <w:proofErr w:type="spellEnd"/>
      <w:r w:rsidRPr="006F61C3">
        <w:rPr>
          <w:sz w:val="24"/>
          <w:szCs w:val="24"/>
        </w:rPr>
        <w:t xml:space="preserve"> a </w:t>
      </w:r>
      <w:proofErr w:type="spellStart"/>
      <w:r w:rsidRPr="006F61C3">
        <w:rPr>
          <w:sz w:val="24"/>
          <w:szCs w:val="24"/>
        </w:rPr>
        <w:t>superiori</w:t>
      </w:r>
      <w:proofErr w:type="spellEnd"/>
      <w:r w:rsidRPr="006F61C3">
        <w:rPr>
          <w:sz w:val="24"/>
          <w:szCs w:val="24"/>
        </w:rPr>
        <w:t xml:space="preserve"> contra </w:t>
      </w:r>
      <w:proofErr w:type="spellStart"/>
      <w:r w:rsidRPr="006F61C3">
        <w:rPr>
          <w:sz w:val="24"/>
          <w:szCs w:val="24"/>
        </w:rPr>
        <w:t>austrum</w:t>
      </w:r>
      <w:proofErr w:type="spellEnd"/>
      <w:r w:rsidR="00263A77">
        <w:rPr>
          <w:sz w:val="24"/>
          <w:szCs w:val="24"/>
        </w:rPr>
        <w:t>,</w:t>
      </w:r>
      <w:r w:rsidRPr="006F61C3">
        <w:rPr>
          <w:sz w:val="24"/>
          <w:szCs w:val="24"/>
        </w:rPr>
        <w:t xml:space="preserve"> per </w:t>
      </w:r>
      <w:proofErr w:type="spellStart"/>
      <w:r w:rsidRPr="006F61C3">
        <w:rPr>
          <w:sz w:val="24"/>
          <w:szCs w:val="24"/>
        </w:rPr>
        <w:t>istam</w:t>
      </w:r>
      <w:proofErr w:type="spellEnd"/>
      <w:r w:rsidRPr="006F61C3">
        <w:rPr>
          <w:sz w:val="24"/>
          <w:szCs w:val="24"/>
        </w:rPr>
        <w:t xml:space="preserve"> tempore </w:t>
      </w:r>
      <w:proofErr w:type="spellStart"/>
      <w:r w:rsidRPr="006F61C3">
        <w:rPr>
          <w:sz w:val="24"/>
          <w:szCs w:val="24"/>
        </w:rPr>
        <w:t>pluvie</w:t>
      </w:r>
      <w:proofErr w:type="spellEnd"/>
      <w:r w:rsidRPr="006F61C3">
        <w:rPr>
          <w:sz w:val="24"/>
          <w:szCs w:val="24"/>
        </w:rPr>
        <w:t xml:space="preserve"> </w:t>
      </w:r>
      <w:proofErr w:type="spellStart"/>
      <w:r w:rsidRPr="006F61C3">
        <w:rPr>
          <w:sz w:val="24"/>
          <w:szCs w:val="24"/>
        </w:rPr>
        <w:t>descendebant</w:t>
      </w:r>
      <w:proofErr w:type="spellEnd"/>
      <w:r w:rsidRPr="006F61C3">
        <w:rPr>
          <w:sz w:val="24"/>
          <w:szCs w:val="24"/>
        </w:rPr>
        <w:t xml:space="preserve"> </w:t>
      </w:r>
      <w:proofErr w:type="spellStart"/>
      <w:r w:rsidRPr="006F61C3">
        <w:rPr>
          <w:sz w:val="24"/>
          <w:szCs w:val="24"/>
        </w:rPr>
        <w:t>sordes</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in </w:t>
      </w:r>
      <w:proofErr w:type="spellStart"/>
      <w:r w:rsidRPr="006F61C3">
        <w:rPr>
          <w:sz w:val="24"/>
          <w:szCs w:val="24"/>
        </w:rPr>
        <w:t>torrentem</w:t>
      </w:r>
      <w:proofErr w:type="spellEnd"/>
      <w:r w:rsidRPr="006F61C3">
        <w:rPr>
          <w:sz w:val="24"/>
          <w:szCs w:val="24"/>
        </w:rPr>
        <w:t xml:space="preserve"> cedron et sic ultra per </w:t>
      </w:r>
      <w:proofErr w:type="spellStart"/>
      <w:r w:rsidRPr="006F61C3">
        <w:rPr>
          <w:sz w:val="24"/>
          <w:szCs w:val="24"/>
        </w:rPr>
        <w:t>torrentem</w:t>
      </w:r>
      <w:proofErr w:type="spellEnd"/>
      <w:r w:rsidRPr="006F61C3">
        <w:rPr>
          <w:sz w:val="24"/>
          <w:szCs w:val="24"/>
        </w:rPr>
        <w:t xml:space="preserve"> </w:t>
      </w:r>
      <w:proofErr w:type="spellStart"/>
      <w:r w:rsidRPr="006F61C3">
        <w:rPr>
          <w:sz w:val="24"/>
          <w:szCs w:val="24"/>
        </w:rPr>
        <w:t>pellebantur</w:t>
      </w:r>
      <w:proofErr w:type="spellEnd"/>
      <w:r w:rsidR="00263A77">
        <w:rPr>
          <w:sz w:val="24"/>
          <w:szCs w:val="24"/>
        </w:rPr>
        <w:t>.</w:t>
      </w:r>
      <w:r w:rsidRPr="006F61C3">
        <w:rPr>
          <w:sz w:val="24"/>
          <w:szCs w:val="24"/>
        </w:rPr>
        <w:t xml:space="preserve"> Per </w:t>
      </w:r>
      <w:proofErr w:type="spellStart"/>
      <w:r w:rsidRPr="006F61C3">
        <w:rPr>
          <w:sz w:val="24"/>
          <w:szCs w:val="24"/>
        </w:rPr>
        <w:t>istam</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via per </w:t>
      </w:r>
      <w:proofErr w:type="spellStart"/>
      <w:r w:rsidRPr="006F61C3">
        <w:rPr>
          <w:sz w:val="24"/>
          <w:szCs w:val="24"/>
        </w:rPr>
        <w:t>desertum</w:t>
      </w:r>
      <w:proofErr w:type="spellEnd"/>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inter </w:t>
      </w:r>
      <w:proofErr w:type="spellStart"/>
      <w:r w:rsidRPr="006F61C3">
        <w:rPr>
          <w:sz w:val="24"/>
          <w:szCs w:val="24"/>
        </w:rPr>
        <w:t>ierusalem</w:t>
      </w:r>
      <w:proofErr w:type="spellEnd"/>
      <w:r w:rsidRPr="006F61C3">
        <w:rPr>
          <w:sz w:val="24"/>
          <w:szCs w:val="24"/>
        </w:rPr>
        <w:t xml:space="preserve"> et </w:t>
      </w:r>
      <w:proofErr w:type="spellStart"/>
      <w:r w:rsidRPr="006F61C3">
        <w:rPr>
          <w:sz w:val="24"/>
          <w:szCs w:val="24"/>
        </w:rPr>
        <w:t>iericho</w:t>
      </w:r>
      <w:proofErr w:type="spellEnd"/>
      <w:r w:rsidR="00263A77">
        <w:rPr>
          <w:sz w:val="24"/>
          <w:szCs w:val="24"/>
        </w:rPr>
        <w:t>,</w:t>
      </w:r>
      <w:r w:rsidRPr="006F61C3">
        <w:rPr>
          <w:sz w:val="24"/>
          <w:szCs w:val="24"/>
        </w:rPr>
        <w:t xml:space="preserve">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nunc</w:t>
      </w:r>
      <w:proofErr w:type="spellEnd"/>
      <w:r w:rsidRPr="006F61C3">
        <w:rPr>
          <w:sz w:val="24"/>
          <w:szCs w:val="24"/>
        </w:rPr>
        <w:t xml:space="preserve"> </w:t>
      </w:r>
      <w:proofErr w:type="spellStart"/>
      <w:r w:rsidRPr="006F61C3">
        <w:rPr>
          <w:sz w:val="24"/>
          <w:szCs w:val="24"/>
        </w:rPr>
        <w:t>dicitur</w:t>
      </w:r>
      <w:proofErr w:type="spellEnd"/>
      <w:r w:rsidRPr="006F61C3">
        <w:rPr>
          <w:sz w:val="24"/>
          <w:szCs w:val="24"/>
        </w:rPr>
        <w:t xml:space="preserve"> </w:t>
      </w:r>
      <w:proofErr w:type="spellStart"/>
      <w:r w:rsidRPr="006F61C3">
        <w:rPr>
          <w:sz w:val="24"/>
          <w:szCs w:val="24"/>
        </w:rPr>
        <w:t>desertum</w:t>
      </w:r>
      <w:proofErr w:type="spellEnd"/>
      <w:r w:rsidRPr="006F61C3">
        <w:rPr>
          <w:sz w:val="24"/>
          <w:szCs w:val="24"/>
        </w:rPr>
        <w:t xml:space="preserve"> </w:t>
      </w:r>
      <w:proofErr w:type="spellStart"/>
      <w:r w:rsidRPr="006F61C3">
        <w:rPr>
          <w:sz w:val="24"/>
          <w:szCs w:val="24"/>
        </w:rPr>
        <w:t>quarentene</w:t>
      </w:r>
      <w:proofErr w:type="spellEnd"/>
      <w:r w:rsidR="00263A77">
        <w:rPr>
          <w:sz w:val="24"/>
          <w:szCs w:val="24"/>
        </w:rPr>
        <w:t>.</w:t>
      </w:r>
    </w:p>
    <w:p w14:paraId="11A2F91B" w14:textId="77777777" w:rsidR="002B2D20" w:rsidRDefault="00A6186D" w:rsidP="00263A77">
      <w:pPr>
        <w:rPr>
          <w:sz w:val="24"/>
          <w:szCs w:val="24"/>
        </w:rPr>
      </w:pPr>
      <w:r w:rsidRPr="006F61C3">
        <w:rPr>
          <w:sz w:val="24"/>
          <w:szCs w:val="24"/>
        </w:rPr>
        <w:t xml:space="preserve"> </w:t>
      </w:r>
      <w:proofErr w:type="spellStart"/>
      <w:r w:rsidRPr="006F61C3">
        <w:rPr>
          <w:sz w:val="24"/>
          <w:szCs w:val="24"/>
        </w:rPr>
        <w:t>Sexta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porta </w:t>
      </w:r>
      <w:proofErr w:type="spellStart"/>
      <w:r w:rsidRPr="006F61C3">
        <w:rPr>
          <w:sz w:val="24"/>
          <w:szCs w:val="24"/>
        </w:rPr>
        <w:t>vallis</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w:t>
      </w:r>
      <w:proofErr w:type="spellStart"/>
      <w:r w:rsidRPr="006F61C3">
        <w:rPr>
          <w:sz w:val="24"/>
          <w:szCs w:val="24"/>
        </w:rPr>
        <w:t>ducebat</w:t>
      </w:r>
      <w:proofErr w:type="spellEnd"/>
      <w:r w:rsidRPr="006F61C3">
        <w:rPr>
          <w:sz w:val="24"/>
          <w:szCs w:val="24"/>
        </w:rPr>
        <w:t xml:space="preserve"> et </w:t>
      </w:r>
      <w:proofErr w:type="spellStart"/>
      <w:r w:rsidRPr="006F61C3">
        <w:rPr>
          <w:sz w:val="24"/>
          <w:szCs w:val="24"/>
        </w:rPr>
        <w:t>ducit</w:t>
      </w:r>
      <w:proofErr w:type="spellEnd"/>
      <w:r w:rsidRPr="006F61C3">
        <w:rPr>
          <w:sz w:val="24"/>
          <w:szCs w:val="24"/>
        </w:rPr>
        <w:t xml:space="preserve"> </w:t>
      </w:r>
      <w:proofErr w:type="spellStart"/>
      <w:r w:rsidRPr="006F61C3">
        <w:rPr>
          <w:sz w:val="24"/>
          <w:szCs w:val="24"/>
        </w:rPr>
        <w:t>hodie</w:t>
      </w:r>
      <w:proofErr w:type="spellEnd"/>
      <w:r w:rsidRPr="006F61C3">
        <w:rPr>
          <w:sz w:val="24"/>
          <w:szCs w:val="24"/>
        </w:rPr>
        <w:t xml:space="preserve"> in </w:t>
      </w:r>
      <w:proofErr w:type="spellStart"/>
      <w:r w:rsidRPr="006F61C3">
        <w:rPr>
          <w:sz w:val="24"/>
          <w:szCs w:val="24"/>
        </w:rPr>
        <w:t>valem</w:t>
      </w:r>
      <w:proofErr w:type="spellEnd"/>
      <w:r w:rsidRPr="006F61C3">
        <w:rPr>
          <w:sz w:val="24"/>
          <w:szCs w:val="24"/>
        </w:rPr>
        <w:t xml:space="preserve"> </w:t>
      </w:r>
      <w:proofErr w:type="spellStart"/>
      <w:r w:rsidRPr="006F61C3">
        <w:rPr>
          <w:sz w:val="24"/>
          <w:szCs w:val="24"/>
        </w:rPr>
        <w:t>iosaphat</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a </w:t>
      </w:r>
      <w:proofErr w:type="spellStart"/>
      <w:r w:rsidRPr="006F61C3">
        <w:rPr>
          <w:sz w:val="24"/>
          <w:szCs w:val="24"/>
        </w:rPr>
        <w:t>superiori</w:t>
      </w:r>
      <w:proofErr w:type="spellEnd"/>
      <w:r w:rsidRPr="006F61C3">
        <w:rPr>
          <w:sz w:val="24"/>
          <w:szCs w:val="24"/>
        </w:rPr>
        <w:t xml:space="preserve"> contra </w:t>
      </w:r>
      <w:proofErr w:type="spellStart"/>
      <w:r w:rsidRPr="006F61C3">
        <w:rPr>
          <w:sz w:val="24"/>
          <w:szCs w:val="24"/>
        </w:rPr>
        <w:t>austrum</w:t>
      </w:r>
      <w:proofErr w:type="spellEnd"/>
      <w:r w:rsidRPr="006F61C3">
        <w:rPr>
          <w:sz w:val="24"/>
          <w:szCs w:val="24"/>
        </w:rPr>
        <w:t xml:space="preserve"> et </w:t>
      </w:r>
      <w:proofErr w:type="spellStart"/>
      <w:r w:rsidRPr="006F61C3">
        <w:rPr>
          <w:sz w:val="24"/>
          <w:szCs w:val="24"/>
        </w:rPr>
        <w:t>est</w:t>
      </w:r>
      <w:proofErr w:type="spellEnd"/>
      <w:r w:rsidRPr="006F61C3">
        <w:rPr>
          <w:sz w:val="24"/>
          <w:szCs w:val="24"/>
        </w:rPr>
        <w:t xml:space="preserve"> ad </w:t>
      </w:r>
      <w:proofErr w:type="spellStart"/>
      <w:r w:rsidRPr="006F61C3">
        <w:rPr>
          <w:sz w:val="24"/>
          <w:szCs w:val="24"/>
        </w:rPr>
        <w:t>iactum</w:t>
      </w:r>
      <w:proofErr w:type="spellEnd"/>
      <w:r w:rsidRPr="006F61C3">
        <w:rPr>
          <w:sz w:val="24"/>
          <w:szCs w:val="24"/>
        </w:rPr>
        <w:t xml:space="preserve"> </w:t>
      </w:r>
      <w:proofErr w:type="spellStart"/>
      <w:r w:rsidRPr="006F61C3">
        <w:rPr>
          <w:sz w:val="24"/>
          <w:szCs w:val="24"/>
        </w:rPr>
        <w:t>lapidis</w:t>
      </w:r>
      <w:proofErr w:type="spellEnd"/>
      <w:r w:rsidRPr="006F61C3">
        <w:rPr>
          <w:sz w:val="24"/>
          <w:szCs w:val="24"/>
        </w:rPr>
        <w:t xml:space="preserve"> a </w:t>
      </w:r>
      <w:proofErr w:type="spellStart"/>
      <w:r w:rsidRPr="006F61C3">
        <w:rPr>
          <w:sz w:val="24"/>
          <w:szCs w:val="24"/>
        </w:rPr>
        <w:t>sepulchro</w:t>
      </w:r>
      <w:proofErr w:type="spellEnd"/>
      <w:r w:rsidRPr="006F61C3">
        <w:rPr>
          <w:sz w:val="24"/>
          <w:szCs w:val="24"/>
        </w:rPr>
        <w:t xml:space="preserve"> </w:t>
      </w:r>
      <w:proofErr w:type="spellStart"/>
      <w:r w:rsidRPr="006F61C3">
        <w:rPr>
          <w:sz w:val="24"/>
          <w:szCs w:val="24"/>
        </w:rPr>
        <w:t>gloriose</w:t>
      </w:r>
      <w:proofErr w:type="spellEnd"/>
      <w:r w:rsidRPr="006F61C3">
        <w:rPr>
          <w:sz w:val="24"/>
          <w:szCs w:val="24"/>
        </w:rPr>
        <w:t xml:space="preserve"> </w:t>
      </w:r>
      <w:proofErr w:type="spellStart"/>
      <w:r w:rsidRPr="006F61C3">
        <w:rPr>
          <w:sz w:val="24"/>
          <w:szCs w:val="24"/>
        </w:rPr>
        <w:t>virginis</w:t>
      </w:r>
      <w:proofErr w:type="spellEnd"/>
      <w:r w:rsidR="00263A77">
        <w:rPr>
          <w:sz w:val="24"/>
          <w:szCs w:val="24"/>
        </w:rPr>
        <w:t>.</w:t>
      </w:r>
      <w:r w:rsidRPr="006F61C3">
        <w:rPr>
          <w:sz w:val="24"/>
          <w:szCs w:val="24"/>
        </w:rPr>
        <w:t xml:space="preserve"> dicta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etiam</w:t>
      </w:r>
      <w:proofErr w:type="spellEnd"/>
      <w:r w:rsidRPr="006F61C3">
        <w:rPr>
          <w:sz w:val="24"/>
          <w:szCs w:val="24"/>
        </w:rPr>
        <w:t xml:space="preserve"> porta </w:t>
      </w:r>
      <w:proofErr w:type="spellStart"/>
      <w:r w:rsidRPr="006F61C3">
        <w:rPr>
          <w:sz w:val="24"/>
          <w:szCs w:val="24"/>
        </w:rPr>
        <w:t>gregis</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per </w:t>
      </w:r>
      <w:proofErr w:type="spellStart"/>
      <w:r w:rsidR="00263A77">
        <w:rPr>
          <w:sz w:val="24"/>
          <w:szCs w:val="24"/>
        </w:rPr>
        <w:t>eam</w:t>
      </w:r>
      <w:proofErr w:type="spellEnd"/>
      <w:r w:rsidR="00263A77">
        <w:rPr>
          <w:sz w:val="24"/>
          <w:szCs w:val="24"/>
        </w:rPr>
        <w:t xml:space="preserve"> </w:t>
      </w:r>
      <w:proofErr w:type="spellStart"/>
      <w:r w:rsidR="00263A77">
        <w:rPr>
          <w:sz w:val="24"/>
          <w:szCs w:val="24"/>
        </w:rPr>
        <w:t>inducebantur</w:t>
      </w:r>
      <w:proofErr w:type="spellEnd"/>
      <w:r w:rsidR="00263A77">
        <w:rPr>
          <w:sz w:val="24"/>
          <w:szCs w:val="24"/>
        </w:rPr>
        <w:t xml:space="preserve"> </w:t>
      </w:r>
      <w:proofErr w:type="spellStart"/>
      <w:r w:rsidR="00263A77">
        <w:rPr>
          <w:sz w:val="24"/>
          <w:szCs w:val="24"/>
        </w:rPr>
        <w:t>greges</w:t>
      </w:r>
      <w:proofErr w:type="spellEnd"/>
      <w:r w:rsidR="00263A77">
        <w:rPr>
          <w:sz w:val="24"/>
          <w:szCs w:val="24"/>
        </w:rPr>
        <w:t xml:space="preserve"> </w:t>
      </w:r>
      <w:proofErr w:type="spellStart"/>
      <w:r w:rsidR="00263A77">
        <w:rPr>
          <w:sz w:val="24"/>
          <w:szCs w:val="24"/>
        </w:rPr>
        <w:t>ymmolan</w:t>
      </w:r>
      <w:r w:rsidRPr="006F61C3">
        <w:rPr>
          <w:sz w:val="24"/>
          <w:szCs w:val="24"/>
        </w:rPr>
        <w:t>di</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templum</w:t>
      </w:r>
      <w:proofErr w:type="spellEnd"/>
      <w:r w:rsidRPr="006F61C3">
        <w:rPr>
          <w:sz w:val="24"/>
          <w:szCs w:val="24"/>
        </w:rPr>
        <w:t xml:space="preserve"> cui </w:t>
      </w:r>
      <w:proofErr w:type="spellStart"/>
      <w:r w:rsidRPr="006F61C3">
        <w:rPr>
          <w:sz w:val="24"/>
          <w:szCs w:val="24"/>
        </w:rPr>
        <w:t>coniungebatur</w:t>
      </w:r>
      <w:proofErr w:type="spellEnd"/>
      <w:r w:rsidR="00263A77">
        <w:rPr>
          <w:sz w:val="24"/>
          <w:szCs w:val="24"/>
        </w:rPr>
        <w:t>.</w:t>
      </w:r>
      <w:r w:rsidRPr="006F61C3">
        <w:rPr>
          <w:sz w:val="24"/>
          <w:szCs w:val="24"/>
        </w:rPr>
        <w:t xml:space="preserve"> Huic </w:t>
      </w:r>
      <w:proofErr w:type="spellStart"/>
      <w:r w:rsidRPr="006F61C3">
        <w:rPr>
          <w:sz w:val="24"/>
          <w:szCs w:val="24"/>
        </w:rPr>
        <w:lastRenderedPageBreak/>
        <w:t>adheret</w:t>
      </w:r>
      <w:proofErr w:type="spellEnd"/>
      <w:r w:rsidRPr="006F61C3">
        <w:rPr>
          <w:sz w:val="24"/>
          <w:szCs w:val="24"/>
        </w:rPr>
        <w:t xml:space="preserve"> </w:t>
      </w:r>
      <w:proofErr w:type="spellStart"/>
      <w:r w:rsidRPr="006F61C3">
        <w:rPr>
          <w:sz w:val="24"/>
          <w:szCs w:val="24"/>
        </w:rPr>
        <w:t>probatica</w:t>
      </w:r>
      <w:proofErr w:type="spellEnd"/>
      <w:r w:rsidRPr="006F61C3">
        <w:rPr>
          <w:sz w:val="24"/>
          <w:szCs w:val="24"/>
        </w:rPr>
        <w:t xml:space="preserve"> piscina in qua hostie </w:t>
      </w:r>
      <w:proofErr w:type="spellStart"/>
      <w:r w:rsidRPr="006F61C3">
        <w:rPr>
          <w:sz w:val="24"/>
          <w:szCs w:val="24"/>
        </w:rPr>
        <w:t>lavabantur</w:t>
      </w:r>
      <w:proofErr w:type="spellEnd"/>
      <w:r w:rsidR="00263A77">
        <w:rPr>
          <w:sz w:val="24"/>
          <w:szCs w:val="24"/>
        </w:rPr>
        <w:t xml:space="preserve">. Huic </w:t>
      </w:r>
      <w:proofErr w:type="spellStart"/>
      <w:r w:rsidR="00263A77">
        <w:rPr>
          <w:sz w:val="24"/>
          <w:szCs w:val="24"/>
        </w:rPr>
        <w:t>porte</w:t>
      </w:r>
      <w:proofErr w:type="spellEnd"/>
      <w:r w:rsidR="00263A77">
        <w:rPr>
          <w:sz w:val="24"/>
          <w:szCs w:val="24"/>
        </w:rPr>
        <w:t xml:space="preserve"> </w:t>
      </w:r>
      <w:proofErr w:type="spellStart"/>
      <w:r w:rsidR="00263A77">
        <w:rPr>
          <w:sz w:val="24"/>
          <w:szCs w:val="24"/>
        </w:rPr>
        <w:t>adheret</w:t>
      </w:r>
      <w:proofErr w:type="spellEnd"/>
      <w:r w:rsidR="00263A77">
        <w:rPr>
          <w:sz w:val="24"/>
          <w:szCs w:val="24"/>
        </w:rPr>
        <w:t xml:space="preserve"> </w:t>
      </w:r>
      <w:proofErr w:type="spellStart"/>
      <w:r w:rsidR="00263A77">
        <w:rPr>
          <w:sz w:val="24"/>
          <w:szCs w:val="24"/>
        </w:rPr>
        <w:t>turris</w:t>
      </w:r>
      <w:proofErr w:type="spellEnd"/>
      <w:r w:rsidR="00263A77">
        <w:rPr>
          <w:sz w:val="24"/>
          <w:szCs w:val="24"/>
        </w:rPr>
        <w:t xml:space="preserve"> </w:t>
      </w:r>
      <w:proofErr w:type="spellStart"/>
      <w:r w:rsidR="00263A77">
        <w:rPr>
          <w:sz w:val="24"/>
          <w:szCs w:val="24"/>
        </w:rPr>
        <w:t>anna</w:t>
      </w:r>
      <w:r w:rsidRPr="006F61C3">
        <w:rPr>
          <w:sz w:val="24"/>
          <w:szCs w:val="24"/>
        </w:rPr>
        <w:t>neel</w:t>
      </w:r>
      <w:proofErr w:type="spellEnd"/>
      <w:r w:rsidRPr="006F61C3">
        <w:rPr>
          <w:sz w:val="24"/>
          <w:szCs w:val="24"/>
        </w:rPr>
        <w:t xml:space="preserve"> que </w:t>
      </w:r>
      <w:proofErr w:type="spellStart"/>
      <w:r w:rsidRPr="006F61C3">
        <w:rPr>
          <w:sz w:val="24"/>
          <w:szCs w:val="24"/>
        </w:rPr>
        <w:t>etiam</w:t>
      </w:r>
      <w:proofErr w:type="spellEnd"/>
      <w:r w:rsidRPr="006F61C3">
        <w:rPr>
          <w:sz w:val="24"/>
          <w:szCs w:val="24"/>
        </w:rPr>
        <w:t xml:space="preserve"> </w:t>
      </w:r>
      <w:proofErr w:type="spellStart"/>
      <w:r w:rsidRPr="006F61C3">
        <w:rPr>
          <w:sz w:val="24"/>
          <w:szCs w:val="24"/>
        </w:rPr>
        <w:t>nebulosa</w:t>
      </w:r>
      <w:proofErr w:type="spellEnd"/>
      <w:r w:rsidRPr="006F61C3">
        <w:rPr>
          <w:sz w:val="24"/>
          <w:szCs w:val="24"/>
        </w:rPr>
        <w:t xml:space="preserve"> vel </w:t>
      </w:r>
      <w:proofErr w:type="spellStart"/>
      <w:r w:rsidRPr="006F61C3">
        <w:rPr>
          <w:sz w:val="24"/>
          <w:szCs w:val="24"/>
        </w:rPr>
        <w:t>ophel</w:t>
      </w:r>
      <w:proofErr w:type="spellEnd"/>
      <w:r w:rsidRPr="006F61C3">
        <w:rPr>
          <w:sz w:val="24"/>
          <w:szCs w:val="24"/>
        </w:rPr>
        <w:t xml:space="preserve"> </w:t>
      </w:r>
      <w:proofErr w:type="spellStart"/>
      <w:r w:rsidRPr="006F61C3">
        <w:rPr>
          <w:sz w:val="24"/>
          <w:szCs w:val="24"/>
        </w:rPr>
        <w:t>dicebatur</w:t>
      </w:r>
      <w:proofErr w:type="spellEnd"/>
      <w:r w:rsidR="00263A77">
        <w:rPr>
          <w:sz w:val="24"/>
          <w:szCs w:val="24"/>
        </w:rPr>
        <w:t xml:space="preserve">. </w:t>
      </w:r>
      <w:proofErr w:type="spellStart"/>
      <w:r w:rsidR="00263A77">
        <w:rPr>
          <w:sz w:val="24"/>
          <w:szCs w:val="24"/>
        </w:rPr>
        <w:t>Unde</w:t>
      </w:r>
      <w:proofErr w:type="spellEnd"/>
      <w:r w:rsidR="00263A77">
        <w:rPr>
          <w:sz w:val="24"/>
          <w:szCs w:val="24"/>
        </w:rPr>
        <w:t xml:space="preserve"> </w:t>
      </w:r>
      <w:proofErr w:type="spellStart"/>
      <w:r w:rsidR="00263A77">
        <w:rPr>
          <w:sz w:val="24"/>
          <w:szCs w:val="24"/>
        </w:rPr>
        <w:t>illud</w:t>
      </w:r>
      <w:proofErr w:type="spellEnd"/>
      <w:r w:rsidR="00263A77">
        <w:rPr>
          <w:sz w:val="24"/>
          <w:szCs w:val="24"/>
        </w:rPr>
        <w:t xml:space="preserve"> </w:t>
      </w:r>
      <w:proofErr w:type="spellStart"/>
      <w:r w:rsidR="00263A77">
        <w:rPr>
          <w:sz w:val="24"/>
          <w:szCs w:val="24"/>
        </w:rPr>
        <w:t>e</w:t>
      </w:r>
      <w:r w:rsidRPr="006F61C3">
        <w:rPr>
          <w:sz w:val="24"/>
          <w:szCs w:val="24"/>
        </w:rPr>
        <w:t>dificabitur</w:t>
      </w:r>
      <w:proofErr w:type="spellEnd"/>
      <w:r w:rsidRPr="006F61C3">
        <w:rPr>
          <w:sz w:val="24"/>
          <w:szCs w:val="24"/>
        </w:rPr>
        <w:t xml:space="preserve"> domino civitas a </w:t>
      </w:r>
      <w:proofErr w:type="spellStart"/>
      <w:r w:rsidRPr="006F61C3">
        <w:rPr>
          <w:sz w:val="24"/>
          <w:szCs w:val="24"/>
        </w:rPr>
        <w:t>turre</w:t>
      </w:r>
      <w:proofErr w:type="spellEnd"/>
      <w:r w:rsidRPr="006F61C3">
        <w:rPr>
          <w:sz w:val="24"/>
          <w:szCs w:val="24"/>
        </w:rPr>
        <w:t xml:space="preserve"> </w:t>
      </w:r>
      <w:proofErr w:type="spellStart"/>
      <w:r w:rsidRPr="006F61C3">
        <w:rPr>
          <w:sz w:val="24"/>
          <w:szCs w:val="24"/>
        </w:rPr>
        <w:t>ananeel</w:t>
      </w:r>
      <w:proofErr w:type="spellEnd"/>
      <w:r w:rsidRPr="006F61C3">
        <w:rPr>
          <w:sz w:val="24"/>
          <w:szCs w:val="24"/>
        </w:rPr>
        <w:t xml:space="preserve"> </w:t>
      </w:r>
      <w:proofErr w:type="spellStart"/>
      <w:r w:rsidRPr="006F61C3">
        <w:rPr>
          <w:sz w:val="24"/>
          <w:szCs w:val="24"/>
        </w:rPr>
        <w:t>usque</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portam</w:t>
      </w:r>
      <w:proofErr w:type="spellEnd"/>
      <w:r w:rsidRPr="006F61C3">
        <w:rPr>
          <w:sz w:val="24"/>
          <w:szCs w:val="24"/>
        </w:rPr>
        <w:t xml:space="preserve"> </w:t>
      </w:r>
      <w:proofErr w:type="spellStart"/>
      <w:r w:rsidRPr="006F61C3">
        <w:rPr>
          <w:sz w:val="24"/>
          <w:szCs w:val="24"/>
        </w:rPr>
        <w:t>angeli</w:t>
      </w:r>
      <w:proofErr w:type="spellEnd"/>
      <w:r w:rsidRPr="006F61C3">
        <w:rPr>
          <w:sz w:val="24"/>
          <w:szCs w:val="24"/>
        </w:rPr>
        <w:t xml:space="preserve"> que </w:t>
      </w:r>
      <w:proofErr w:type="spellStart"/>
      <w:r w:rsidRPr="006F61C3">
        <w:rPr>
          <w:sz w:val="24"/>
          <w:szCs w:val="24"/>
        </w:rPr>
        <w:t>est</w:t>
      </w:r>
      <w:proofErr w:type="spellEnd"/>
      <w:r w:rsidRPr="006F61C3">
        <w:rPr>
          <w:sz w:val="24"/>
          <w:szCs w:val="24"/>
        </w:rPr>
        <w:t xml:space="preserve"> porta </w:t>
      </w:r>
      <w:proofErr w:type="spellStart"/>
      <w:r w:rsidRPr="006F61C3">
        <w:rPr>
          <w:sz w:val="24"/>
          <w:szCs w:val="24"/>
        </w:rPr>
        <w:t>benyamyn</w:t>
      </w:r>
      <w:proofErr w:type="spellEnd"/>
      <w:r w:rsidR="00263A77">
        <w:rPr>
          <w:sz w:val="24"/>
          <w:szCs w:val="24"/>
        </w:rPr>
        <w:t>.</w:t>
      </w:r>
      <w:r w:rsidRPr="006F61C3">
        <w:rPr>
          <w:sz w:val="24"/>
          <w:szCs w:val="24"/>
        </w:rPr>
        <w:t xml:space="preserve"> Hanc </w:t>
      </w:r>
      <w:proofErr w:type="spellStart"/>
      <w:r w:rsidRPr="006F61C3">
        <w:rPr>
          <w:sz w:val="24"/>
          <w:szCs w:val="24"/>
        </w:rPr>
        <w:t>turrim</w:t>
      </w:r>
      <w:proofErr w:type="spellEnd"/>
      <w:r w:rsidRPr="006F61C3">
        <w:rPr>
          <w:sz w:val="24"/>
          <w:szCs w:val="24"/>
        </w:rPr>
        <w:t xml:space="preserve"> </w:t>
      </w:r>
      <w:proofErr w:type="spellStart"/>
      <w:r w:rsidRPr="006F61C3">
        <w:rPr>
          <w:sz w:val="24"/>
          <w:szCs w:val="24"/>
        </w:rPr>
        <w:t>herodes</w:t>
      </w:r>
      <w:proofErr w:type="spellEnd"/>
      <w:r w:rsidRPr="006F61C3">
        <w:rPr>
          <w:sz w:val="24"/>
          <w:szCs w:val="24"/>
        </w:rPr>
        <w:t xml:space="preserve"> magnus </w:t>
      </w:r>
      <w:proofErr w:type="spellStart"/>
      <w:r w:rsidRPr="006F61C3">
        <w:rPr>
          <w:sz w:val="24"/>
          <w:szCs w:val="24"/>
        </w:rPr>
        <w:t>in</w:t>
      </w:r>
      <w:r w:rsidR="00263A77">
        <w:rPr>
          <w:sz w:val="24"/>
          <w:szCs w:val="24"/>
        </w:rPr>
        <w:t>stauravit</w:t>
      </w:r>
      <w:proofErr w:type="spellEnd"/>
      <w:r w:rsidR="00263A77">
        <w:rPr>
          <w:sz w:val="24"/>
          <w:szCs w:val="24"/>
        </w:rPr>
        <w:t xml:space="preserve"> et </w:t>
      </w:r>
      <w:proofErr w:type="spellStart"/>
      <w:r w:rsidR="00263A77">
        <w:rPr>
          <w:sz w:val="24"/>
          <w:szCs w:val="24"/>
        </w:rPr>
        <w:t>appellavit</w:t>
      </w:r>
      <w:proofErr w:type="spellEnd"/>
      <w:r w:rsidR="00263A77">
        <w:rPr>
          <w:sz w:val="24"/>
          <w:szCs w:val="24"/>
        </w:rPr>
        <w:t xml:space="preserve"> </w:t>
      </w:r>
      <w:proofErr w:type="spellStart"/>
      <w:r w:rsidR="00263A77">
        <w:rPr>
          <w:sz w:val="24"/>
          <w:szCs w:val="24"/>
        </w:rPr>
        <w:t>anthoniam</w:t>
      </w:r>
      <w:proofErr w:type="spellEnd"/>
      <w:r w:rsidR="00263A77">
        <w:rPr>
          <w:sz w:val="24"/>
          <w:szCs w:val="24"/>
        </w:rPr>
        <w:t xml:space="preserve"> </w:t>
      </w:r>
      <w:proofErr w:type="spellStart"/>
      <w:r w:rsidR="00263A77">
        <w:rPr>
          <w:sz w:val="24"/>
          <w:szCs w:val="24"/>
        </w:rPr>
        <w:t>ad</w:t>
      </w:r>
      <w:proofErr w:type="spellEnd"/>
      <w:r w:rsidR="00263A77">
        <w:rPr>
          <w:sz w:val="24"/>
          <w:szCs w:val="24"/>
        </w:rPr>
        <w:t xml:space="preserve"> </w:t>
      </w:r>
      <w:proofErr w:type="spellStart"/>
      <w:r w:rsidR="00263A77">
        <w:rPr>
          <w:sz w:val="24"/>
          <w:szCs w:val="24"/>
        </w:rPr>
        <w:t>honorem</w:t>
      </w:r>
      <w:proofErr w:type="spellEnd"/>
      <w:r w:rsidR="00263A77">
        <w:rPr>
          <w:sz w:val="24"/>
          <w:szCs w:val="24"/>
        </w:rPr>
        <w:t xml:space="preserve"> </w:t>
      </w:r>
      <w:proofErr w:type="spellStart"/>
      <w:r w:rsidR="00263A77">
        <w:rPr>
          <w:sz w:val="24"/>
          <w:szCs w:val="24"/>
        </w:rPr>
        <w:t>antho</w:t>
      </w:r>
      <w:r w:rsidRPr="006F61C3">
        <w:rPr>
          <w:sz w:val="24"/>
          <w:szCs w:val="24"/>
        </w:rPr>
        <w:t>nii</w:t>
      </w:r>
      <w:proofErr w:type="spellEnd"/>
      <w:r w:rsidR="00263A77">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ducit</w:t>
      </w:r>
      <w:proofErr w:type="spellEnd"/>
      <w:r w:rsidRPr="006F61C3">
        <w:rPr>
          <w:sz w:val="24"/>
          <w:szCs w:val="24"/>
        </w:rPr>
        <w:t xml:space="preserve"> </w:t>
      </w:r>
      <w:proofErr w:type="spellStart"/>
      <w:r w:rsidRPr="006F61C3">
        <w:rPr>
          <w:sz w:val="24"/>
          <w:szCs w:val="24"/>
        </w:rPr>
        <w:t>ad</w:t>
      </w:r>
      <w:proofErr w:type="spellEnd"/>
      <w:r w:rsidRPr="006F61C3">
        <w:rPr>
          <w:sz w:val="24"/>
          <w:szCs w:val="24"/>
        </w:rPr>
        <w:t xml:space="preserve"> </w:t>
      </w:r>
      <w:proofErr w:type="spellStart"/>
      <w:r w:rsidRPr="006F61C3">
        <w:rPr>
          <w:sz w:val="24"/>
          <w:szCs w:val="24"/>
        </w:rPr>
        <w:t>montem</w:t>
      </w:r>
      <w:proofErr w:type="spellEnd"/>
      <w:r w:rsidRPr="006F61C3">
        <w:rPr>
          <w:sz w:val="24"/>
          <w:szCs w:val="24"/>
        </w:rPr>
        <w:t xml:space="preserve"> </w:t>
      </w:r>
      <w:proofErr w:type="spellStart"/>
      <w:r w:rsidRPr="006F61C3">
        <w:rPr>
          <w:sz w:val="24"/>
          <w:szCs w:val="24"/>
        </w:rPr>
        <w:t>oliveti</w:t>
      </w:r>
      <w:proofErr w:type="spellEnd"/>
      <w:r w:rsidRPr="006F61C3">
        <w:rPr>
          <w:sz w:val="24"/>
          <w:szCs w:val="24"/>
        </w:rPr>
        <w:t xml:space="preserve"> et </w:t>
      </w:r>
      <w:proofErr w:type="spellStart"/>
      <w:r w:rsidRPr="006F61C3">
        <w:rPr>
          <w:sz w:val="24"/>
          <w:szCs w:val="24"/>
        </w:rPr>
        <w:t>bethaniam</w:t>
      </w:r>
      <w:proofErr w:type="spellEnd"/>
      <w:r w:rsidRPr="006F61C3">
        <w:rPr>
          <w:sz w:val="24"/>
          <w:szCs w:val="24"/>
        </w:rPr>
        <w:t xml:space="preserve"> et </w:t>
      </w:r>
      <w:proofErr w:type="spellStart"/>
      <w:r w:rsidRPr="006F61C3">
        <w:rPr>
          <w:sz w:val="24"/>
          <w:szCs w:val="24"/>
        </w:rPr>
        <w:t>iordanem</w:t>
      </w:r>
      <w:proofErr w:type="spellEnd"/>
      <w:r w:rsidR="002B2D20">
        <w:rPr>
          <w:sz w:val="24"/>
          <w:szCs w:val="24"/>
        </w:rPr>
        <w:t>.</w:t>
      </w:r>
    </w:p>
    <w:p w14:paraId="343B4359" w14:textId="77777777" w:rsidR="002B2D20" w:rsidRDefault="00A6186D" w:rsidP="00263A77">
      <w:pPr>
        <w:rPr>
          <w:sz w:val="24"/>
          <w:szCs w:val="24"/>
        </w:rPr>
      </w:pPr>
      <w:proofErr w:type="spellStart"/>
      <w:r w:rsidRPr="006F61C3">
        <w:rPr>
          <w:sz w:val="24"/>
          <w:szCs w:val="24"/>
        </w:rPr>
        <w:t>Septima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porta </w:t>
      </w:r>
      <w:proofErr w:type="spellStart"/>
      <w:r w:rsidRPr="006F61C3">
        <w:rPr>
          <w:sz w:val="24"/>
          <w:szCs w:val="24"/>
        </w:rPr>
        <w:t>aurea</w:t>
      </w:r>
      <w:proofErr w:type="spellEnd"/>
      <w:r w:rsidR="002B2D20">
        <w:rPr>
          <w:sz w:val="24"/>
          <w:szCs w:val="24"/>
        </w:rPr>
        <w:t>.</w:t>
      </w:r>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australis</w:t>
      </w:r>
      <w:r w:rsidR="002B2D20">
        <w:rPr>
          <w:sz w:val="24"/>
          <w:szCs w:val="24"/>
        </w:rPr>
        <w:t xml:space="preserve">, </w:t>
      </w:r>
      <w:proofErr w:type="spellStart"/>
      <w:r w:rsidR="002B2D20">
        <w:rPr>
          <w:sz w:val="24"/>
          <w:szCs w:val="24"/>
        </w:rPr>
        <w:t>hec</w:t>
      </w:r>
      <w:proofErr w:type="spellEnd"/>
      <w:r w:rsidR="002B2D20">
        <w:rPr>
          <w:sz w:val="24"/>
          <w:szCs w:val="24"/>
        </w:rPr>
        <w:t xml:space="preserve"> </w:t>
      </w:r>
      <w:r w:rsidRPr="006F61C3">
        <w:rPr>
          <w:sz w:val="24"/>
          <w:szCs w:val="24"/>
        </w:rPr>
        <w:t xml:space="preserve">non </w:t>
      </w:r>
      <w:proofErr w:type="spellStart"/>
      <w:r w:rsidRPr="006F61C3">
        <w:rPr>
          <w:sz w:val="24"/>
          <w:szCs w:val="24"/>
        </w:rPr>
        <w:t>ducebat</w:t>
      </w:r>
      <w:proofErr w:type="spellEnd"/>
      <w:r w:rsidRPr="006F61C3">
        <w:rPr>
          <w:sz w:val="24"/>
          <w:szCs w:val="24"/>
        </w:rPr>
        <w:t xml:space="preserve"> in </w:t>
      </w:r>
      <w:proofErr w:type="spellStart"/>
      <w:r w:rsidRPr="006F61C3">
        <w:rPr>
          <w:sz w:val="24"/>
          <w:szCs w:val="24"/>
        </w:rPr>
        <w:t>civitatem</w:t>
      </w:r>
      <w:proofErr w:type="spellEnd"/>
      <w:r w:rsidRPr="006F61C3">
        <w:rPr>
          <w:sz w:val="24"/>
          <w:szCs w:val="24"/>
        </w:rPr>
        <w:t xml:space="preserve"> </w:t>
      </w:r>
      <w:proofErr w:type="spellStart"/>
      <w:r w:rsidRPr="006F61C3">
        <w:rPr>
          <w:sz w:val="24"/>
          <w:szCs w:val="24"/>
        </w:rPr>
        <w:t>immedietate</w:t>
      </w:r>
      <w:proofErr w:type="spellEnd"/>
      <w:r w:rsidRPr="006F61C3">
        <w:rPr>
          <w:sz w:val="24"/>
          <w:szCs w:val="24"/>
        </w:rPr>
        <w:t xml:space="preserve"> sed in </w:t>
      </w:r>
      <w:proofErr w:type="spellStart"/>
      <w:r w:rsidRPr="006F61C3">
        <w:rPr>
          <w:sz w:val="24"/>
          <w:szCs w:val="24"/>
        </w:rPr>
        <w:t>templum</w:t>
      </w:r>
      <w:proofErr w:type="spellEnd"/>
      <w:r w:rsidRPr="006F61C3">
        <w:rPr>
          <w:sz w:val="24"/>
          <w:szCs w:val="24"/>
        </w:rPr>
        <w:t xml:space="preserve"> per compendium de monte </w:t>
      </w:r>
      <w:proofErr w:type="spellStart"/>
      <w:r w:rsidRPr="006F61C3">
        <w:rPr>
          <w:sz w:val="24"/>
          <w:szCs w:val="24"/>
        </w:rPr>
        <w:t>oliveti</w:t>
      </w:r>
      <w:proofErr w:type="spellEnd"/>
      <w:r w:rsidRPr="006F61C3">
        <w:rPr>
          <w:sz w:val="24"/>
          <w:szCs w:val="24"/>
        </w:rPr>
        <w:t xml:space="preserve"> per </w:t>
      </w:r>
      <w:proofErr w:type="spellStart"/>
      <w:r w:rsidRPr="006F61C3">
        <w:rPr>
          <w:sz w:val="24"/>
          <w:szCs w:val="24"/>
        </w:rPr>
        <w:t>testudinem</w:t>
      </w:r>
      <w:proofErr w:type="spellEnd"/>
      <w:r w:rsidRPr="006F61C3">
        <w:rPr>
          <w:sz w:val="24"/>
          <w:szCs w:val="24"/>
        </w:rPr>
        <w:t xml:space="preserve"> </w:t>
      </w:r>
      <w:proofErr w:type="spellStart"/>
      <w:r w:rsidRPr="006F61C3">
        <w:rPr>
          <w:sz w:val="24"/>
          <w:szCs w:val="24"/>
        </w:rPr>
        <w:t>quandam</w:t>
      </w:r>
      <w:proofErr w:type="spellEnd"/>
      <w:r w:rsidRPr="006F61C3">
        <w:rPr>
          <w:sz w:val="24"/>
          <w:szCs w:val="24"/>
        </w:rPr>
        <w:t xml:space="preserve"> </w:t>
      </w:r>
      <w:proofErr w:type="spellStart"/>
      <w:r w:rsidRPr="006F61C3">
        <w:rPr>
          <w:sz w:val="24"/>
          <w:szCs w:val="24"/>
        </w:rPr>
        <w:t>factam</w:t>
      </w:r>
      <w:proofErr w:type="spellEnd"/>
      <w:r w:rsidRPr="006F61C3">
        <w:rPr>
          <w:sz w:val="24"/>
          <w:szCs w:val="24"/>
        </w:rPr>
        <w:t xml:space="preserve"> ultra </w:t>
      </w:r>
      <w:proofErr w:type="spellStart"/>
      <w:r w:rsidRPr="006F61C3">
        <w:rPr>
          <w:sz w:val="24"/>
          <w:szCs w:val="24"/>
        </w:rPr>
        <w:t>vallem</w:t>
      </w:r>
      <w:proofErr w:type="spellEnd"/>
      <w:r w:rsidRPr="006F61C3">
        <w:rPr>
          <w:sz w:val="24"/>
          <w:szCs w:val="24"/>
        </w:rPr>
        <w:t xml:space="preserve"> </w:t>
      </w:r>
      <w:proofErr w:type="spellStart"/>
      <w:r w:rsidRPr="006F61C3">
        <w:rPr>
          <w:sz w:val="24"/>
          <w:szCs w:val="24"/>
        </w:rPr>
        <w:t>iosaphat</w:t>
      </w:r>
      <w:proofErr w:type="spellEnd"/>
      <w:r w:rsidRPr="006F61C3">
        <w:rPr>
          <w:sz w:val="24"/>
          <w:szCs w:val="24"/>
        </w:rPr>
        <w:t xml:space="preserve"> et intra</w:t>
      </w:r>
      <w:r w:rsidR="002B2D20">
        <w:rPr>
          <w:sz w:val="24"/>
          <w:szCs w:val="24"/>
        </w:rPr>
        <w:t xml:space="preserve"> </w:t>
      </w:r>
      <w:proofErr w:type="spellStart"/>
      <w:r w:rsidRPr="006F61C3">
        <w:rPr>
          <w:sz w:val="24"/>
          <w:szCs w:val="24"/>
        </w:rPr>
        <w:t>hanc</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porta </w:t>
      </w:r>
      <w:proofErr w:type="spellStart"/>
      <w:r w:rsidRPr="006F61C3">
        <w:rPr>
          <w:sz w:val="24"/>
          <w:szCs w:val="24"/>
        </w:rPr>
        <w:t>templi</w:t>
      </w:r>
      <w:proofErr w:type="spellEnd"/>
      <w:r w:rsidRPr="006F61C3">
        <w:rPr>
          <w:sz w:val="24"/>
          <w:szCs w:val="24"/>
        </w:rPr>
        <w:t xml:space="preserve"> </w:t>
      </w:r>
      <w:r w:rsidR="002B2D20">
        <w:rPr>
          <w:sz w:val="24"/>
          <w:szCs w:val="24"/>
        </w:rPr>
        <w:t>speciosa.</w:t>
      </w:r>
      <w:r w:rsidRPr="006F61C3">
        <w:rPr>
          <w:sz w:val="24"/>
          <w:szCs w:val="24"/>
        </w:rPr>
        <w:t xml:space="preserve"> </w:t>
      </w:r>
    </w:p>
    <w:p w14:paraId="60936C32" w14:textId="77777777" w:rsidR="00604D73" w:rsidRDefault="00A6186D" w:rsidP="00604D73">
      <w:pPr>
        <w:rPr>
          <w:sz w:val="24"/>
          <w:szCs w:val="24"/>
        </w:rPr>
      </w:pPr>
      <w:proofErr w:type="spellStart"/>
      <w:r w:rsidRPr="006F61C3">
        <w:rPr>
          <w:sz w:val="24"/>
          <w:szCs w:val="24"/>
        </w:rPr>
        <w:t>octava</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porta </w:t>
      </w:r>
      <w:proofErr w:type="spellStart"/>
      <w:r w:rsidRPr="006F61C3">
        <w:rPr>
          <w:sz w:val="24"/>
          <w:szCs w:val="24"/>
        </w:rPr>
        <w:t>aquarum</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per </w:t>
      </w:r>
      <w:proofErr w:type="spellStart"/>
      <w:r w:rsidRPr="006F61C3">
        <w:rPr>
          <w:sz w:val="24"/>
          <w:szCs w:val="24"/>
        </w:rPr>
        <w:t>eam</w:t>
      </w:r>
      <w:proofErr w:type="spellEnd"/>
      <w:r w:rsidRPr="006F61C3">
        <w:rPr>
          <w:sz w:val="24"/>
          <w:szCs w:val="24"/>
        </w:rPr>
        <w:t xml:space="preserve"> </w:t>
      </w:r>
      <w:proofErr w:type="spellStart"/>
      <w:r w:rsidRPr="006F61C3">
        <w:rPr>
          <w:sz w:val="24"/>
          <w:szCs w:val="24"/>
        </w:rPr>
        <w:t>aque</w:t>
      </w:r>
      <w:proofErr w:type="spellEnd"/>
      <w:r w:rsidRPr="006F61C3">
        <w:rPr>
          <w:sz w:val="24"/>
          <w:szCs w:val="24"/>
        </w:rPr>
        <w:t xml:space="preserve"> </w:t>
      </w:r>
      <w:proofErr w:type="spellStart"/>
      <w:r w:rsidRPr="006F61C3">
        <w:rPr>
          <w:sz w:val="24"/>
          <w:szCs w:val="24"/>
        </w:rPr>
        <w:t>importabantur</w:t>
      </w:r>
      <w:proofErr w:type="spellEnd"/>
      <w:r w:rsidRPr="006F61C3">
        <w:rPr>
          <w:sz w:val="24"/>
          <w:szCs w:val="24"/>
        </w:rPr>
        <w:t xml:space="preserve"> de </w:t>
      </w:r>
      <w:proofErr w:type="spellStart"/>
      <w:r w:rsidRPr="006F61C3">
        <w:rPr>
          <w:sz w:val="24"/>
          <w:szCs w:val="24"/>
        </w:rPr>
        <w:t>fonte</w:t>
      </w:r>
      <w:proofErr w:type="spellEnd"/>
      <w:r w:rsidRPr="006F61C3">
        <w:rPr>
          <w:sz w:val="24"/>
          <w:szCs w:val="24"/>
        </w:rPr>
        <w:t xml:space="preserve"> et </w:t>
      </w:r>
      <w:proofErr w:type="spellStart"/>
      <w:r w:rsidRPr="006F61C3">
        <w:rPr>
          <w:sz w:val="24"/>
          <w:szCs w:val="24"/>
        </w:rPr>
        <w:t>natatoriis</w:t>
      </w:r>
      <w:proofErr w:type="spellEnd"/>
      <w:r w:rsidRPr="006F61C3">
        <w:rPr>
          <w:sz w:val="24"/>
          <w:szCs w:val="24"/>
        </w:rPr>
        <w:t xml:space="preserve"> </w:t>
      </w:r>
      <w:proofErr w:type="spellStart"/>
      <w:r w:rsidRPr="006F61C3">
        <w:rPr>
          <w:sz w:val="24"/>
          <w:szCs w:val="24"/>
        </w:rPr>
        <w:t>syloe</w:t>
      </w:r>
      <w:proofErr w:type="spellEnd"/>
      <w:r w:rsidR="002B2D20">
        <w:rPr>
          <w:sz w:val="24"/>
          <w:szCs w:val="24"/>
        </w:rPr>
        <w:t xml:space="preserve">. Dicta </w:t>
      </w:r>
      <w:proofErr w:type="spellStart"/>
      <w:r w:rsidR="002B2D20">
        <w:rPr>
          <w:sz w:val="24"/>
          <w:szCs w:val="24"/>
        </w:rPr>
        <w:t>fuit</w:t>
      </w:r>
      <w:proofErr w:type="spellEnd"/>
      <w:r w:rsidR="002B2D20">
        <w:rPr>
          <w:sz w:val="24"/>
          <w:szCs w:val="24"/>
        </w:rPr>
        <w:t xml:space="preserve"> </w:t>
      </w:r>
      <w:proofErr w:type="spellStart"/>
      <w:r w:rsidR="002B2D20">
        <w:rPr>
          <w:sz w:val="24"/>
          <w:szCs w:val="24"/>
        </w:rPr>
        <w:t>etiam</w:t>
      </w:r>
      <w:proofErr w:type="spellEnd"/>
      <w:r w:rsidR="002B2D20">
        <w:rPr>
          <w:sz w:val="24"/>
          <w:szCs w:val="24"/>
        </w:rPr>
        <w:t xml:space="preserve"> porta </w:t>
      </w:r>
      <w:proofErr w:type="spellStart"/>
      <w:r w:rsidR="002B2D20">
        <w:rPr>
          <w:sz w:val="24"/>
          <w:szCs w:val="24"/>
        </w:rPr>
        <w:t>f</w:t>
      </w:r>
      <w:r w:rsidRPr="006F61C3">
        <w:rPr>
          <w:sz w:val="24"/>
          <w:szCs w:val="24"/>
        </w:rPr>
        <w:t>ontis</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sub </w:t>
      </w:r>
      <w:proofErr w:type="spellStart"/>
      <w:r w:rsidRPr="006F61C3">
        <w:rPr>
          <w:sz w:val="24"/>
          <w:szCs w:val="24"/>
        </w:rPr>
        <w:t>ipsa</w:t>
      </w:r>
      <w:proofErr w:type="spellEnd"/>
      <w:r w:rsidRPr="006F61C3">
        <w:rPr>
          <w:sz w:val="24"/>
          <w:szCs w:val="24"/>
        </w:rPr>
        <w:t xml:space="preserve"> in </w:t>
      </w:r>
      <w:proofErr w:type="spellStart"/>
      <w:r w:rsidRPr="006F61C3">
        <w:rPr>
          <w:sz w:val="24"/>
          <w:szCs w:val="24"/>
        </w:rPr>
        <w:t>valle</w:t>
      </w:r>
      <w:proofErr w:type="spellEnd"/>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fons</w:t>
      </w:r>
      <w:proofErr w:type="spellEnd"/>
      <w:r w:rsidRPr="006F61C3">
        <w:rPr>
          <w:sz w:val="24"/>
          <w:szCs w:val="24"/>
        </w:rPr>
        <w:t xml:space="preserve"> </w:t>
      </w:r>
      <w:proofErr w:type="spellStart"/>
      <w:r w:rsidRPr="006F61C3">
        <w:rPr>
          <w:sz w:val="24"/>
          <w:szCs w:val="24"/>
        </w:rPr>
        <w:t>syloe</w:t>
      </w:r>
      <w:proofErr w:type="spellEnd"/>
      <w:r w:rsidR="002B2D20">
        <w:rPr>
          <w:sz w:val="24"/>
          <w:szCs w:val="24"/>
        </w:rPr>
        <w:t>.</w:t>
      </w:r>
      <w:r w:rsidRPr="006F61C3">
        <w:rPr>
          <w:sz w:val="24"/>
          <w:szCs w:val="24"/>
        </w:rPr>
        <w:t xml:space="preserve"> </w:t>
      </w:r>
      <w:proofErr w:type="spellStart"/>
      <w:r w:rsidRPr="006F61C3">
        <w:rPr>
          <w:sz w:val="24"/>
          <w:szCs w:val="24"/>
        </w:rPr>
        <w:t>Erat</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sita</w:t>
      </w:r>
      <w:proofErr w:type="spellEnd"/>
      <w:r w:rsidRPr="006F61C3">
        <w:rPr>
          <w:sz w:val="24"/>
          <w:szCs w:val="24"/>
        </w:rPr>
        <w:t xml:space="preserve"> in </w:t>
      </w:r>
      <w:proofErr w:type="spellStart"/>
      <w:r w:rsidRPr="006F61C3">
        <w:rPr>
          <w:sz w:val="24"/>
          <w:szCs w:val="24"/>
        </w:rPr>
        <w:t>angulo</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ubi mons </w:t>
      </w:r>
      <w:proofErr w:type="spellStart"/>
      <w:r w:rsidRPr="006F61C3">
        <w:rPr>
          <w:sz w:val="24"/>
          <w:szCs w:val="24"/>
        </w:rPr>
        <w:t>syon</w:t>
      </w:r>
      <w:proofErr w:type="spellEnd"/>
      <w:r w:rsidR="002B2D20">
        <w:rPr>
          <w:sz w:val="24"/>
          <w:szCs w:val="24"/>
        </w:rPr>
        <w:t xml:space="preserve"> </w:t>
      </w:r>
      <w:r w:rsidRPr="006F61C3">
        <w:rPr>
          <w:sz w:val="24"/>
          <w:szCs w:val="24"/>
        </w:rPr>
        <w:t>e</w:t>
      </w:r>
      <w:r w:rsidR="002B2D20">
        <w:rPr>
          <w:sz w:val="24"/>
          <w:szCs w:val="24"/>
        </w:rPr>
        <w:t xml:space="preserve">t mons </w:t>
      </w:r>
      <w:proofErr w:type="spellStart"/>
      <w:r w:rsidR="002B2D20">
        <w:rPr>
          <w:sz w:val="24"/>
          <w:szCs w:val="24"/>
        </w:rPr>
        <w:t>moria</w:t>
      </w:r>
      <w:proofErr w:type="spellEnd"/>
      <w:r w:rsidR="002B2D20">
        <w:rPr>
          <w:sz w:val="24"/>
          <w:szCs w:val="24"/>
        </w:rPr>
        <w:t xml:space="preserve"> </w:t>
      </w:r>
      <w:proofErr w:type="spellStart"/>
      <w:r w:rsidR="002B2D20">
        <w:rPr>
          <w:sz w:val="24"/>
          <w:szCs w:val="24"/>
        </w:rPr>
        <w:t>conveniunt</w:t>
      </w:r>
      <w:proofErr w:type="spellEnd"/>
      <w:r w:rsidR="002B2D20">
        <w:rPr>
          <w:sz w:val="24"/>
          <w:szCs w:val="24"/>
        </w:rPr>
        <w:t xml:space="preserve"> in </w:t>
      </w:r>
      <w:proofErr w:type="spellStart"/>
      <w:r w:rsidR="002B2D20">
        <w:rPr>
          <w:sz w:val="24"/>
          <w:szCs w:val="24"/>
        </w:rPr>
        <w:t>angu</w:t>
      </w:r>
      <w:r w:rsidRPr="006F61C3">
        <w:rPr>
          <w:sz w:val="24"/>
          <w:szCs w:val="24"/>
        </w:rPr>
        <w:t>lo</w:t>
      </w:r>
      <w:proofErr w:type="spellEnd"/>
      <w:r w:rsidRPr="006F61C3">
        <w:rPr>
          <w:sz w:val="24"/>
          <w:szCs w:val="24"/>
        </w:rPr>
        <w:t xml:space="preserve"> </w:t>
      </w:r>
      <w:proofErr w:type="spellStart"/>
      <w:r w:rsidRPr="006F61C3">
        <w:rPr>
          <w:sz w:val="24"/>
          <w:szCs w:val="24"/>
        </w:rPr>
        <w:t>murorum</w:t>
      </w:r>
      <w:proofErr w:type="spellEnd"/>
      <w:r w:rsidRPr="006F61C3">
        <w:rPr>
          <w:sz w:val="24"/>
          <w:szCs w:val="24"/>
        </w:rPr>
        <w:t xml:space="preserve"> </w:t>
      </w:r>
      <w:proofErr w:type="spellStart"/>
      <w:r w:rsidRPr="006F61C3">
        <w:rPr>
          <w:sz w:val="24"/>
          <w:szCs w:val="24"/>
        </w:rPr>
        <w:t>duorum</w:t>
      </w:r>
      <w:proofErr w:type="spellEnd"/>
      <w:r w:rsidR="002B2D20">
        <w:rPr>
          <w:sz w:val="24"/>
          <w:szCs w:val="24"/>
        </w:rPr>
        <w:t>,</w:t>
      </w:r>
      <w:r w:rsidRPr="006F61C3">
        <w:rPr>
          <w:sz w:val="24"/>
          <w:szCs w:val="24"/>
        </w:rPr>
        <w:t xml:space="preserve"> s</w:t>
      </w:r>
      <w:r w:rsidR="002B2D20">
        <w:rPr>
          <w:sz w:val="24"/>
          <w:szCs w:val="24"/>
        </w:rPr>
        <w:t xml:space="preserve">cilicet </w:t>
      </w:r>
      <w:proofErr w:type="spellStart"/>
      <w:r w:rsidR="002B2D20">
        <w:rPr>
          <w:sz w:val="24"/>
          <w:szCs w:val="24"/>
        </w:rPr>
        <w:t>montis</w:t>
      </w:r>
      <w:proofErr w:type="spellEnd"/>
      <w:r w:rsidR="002B2D20">
        <w:rPr>
          <w:sz w:val="24"/>
          <w:szCs w:val="24"/>
        </w:rPr>
        <w:t xml:space="preserve"> </w:t>
      </w:r>
      <w:proofErr w:type="spellStart"/>
      <w:r w:rsidR="002B2D20">
        <w:rPr>
          <w:sz w:val="24"/>
          <w:szCs w:val="24"/>
        </w:rPr>
        <w:t>syon</w:t>
      </w:r>
      <w:proofErr w:type="spellEnd"/>
      <w:r w:rsidR="002B2D20">
        <w:rPr>
          <w:sz w:val="24"/>
          <w:szCs w:val="24"/>
        </w:rPr>
        <w:t xml:space="preserve"> e</w:t>
      </w:r>
      <w:r w:rsidRPr="006F61C3">
        <w:rPr>
          <w:sz w:val="24"/>
          <w:szCs w:val="24"/>
        </w:rPr>
        <w:t xml:space="preserve">t muri qui </w:t>
      </w:r>
      <w:proofErr w:type="spellStart"/>
      <w:r w:rsidRPr="006F61C3">
        <w:rPr>
          <w:sz w:val="24"/>
          <w:szCs w:val="24"/>
        </w:rPr>
        <w:t>cingit</w:t>
      </w:r>
      <w:proofErr w:type="spellEnd"/>
      <w:r w:rsidRPr="006F61C3">
        <w:rPr>
          <w:sz w:val="24"/>
          <w:szCs w:val="24"/>
        </w:rPr>
        <w:t xml:space="preserve"> </w:t>
      </w:r>
      <w:proofErr w:type="spellStart"/>
      <w:r w:rsidRPr="006F61C3">
        <w:rPr>
          <w:sz w:val="24"/>
          <w:szCs w:val="24"/>
        </w:rPr>
        <w:t>domum</w:t>
      </w:r>
      <w:proofErr w:type="spellEnd"/>
      <w:r w:rsidRPr="006F61C3">
        <w:rPr>
          <w:sz w:val="24"/>
          <w:szCs w:val="24"/>
        </w:rPr>
        <w:t xml:space="preserve"> </w:t>
      </w:r>
      <w:proofErr w:type="spellStart"/>
      <w:r w:rsidRPr="006F61C3">
        <w:rPr>
          <w:sz w:val="24"/>
          <w:szCs w:val="24"/>
        </w:rPr>
        <w:t>regis</w:t>
      </w:r>
      <w:proofErr w:type="spellEnd"/>
      <w:r w:rsidR="002B2D20">
        <w:rPr>
          <w:sz w:val="24"/>
          <w:szCs w:val="24"/>
        </w:rPr>
        <w:t>.</w:t>
      </w:r>
      <w:r w:rsidRPr="006F61C3">
        <w:rPr>
          <w:sz w:val="24"/>
          <w:szCs w:val="24"/>
        </w:rPr>
        <w:t xml:space="preserve"> </w:t>
      </w:r>
      <w:proofErr w:type="spellStart"/>
      <w:r w:rsidRPr="006F61C3">
        <w:rPr>
          <w:sz w:val="24"/>
          <w:szCs w:val="24"/>
        </w:rPr>
        <w:t>ducebat</w:t>
      </w:r>
      <w:proofErr w:type="spellEnd"/>
      <w:r w:rsidRPr="006F61C3">
        <w:rPr>
          <w:sz w:val="24"/>
          <w:szCs w:val="24"/>
        </w:rPr>
        <w:t xml:space="preserve"> </w:t>
      </w:r>
      <w:proofErr w:type="spellStart"/>
      <w:r w:rsidRPr="006F61C3">
        <w:rPr>
          <w:sz w:val="24"/>
          <w:szCs w:val="24"/>
        </w:rPr>
        <w:t>autem</w:t>
      </w:r>
      <w:proofErr w:type="spellEnd"/>
      <w:r w:rsidRPr="006F61C3">
        <w:rPr>
          <w:sz w:val="24"/>
          <w:szCs w:val="24"/>
        </w:rPr>
        <w:t xml:space="preserve"> </w:t>
      </w:r>
      <w:proofErr w:type="spellStart"/>
      <w:r w:rsidRPr="006F61C3">
        <w:rPr>
          <w:sz w:val="24"/>
          <w:szCs w:val="24"/>
        </w:rPr>
        <w:t>ut</w:t>
      </w:r>
      <w:proofErr w:type="spellEnd"/>
      <w:r w:rsidRPr="006F61C3">
        <w:rPr>
          <w:sz w:val="24"/>
          <w:szCs w:val="24"/>
        </w:rPr>
        <w:t xml:space="preserve"> dictum </w:t>
      </w:r>
      <w:proofErr w:type="spellStart"/>
      <w:r w:rsidRPr="006F61C3">
        <w:rPr>
          <w:sz w:val="24"/>
          <w:szCs w:val="24"/>
        </w:rPr>
        <w:t>est</w:t>
      </w:r>
      <w:proofErr w:type="spellEnd"/>
      <w:r w:rsidRPr="006F61C3">
        <w:rPr>
          <w:sz w:val="24"/>
          <w:szCs w:val="24"/>
        </w:rPr>
        <w:t xml:space="preserve"> ad </w:t>
      </w:r>
      <w:proofErr w:type="spellStart"/>
      <w:r w:rsidRPr="006F61C3">
        <w:rPr>
          <w:sz w:val="24"/>
          <w:szCs w:val="24"/>
        </w:rPr>
        <w:t>fontem</w:t>
      </w:r>
      <w:proofErr w:type="spellEnd"/>
      <w:r w:rsidRPr="006F61C3">
        <w:rPr>
          <w:sz w:val="24"/>
          <w:szCs w:val="24"/>
        </w:rPr>
        <w:t xml:space="preserve"> et ad </w:t>
      </w:r>
      <w:proofErr w:type="spellStart"/>
      <w:r w:rsidRPr="006F61C3">
        <w:rPr>
          <w:sz w:val="24"/>
          <w:szCs w:val="24"/>
        </w:rPr>
        <w:t>natatoria</w:t>
      </w:r>
      <w:proofErr w:type="spellEnd"/>
      <w:r w:rsidR="00E619FE">
        <w:rPr>
          <w:sz w:val="24"/>
          <w:szCs w:val="24"/>
        </w:rPr>
        <w:t xml:space="preserve"> </w:t>
      </w:r>
      <w:proofErr w:type="spellStart"/>
      <w:r w:rsidR="00E619FE">
        <w:rPr>
          <w:sz w:val="24"/>
          <w:szCs w:val="24"/>
        </w:rPr>
        <w:t>syloe</w:t>
      </w:r>
      <w:proofErr w:type="spellEnd"/>
      <w:r w:rsidR="00A211C5">
        <w:rPr>
          <w:sz w:val="24"/>
          <w:szCs w:val="24"/>
          <w:lang w:bidi="he-IL"/>
        </w:rPr>
        <w:t>,</w:t>
      </w:r>
      <w:r w:rsidR="00E619FE">
        <w:rPr>
          <w:sz w:val="24"/>
          <w:szCs w:val="24"/>
        </w:rPr>
        <w:t xml:space="preserve"> ad </w:t>
      </w:r>
      <w:proofErr w:type="spellStart"/>
      <w:r w:rsidR="00E619FE">
        <w:rPr>
          <w:sz w:val="24"/>
          <w:szCs w:val="24"/>
        </w:rPr>
        <w:t>vallem</w:t>
      </w:r>
      <w:proofErr w:type="spellEnd"/>
      <w:r w:rsidR="00E619FE">
        <w:rPr>
          <w:sz w:val="24"/>
          <w:szCs w:val="24"/>
        </w:rPr>
        <w:t xml:space="preserve"> </w:t>
      </w:r>
      <w:proofErr w:type="spellStart"/>
      <w:r w:rsidR="00E619FE">
        <w:rPr>
          <w:sz w:val="24"/>
          <w:szCs w:val="24"/>
        </w:rPr>
        <w:t>filiorum</w:t>
      </w:r>
      <w:proofErr w:type="spellEnd"/>
      <w:r w:rsidR="00E619FE">
        <w:rPr>
          <w:sz w:val="24"/>
          <w:szCs w:val="24"/>
        </w:rPr>
        <w:t xml:space="preserve"> </w:t>
      </w:r>
      <w:proofErr w:type="spellStart"/>
      <w:r w:rsidRPr="006F61C3">
        <w:rPr>
          <w:sz w:val="24"/>
          <w:szCs w:val="24"/>
        </w:rPr>
        <w:t>emon</w:t>
      </w:r>
      <w:proofErr w:type="spellEnd"/>
      <w:r w:rsidR="002D2794">
        <w:rPr>
          <w:rStyle w:val="FootnoteReference"/>
          <w:sz w:val="24"/>
          <w:szCs w:val="24"/>
        </w:rPr>
        <w:footnoteReference w:id="84"/>
      </w:r>
      <w:r w:rsidR="00E619FE">
        <w:rPr>
          <w:sz w:val="24"/>
          <w:szCs w:val="24"/>
        </w:rPr>
        <w:t xml:space="preserve"> et </w:t>
      </w:r>
      <w:proofErr w:type="spellStart"/>
      <w:r w:rsidR="00E619FE">
        <w:rPr>
          <w:sz w:val="24"/>
          <w:szCs w:val="24"/>
        </w:rPr>
        <w:t>fontem</w:t>
      </w:r>
      <w:proofErr w:type="spellEnd"/>
      <w:r w:rsidRPr="006F61C3">
        <w:rPr>
          <w:sz w:val="24"/>
          <w:szCs w:val="24"/>
        </w:rPr>
        <w:t xml:space="preserve"> </w:t>
      </w:r>
      <w:proofErr w:type="spellStart"/>
      <w:r w:rsidRPr="006F61C3">
        <w:rPr>
          <w:sz w:val="24"/>
          <w:szCs w:val="24"/>
        </w:rPr>
        <w:t>rogel</w:t>
      </w:r>
      <w:proofErr w:type="spellEnd"/>
      <w:r w:rsidR="00E619FE">
        <w:rPr>
          <w:rStyle w:val="FootnoteReference"/>
          <w:sz w:val="24"/>
          <w:szCs w:val="24"/>
        </w:rPr>
        <w:footnoteReference w:id="85"/>
      </w:r>
      <w:r w:rsidRPr="006F61C3">
        <w:rPr>
          <w:sz w:val="24"/>
          <w:szCs w:val="24"/>
        </w:rPr>
        <w:t xml:space="preserve"> et ad </w:t>
      </w:r>
      <w:proofErr w:type="spellStart"/>
      <w:r w:rsidRPr="006F61C3">
        <w:rPr>
          <w:sz w:val="24"/>
          <w:szCs w:val="24"/>
        </w:rPr>
        <w:t>ortum</w:t>
      </w:r>
      <w:proofErr w:type="spellEnd"/>
      <w:r w:rsidRPr="006F61C3">
        <w:rPr>
          <w:sz w:val="24"/>
          <w:szCs w:val="24"/>
        </w:rPr>
        <w:t xml:space="preserve"> </w:t>
      </w:r>
      <w:proofErr w:type="spellStart"/>
      <w:r w:rsidRPr="006F61C3">
        <w:rPr>
          <w:sz w:val="24"/>
          <w:szCs w:val="24"/>
        </w:rPr>
        <w:t>regis</w:t>
      </w:r>
      <w:proofErr w:type="spellEnd"/>
      <w:r w:rsidRPr="006F61C3">
        <w:rPr>
          <w:sz w:val="24"/>
          <w:szCs w:val="24"/>
        </w:rPr>
        <w:t xml:space="preserve"> et </w:t>
      </w:r>
      <w:proofErr w:type="spellStart"/>
      <w:r w:rsidRPr="006F61C3">
        <w:rPr>
          <w:sz w:val="24"/>
          <w:szCs w:val="24"/>
        </w:rPr>
        <w:t>acheldemach</w:t>
      </w:r>
      <w:proofErr w:type="spellEnd"/>
      <w:r w:rsidR="00A211C5">
        <w:rPr>
          <w:sz w:val="24"/>
          <w:szCs w:val="24"/>
        </w:rPr>
        <w:t>.</w:t>
      </w:r>
      <w:r w:rsidRPr="006F61C3">
        <w:rPr>
          <w:sz w:val="24"/>
          <w:szCs w:val="24"/>
        </w:rPr>
        <w:t xml:space="preserve"> </w:t>
      </w:r>
      <w:proofErr w:type="spellStart"/>
      <w:r w:rsidRPr="006F61C3">
        <w:rPr>
          <w:sz w:val="24"/>
          <w:szCs w:val="24"/>
        </w:rPr>
        <w:t>nec</w:t>
      </w:r>
      <w:proofErr w:type="spellEnd"/>
      <w:r w:rsidRPr="006F61C3">
        <w:rPr>
          <w:sz w:val="24"/>
          <w:szCs w:val="24"/>
        </w:rPr>
        <w:t xml:space="preserve"> credo </w:t>
      </w:r>
      <w:proofErr w:type="spellStart"/>
      <w:r w:rsidRPr="006F61C3">
        <w:rPr>
          <w:sz w:val="24"/>
          <w:szCs w:val="24"/>
        </w:rPr>
        <w:t>quod</w:t>
      </w:r>
      <w:proofErr w:type="spellEnd"/>
      <w:r w:rsidRPr="006F61C3">
        <w:rPr>
          <w:sz w:val="24"/>
          <w:szCs w:val="24"/>
        </w:rPr>
        <w:t xml:space="preserve"> </w:t>
      </w:r>
      <w:proofErr w:type="spellStart"/>
      <w:r w:rsidRPr="006F61C3">
        <w:rPr>
          <w:sz w:val="24"/>
          <w:szCs w:val="24"/>
        </w:rPr>
        <w:t>plures</w:t>
      </w:r>
      <w:proofErr w:type="spellEnd"/>
      <w:r w:rsidRPr="006F61C3">
        <w:rPr>
          <w:sz w:val="24"/>
          <w:szCs w:val="24"/>
        </w:rPr>
        <w:t xml:space="preserve"> </w:t>
      </w:r>
      <w:proofErr w:type="spellStart"/>
      <w:r w:rsidRPr="006F61C3">
        <w:rPr>
          <w:sz w:val="24"/>
          <w:szCs w:val="24"/>
        </w:rPr>
        <w:t>porte</w:t>
      </w:r>
      <w:proofErr w:type="spellEnd"/>
      <w:r w:rsidRPr="006F61C3">
        <w:rPr>
          <w:sz w:val="24"/>
          <w:szCs w:val="24"/>
        </w:rPr>
        <w:t xml:space="preserve"> </w:t>
      </w:r>
      <w:proofErr w:type="spellStart"/>
      <w:r w:rsidRPr="006F61C3">
        <w:rPr>
          <w:sz w:val="24"/>
          <w:szCs w:val="24"/>
        </w:rPr>
        <w:t>fuerint</w:t>
      </w:r>
      <w:proofErr w:type="spellEnd"/>
      <w:r w:rsidRPr="006F61C3">
        <w:rPr>
          <w:sz w:val="24"/>
          <w:szCs w:val="24"/>
        </w:rPr>
        <w:t xml:space="preserve"> in </w:t>
      </w:r>
      <w:proofErr w:type="spellStart"/>
      <w:r w:rsidRPr="006F61C3">
        <w:rPr>
          <w:sz w:val="24"/>
          <w:szCs w:val="24"/>
        </w:rPr>
        <w:t>ierusalem</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secundum </w:t>
      </w:r>
      <w:proofErr w:type="spellStart"/>
      <w:r w:rsidRPr="006F61C3">
        <w:rPr>
          <w:sz w:val="24"/>
          <w:szCs w:val="24"/>
        </w:rPr>
        <w:t>situm</w:t>
      </w:r>
      <w:proofErr w:type="spellEnd"/>
      <w:r w:rsidRPr="006F61C3">
        <w:rPr>
          <w:sz w:val="24"/>
          <w:szCs w:val="24"/>
        </w:rPr>
        <w:t xml:space="preserve"> </w:t>
      </w:r>
      <w:proofErr w:type="spellStart"/>
      <w:r w:rsidRPr="006F61C3">
        <w:rPr>
          <w:sz w:val="24"/>
          <w:szCs w:val="24"/>
        </w:rPr>
        <w:t>civitatis</w:t>
      </w:r>
      <w:proofErr w:type="spellEnd"/>
      <w:r w:rsidRPr="006F61C3">
        <w:rPr>
          <w:sz w:val="24"/>
          <w:szCs w:val="24"/>
        </w:rPr>
        <w:t xml:space="preserve"> non </w:t>
      </w:r>
      <w:proofErr w:type="spellStart"/>
      <w:r w:rsidRPr="006F61C3">
        <w:rPr>
          <w:sz w:val="24"/>
          <w:szCs w:val="24"/>
        </w:rPr>
        <w:t>erant</w:t>
      </w:r>
      <w:proofErr w:type="spellEnd"/>
      <w:r w:rsidRPr="006F61C3">
        <w:rPr>
          <w:sz w:val="24"/>
          <w:szCs w:val="24"/>
        </w:rPr>
        <w:t xml:space="preserve"> </w:t>
      </w:r>
      <w:proofErr w:type="spellStart"/>
      <w:r w:rsidRPr="006F61C3">
        <w:rPr>
          <w:sz w:val="24"/>
          <w:szCs w:val="24"/>
        </w:rPr>
        <w:t>neccessarie</w:t>
      </w:r>
      <w:proofErr w:type="spellEnd"/>
      <w:r w:rsidR="00A211C5">
        <w:rPr>
          <w:sz w:val="24"/>
          <w:szCs w:val="24"/>
        </w:rPr>
        <w:t xml:space="preserve">, sed forte </w:t>
      </w:r>
      <w:proofErr w:type="spellStart"/>
      <w:r w:rsidR="00A211C5">
        <w:rPr>
          <w:sz w:val="24"/>
          <w:szCs w:val="24"/>
        </w:rPr>
        <w:t>alique</w:t>
      </w:r>
      <w:proofErr w:type="spellEnd"/>
      <w:r w:rsidR="00A211C5">
        <w:rPr>
          <w:sz w:val="24"/>
          <w:szCs w:val="24"/>
        </w:rPr>
        <w:t xml:space="preserve"> ex </w:t>
      </w:r>
      <w:proofErr w:type="spellStart"/>
      <w:r w:rsidR="00A211C5">
        <w:rPr>
          <w:sz w:val="24"/>
          <w:szCs w:val="24"/>
        </w:rPr>
        <w:t>istis</w:t>
      </w:r>
      <w:proofErr w:type="spellEnd"/>
      <w:r w:rsidR="00A211C5">
        <w:rPr>
          <w:sz w:val="24"/>
          <w:szCs w:val="24"/>
        </w:rPr>
        <w:t xml:space="preserve"> </w:t>
      </w:r>
      <w:proofErr w:type="spellStart"/>
      <w:r w:rsidR="00A211C5">
        <w:rPr>
          <w:sz w:val="24"/>
          <w:szCs w:val="24"/>
        </w:rPr>
        <w:t>poterant</w:t>
      </w:r>
      <w:proofErr w:type="spellEnd"/>
      <w:r w:rsidR="00A211C5">
        <w:rPr>
          <w:sz w:val="24"/>
          <w:szCs w:val="24"/>
        </w:rPr>
        <w:t xml:space="preserve"> </w:t>
      </w:r>
      <w:proofErr w:type="spellStart"/>
      <w:r w:rsidR="00A211C5">
        <w:rPr>
          <w:sz w:val="24"/>
          <w:szCs w:val="24"/>
        </w:rPr>
        <w:t>etiam</w:t>
      </w:r>
      <w:proofErr w:type="spellEnd"/>
      <w:r w:rsidRPr="006F61C3">
        <w:rPr>
          <w:sz w:val="24"/>
          <w:szCs w:val="24"/>
        </w:rPr>
        <w:t xml:space="preserve"> </w:t>
      </w:r>
      <w:proofErr w:type="spellStart"/>
      <w:r w:rsidRPr="006F61C3">
        <w:rPr>
          <w:sz w:val="24"/>
          <w:szCs w:val="24"/>
        </w:rPr>
        <w:t>aliis</w:t>
      </w:r>
      <w:proofErr w:type="spellEnd"/>
      <w:r w:rsidRPr="006F61C3">
        <w:rPr>
          <w:sz w:val="24"/>
          <w:szCs w:val="24"/>
        </w:rPr>
        <w:t xml:space="preserve"> </w:t>
      </w:r>
      <w:proofErr w:type="spellStart"/>
      <w:r w:rsidRPr="006F61C3">
        <w:rPr>
          <w:sz w:val="24"/>
          <w:szCs w:val="24"/>
        </w:rPr>
        <w:t>nominibus</w:t>
      </w:r>
      <w:proofErr w:type="spellEnd"/>
      <w:r w:rsidRPr="006F61C3">
        <w:rPr>
          <w:sz w:val="24"/>
          <w:szCs w:val="24"/>
        </w:rPr>
        <w:t xml:space="preserve"> </w:t>
      </w:r>
      <w:proofErr w:type="spellStart"/>
      <w:r w:rsidRPr="006F61C3">
        <w:rPr>
          <w:sz w:val="24"/>
          <w:szCs w:val="24"/>
        </w:rPr>
        <w:t>appellari</w:t>
      </w:r>
      <w:proofErr w:type="spellEnd"/>
      <w:r w:rsidR="00A211C5">
        <w:rPr>
          <w:sz w:val="24"/>
          <w:szCs w:val="24"/>
        </w:rPr>
        <w:t xml:space="preserve">. Per </w:t>
      </w:r>
      <w:proofErr w:type="spellStart"/>
      <w:r w:rsidR="00A211C5">
        <w:rPr>
          <w:sz w:val="24"/>
          <w:szCs w:val="24"/>
        </w:rPr>
        <w:t>totum</w:t>
      </w:r>
      <w:proofErr w:type="spellEnd"/>
      <w:r w:rsidR="00A211C5">
        <w:rPr>
          <w:sz w:val="24"/>
          <w:szCs w:val="24"/>
        </w:rPr>
        <w:t xml:space="preserve"> </w:t>
      </w:r>
      <w:proofErr w:type="spellStart"/>
      <w:r w:rsidR="00A211C5">
        <w:rPr>
          <w:sz w:val="24"/>
          <w:szCs w:val="24"/>
        </w:rPr>
        <w:t>circuitum</w:t>
      </w:r>
      <w:proofErr w:type="spellEnd"/>
      <w:r w:rsidR="00A211C5">
        <w:rPr>
          <w:sz w:val="24"/>
          <w:szCs w:val="24"/>
        </w:rPr>
        <w:t xml:space="preserve"> </w:t>
      </w:r>
      <w:proofErr w:type="spellStart"/>
      <w:r w:rsidR="00A211C5">
        <w:rPr>
          <w:sz w:val="24"/>
          <w:szCs w:val="24"/>
        </w:rPr>
        <w:t>montis</w:t>
      </w:r>
      <w:proofErr w:type="spellEnd"/>
      <w:r w:rsidR="00A211C5">
        <w:rPr>
          <w:sz w:val="24"/>
          <w:szCs w:val="24"/>
        </w:rPr>
        <w:t xml:space="preserve"> </w:t>
      </w:r>
      <w:proofErr w:type="spellStart"/>
      <w:r w:rsidR="00A211C5">
        <w:rPr>
          <w:sz w:val="24"/>
          <w:szCs w:val="24"/>
        </w:rPr>
        <w:t>syon</w:t>
      </w:r>
      <w:proofErr w:type="spellEnd"/>
      <w:r w:rsidRPr="006F61C3">
        <w:rPr>
          <w:sz w:val="24"/>
          <w:szCs w:val="24"/>
        </w:rPr>
        <w:t xml:space="preserve"> a porta </w:t>
      </w:r>
      <w:proofErr w:type="spellStart"/>
      <w:r w:rsidRPr="006F61C3">
        <w:rPr>
          <w:sz w:val="24"/>
          <w:szCs w:val="24"/>
        </w:rPr>
        <w:t>aquarum</w:t>
      </w:r>
      <w:proofErr w:type="spellEnd"/>
      <w:r w:rsidRPr="006F61C3">
        <w:rPr>
          <w:sz w:val="24"/>
          <w:szCs w:val="24"/>
        </w:rPr>
        <w:t xml:space="preserve"> que </w:t>
      </w:r>
      <w:proofErr w:type="spellStart"/>
      <w:r w:rsidR="00A211C5">
        <w:rPr>
          <w:sz w:val="24"/>
          <w:szCs w:val="24"/>
        </w:rPr>
        <w:t>est</w:t>
      </w:r>
      <w:proofErr w:type="spellEnd"/>
      <w:r w:rsidRPr="006F61C3">
        <w:rPr>
          <w:sz w:val="24"/>
          <w:szCs w:val="24"/>
        </w:rPr>
        <w:t xml:space="preserve"> </w:t>
      </w:r>
      <w:proofErr w:type="spellStart"/>
      <w:r w:rsidR="00A211C5">
        <w:rPr>
          <w:sz w:val="24"/>
          <w:szCs w:val="24"/>
        </w:rPr>
        <w:t>illi</w:t>
      </w:r>
      <w:proofErr w:type="spellEnd"/>
      <w:r w:rsidR="00A211C5">
        <w:rPr>
          <w:sz w:val="24"/>
          <w:szCs w:val="24"/>
        </w:rPr>
        <w:t xml:space="preserve"> ab </w:t>
      </w:r>
      <w:proofErr w:type="spellStart"/>
      <w:r w:rsidR="00A211C5">
        <w:rPr>
          <w:sz w:val="24"/>
          <w:szCs w:val="24"/>
        </w:rPr>
        <w:t>aquilone</w:t>
      </w:r>
      <w:proofErr w:type="spellEnd"/>
      <w:r w:rsidR="00A211C5">
        <w:rPr>
          <w:sz w:val="24"/>
          <w:szCs w:val="24"/>
        </w:rPr>
        <w:t xml:space="preserve"> </w:t>
      </w:r>
      <w:proofErr w:type="spellStart"/>
      <w:r w:rsidRPr="006F61C3">
        <w:rPr>
          <w:sz w:val="24"/>
          <w:szCs w:val="24"/>
        </w:rPr>
        <w:t>respici</w:t>
      </w:r>
      <w:r w:rsidR="00A211C5">
        <w:rPr>
          <w:sz w:val="24"/>
          <w:szCs w:val="24"/>
        </w:rPr>
        <w:t>ens</w:t>
      </w:r>
      <w:proofErr w:type="spellEnd"/>
      <w:r w:rsidRPr="006F61C3">
        <w:rPr>
          <w:sz w:val="24"/>
          <w:szCs w:val="24"/>
        </w:rPr>
        <w:t xml:space="preserve"> </w:t>
      </w:r>
      <w:proofErr w:type="spellStart"/>
      <w:r w:rsidR="00A211C5">
        <w:rPr>
          <w:sz w:val="24"/>
          <w:szCs w:val="24"/>
        </w:rPr>
        <w:t>orientem</w:t>
      </w:r>
      <w:proofErr w:type="spellEnd"/>
      <w:r w:rsidR="00A211C5">
        <w:rPr>
          <w:sz w:val="24"/>
          <w:szCs w:val="24"/>
        </w:rPr>
        <w:t xml:space="preserve"> </w:t>
      </w:r>
      <w:proofErr w:type="spellStart"/>
      <w:r w:rsidR="00A211C5">
        <w:rPr>
          <w:sz w:val="24"/>
          <w:szCs w:val="24"/>
        </w:rPr>
        <w:t>usque</w:t>
      </w:r>
      <w:proofErr w:type="spellEnd"/>
      <w:r w:rsidR="00A211C5">
        <w:rPr>
          <w:sz w:val="24"/>
          <w:szCs w:val="24"/>
        </w:rPr>
        <w:t xml:space="preserve"> </w:t>
      </w:r>
      <w:proofErr w:type="spellStart"/>
      <w:r w:rsidR="00A211C5">
        <w:rPr>
          <w:sz w:val="24"/>
          <w:szCs w:val="24"/>
        </w:rPr>
        <w:t>ad</w:t>
      </w:r>
      <w:proofErr w:type="spellEnd"/>
      <w:r w:rsidR="00A211C5">
        <w:rPr>
          <w:sz w:val="24"/>
          <w:szCs w:val="24"/>
        </w:rPr>
        <w:t xml:space="preserve"> </w:t>
      </w:r>
      <w:proofErr w:type="spellStart"/>
      <w:r w:rsidR="00A211C5">
        <w:rPr>
          <w:sz w:val="24"/>
          <w:szCs w:val="24"/>
        </w:rPr>
        <w:t>portam</w:t>
      </w:r>
      <w:proofErr w:type="spellEnd"/>
      <w:r w:rsidRPr="006F61C3">
        <w:rPr>
          <w:sz w:val="24"/>
          <w:szCs w:val="24"/>
        </w:rPr>
        <w:t xml:space="preserve"> </w:t>
      </w:r>
      <w:proofErr w:type="spellStart"/>
      <w:r w:rsidR="00A211C5">
        <w:rPr>
          <w:sz w:val="24"/>
          <w:szCs w:val="24"/>
        </w:rPr>
        <w:t>da</w:t>
      </w:r>
      <w:r w:rsidRPr="006F61C3">
        <w:rPr>
          <w:sz w:val="24"/>
          <w:szCs w:val="24"/>
        </w:rPr>
        <w:t>vid</w:t>
      </w:r>
      <w:proofErr w:type="spellEnd"/>
      <w:r w:rsidRPr="006F61C3">
        <w:rPr>
          <w:sz w:val="24"/>
          <w:szCs w:val="24"/>
        </w:rPr>
        <w:t xml:space="preserve"> que </w:t>
      </w:r>
      <w:proofErr w:type="spellStart"/>
      <w:r w:rsidRPr="006F61C3">
        <w:rPr>
          <w:sz w:val="24"/>
          <w:szCs w:val="24"/>
        </w:rPr>
        <w:t>est</w:t>
      </w:r>
      <w:proofErr w:type="spellEnd"/>
      <w:r w:rsidRPr="006F61C3">
        <w:rPr>
          <w:sz w:val="24"/>
          <w:szCs w:val="24"/>
        </w:rPr>
        <w:t xml:space="preserve"> </w:t>
      </w:r>
      <w:proofErr w:type="spellStart"/>
      <w:r w:rsidRPr="006F61C3">
        <w:rPr>
          <w:sz w:val="24"/>
          <w:szCs w:val="24"/>
        </w:rPr>
        <w:t>eidem</w:t>
      </w:r>
      <w:proofErr w:type="spellEnd"/>
      <w:r w:rsidRPr="006F61C3">
        <w:rPr>
          <w:sz w:val="24"/>
          <w:szCs w:val="24"/>
        </w:rPr>
        <w:t xml:space="preserve"> </w:t>
      </w:r>
      <w:proofErr w:type="spellStart"/>
      <w:r w:rsidRPr="006F61C3">
        <w:rPr>
          <w:sz w:val="24"/>
          <w:szCs w:val="24"/>
        </w:rPr>
        <w:t>mon</w:t>
      </w:r>
      <w:r w:rsidR="00A211C5">
        <w:rPr>
          <w:sz w:val="24"/>
          <w:szCs w:val="24"/>
        </w:rPr>
        <w:t>ti</w:t>
      </w:r>
      <w:proofErr w:type="spellEnd"/>
      <w:r w:rsidR="00A211C5">
        <w:rPr>
          <w:sz w:val="24"/>
          <w:szCs w:val="24"/>
        </w:rPr>
        <w:t xml:space="preserve"> </w:t>
      </w:r>
      <w:proofErr w:type="spellStart"/>
      <w:r w:rsidR="00A211C5">
        <w:rPr>
          <w:sz w:val="24"/>
          <w:szCs w:val="24"/>
        </w:rPr>
        <w:t>syon</w:t>
      </w:r>
      <w:proofErr w:type="spellEnd"/>
      <w:r w:rsidR="00A211C5">
        <w:rPr>
          <w:sz w:val="24"/>
          <w:szCs w:val="24"/>
        </w:rPr>
        <w:t xml:space="preserve"> </w:t>
      </w:r>
      <w:r w:rsidRPr="006F61C3">
        <w:rPr>
          <w:sz w:val="24"/>
          <w:szCs w:val="24"/>
        </w:rPr>
        <w:t xml:space="preserve">similiter </w:t>
      </w:r>
      <w:proofErr w:type="spellStart"/>
      <w:r w:rsidRPr="006F61C3">
        <w:rPr>
          <w:sz w:val="24"/>
          <w:szCs w:val="24"/>
        </w:rPr>
        <w:t>aquilonaris</w:t>
      </w:r>
      <w:proofErr w:type="spellEnd"/>
      <w:r w:rsidRPr="006F61C3">
        <w:rPr>
          <w:sz w:val="24"/>
          <w:szCs w:val="24"/>
        </w:rPr>
        <w:t xml:space="preserve"> </w:t>
      </w:r>
      <w:proofErr w:type="spellStart"/>
      <w:r w:rsidR="00A211C5">
        <w:rPr>
          <w:sz w:val="24"/>
          <w:szCs w:val="24"/>
        </w:rPr>
        <w:t>respiciens</w:t>
      </w:r>
      <w:proofErr w:type="spellEnd"/>
      <w:r w:rsidR="00A211C5">
        <w:rPr>
          <w:sz w:val="24"/>
          <w:szCs w:val="24"/>
        </w:rPr>
        <w:t xml:space="preserve"> </w:t>
      </w:r>
      <w:proofErr w:type="spellStart"/>
      <w:r w:rsidR="00A211C5">
        <w:rPr>
          <w:sz w:val="24"/>
          <w:szCs w:val="24"/>
        </w:rPr>
        <w:t>occidentem</w:t>
      </w:r>
      <w:proofErr w:type="spellEnd"/>
      <w:r w:rsidR="00A211C5">
        <w:rPr>
          <w:sz w:val="24"/>
          <w:szCs w:val="24"/>
        </w:rPr>
        <w:t xml:space="preserve"> </w:t>
      </w:r>
      <w:proofErr w:type="spellStart"/>
      <w:r w:rsidR="00A211C5">
        <w:rPr>
          <w:sz w:val="24"/>
          <w:szCs w:val="24"/>
        </w:rPr>
        <w:t>nulla</w:t>
      </w:r>
      <w:proofErr w:type="spellEnd"/>
      <w:r w:rsidR="00A211C5">
        <w:rPr>
          <w:sz w:val="24"/>
          <w:szCs w:val="24"/>
        </w:rPr>
        <w:t xml:space="preserve"> </w:t>
      </w:r>
      <w:proofErr w:type="spellStart"/>
      <w:r w:rsidR="00604D73">
        <w:rPr>
          <w:sz w:val="24"/>
          <w:szCs w:val="24"/>
        </w:rPr>
        <w:t>omnino</w:t>
      </w:r>
      <w:proofErr w:type="spellEnd"/>
      <w:r w:rsidR="00604D73">
        <w:rPr>
          <w:sz w:val="24"/>
          <w:szCs w:val="24"/>
        </w:rPr>
        <w:t xml:space="preserve"> porta </w:t>
      </w:r>
      <w:proofErr w:type="spellStart"/>
      <w:r w:rsidR="00604D73">
        <w:rPr>
          <w:sz w:val="24"/>
          <w:szCs w:val="24"/>
        </w:rPr>
        <w:t>erat</w:t>
      </w:r>
      <w:proofErr w:type="spellEnd"/>
      <w:r w:rsidR="00604D73">
        <w:rPr>
          <w:sz w:val="24"/>
          <w:szCs w:val="24"/>
        </w:rPr>
        <w:t xml:space="preserve"> </w:t>
      </w:r>
      <w:proofErr w:type="spellStart"/>
      <w:r w:rsidR="00604D73">
        <w:rPr>
          <w:sz w:val="24"/>
          <w:szCs w:val="24"/>
        </w:rPr>
        <w:t>nec</w:t>
      </w:r>
      <w:proofErr w:type="spellEnd"/>
      <w:r w:rsidRPr="006F61C3">
        <w:rPr>
          <w:sz w:val="24"/>
          <w:szCs w:val="24"/>
        </w:rPr>
        <w:t xml:space="preserve"> </w:t>
      </w:r>
      <w:proofErr w:type="spellStart"/>
      <w:r w:rsidRPr="006F61C3">
        <w:rPr>
          <w:sz w:val="24"/>
          <w:szCs w:val="24"/>
        </w:rPr>
        <w:t>esse</w:t>
      </w:r>
      <w:proofErr w:type="spellEnd"/>
      <w:r w:rsidRPr="006F61C3">
        <w:rPr>
          <w:sz w:val="24"/>
          <w:szCs w:val="24"/>
        </w:rPr>
        <w:t xml:space="preserve"> </w:t>
      </w:r>
      <w:proofErr w:type="spellStart"/>
      <w:r w:rsidR="00604D73">
        <w:rPr>
          <w:sz w:val="24"/>
          <w:szCs w:val="24"/>
        </w:rPr>
        <w:t>poterat</w:t>
      </w:r>
      <w:proofErr w:type="spellEnd"/>
      <w:r w:rsidR="00604D73">
        <w:rPr>
          <w:sz w:val="24"/>
          <w:szCs w:val="24"/>
        </w:rPr>
        <w:t xml:space="preserve"> </w:t>
      </w:r>
      <w:proofErr w:type="spellStart"/>
      <w:r w:rsidRPr="006F61C3">
        <w:rPr>
          <w:sz w:val="24"/>
          <w:szCs w:val="24"/>
        </w:rPr>
        <w:t>quia</w:t>
      </w:r>
      <w:proofErr w:type="spellEnd"/>
      <w:r w:rsidRPr="006F61C3">
        <w:rPr>
          <w:sz w:val="24"/>
          <w:szCs w:val="24"/>
        </w:rPr>
        <w:t xml:space="preserve"> vorago qua </w:t>
      </w:r>
      <w:r w:rsidR="00604D73">
        <w:rPr>
          <w:sz w:val="24"/>
          <w:szCs w:val="24"/>
        </w:rPr>
        <w:t xml:space="preserve">mons </w:t>
      </w:r>
      <w:proofErr w:type="spellStart"/>
      <w:r w:rsidRPr="006F61C3">
        <w:rPr>
          <w:sz w:val="24"/>
          <w:szCs w:val="24"/>
        </w:rPr>
        <w:t>cingebatur</w:t>
      </w:r>
      <w:proofErr w:type="spellEnd"/>
      <w:r w:rsidRPr="006F61C3">
        <w:rPr>
          <w:sz w:val="24"/>
          <w:szCs w:val="24"/>
        </w:rPr>
        <w:t xml:space="preserve"> per </w:t>
      </w:r>
      <w:proofErr w:type="spellStart"/>
      <w:r w:rsidRPr="006F61C3">
        <w:rPr>
          <w:sz w:val="24"/>
          <w:szCs w:val="24"/>
        </w:rPr>
        <w:t>circuitum</w:t>
      </w:r>
      <w:proofErr w:type="spellEnd"/>
      <w:r w:rsidRPr="006F61C3">
        <w:rPr>
          <w:sz w:val="24"/>
          <w:szCs w:val="24"/>
        </w:rPr>
        <w:t xml:space="preserve"> </w:t>
      </w:r>
      <w:proofErr w:type="spellStart"/>
      <w:r w:rsidRPr="006F61C3">
        <w:rPr>
          <w:sz w:val="24"/>
          <w:szCs w:val="24"/>
        </w:rPr>
        <w:t>impedivit</w:t>
      </w:r>
      <w:proofErr w:type="spellEnd"/>
      <w:r w:rsidR="00604D73">
        <w:rPr>
          <w:sz w:val="24"/>
          <w:szCs w:val="24"/>
        </w:rPr>
        <w:t>.</w:t>
      </w:r>
    </w:p>
    <w:p w14:paraId="509C7677" w14:textId="501EE38B" w:rsidR="006C39A5" w:rsidRPr="006F61C3" w:rsidRDefault="00A6186D" w:rsidP="00604D73">
      <w:pPr>
        <w:rPr>
          <w:sz w:val="24"/>
          <w:szCs w:val="24"/>
        </w:rPr>
      </w:pPr>
      <w:r w:rsidRPr="006F61C3">
        <w:rPr>
          <w:sz w:val="24"/>
          <w:szCs w:val="24"/>
        </w:rPr>
        <w:t xml:space="preserve"> Terra </w:t>
      </w:r>
      <w:proofErr w:type="spellStart"/>
      <w:r w:rsidRPr="006F61C3">
        <w:rPr>
          <w:sz w:val="24"/>
          <w:szCs w:val="24"/>
        </w:rPr>
        <w:t>ierusalem</w:t>
      </w:r>
      <w:proofErr w:type="spellEnd"/>
      <w:r w:rsidRPr="006F61C3">
        <w:rPr>
          <w:sz w:val="24"/>
          <w:szCs w:val="24"/>
        </w:rPr>
        <w:t xml:space="preserve"> in </w:t>
      </w:r>
      <w:proofErr w:type="spellStart"/>
      <w:r w:rsidRPr="006F61C3">
        <w:rPr>
          <w:sz w:val="24"/>
          <w:szCs w:val="24"/>
        </w:rPr>
        <w:t>centro</w:t>
      </w:r>
      <w:proofErr w:type="spellEnd"/>
      <w:r w:rsidRPr="006F61C3">
        <w:rPr>
          <w:sz w:val="24"/>
          <w:szCs w:val="24"/>
        </w:rPr>
        <w:t xml:space="preserve"> mundi </w:t>
      </w:r>
      <w:proofErr w:type="spellStart"/>
      <w:r w:rsidRPr="006F61C3">
        <w:rPr>
          <w:sz w:val="24"/>
          <w:szCs w:val="24"/>
        </w:rPr>
        <w:t>posita</w:t>
      </w:r>
      <w:proofErr w:type="spellEnd"/>
      <w:r w:rsidRPr="006F61C3">
        <w:rPr>
          <w:sz w:val="24"/>
          <w:szCs w:val="24"/>
        </w:rPr>
        <w:t xml:space="preserve"> </w:t>
      </w:r>
      <w:proofErr w:type="spellStart"/>
      <w:r w:rsidRPr="006F61C3">
        <w:rPr>
          <w:sz w:val="24"/>
          <w:szCs w:val="24"/>
        </w:rPr>
        <w:t>est</w:t>
      </w:r>
      <w:proofErr w:type="spellEnd"/>
      <w:r w:rsidRPr="006F61C3">
        <w:rPr>
          <w:sz w:val="24"/>
          <w:szCs w:val="24"/>
        </w:rPr>
        <w:t xml:space="preserve"> ex </w:t>
      </w:r>
      <w:proofErr w:type="spellStart"/>
      <w:r w:rsidRPr="006F61C3">
        <w:rPr>
          <w:sz w:val="24"/>
          <w:szCs w:val="24"/>
        </w:rPr>
        <w:t>maiore</w:t>
      </w:r>
      <w:proofErr w:type="spellEnd"/>
      <w:r w:rsidRPr="006F61C3">
        <w:rPr>
          <w:sz w:val="24"/>
          <w:szCs w:val="24"/>
        </w:rPr>
        <w:t xml:space="preserve"> </w:t>
      </w:r>
      <w:proofErr w:type="spellStart"/>
      <w:r w:rsidRPr="006F61C3">
        <w:rPr>
          <w:sz w:val="24"/>
          <w:szCs w:val="24"/>
        </w:rPr>
        <w:t>parte</w:t>
      </w:r>
      <w:proofErr w:type="spellEnd"/>
      <w:r w:rsidRPr="006F61C3">
        <w:rPr>
          <w:sz w:val="24"/>
          <w:szCs w:val="24"/>
        </w:rPr>
        <w:t xml:space="preserve"> </w:t>
      </w:r>
      <w:proofErr w:type="spellStart"/>
      <w:r w:rsidRPr="006F61C3">
        <w:rPr>
          <w:sz w:val="24"/>
          <w:szCs w:val="24"/>
        </w:rPr>
        <w:t>montuosa</w:t>
      </w:r>
      <w:proofErr w:type="spellEnd"/>
      <w:r w:rsidRPr="006F61C3">
        <w:rPr>
          <w:sz w:val="24"/>
          <w:szCs w:val="24"/>
        </w:rPr>
        <w:t xml:space="preserve"> uber </w:t>
      </w:r>
      <w:proofErr w:type="spellStart"/>
      <w:r w:rsidRPr="006F61C3">
        <w:rPr>
          <w:sz w:val="24"/>
          <w:szCs w:val="24"/>
        </w:rPr>
        <w:t>valde</w:t>
      </w:r>
      <w:proofErr w:type="spellEnd"/>
      <w:r w:rsidRPr="006F61C3">
        <w:rPr>
          <w:sz w:val="24"/>
          <w:szCs w:val="24"/>
        </w:rPr>
        <w:t xml:space="preserve"> et </w:t>
      </w:r>
      <w:proofErr w:type="spellStart"/>
      <w:r w:rsidRPr="006F61C3">
        <w:rPr>
          <w:sz w:val="24"/>
          <w:szCs w:val="24"/>
        </w:rPr>
        <w:t>fertilis</w:t>
      </w:r>
      <w:proofErr w:type="spellEnd"/>
      <w:r w:rsidRPr="006F61C3">
        <w:rPr>
          <w:sz w:val="24"/>
          <w:szCs w:val="24"/>
        </w:rPr>
        <w:t xml:space="preserve"> Cui ab </w:t>
      </w:r>
      <w:proofErr w:type="spellStart"/>
      <w:r w:rsidRPr="006F61C3">
        <w:rPr>
          <w:sz w:val="24"/>
          <w:szCs w:val="24"/>
        </w:rPr>
        <w:t>occi</w:t>
      </w:r>
      <w:proofErr w:type="spellEnd"/>
      <w:r w:rsidRPr="006F61C3">
        <w:rPr>
          <w:sz w:val="24"/>
          <w:szCs w:val="24"/>
        </w:rPr>
        <w:t xml:space="preserve"> </w:t>
      </w:r>
      <w:proofErr w:type="spellStart"/>
      <w:r w:rsidRPr="006F61C3">
        <w:rPr>
          <w:sz w:val="24"/>
          <w:szCs w:val="24"/>
        </w:rPr>
        <w:t>oriente</w:t>
      </w:r>
      <w:proofErr w:type="spellEnd"/>
      <w:r w:rsidRPr="006F61C3">
        <w:rPr>
          <w:sz w:val="24"/>
          <w:szCs w:val="24"/>
        </w:rPr>
        <w:t xml:space="preserve"> </w:t>
      </w:r>
      <w:proofErr w:type="spellStart"/>
      <w:r w:rsidRPr="006F61C3">
        <w:rPr>
          <w:sz w:val="24"/>
          <w:szCs w:val="24"/>
        </w:rPr>
        <w:t>dentali</w:t>
      </w:r>
      <w:proofErr w:type="spellEnd"/>
      <w:r w:rsidRPr="006F61C3">
        <w:rPr>
          <w:sz w:val="24"/>
          <w:szCs w:val="24"/>
        </w:rPr>
        <w:t xml:space="preserve"> </w:t>
      </w:r>
      <w:proofErr w:type="spellStart"/>
      <w:r w:rsidRPr="006F61C3">
        <w:rPr>
          <w:sz w:val="24"/>
          <w:szCs w:val="24"/>
        </w:rPr>
        <w:t>adiacet</w:t>
      </w:r>
      <w:proofErr w:type="spellEnd"/>
      <w:r w:rsidRPr="006F61C3">
        <w:rPr>
          <w:sz w:val="24"/>
          <w:szCs w:val="24"/>
        </w:rPr>
        <w:t xml:space="preserve"> </w:t>
      </w:r>
      <w:proofErr w:type="spellStart"/>
      <w:r w:rsidRPr="006F61C3">
        <w:rPr>
          <w:sz w:val="24"/>
          <w:szCs w:val="24"/>
        </w:rPr>
        <w:t>arabia</w:t>
      </w:r>
      <w:proofErr w:type="spellEnd"/>
      <w:r w:rsidRPr="006F61C3">
        <w:rPr>
          <w:sz w:val="24"/>
          <w:szCs w:val="24"/>
        </w:rPr>
        <w:t xml:space="preserve"> a </w:t>
      </w:r>
      <w:proofErr w:type="spellStart"/>
      <w:r w:rsidRPr="006F61C3">
        <w:rPr>
          <w:sz w:val="24"/>
          <w:szCs w:val="24"/>
        </w:rPr>
        <w:t>merdie</w:t>
      </w:r>
      <w:proofErr w:type="spellEnd"/>
      <w:r w:rsidRPr="006F61C3">
        <w:rPr>
          <w:sz w:val="24"/>
          <w:szCs w:val="24"/>
        </w:rPr>
        <w:t xml:space="preserve"> </w:t>
      </w:r>
      <w:proofErr w:type="spellStart"/>
      <w:r w:rsidRPr="006F61C3">
        <w:rPr>
          <w:sz w:val="24"/>
          <w:szCs w:val="24"/>
        </w:rPr>
        <w:t>egiptus</w:t>
      </w:r>
      <w:proofErr w:type="spellEnd"/>
      <w:r w:rsidRPr="006F61C3">
        <w:rPr>
          <w:sz w:val="24"/>
          <w:szCs w:val="24"/>
        </w:rPr>
        <w:t xml:space="preserve"> ab </w:t>
      </w:r>
      <w:proofErr w:type="spellStart"/>
      <w:r w:rsidRPr="006F61C3">
        <w:rPr>
          <w:sz w:val="24"/>
          <w:szCs w:val="24"/>
        </w:rPr>
        <w:t>occidente</w:t>
      </w:r>
      <w:proofErr w:type="spellEnd"/>
      <w:r w:rsidRPr="006F61C3">
        <w:rPr>
          <w:sz w:val="24"/>
          <w:szCs w:val="24"/>
        </w:rPr>
        <w:t xml:space="preserve"> mare magnum a </w:t>
      </w:r>
      <w:proofErr w:type="spellStart"/>
      <w:r w:rsidRPr="006F61C3">
        <w:rPr>
          <w:sz w:val="24"/>
          <w:szCs w:val="24"/>
        </w:rPr>
        <w:t>septemtrione</w:t>
      </w:r>
      <w:proofErr w:type="spellEnd"/>
      <w:r w:rsidRPr="006F61C3">
        <w:rPr>
          <w:sz w:val="24"/>
          <w:szCs w:val="24"/>
        </w:rPr>
        <w:t xml:space="preserve"> </w:t>
      </w:r>
      <w:proofErr w:type="spellStart"/>
      <w:r w:rsidRPr="006F61C3">
        <w:rPr>
          <w:sz w:val="24"/>
          <w:szCs w:val="24"/>
        </w:rPr>
        <w:t>syria</w:t>
      </w:r>
      <w:proofErr w:type="spellEnd"/>
      <w:r w:rsidRPr="006F61C3">
        <w:rPr>
          <w:sz w:val="24"/>
          <w:szCs w:val="24"/>
        </w:rPr>
        <w:t xml:space="preserve"> et mare </w:t>
      </w:r>
      <w:proofErr w:type="spellStart"/>
      <w:r w:rsidRPr="006F61C3">
        <w:rPr>
          <w:sz w:val="24"/>
          <w:szCs w:val="24"/>
        </w:rPr>
        <w:t>cyprum</w:t>
      </w:r>
      <w:proofErr w:type="spellEnd"/>
      <w:r w:rsidRPr="006F61C3">
        <w:rPr>
          <w:sz w:val="24"/>
          <w:szCs w:val="24"/>
        </w:rPr>
        <w:t xml:space="preserve"> </w:t>
      </w:r>
      <w:proofErr w:type="spellStart"/>
      <w:r w:rsidRPr="006F61C3">
        <w:rPr>
          <w:sz w:val="24"/>
          <w:szCs w:val="24"/>
        </w:rPr>
        <w:t>Hec</w:t>
      </w:r>
      <w:proofErr w:type="spellEnd"/>
      <w:r w:rsidRPr="006F61C3">
        <w:rPr>
          <w:sz w:val="24"/>
          <w:szCs w:val="24"/>
        </w:rPr>
        <w:t xml:space="preserve"> </w:t>
      </w:r>
      <w:proofErr w:type="spellStart"/>
      <w:r w:rsidRPr="006F61C3">
        <w:rPr>
          <w:sz w:val="24"/>
          <w:szCs w:val="24"/>
        </w:rPr>
        <w:t>antiquis</w:t>
      </w:r>
      <w:proofErr w:type="spellEnd"/>
      <w:r w:rsidRPr="006F61C3">
        <w:rPr>
          <w:sz w:val="24"/>
          <w:szCs w:val="24"/>
        </w:rPr>
        <w:t xml:space="preserve"> </w:t>
      </w:r>
      <w:proofErr w:type="spellStart"/>
      <w:r w:rsidRPr="006F61C3">
        <w:rPr>
          <w:sz w:val="24"/>
          <w:szCs w:val="24"/>
        </w:rPr>
        <w:t>temporibus</w:t>
      </w:r>
      <w:proofErr w:type="spellEnd"/>
      <w:r w:rsidRPr="006F61C3">
        <w:rPr>
          <w:sz w:val="24"/>
          <w:szCs w:val="24"/>
        </w:rPr>
        <w:t xml:space="preserve"> communis </w:t>
      </w:r>
      <w:proofErr w:type="spellStart"/>
      <w:r w:rsidRPr="006F61C3">
        <w:rPr>
          <w:sz w:val="24"/>
          <w:szCs w:val="24"/>
        </w:rPr>
        <w:t>fuit</w:t>
      </w:r>
      <w:proofErr w:type="spellEnd"/>
      <w:r w:rsidRPr="006F61C3">
        <w:rPr>
          <w:sz w:val="24"/>
          <w:szCs w:val="24"/>
        </w:rPr>
        <w:t xml:space="preserve"> patria </w:t>
      </w:r>
      <w:proofErr w:type="spellStart"/>
      <w:r w:rsidRPr="006F61C3">
        <w:rPr>
          <w:sz w:val="24"/>
          <w:szCs w:val="24"/>
        </w:rPr>
        <w:t>nacionum</w:t>
      </w:r>
      <w:proofErr w:type="spellEnd"/>
      <w:r w:rsidRPr="006F61C3">
        <w:rPr>
          <w:sz w:val="24"/>
          <w:szCs w:val="24"/>
        </w:rPr>
        <w:t xml:space="preserve"> que ad </w:t>
      </w:r>
      <w:proofErr w:type="spellStart"/>
      <w:r w:rsidRPr="006F61C3">
        <w:rPr>
          <w:sz w:val="24"/>
          <w:szCs w:val="24"/>
        </w:rPr>
        <w:t>loca</w:t>
      </w:r>
      <w:proofErr w:type="spellEnd"/>
      <w:r w:rsidRPr="006F61C3">
        <w:rPr>
          <w:sz w:val="24"/>
          <w:szCs w:val="24"/>
        </w:rPr>
        <w:t xml:space="preserve"> causa </w:t>
      </w:r>
      <w:proofErr w:type="spellStart"/>
      <w:r w:rsidRPr="006F61C3">
        <w:rPr>
          <w:sz w:val="24"/>
          <w:szCs w:val="24"/>
        </w:rPr>
        <w:t>deum</w:t>
      </w:r>
      <w:proofErr w:type="spellEnd"/>
      <w:r w:rsidRPr="006F61C3">
        <w:rPr>
          <w:sz w:val="24"/>
          <w:szCs w:val="24"/>
        </w:rPr>
        <w:t xml:space="preserve"> </w:t>
      </w:r>
      <w:proofErr w:type="spellStart"/>
      <w:r w:rsidRPr="006F61C3">
        <w:rPr>
          <w:sz w:val="24"/>
          <w:szCs w:val="24"/>
        </w:rPr>
        <w:t>colendi</w:t>
      </w:r>
      <w:proofErr w:type="spellEnd"/>
      <w:r w:rsidRPr="006F61C3">
        <w:rPr>
          <w:sz w:val="24"/>
          <w:szCs w:val="24"/>
        </w:rPr>
        <w:t xml:space="preserve"> </w:t>
      </w:r>
      <w:proofErr w:type="spellStart"/>
      <w:r w:rsidRPr="006F61C3">
        <w:rPr>
          <w:sz w:val="24"/>
          <w:szCs w:val="24"/>
        </w:rPr>
        <w:t>illuc</w:t>
      </w:r>
      <w:proofErr w:type="spellEnd"/>
      <w:r w:rsidRPr="006F61C3">
        <w:rPr>
          <w:sz w:val="24"/>
          <w:szCs w:val="24"/>
        </w:rPr>
        <w:t xml:space="preserve"> De </w:t>
      </w:r>
      <w:proofErr w:type="spellStart"/>
      <w:r w:rsidRPr="006F61C3">
        <w:rPr>
          <w:sz w:val="24"/>
          <w:szCs w:val="24"/>
        </w:rPr>
        <w:t>quibus</w:t>
      </w:r>
      <w:proofErr w:type="spellEnd"/>
      <w:r w:rsidRPr="006F61C3">
        <w:rPr>
          <w:sz w:val="24"/>
          <w:szCs w:val="24"/>
        </w:rPr>
        <w:t xml:space="preserve"> [bus] </w:t>
      </w:r>
      <w:proofErr w:type="spellStart"/>
      <w:r w:rsidRPr="006F61C3">
        <w:rPr>
          <w:sz w:val="24"/>
          <w:szCs w:val="24"/>
        </w:rPr>
        <w:t>partibus</w:t>
      </w:r>
      <w:proofErr w:type="spellEnd"/>
      <w:r w:rsidRPr="006F61C3">
        <w:rPr>
          <w:sz w:val="24"/>
          <w:szCs w:val="24"/>
        </w:rPr>
        <w:t xml:space="preserve"> </w:t>
      </w:r>
      <w:proofErr w:type="spellStart"/>
      <w:r w:rsidRPr="006F61C3">
        <w:rPr>
          <w:sz w:val="24"/>
          <w:szCs w:val="24"/>
        </w:rPr>
        <w:t>convenerunt</w:t>
      </w:r>
      <w:proofErr w:type="spellEnd"/>
      <w:r w:rsidRPr="006F61C3">
        <w:rPr>
          <w:sz w:val="24"/>
          <w:szCs w:val="24"/>
        </w:rPr>
        <w:t xml:space="preserve"> </w:t>
      </w:r>
      <w:proofErr w:type="spellStart"/>
      <w:r w:rsidRPr="006F61C3">
        <w:rPr>
          <w:sz w:val="24"/>
          <w:szCs w:val="24"/>
        </w:rPr>
        <w:t>Sicut</w:t>
      </w:r>
      <w:proofErr w:type="spellEnd"/>
      <w:r w:rsidRPr="006F61C3">
        <w:rPr>
          <w:sz w:val="24"/>
          <w:szCs w:val="24"/>
        </w:rPr>
        <w:t xml:space="preserve"> in </w:t>
      </w:r>
      <w:proofErr w:type="spellStart"/>
      <w:r w:rsidRPr="006F61C3">
        <w:rPr>
          <w:sz w:val="24"/>
          <w:szCs w:val="24"/>
        </w:rPr>
        <w:t>actibus</w:t>
      </w:r>
      <w:proofErr w:type="spellEnd"/>
      <w:r w:rsidRPr="006F61C3">
        <w:rPr>
          <w:sz w:val="24"/>
          <w:szCs w:val="24"/>
        </w:rPr>
        <w:t xml:space="preserve"> </w:t>
      </w:r>
      <w:proofErr w:type="spellStart"/>
      <w:r w:rsidRPr="006F61C3">
        <w:rPr>
          <w:sz w:val="24"/>
          <w:szCs w:val="24"/>
        </w:rPr>
        <w:t>apostulorum</w:t>
      </w:r>
      <w:proofErr w:type="spellEnd"/>
      <w:r w:rsidRPr="006F61C3">
        <w:rPr>
          <w:sz w:val="24"/>
          <w:szCs w:val="24"/>
        </w:rPr>
        <w:t xml:space="preserve"> </w:t>
      </w:r>
      <w:proofErr w:type="spellStart"/>
      <w:r w:rsidRPr="006F61C3">
        <w:rPr>
          <w:sz w:val="24"/>
          <w:szCs w:val="24"/>
        </w:rPr>
        <w:t>legitur</w:t>
      </w:r>
      <w:proofErr w:type="spellEnd"/>
      <w:r w:rsidRPr="006F61C3">
        <w:rPr>
          <w:sz w:val="24"/>
          <w:szCs w:val="24"/>
        </w:rPr>
        <w:t xml:space="preserve"> in mis </w:t>
      </w:r>
      <w:proofErr w:type="spellStart"/>
      <w:r w:rsidRPr="006F61C3">
        <w:rPr>
          <w:sz w:val="24"/>
          <w:szCs w:val="24"/>
        </w:rPr>
        <w:t>sione</w:t>
      </w:r>
      <w:proofErr w:type="spellEnd"/>
      <w:r w:rsidRPr="006F61C3">
        <w:rPr>
          <w:sz w:val="24"/>
          <w:szCs w:val="24"/>
        </w:rPr>
        <w:t xml:space="preserve"> spiritus </w:t>
      </w:r>
      <w:proofErr w:type="spellStart"/>
      <w:r w:rsidRPr="006F61C3">
        <w:rPr>
          <w:sz w:val="24"/>
          <w:szCs w:val="24"/>
        </w:rPr>
        <w:t>sancti</w:t>
      </w:r>
      <w:proofErr w:type="spellEnd"/>
      <w:r w:rsidRPr="006F61C3">
        <w:rPr>
          <w:sz w:val="24"/>
          <w:szCs w:val="24"/>
        </w:rPr>
        <w:t xml:space="preserve"> parti et </w:t>
      </w:r>
      <w:proofErr w:type="spellStart"/>
      <w:r w:rsidRPr="006F61C3">
        <w:rPr>
          <w:sz w:val="24"/>
          <w:szCs w:val="24"/>
        </w:rPr>
        <w:t>medi</w:t>
      </w:r>
      <w:proofErr w:type="spellEnd"/>
      <w:r w:rsidRPr="006F61C3">
        <w:rPr>
          <w:sz w:val="24"/>
          <w:szCs w:val="24"/>
        </w:rPr>
        <w:t xml:space="preserve"> et cetera non </w:t>
      </w:r>
      <w:proofErr w:type="spellStart"/>
      <w:r w:rsidRPr="006F61C3">
        <w:rPr>
          <w:sz w:val="24"/>
          <w:szCs w:val="24"/>
        </w:rPr>
        <w:t>scribam</w:t>
      </w:r>
      <w:proofErr w:type="spellEnd"/>
      <w:r w:rsidRPr="006F61C3">
        <w:rPr>
          <w:sz w:val="24"/>
          <w:szCs w:val="24"/>
        </w:rPr>
        <w:t xml:space="preserve"> </w:t>
      </w:r>
      <w:proofErr w:type="spellStart"/>
      <w:r w:rsidRPr="006F61C3">
        <w:rPr>
          <w:sz w:val="24"/>
          <w:szCs w:val="24"/>
        </w:rPr>
        <w:t>plura</w:t>
      </w:r>
      <w:proofErr w:type="spellEnd"/>
      <w:r w:rsidRPr="006F61C3">
        <w:rPr>
          <w:sz w:val="24"/>
          <w:szCs w:val="24"/>
        </w:rPr>
        <w:t xml:space="preserve"> </w:t>
      </w:r>
      <w:proofErr w:type="spellStart"/>
      <w:r w:rsidRPr="006F61C3">
        <w:rPr>
          <w:sz w:val="24"/>
          <w:szCs w:val="24"/>
        </w:rPr>
        <w:t>quia</w:t>
      </w:r>
      <w:proofErr w:type="spellEnd"/>
      <w:r w:rsidRPr="006F61C3">
        <w:rPr>
          <w:sz w:val="24"/>
          <w:szCs w:val="24"/>
        </w:rPr>
        <w:t xml:space="preserve"> me [</w:t>
      </w:r>
      <w:proofErr w:type="spellStart"/>
      <w:r w:rsidRPr="006F61C3">
        <w:rPr>
          <w:sz w:val="24"/>
          <w:szCs w:val="24"/>
        </w:rPr>
        <w:t>habet</w:t>
      </w:r>
      <w:proofErr w:type="spellEnd"/>
      <w:r w:rsidRPr="006F61C3">
        <w:rPr>
          <w:sz w:val="24"/>
          <w:szCs w:val="24"/>
        </w:rPr>
        <w:t xml:space="preserve">] altera </w:t>
      </w:r>
      <w:proofErr w:type="spellStart"/>
      <w:r w:rsidRPr="006F61C3">
        <w:rPr>
          <w:sz w:val="24"/>
          <w:szCs w:val="24"/>
        </w:rPr>
        <w:t>cura</w:t>
      </w:r>
      <w:proofErr w:type="spellEnd"/>
      <w:r w:rsidR="00217384">
        <w:rPr>
          <w:sz w:val="24"/>
          <w:szCs w:val="24"/>
        </w:rPr>
        <w:t xml:space="preserve"> </w:t>
      </w:r>
      <w:r w:rsidRPr="006F61C3">
        <w:rPr>
          <w:sz w:val="24"/>
          <w:szCs w:val="24"/>
        </w:rPr>
        <w:t>f</w:t>
      </w:r>
      <w:ins w:id="3" w:author="yoni and gali" w:date="2021-10-20T21:01:00Z">
        <w:r w:rsidR="006B7EF2">
          <w:rPr>
            <w:sz w:val="24"/>
            <w:szCs w:val="24"/>
          </w:rPr>
          <w:t>f</w:t>
        </w:r>
      </w:ins>
      <w:r w:rsidRPr="006F61C3">
        <w:rPr>
          <w:sz w:val="24"/>
          <w:szCs w:val="24"/>
        </w:rPr>
        <w:t>[</w:t>
      </w:r>
      <w:proofErr w:type="spellStart"/>
      <w:r w:rsidRPr="006F61C3">
        <w:rPr>
          <w:sz w:val="24"/>
          <w:szCs w:val="24"/>
        </w:rPr>
        <w:t>initu</w:t>
      </w:r>
      <w:proofErr w:type="spellEnd"/>
      <w:r w:rsidRPr="006F61C3">
        <w:rPr>
          <w:sz w:val="24"/>
          <w:szCs w:val="24"/>
        </w:rPr>
        <w:t xml:space="preserve">]m anno domini 1407 in </w:t>
      </w:r>
      <w:proofErr w:type="spellStart"/>
      <w:r w:rsidRPr="006F61C3">
        <w:rPr>
          <w:sz w:val="24"/>
          <w:szCs w:val="24"/>
        </w:rPr>
        <w:t>crasino</w:t>
      </w:r>
      <w:proofErr w:type="spellEnd"/>
      <w:r w:rsidRPr="006F61C3">
        <w:rPr>
          <w:sz w:val="24"/>
          <w:szCs w:val="24"/>
        </w:rPr>
        <w:t xml:space="preserve"> </w:t>
      </w:r>
      <w:proofErr w:type="spellStart"/>
      <w:r w:rsidRPr="006F61C3">
        <w:rPr>
          <w:sz w:val="24"/>
          <w:szCs w:val="24"/>
        </w:rPr>
        <w:t>sancti</w:t>
      </w:r>
      <w:proofErr w:type="spellEnd"/>
      <w:r w:rsidRPr="006F61C3">
        <w:rPr>
          <w:sz w:val="24"/>
          <w:szCs w:val="24"/>
        </w:rPr>
        <w:t xml:space="preserve"> </w:t>
      </w:r>
      <w:proofErr w:type="spellStart"/>
      <w:r w:rsidRPr="006F61C3">
        <w:rPr>
          <w:sz w:val="24"/>
          <w:szCs w:val="24"/>
        </w:rPr>
        <w:t>francisci</w:t>
      </w:r>
      <w:proofErr w:type="spellEnd"/>
      <w:r w:rsidRPr="006F61C3">
        <w:rPr>
          <w:sz w:val="24"/>
          <w:szCs w:val="24"/>
        </w:rPr>
        <w:t xml:space="preserve"> [</w:t>
      </w:r>
      <w:proofErr w:type="spellStart"/>
      <w:r w:rsidRPr="006F61C3">
        <w:rPr>
          <w:sz w:val="24"/>
          <w:szCs w:val="24"/>
        </w:rPr>
        <w:t>conf</w:t>
      </w:r>
      <w:ins w:id="4" w:author="yoni and gali" w:date="2021-10-20T21:01:00Z">
        <w:r w:rsidR="006B7EF2">
          <w:rPr>
            <w:sz w:val="24"/>
            <w:szCs w:val="24"/>
          </w:rPr>
          <w:t>ratris</w:t>
        </w:r>
        <w:proofErr w:type="spellEnd"/>
        <w:r w:rsidR="006B7EF2">
          <w:rPr>
            <w:sz w:val="24"/>
            <w:szCs w:val="24"/>
          </w:rPr>
          <w:t>?</w:t>
        </w:r>
      </w:ins>
      <w:r w:rsidRPr="006F61C3">
        <w:rPr>
          <w:sz w:val="24"/>
          <w:szCs w:val="24"/>
        </w:rPr>
        <w:t xml:space="preserve">] hora </w:t>
      </w:r>
      <w:proofErr w:type="spellStart"/>
      <w:r w:rsidRPr="006F61C3">
        <w:rPr>
          <w:sz w:val="24"/>
          <w:szCs w:val="24"/>
        </w:rPr>
        <w:t>triarum</w:t>
      </w:r>
      <w:proofErr w:type="spellEnd"/>
      <w:r w:rsidRPr="006F61C3">
        <w:rPr>
          <w:sz w:val="24"/>
          <w:szCs w:val="24"/>
        </w:rPr>
        <w:t xml:space="preserve"> vel quasi </w:t>
      </w:r>
      <w:proofErr w:type="spellStart"/>
      <w:r w:rsidRPr="006F61C3">
        <w:rPr>
          <w:sz w:val="24"/>
          <w:szCs w:val="24"/>
        </w:rPr>
        <w:t>corrige</w:t>
      </w:r>
      <w:proofErr w:type="spellEnd"/>
      <w:r w:rsidRPr="006F61C3">
        <w:rPr>
          <w:sz w:val="24"/>
          <w:szCs w:val="24"/>
        </w:rPr>
        <w:t xml:space="preserve"> lector </w:t>
      </w:r>
    </w:p>
    <w:p w14:paraId="1D7980C9" w14:textId="77777777" w:rsidR="006C39A5" w:rsidRPr="006F61C3" w:rsidRDefault="00A6186D">
      <w:pPr>
        <w:rPr>
          <w:sz w:val="24"/>
          <w:szCs w:val="24"/>
        </w:rPr>
      </w:pPr>
      <w:r w:rsidRPr="006F61C3">
        <w:rPr>
          <w:sz w:val="24"/>
          <w:szCs w:val="24"/>
        </w:rPr>
        <w:fldChar w:fldCharType="begin"/>
      </w:r>
      <w:r w:rsidRPr="006F61C3">
        <w:rPr>
          <w:sz w:val="24"/>
          <w:szCs w:val="24"/>
        </w:rPr>
        <w:instrText xml:space="preserve"> INDEX \e "</w:instrText>
      </w:r>
      <w:r w:rsidRPr="006F61C3">
        <w:rPr>
          <w:sz w:val="24"/>
          <w:szCs w:val="24"/>
        </w:rPr>
        <w:tab/>
        <w:instrText>" \c "1" \z "1031"</w:instrText>
      </w:r>
      <w:r w:rsidRPr="006F61C3">
        <w:rPr>
          <w:sz w:val="24"/>
          <w:szCs w:val="24"/>
        </w:rPr>
        <w:fldChar w:fldCharType="end"/>
      </w:r>
    </w:p>
    <w:sectPr w:rsidR="006C39A5" w:rsidRPr="006F61C3">
      <w:headerReference w:type="default" r:id="rId10"/>
      <w:pgSz w:w="11907" w:h="16839" w:code="9"/>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20-12-30T14:43:00Z" w:initials="U">
    <w:p w14:paraId="29FB8893" w14:textId="418D2298" w:rsidR="00430DA0" w:rsidRDefault="00430DA0" w:rsidP="00A24074">
      <w:pPr>
        <w:pStyle w:val="CommentText"/>
        <w:rPr>
          <w:lang w:bidi="he-IL"/>
        </w:rPr>
      </w:pPr>
      <w:r>
        <w:rPr>
          <w:rStyle w:val="CommentReference"/>
        </w:rPr>
        <w:annotationRef/>
      </w:r>
      <w:r w:rsidR="00A24074">
        <w:rPr>
          <w:lang w:bidi="he-IL"/>
        </w:rPr>
        <w:t>Collate from ‘ad sinistram’</w:t>
      </w:r>
    </w:p>
  </w:comment>
  <w:comment w:id="1" w:author="USER" w:date="2020-12-30T14:44:00Z" w:initials="U">
    <w:p w14:paraId="39B2D2ED" w14:textId="007A046B" w:rsidR="00430DA0" w:rsidRDefault="00430DA0">
      <w:pPr>
        <w:pStyle w:val="CommentText"/>
      </w:pPr>
      <w:r>
        <w:rPr>
          <w:rStyle w:val="CommentReference"/>
        </w:rPr>
        <w:annotationRef/>
      </w:r>
      <w:r>
        <w:t>For collation</w:t>
      </w:r>
      <w:r w:rsidR="00A24074">
        <w:t xml:space="preserve"> from ‘De Iericho’</w:t>
      </w:r>
    </w:p>
  </w:comment>
  <w:comment w:id="2" w:author="USER" w:date="2020-12-30T14:46:00Z" w:initials="U">
    <w:p w14:paraId="4E3BDFE6" w14:textId="4C5503ED" w:rsidR="00A24074" w:rsidRDefault="00A24074">
      <w:pPr>
        <w:pStyle w:val="CommentText"/>
      </w:pPr>
      <w:r>
        <w:rPr>
          <w:rStyle w:val="CommentReference"/>
        </w:rPr>
        <w:annotationRef/>
      </w:r>
      <w:r>
        <w:t>Collate from ‘Minus’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FB8893" w15:done="0"/>
  <w15:commentEx w15:paraId="39B2D2ED" w15:done="0"/>
  <w15:commentEx w15:paraId="4E3BDF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FB8893" w16cid:durableId="2500C69A"/>
  <w16cid:commentId w16cid:paraId="39B2D2ED" w16cid:durableId="2500C69B"/>
  <w16cid:commentId w16cid:paraId="4E3BDFE6" w16cid:durableId="2500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EA6B7" w14:textId="77777777" w:rsidR="00B97CC1" w:rsidRDefault="00B97CC1">
      <w:pPr>
        <w:spacing w:after="0" w:line="240" w:lineRule="auto"/>
      </w:pPr>
      <w:r>
        <w:separator/>
      </w:r>
    </w:p>
  </w:endnote>
  <w:endnote w:type="continuationSeparator" w:id="0">
    <w:p w14:paraId="72826949" w14:textId="77777777" w:rsidR="00B97CC1" w:rsidRDefault="00B9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8AF02" w14:textId="77777777" w:rsidR="00B97CC1" w:rsidRDefault="00B97CC1">
      <w:pPr>
        <w:spacing w:after="0" w:line="240" w:lineRule="auto"/>
      </w:pPr>
      <w:r>
        <w:separator/>
      </w:r>
    </w:p>
  </w:footnote>
  <w:footnote w:type="continuationSeparator" w:id="0">
    <w:p w14:paraId="747993B6" w14:textId="77777777" w:rsidR="00B97CC1" w:rsidRDefault="00B97CC1">
      <w:pPr>
        <w:spacing w:after="0" w:line="240" w:lineRule="auto"/>
      </w:pPr>
      <w:r>
        <w:continuationSeparator/>
      </w:r>
    </w:p>
  </w:footnote>
  <w:footnote w:id="1">
    <w:p w14:paraId="5777009F" w14:textId="77777777" w:rsidR="00A211C5" w:rsidRDefault="00A211C5">
      <w:pPr>
        <w:pStyle w:val="FootnoteText"/>
      </w:pPr>
      <w:r>
        <w:rPr>
          <w:rStyle w:val="FootnoteReference"/>
        </w:rPr>
        <w:footnoteRef/>
      </w:r>
      <w:r>
        <w:t xml:space="preserve"> Not found in Bartlett’s text.</w:t>
      </w:r>
    </w:p>
  </w:footnote>
  <w:footnote w:id="2">
    <w:p w14:paraId="0B5FB925" w14:textId="23B0338C" w:rsidR="00A211C5" w:rsidRDefault="00A211C5">
      <w:pPr>
        <w:pStyle w:val="FootnoteText"/>
      </w:pPr>
      <w:r>
        <w:rPr>
          <w:rStyle w:val="FootnoteReference"/>
        </w:rPr>
        <w:footnoteRef/>
      </w:r>
      <w:r>
        <w:t xml:space="preserve"> Reference to the ma</w:t>
      </w:r>
      <w:r w:rsidR="00E26589">
        <w:t>p</w:t>
      </w:r>
      <w:r>
        <w:t>, not in Bartlett.</w:t>
      </w:r>
    </w:p>
  </w:footnote>
  <w:footnote w:id="3">
    <w:p w14:paraId="724E81B4" w14:textId="7FAE0FC9" w:rsidR="00A211C5" w:rsidRDefault="00A211C5" w:rsidP="0084033E">
      <w:pPr>
        <w:pStyle w:val="FootnoteText"/>
      </w:pPr>
      <w:r>
        <w:rPr>
          <w:rStyle w:val="FootnoteReference"/>
        </w:rPr>
        <w:footnoteRef/>
      </w:r>
      <w:r>
        <w:t xml:space="preserve"> Dedication not found in Bartlett.</w:t>
      </w:r>
      <w:r w:rsidR="0084033E">
        <w:t xml:space="preserve"> The last two phrases are significantly different in Munich 569.</w:t>
      </w:r>
    </w:p>
  </w:footnote>
  <w:footnote w:id="4">
    <w:p w14:paraId="62C954C7" w14:textId="2FCD5322" w:rsidR="00751BF2" w:rsidRDefault="00751BF2">
      <w:pPr>
        <w:pStyle w:val="FootnoteText"/>
      </w:pPr>
      <w:r>
        <w:rPr>
          <w:rStyle w:val="FootnoteReference"/>
        </w:rPr>
        <w:footnoteRef/>
      </w:r>
      <w:r>
        <w:t xml:space="preserve"> </w:t>
      </w:r>
      <w:proofErr w:type="spellStart"/>
      <w:r>
        <w:t>Prophetans</w:t>
      </w:r>
      <w:proofErr w:type="spellEnd"/>
      <w:r>
        <w:t xml:space="preserve"> in Munich 569.</w:t>
      </w:r>
    </w:p>
  </w:footnote>
  <w:footnote w:id="5">
    <w:p w14:paraId="48D2B83F" w14:textId="77777777" w:rsidR="00A211C5" w:rsidRDefault="00A211C5">
      <w:pPr>
        <w:pStyle w:val="FootnoteText"/>
      </w:pPr>
      <w:r>
        <w:rPr>
          <w:rStyle w:val="FootnoteReference"/>
        </w:rPr>
        <w:footnoteRef/>
      </w:r>
      <w:r>
        <w:t xml:space="preserve"> This paragraph is not in Bartlett, but is in </w:t>
      </w:r>
      <w:proofErr w:type="spellStart"/>
      <w:r>
        <w:t>Zw</w:t>
      </w:r>
      <w:proofErr w:type="spellEnd"/>
      <w:r>
        <w:t>.</w:t>
      </w:r>
    </w:p>
  </w:footnote>
  <w:footnote w:id="6">
    <w:p w14:paraId="1975CC67" w14:textId="71CF4DEC" w:rsidR="00FF77C0" w:rsidRDefault="00FF77C0">
      <w:pPr>
        <w:pStyle w:val="FootnoteText"/>
      </w:pPr>
      <w:r>
        <w:rPr>
          <w:rStyle w:val="FootnoteReference"/>
        </w:rPr>
        <w:footnoteRef/>
      </w:r>
      <w:r>
        <w:t xml:space="preserve"> </w:t>
      </w:r>
      <w:proofErr w:type="spellStart"/>
      <w:r>
        <w:t>Fertilis</w:t>
      </w:r>
      <w:proofErr w:type="spellEnd"/>
      <w:r>
        <w:t xml:space="preserve"> add. Munich 569 and other MSS. I think this is a common innovation.</w:t>
      </w:r>
    </w:p>
  </w:footnote>
  <w:footnote w:id="7">
    <w:p w14:paraId="56F32B6B" w14:textId="77777777" w:rsidR="00A211C5" w:rsidRDefault="00A211C5">
      <w:pPr>
        <w:pStyle w:val="FootnoteText"/>
      </w:pPr>
      <w:r>
        <w:rPr>
          <w:rStyle w:val="FootnoteReference"/>
        </w:rPr>
        <w:footnoteRef/>
      </w:r>
      <w:r>
        <w:t xml:space="preserve"> The words in brackets appear on the margins.</w:t>
      </w:r>
    </w:p>
  </w:footnote>
  <w:footnote w:id="8">
    <w:p w14:paraId="75E943D5" w14:textId="64C6F1D5" w:rsidR="00471802" w:rsidRDefault="00471802">
      <w:pPr>
        <w:pStyle w:val="FootnoteText"/>
      </w:pPr>
      <w:r>
        <w:rPr>
          <w:rStyle w:val="FootnoteReference"/>
        </w:rPr>
        <w:footnoteRef/>
      </w:r>
      <w:r>
        <w:t xml:space="preserve"> Nos </w:t>
      </w:r>
      <w:proofErr w:type="spellStart"/>
      <w:r>
        <w:t>om.</w:t>
      </w:r>
      <w:proofErr w:type="spellEnd"/>
      <w:r>
        <w:t xml:space="preserve"> Munich 569.</w:t>
      </w:r>
    </w:p>
  </w:footnote>
  <w:footnote w:id="9">
    <w:p w14:paraId="49D57C3D" w14:textId="77777777" w:rsidR="00A211C5" w:rsidRDefault="00A211C5">
      <w:pPr>
        <w:pStyle w:val="FootnoteText"/>
      </w:pPr>
      <w:r>
        <w:rPr>
          <w:rStyle w:val="FootnoteReference"/>
        </w:rPr>
        <w:footnoteRef/>
      </w:r>
      <w:r>
        <w:t xml:space="preserve"> This paragraph is not in Bartlett.</w:t>
      </w:r>
    </w:p>
  </w:footnote>
  <w:footnote w:id="10">
    <w:p w14:paraId="1E0C1E3B" w14:textId="77777777" w:rsidR="00A211C5" w:rsidRDefault="00A211C5">
      <w:pPr>
        <w:pStyle w:val="FootnoteText"/>
      </w:pPr>
      <w:r>
        <w:rPr>
          <w:rStyle w:val="FootnoteReference"/>
        </w:rPr>
        <w:footnoteRef/>
      </w:r>
      <w:r>
        <w:t xml:space="preserve"> corrupted</w:t>
      </w:r>
    </w:p>
  </w:footnote>
  <w:footnote w:id="11">
    <w:p w14:paraId="51F090C1" w14:textId="77777777" w:rsidR="00A211C5" w:rsidRDefault="00A211C5">
      <w:pPr>
        <w:pStyle w:val="FootnoteText"/>
      </w:pPr>
      <w:r>
        <w:rPr>
          <w:rStyle w:val="FootnoteReference"/>
        </w:rPr>
        <w:footnoteRef/>
      </w:r>
      <w:r>
        <w:t xml:space="preserve"> Bartlett has ‘</w:t>
      </w:r>
      <w:proofErr w:type="spellStart"/>
      <w:r>
        <w:t>sudavit</w:t>
      </w:r>
      <w:proofErr w:type="spellEnd"/>
      <w:r>
        <w:t>’.</w:t>
      </w:r>
    </w:p>
  </w:footnote>
  <w:footnote w:id="12">
    <w:p w14:paraId="14EE155B" w14:textId="77777777" w:rsidR="00A211C5" w:rsidRDefault="00A211C5">
      <w:pPr>
        <w:pStyle w:val="FootnoteText"/>
      </w:pPr>
      <w:r>
        <w:rPr>
          <w:rStyle w:val="FootnoteReference"/>
        </w:rPr>
        <w:footnoteRef/>
      </w:r>
      <w:r>
        <w:t xml:space="preserve"> Different, less likely, structure in Bartlett.</w:t>
      </w:r>
    </w:p>
  </w:footnote>
  <w:footnote w:id="13">
    <w:p w14:paraId="2AE91688" w14:textId="2CD73FAA" w:rsidR="00E41C9E" w:rsidRDefault="00E41C9E">
      <w:pPr>
        <w:pStyle w:val="FootnoteText"/>
      </w:pPr>
      <w:r>
        <w:rPr>
          <w:rStyle w:val="FootnoteReference"/>
        </w:rPr>
        <w:footnoteRef/>
      </w:r>
      <w:r>
        <w:t xml:space="preserve"> An error for Tripoli; Munich 569 provides the correct reading.</w:t>
      </w:r>
    </w:p>
  </w:footnote>
  <w:footnote w:id="14">
    <w:p w14:paraId="0A139B83" w14:textId="0B11C7A3" w:rsidR="00D24210" w:rsidRDefault="00D24210">
      <w:pPr>
        <w:pStyle w:val="FootnoteText"/>
      </w:pPr>
      <w:r>
        <w:rPr>
          <w:rStyle w:val="FootnoteReference"/>
        </w:rPr>
        <w:footnoteRef/>
      </w:r>
      <w:r>
        <w:t xml:space="preserve"> Munich 569 provides a different reading, perhaps a lectio </w:t>
      </w:r>
      <w:proofErr w:type="spellStart"/>
      <w:r>
        <w:t>difficilior</w:t>
      </w:r>
      <w:proofErr w:type="spellEnd"/>
      <w:r>
        <w:t>.</w:t>
      </w:r>
    </w:p>
  </w:footnote>
  <w:footnote w:id="15">
    <w:p w14:paraId="0CB6045A" w14:textId="77777777" w:rsidR="00A211C5" w:rsidRDefault="00A211C5">
      <w:pPr>
        <w:pStyle w:val="FootnoteText"/>
      </w:pPr>
      <w:r>
        <w:rPr>
          <w:rStyle w:val="FootnoteReference"/>
        </w:rPr>
        <w:footnoteRef/>
      </w:r>
      <w:r>
        <w:t xml:space="preserve"> The previous phrases are missing in Bartlett.</w:t>
      </w:r>
    </w:p>
  </w:footnote>
  <w:footnote w:id="16">
    <w:p w14:paraId="3DD19E54" w14:textId="77777777" w:rsidR="00A211C5" w:rsidRDefault="00A211C5">
      <w:pPr>
        <w:pStyle w:val="FootnoteText"/>
      </w:pPr>
      <w:r>
        <w:rPr>
          <w:rStyle w:val="FootnoteReference"/>
        </w:rPr>
        <w:footnoteRef/>
      </w:r>
      <w:r>
        <w:t xml:space="preserve"> Sic. Should probably be </w:t>
      </w:r>
      <w:proofErr w:type="spellStart"/>
      <w:r>
        <w:t>munerat</w:t>
      </w:r>
      <w:proofErr w:type="spellEnd"/>
      <w:r>
        <w:t>.</w:t>
      </w:r>
    </w:p>
  </w:footnote>
  <w:footnote w:id="17">
    <w:p w14:paraId="2DB3C7BF" w14:textId="69220B4C" w:rsidR="00A211C5" w:rsidRDefault="00A211C5">
      <w:pPr>
        <w:pStyle w:val="FootnoteText"/>
      </w:pPr>
      <w:r>
        <w:rPr>
          <w:rStyle w:val="FootnoteReference"/>
        </w:rPr>
        <w:footnoteRef/>
      </w:r>
      <w:r>
        <w:t xml:space="preserve"> Mihi </w:t>
      </w:r>
      <w:proofErr w:type="spellStart"/>
      <w:r>
        <w:t>testatur</w:t>
      </w:r>
      <w:proofErr w:type="spellEnd"/>
      <w:r>
        <w:t>. Sic! Not in Bartlett. Could be a significant error.</w:t>
      </w:r>
      <w:r w:rsidR="00DD7CAD">
        <w:t xml:space="preserve"> This shows that Munich 569 cannot be a copy of this MS. </w:t>
      </w:r>
    </w:p>
  </w:footnote>
  <w:footnote w:id="18">
    <w:p w14:paraId="6502ABF2" w14:textId="77777777" w:rsidR="00A211C5" w:rsidRDefault="00A211C5">
      <w:pPr>
        <w:pStyle w:val="FootnoteText"/>
      </w:pPr>
      <w:r>
        <w:rPr>
          <w:rStyle w:val="FootnoteReference"/>
        </w:rPr>
        <w:footnoteRef/>
      </w:r>
      <w:r>
        <w:t xml:space="preserve"> Sic.</w:t>
      </w:r>
    </w:p>
  </w:footnote>
  <w:footnote w:id="19">
    <w:p w14:paraId="328B60A5" w14:textId="77777777" w:rsidR="00A211C5" w:rsidRDefault="00A211C5">
      <w:pPr>
        <w:pStyle w:val="FootnoteText"/>
      </w:pPr>
      <w:r>
        <w:rPr>
          <w:rStyle w:val="FootnoteReference"/>
        </w:rPr>
        <w:footnoteRef/>
      </w:r>
      <w:r>
        <w:t xml:space="preserve"> Sic.</w:t>
      </w:r>
    </w:p>
  </w:footnote>
  <w:footnote w:id="20">
    <w:p w14:paraId="28076BD7" w14:textId="77777777" w:rsidR="00A211C5" w:rsidRDefault="00A211C5">
      <w:pPr>
        <w:pStyle w:val="FootnoteText"/>
      </w:pPr>
      <w:r>
        <w:rPr>
          <w:rStyle w:val="FootnoteReference"/>
        </w:rPr>
        <w:footnoteRef/>
      </w:r>
      <w:r>
        <w:t xml:space="preserve"> From this point to Cedes, missing in Bartlett.</w:t>
      </w:r>
    </w:p>
  </w:footnote>
  <w:footnote w:id="21">
    <w:p w14:paraId="3FC0DF09" w14:textId="77777777" w:rsidR="00A211C5" w:rsidRDefault="00A211C5">
      <w:pPr>
        <w:pStyle w:val="FootnoteText"/>
      </w:pPr>
      <w:r>
        <w:rPr>
          <w:rStyle w:val="FootnoteReference"/>
        </w:rPr>
        <w:footnoteRef/>
      </w:r>
      <w:r>
        <w:t xml:space="preserve"> Preceded by a deleted corrupted form of the same toponym.</w:t>
      </w:r>
    </w:p>
  </w:footnote>
  <w:footnote w:id="22">
    <w:p w14:paraId="6539447E" w14:textId="77777777" w:rsidR="00A211C5" w:rsidRDefault="00A211C5">
      <w:pPr>
        <w:pStyle w:val="FootnoteText"/>
      </w:pPr>
      <w:r>
        <w:rPr>
          <w:rStyle w:val="FootnoteReference"/>
        </w:rPr>
        <w:footnoteRef/>
      </w:r>
      <w:r>
        <w:t xml:space="preserve"> A very interesting phrase which seems not to be found elsewhere.</w:t>
      </w:r>
    </w:p>
  </w:footnote>
  <w:footnote w:id="23">
    <w:p w14:paraId="61058903" w14:textId="77777777" w:rsidR="00A211C5" w:rsidRDefault="00A211C5">
      <w:pPr>
        <w:pStyle w:val="FootnoteText"/>
      </w:pPr>
      <w:r>
        <w:rPr>
          <w:rStyle w:val="FootnoteReference"/>
        </w:rPr>
        <w:footnoteRef/>
      </w:r>
      <w:r>
        <w:t xml:space="preserve"> Deleted in MS?</w:t>
      </w:r>
    </w:p>
  </w:footnote>
  <w:footnote w:id="24">
    <w:p w14:paraId="2C661FDE" w14:textId="77777777" w:rsidR="00A211C5" w:rsidRDefault="00A211C5">
      <w:pPr>
        <w:pStyle w:val="FootnoteText"/>
      </w:pPr>
      <w:r>
        <w:rPr>
          <w:rStyle w:val="FootnoteReference"/>
        </w:rPr>
        <w:footnoteRef/>
      </w:r>
      <w:r>
        <w:t xml:space="preserve"> Sic. ‘a’ probably missing.</w:t>
      </w:r>
    </w:p>
  </w:footnote>
  <w:footnote w:id="25">
    <w:p w14:paraId="64E15114" w14:textId="77777777" w:rsidR="00A211C5" w:rsidRDefault="00A211C5">
      <w:pPr>
        <w:pStyle w:val="FootnoteText"/>
      </w:pPr>
      <w:r>
        <w:rPr>
          <w:rStyle w:val="FootnoteReference"/>
        </w:rPr>
        <w:footnoteRef/>
      </w:r>
      <w:r>
        <w:t xml:space="preserve"> sic</w:t>
      </w:r>
    </w:p>
  </w:footnote>
  <w:footnote w:id="26">
    <w:p w14:paraId="32F04668" w14:textId="77777777" w:rsidR="00A211C5" w:rsidRDefault="00A211C5">
      <w:pPr>
        <w:pStyle w:val="FootnoteText"/>
      </w:pPr>
      <w:r>
        <w:rPr>
          <w:rStyle w:val="FootnoteReference"/>
        </w:rPr>
        <w:footnoteRef/>
      </w:r>
      <w:r>
        <w:t xml:space="preserve"> sic</w:t>
      </w:r>
    </w:p>
  </w:footnote>
  <w:footnote w:id="27">
    <w:p w14:paraId="3DBAC666" w14:textId="5160C031" w:rsidR="0039561F" w:rsidRDefault="0039561F">
      <w:pPr>
        <w:pStyle w:val="FootnoteText"/>
      </w:pPr>
      <w:r>
        <w:rPr>
          <w:rStyle w:val="FootnoteReference"/>
        </w:rPr>
        <w:footnoteRef/>
      </w:r>
      <w:r>
        <w:t xml:space="preserve"> Next two paragraphs appear to be missing in Bartlett and in at least some MSS. They do appear (at least in some form) in Munich 569. What seem to be parallel </w:t>
      </w:r>
      <w:proofErr w:type="spellStart"/>
      <w:r>
        <w:t>paragrpahs</w:t>
      </w:r>
      <w:proofErr w:type="spellEnd"/>
      <w:r>
        <w:t xml:space="preserve"> to this discussion appear in Zwickau ca. 112r.</w:t>
      </w:r>
    </w:p>
  </w:footnote>
  <w:footnote w:id="28">
    <w:p w14:paraId="46C9CAF7" w14:textId="77777777" w:rsidR="00A211C5" w:rsidRDefault="00A211C5">
      <w:pPr>
        <w:rPr>
          <w:lang w:val="en-AU"/>
        </w:rPr>
      </w:pPr>
      <w:r>
        <w:rPr>
          <w:rStyle w:val="FootnoteReference"/>
        </w:rPr>
        <w:footnoteRef/>
      </w:r>
      <w:r>
        <w:t xml:space="preserve"> </w:t>
      </w:r>
      <w:r>
        <w:rPr>
          <w:lang w:val="en-AU"/>
        </w:rPr>
        <w:t xml:space="preserve">replaced with </w:t>
      </w:r>
      <w:proofErr w:type="spellStart"/>
      <w:r>
        <w:rPr>
          <w:lang w:val="en-AU"/>
        </w:rPr>
        <w:t>horreos</w:t>
      </w:r>
      <w:proofErr w:type="spellEnd"/>
      <w:r>
        <w:rPr>
          <w:lang w:val="en-AU"/>
        </w:rPr>
        <w:t xml:space="preserve"> on margin</w:t>
      </w:r>
    </w:p>
  </w:footnote>
  <w:footnote w:id="29">
    <w:p w14:paraId="467C2EA3" w14:textId="77777777" w:rsidR="00A211C5" w:rsidRDefault="00A211C5">
      <w:pPr>
        <w:rPr>
          <w:lang w:val="en-AU"/>
        </w:rPr>
      </w:pPr>
      <w:r>
        <w:rPr>
          <w:rStyle w:val="FootnoteReference"/>
        </w:rPr>
        <w:footnoteRef/>
      </w:r>
      <w:r>
        <w:t xml:space="preserve"> </w:t>
      </w:r>
      <w:r>
        <w:rPr>
          <w:lang w:val="en-AU"/>
        </w:rPr>
        <w:t>deleted?</w:t>
      </w:r>
    </w:p>
  </w:footnote>
  <w:footnote w:id="30">
    <w:p w14:paraId="2515F2F1" w14:textId="77777777" w:rsidR="00A211C5" w:rsidRDefault="00A211C5">
      <w:pPr>
        <w:rPr>
          <w:lang w:val="en-AU"/>
        </w:rPr>
      </w:pPr>
      <w:r>
        <w:rPr>
          <w:rStyle w:val="FootnoteReference"/>
        </w:rPr>
        <w:footnoteRef/>
      </w:r>
      <w:r>
        <w:t xml:space="preserve"> </w:t>
      </w:r>
      <w:r>
        <w:rPr>
          <w:lang w:val="en-AU"/>
        </w:rPr>
        <w:t>something seems to be missing here. cf. Munich</w:t>
      </w:r>
    </w:p>
  </w:footnote>
  <w:footnote w:id="31">
    <w:p w14:paraId="5615C537" w14:textId="77777777" w:rsidR="00A211C5" w:rsidRDefault="00A211C5">
      <w:pPr>
        <w:pStyle w:val="FootnoteText"/>
      </w:pPr>
      <w:r>
        <w:rPr>
          <w:rStyle w:val="FootnoteReference"/>
        </w:rPr>
        <w:footnoteRef/>
      </w:r>
      <w:r>
        <w:t xml:space="preserve"> Preceded by the deleted word ‘locus’.</w:t>
      </w:r>
    </w:p>
  </w:footnote>
  <w:footnote w:id="32">
    <w:p w14:paraId="1C3BBBA1" w14:textId="77777777" w:rsidR="00A211C5" w:rsidRDefault="00A211C5">
      <w:pPr>
        <w:pStyle w:val="FootnoteText"/>
      </w:pPr>
      <w:r>
        <w:rPr>
          <w:rStyle w:val="FootnoteReference"/>
        </w:rPr>
        <w:footnoteRef/>
      </w:r>
      <w:r>
        <w:t xml:space="preserve"> Preceded by deleted ‘primo post </w:t>
      </w:r>
      <w:proofErr w:type="spellStart"/>
      <w:r>
        <w:t>accon</w:t>
      </w:r>
      <w:proofErr w:type="spellEnd"/>
      <w:r>
        <w:t>’ written as a part of the text (not as title).</w:t>
      </w:r>
    </w:p>
  </w:footnote>
  <w:footnote w:id="33">
    <w:p w14:paraId="3A99D180" w14:textId="77777777" w:rsidR="00A211C5" w:rsidRDefault="00A211C5">
      <w:pPr>
        <w:pStyle w:val="FootnoteText"/>
      </w:pPr>
      <w:r>
        <w:rPr>
          <w:rStyle w:val="FootnoteReference"/>
        </w:rPr>
        <w:footnoteRef/>
      </w:r>
      <w:r>
        <w:t xml:space="preserve"> Important phrase from a biographical point of view. Not found in Bartlett.</w:t>
      </w:r>
    </w:p>
  </w:footnote>
  <w:footnote w:id="34">
    <w:p w14:paraId="3A06F650" w14:textId="77777777" w:rsidR="00A211C5" w:rsidRDefault="00A211C5">
      <w:pPr>
        <w:pStyle w:val="FootnoteText"/>
      </w:pPr>
      <w:r>
        <w:rPr>
          <w:rStyle w:val="FootnoteReference"/>
        </w:rPr>
        <w:footnoteRef/>
      </w:r>
      <w:r>
        <w:t xml:space="preserve"> Word preceded by a corrupted, and then deleted, form.</w:t>
      </w:r>
    </w:p>
  </w:footnote>
  <w:footnote w:id="35">
    <w:p w14:paraId="38243A99" w14:textId="77777777" w:rsidR="00A211C5" w:rsidRDefault="00A211C5">
      <w:pPr>
        <w:rPr>
          <w:lang w:val="en-AU"/>
        </w:rPr>
      </w:pPr>
      <w:r>
        <w:rPr>
          <w:rStyle w:val="FootnoteReference"/>
        </w:rPr>
        <w:footnoteRef/>
      </w:r>
      <w:r>
        <w:t xml:space="preserve"> </w:t>
      </w:r>
      <w:r>
        <w:rPr>
          <w:lang w:val="en-AU"/>
        </w:rPr>
        <w:t>the name of the field is missing, and space was left for it.</w:t>
      </w:r>
    </w:p>
  </w:footnote>
  <w:footnote w:id="36">
    <w:p w14:paraId="60E8C9C2" w14:textId="77777777" w:rsidR="00A211C5" w:rsidRDefault="00A211C5">
      <w:pPr>
        <w:rPr>
          <w:lang w:val="en-AU"/>
        </w:rPr>
      </w:pPr>
      <w:r>
        <w:rPr>
          <w:rStyle w:val="FootnoteReference"/>
        </w:rPr>
        <w:footnoteRef/>
      </w:r>
      <w:r>
        <w:t xml:space="preserve"> </w:t>
      </w:r>
      <w:r>
        <w:rPr>
          <w:lang w:val="en-AU"/>
        </w:rPr>
        <w:t>NB: due to an insertion of marginal text, the order here is incorrect.</w:t>
      </w:r>
    </w:p>
  </w:footnote>
  <w:footnote w:id="37">
    <w:p w14:paraId="5D9110EF" w14:textId="77777777" w:rsidR="00A211C5" w:rsidRDefault="00A211C5">
      <w:pPr>
        <w:pStyle w:val="FootnoteText"/>
      </w:pPr>
      <w:r>
        <w:rPr>
          <w:rStyle w:val="FootnoteReference"/>
        </w:rPr>
        <w:footnoteRef/>
      </w:r>
      <w:r>
        <w:t xml:space="preserve"> Preceded by deleted ‘</w:t>
      </w:r>
      <w:proofErr w:type="spellStart"/>
      <w:r>
        <w:t>ali</w:t>
      </w:r>
      <w:proofErr w:type="spellEnd"/>
      <w:r>
        <w:t>’.</w:t>
      </w:r>
    </w:p>
  </w:footnote>
  <w:footnote w:id="38">
    <w:p w14:paraId="0D0B0D29" w14:textId="7F43B2F3" w:rsidR="008D4D90" w:rsidRDefault="008D4D90">
      <w:pPr>
        <w:pStyle w:val="FootnoteText"/>
      </w:pPr>
      <w:r>
        <w:rPr>
          <w:rStyle w:val="FootnoteReference"/>
        </w:rPr>
        <w:footnoteRef/>
      </w:r>
      <w:r>
        <w:t xml:space="preserve"> Possibly a place of a common error in other MSS. Cf. Bartlett, p. 248 and Vienna 4739, fol. 110v.</w:t>
      </w:r>
    </w:p>
  </w:footnote>
  <w:footnote w:id="39">
    <w:p w14:paraId="21438B86" w14:textId="77777777" w:rsidR="00A211C5" w:rsidRDefault="00A211C5">
      <w:pPr>
        <w:pStyle w:val="FootnoteText"/>
      </w:pPr>
      <w:r>
        <w:rPr>
          <w:rStyle w:val="FootnoteReference"/>
        </w:rPr>
        <w:footnoteRef/>
      </w:r>
      <w:r>
        <w:t xml:space="preserve"> In the midst of the word are a couple of deleted letters.</w:t>
      </w:r>
    </w:p>
  </w:footnote>
  <w:footnote w:id="40">
    <w:p w14:paraId="0CFA92CC" w14:textId="34CB4518" w:rsidR="00144C7E" w:rsidRDefault="00144C7E" w:rsidP="00144C7E">
      <w:pPr>
        <w:pStyle w:val="FootnoteText"/>
      </w:pPr>
      <w:r>
        <w:rPr>
          <w:rStyle w:val="FootnoteReference"/>
        </w:rPr>
        <w:footnoteRef/>
      </w:r>
      <w:r>
        <w:t xml:space="preserve"> This appears to be a common error for Breslau and Munich because something is missing in this phrase (or, perhaps, Burchard did not know the name of the site). In any case, this phrase is missing from Bartlett.</w:t>
      </w:r>
    </w:p>
  </w:footnote>
  <w:footnote w:id="41">
    <w:p w14:paraId="374C6055" w14:textId="77777777" w:rsidR="00A211C5" w:rsidRDefault="00A211C5">
      <w:pPr>
        <w:pStyle w:val="FootnoteText"/>
      </w:pPr>
      <w:r>
        <w:rPr>
          <w:rStyle w:val="FootnoteReference"/>
        </w:rPr>
        <w:footnoteRef/>
      </w:r>
      <w:r>
        <w:t xml:space="preserve"> Sic.</w:t>
      </w:r>
    </w:p>
  </w:footnote>
  <w:footnote w:id="42">
    <w:p w14:paraId="08186FC1" w14:textId="77777777" w:rsidR="00A211C5" w:rsidRDefault="00A211C5">
      <w:pPr>
        <w:pStyle w:val="FootnoteText"/>
      </w:pPr>
      <w:r>
        <w:rPr>
          <w:rStyle w:val="FootnoteReference"/>
        </w:rPr>
        <w:footnoteRef/>
      </w:r>
      <w:r>
        <w:t xml:space="preserve"> Sic. ‘in’ is followed by an empty space.</w:t>
      </w:r>
    </w:p>
  </w:footnote>
  <w:footnote w:id="43">
    <w:p w14:paraId="2C83EE8B" w14:textId="77777777" w:rsidR="00A211C5" w:rsidRDefault="00A211C5">
      <w:pPr>
        <w:pStyle w:val="FootnoteText"/>
      </w:pPr>
      <w:r>
        <w:rPr>
          <w:rStyle w:val="FootnoteReference"/>
        </w:rPr>
        <w:footnoteRef/>
      </w:r>
      <w:r>
        <w:t xml:space="preserve"> Preceded by several deleted characters.</w:t>
      </w:r>
    </w:p>
  </w:footnote>
  <w:footnote w:id="44">
    <w:p w14:paraId="549F786D" w14:textId="7C86A306" w:rsidR="00835408" w:rsidRDefault="00835408">
      <w:pPr>
        <w:pStyle w:val="FootnoteText"/>
      </w:pPr>
      <w:r>
        <w:rPr>
          <w:rStyle w:val="FootnoteReference"/>
        </w:rPr>
        <w:footnoteRef/>
      </w:r>
      <w:r>
        <w:t xml:space="preserve"> From this point to ‘</w:t>
      </w:r>
      <w:proofErr w:type="spellStart"/>
      <w:r>
        <w:t>galgala</w:t>
      </w:r>
      <w:proofErr w:type="spellEnd"/>
      <w:r>
        <w:t>’ – omitted in Bartlett (p. 252).</w:t>
      </w:r>
    </w:p>
  </w:footnote>
  <w:footnote w:id="45">
    <w:p w14:paraId="5C632382" w14:textId="77777777" w:rsidR="00A211C5" w:rsidRDefault="00A211C5">
      <w:pPr>
        <w:pStyle w:val="FootnoteText"/>
      </w:pPr>
      <w:r>
        <w:rPr>
          <w:rStyle w:val="FootnoteReference"/>
        </w:rPr>
        <w:footnoteRef/>
      </w:r>
      <w:r>
        <w:t xml:space="preserve"> Something is probably missing here. Perhaps a good point to check common errors.</w:t>
      </w:r>
    </w:p>
  </w:footnote>
  <w:footnote w:id="46">
    <w:p w14:paraId="62562A56" w14:textId="77777777" w:rsidR="00A211C5" w:rsidRDefault="00A211C5">
      <w:pPr>
        <w:pStyle w:val="FootnoteText"/>
      </w:pPr>
      <w:r>
        <w:rPr>
          <w:rStyle w:val="FootnoteReference"/>
        </w:rPr>
        <w:footnoteRef/>
      </w:r>
      <w:r>
        <w:t xml:space="preserve"> This appears to be missing in Bartlett.</w:t>
      </w:r>
    </w:p>
  </w:footnote>
  <w:footnote w:id="47">
    <w:p w14:paraId="30EDEE3E" w14:textId="37DE97EE" w:rsidR="00E45123" w:rsidRDefault="00E45123">
      <w:pPr>
        <w:pStyle w:val="FootnoteText"/>
      </w:pPr>
      <w:r>
        <w:rPr>
          <w:rStyle w:val="FootnoteReference"/>
        </w:rPr>
        <w:footnoteRef/>
      </w:r>
      <w:r>
        <w:t xml:space="preserve"> Last word omitted by Munich 569, showing Breslau is not its copy. As ‘nota’ appears in Bartlett’s edition, this also means that his MSS are not based on Munich 569.</w:t>
      </w:r>
    </w:p>
  </w:footnote>
  <w:footnote w:id="48">
    <w:p w14:paraId="1EA3059A" w14:textId="2A351B47" w:rsidR="00A211C5" w:rsidRDefault="00A211C5">
      <w:pPr>
        <w:pStyle w:val="FootnoteText"/>
      </w:pPr>
      <w:r>
        <w:rPr>
          <w:rStyle w:val="FootnoteReference"/>
        </w:rPr>
        <w:footnoteRef/>
      </w:r>
      <w:r>
        <w:t xml:space="preserve"> Something appears wrong here. Cf. Zwickau 127r which presents here two opposing views.</w:t>
      </w:r>
      <w:r w:rsidR="00844EE3">
        <w:t xml:space="preserve"> Scribe probably skipping from first ‘</w:t>
      </w:r>
      <w:proofErr w:type="spellStart"/>
      <w:r w:rsidR="00844EE3">
        <w:t>baptizatus</w:t>
      </w:r>
      <w:proofErr w:type="spellEnd"/>
      <w:r w:rsidR="00844EE3">
        <w:t xml:space="preserve"> </w:t>
      </w:r>
      <w:proofErr w:type="spellStart"/>
      <w:r w:rsidR="00844EE3">
        <w:t>fuisse</w:t>
      </w:r>
      <w:proofErr w:type="spellEnd"/>
      <w:r w:rsidR="00844EE3">
        <w:t>’ to the second ‘</w:t>
      </w:r>
      <w:proofErr w:type="spellStart"/>
      <w:r w:rsidR="00844EE3">
        <w:t>baptizatus</w:t>
      </w:r>
      <w:proofErr w:type="spellEnd"/>
      <w:r w:rsidR="00844EE3">
        <w:t xml:space="preserve"> </w:t>
      </w:r>
      <w:proofErr w:type="spellStart"/>
      <w:proofErr w:type="gramStart"/>
      <w:r w:rsidR="00844EE3">
        <w:t>fuisse</w:t>
      </w:r>
      <w:proofErr w:type="spellEnd"/>
      <w:r w:rsidR="00844EE3">
        <w:t xml:space="preserve"> ’</w:t>
      </w:r>
      <w:proofErr w:type="gramEnd"/>
      <w:r w:rsidR="00844EE3">
        <w:t xml:space="preserve"> (cf. Bartlett, p. 25</w:t>
      </w:r>
      <w:r w:rsidR="007C5805">
        <w:t>4</w:t>
      </w:r>
      <w:r w:rsidR="0008379E">
        <w:t>)</w:t>
      </w:r>
      <w:r w:rsidR="00844EE3">
        <w:t>.</w:t>
      </w:r>
    </w:p>
  </w:footnote>
  <w:footnote w:id="49">
    <w:p w14:paraId="6F1AAF0C" w14:textId="77777777" w:rsidR="00A211C5" w:rsidRDefault="00A211C5">
      <w:pPr>
        <w:pStyle w:val="FootnoteText"/>
      </w:pPr>
      <w:r>
        <w:rPr>
          <w:rStyle w:val="FootnoteReference"/>
        </w:rPr>
        <w:footnoteRef/>
      </w:r>
      <w:r>
        <w:t xml:space="preserve"> Preceded be deleted characters.</w:t>
      </w:r>
    </w:p>
  </w:footnote>
  <w:footnote w:id="50">
    <w:p w14:paraId="65CC23C9" w14:textId="52DE6628" w:rsidR="00A7326D" w:rsidRDefault="00A7326D">
      <w:pPr>
        <w:pStyle w:val="FootnoteText"/>
        <w:rPr>
          <w:lang w:bidi="he-IL"/>
        </w:rPr>
      </w:pPr>
      <w:r>
        <w:rPr>
          <w:rStyle w:val="FootnoteReference"/>
        </w:rPr>
        <w:footnoteRef/>
      </w:r>
      <w:r>
        <w:t xml:space="preserve"> Last phrases seem to be missing in Bartlett’s edition.</w:t>
      </w:r>
    </w:p>
  </w:footnote>
  <w:footnote w:id="51">
    <w:p w14:paraId="6DBA51D9" w14:textId="77777777" w:rsidR="00A211C5" w:rsidRDefault="00A211C5">
      <w:pPr>
        <w:pStyle w:val="FootnoteText"/>
      </w:pPr>
      <w:r>
        <w:rPr>
          <w:rStyle w:val="FootnoteReference"/>
        </w:rPr>
        <w:footnoteRef/>
      </w:r>
      <w:r>
        <w:t xml:space="preserve"> Preceded by deleted characters.</w:t>
      </w:r>
    </w:p>
  </w:footnote>
  <w:footnote w:id="52">
    <w:p w14:paraId="1FE2E0A7" w14:textId="77777777" w:rsidR="00A211C5" w:rsidRDefault="00A211C5" w:rsidP="00FE2817">
      <w:pPr>
        <w:spacing w:after="0"/>
        <w:rPr>
          <w:lang w:val="en-AU"/>
        </w:rPr>
      </w:pPr>
      <w:r>
        <w:rPr>
          <w:rStyle w:val="FootnoteReference"/>
        </w:rPr>
        <w:footnoteRef/>
      </w:r>
      <w:r>
        <w:t xml:space="preserve"> </w:t>
      </w:r>
      <w:r>
        <w:rPr>
          <w:lang w:val="en-AU"/>
        </w:rPr>
        <w:t>further evidence that this a version composed for a specific person. London and Zwickau have "multis nota"</w:t>
      </w:r>
    </w:p>
  </w:footnote>
  <w:footnote w:id="53">
    <w:p w14:paraId="5DD13305" w14:textId="77777777" w:rsidR="00A211C5" w:rsidRDefault="00A211C5" w:rsidP="00FE2817">
      <w:pPr>
        <w:pStyle w:val="FootnoteText"/>
      </w:pPr>
      <w:r>
        <w:rPr>
          <w:rStyle w:val="FootnoteReference"/>
        </w:rPr>
        <w:footnoteRef/>
      </w:r>
      <w:r>
        <w:t xml:space="preserve"> Mitius in Bartlett’s edition.</w:t>
      </w:r>
    </w:p>
  </w:footnote>
  <w:footnote w:id="54">
    <w:p w14:paraId="0B0E8DA2" w14:textId="2BC9AA7F" w:rsidR="00FE2817" w:rsidRDefault="00FE2817" w:rsidP="00FE2817">
      <w:pPr>
        <w:pStyle w:val="FootnoteText"/>
      </w:pPr>
      <w:r>
        <w:rPr>
          <w:rStyle w:val="FootnoteReference"/>
        </w:rPr>
        <w:footnoteRef/>
      </w:r>
      <w:r>
        <w:t xml:space="preserve"> Very similar in Munich 569. I am not sure this is the original phrase, so that it may possibly imply a common error.</w:t>
      </w:r>
    </w:p>
  </w:footnote>
  <w:footnote w:id="55">
    <w:p w14:paraId="15597D80" w14:textId="2EA3D3F1" w:rsidR="001E2D96" w:rsidRDefault="001E2D96">
      <w:pPr>
        <w:pStyle w:val="FootnoteText"/>
      </w:pPr>
      <w:r>
        <w:rPr>
          <w:rStyle w:val="FootnoteReference"/>
        </w:rPr>
        <w:footnoteRef/>
      </w:r>
      <w:r>
        <w:t xml:space="preserve"> Munich 569 has ‘</w:t>
      </w:r>
      <w:proofErr w:type="spellStart"/>
      <w:r>
        <w:t>aperto</w:t>
      </w:r>
      <w:proofErr w:type="spellEnd"/>
      <w:r>
        <w:t>’.</w:t>
      </w:r>
    </w:p>
  </w:footnote>
  <w:footnote w:id="56">
    <w:p w14:paraId="3D9F242D" w14:textId="77777777" w:rsidR="00A211C5" w:rsidRDefault="00A211C5">
      <w:pPr>
        <w:pStyle w:val="FootnoteText"/>
      </w:pPr>
      <w:r>
        <w:rPr>
          <w:rStyle w:val="FootnoteReference"/>
        </w:rPr>
        <w:footnoteRef/>
      </w:r>
      <w:r>
        <w:t xml:space="preserve"> Zwickau (128r) provides a different view regarding this matter.</w:t>
      </w:r>
    </w:p>
  </w:footnote>
  <w:footnote w:id="57">
    <w:p w14:paraId="1D3BB8A1" w14:textId="77777777" w:rsidR="00A211C5" w:rsidRDefault="00A211C5">
      <w:pPr>
        <w:pStyle w:val="FootnoteText"/>
      </w:pPr>
      <w:r>
        <w:rPr>
          <w:rStyle w:val="FootnoteReference"/>
        </w:rPr>
        <w:footnoteRef/>
      </w:r>
      <w:r>
        <w:t xml:space="preserve"> This is missing in Bartlett.</w:t>
      </w:r>
    </w:p>
  </w:footnote>
  <w:footnote w:id="58">
    <w:p w14:paraId="02DC1657" w14:textId="2C4F396F" w:rsidR="003F4DF1" w:rsidRDefault="003F4DF1">
      <w:pPr>
        <w:pStyle w:val="FootnoteText"/>
      </w:pPr>
      <w:r>
        <w:rPr>
          <w:rStyle w:val="FootnoteReference"/>
        </w:rPr>
        <w:footnoteRef/>
      </w:r>
      <w:r>
        <w:t xml:space="preserve"> Munich 569 </w:t>
      </w:r>
      <w:proofErr w:type="spellStart"/>
      <w:r>
        <w:t>incldes</w:t>
      </w:r>
      <w:proofErr w:type="spellEnd"/>
      <w:r>
        <w:t xml:space="preserve"> here a small, seemingly authentic, addition.</w:t>
      </w:r>
    </w:p>
  </w:footnote>
  <w:footnote w:id="59">
    <w:p w14:paraId="1726A9A5" w14:textId="77777777" w:rsidR="00A211C5" w:rsidRDefault="00A211C5" w:rsidP="00DD7CFA">
      <w:pPr>
        <w:pStyle w:val="FootnoteText"/>
      </w:pPr>
      <w:r>
        <w:rPr>
          <w:rStyle w:val="FootnoteReference"/>
        </w:rPr>
        <w:footnoteRef/>
      </w:r>
      <w:r>
        <w:t xml:space="preserve"> This is another indication for Burchard’s relation to Magdeburg. This is not in Zwickau (at least not in the parallel location). The phrase is in Bartlett’s edition, but he has ‘church of St. George’ rather than of </w:t>
      </w:r>
      <w:proofErr w:type="spellStart"/>
      <w:r>
        <w:t>st.</w:t>
      </w:r>
      <w:proofErr w:type="spellEnd"/>
      <w:r>
        <w:t xml:space="preserve"> </w:t>
      </w:r>
      <w:proofErr w:type="spellStart"/>
      <w:r>
        <w:t>Ambrusios</w:t>
      </w:r>
      <w:proofErr w:type="spellEnd"/>
      <w:r>
        <w:t xml:space="preserve">. </w:t>
      </w:r>
    </w:p>
  </w:footnote>
  <w:footnote w:id="60">
    <w:p w14:paraId="4146D869" w14:textId="77777777" w:rsidR="00A211C5" w:rsidRDefault="00A211C5">
      <w:pPr>
        <w:pStyle w:val="FootnoteText"/>
      </w:pPr>
      <w:r>
        <w:rPr>
          <w:rStyle w:val="FootnoteReference"/>
        </w:rPr>
        <w:footnoteRef/>
      </w:r>
      <w:r>
        <w:t xml:space="preserve"> Preceded by two deleted characters. </w:t>
      </w:r>
    </w:p>
  </w:footnote>
  <w:footnote w:id="61">
    <w:p w14:paraId="55E91A32" w14:textId="77777777" w:rsidR="00A211C5" w:rsidRDefault="00A211C5">
      <w:pPr>
        <w:pStyle w:val="FootnoteText"/>
      </w:pPr>
      <w:r>
        <w:rPr>
          <w:rStyle w:val="FootnoteReference"/>
        </w:rPr>
        <w:footnoteRef/>
      </w:r>
      <w:r>
        <w:t xml:space="preserve"> Preceded by deleted word.</w:t>
      </w:r>
    </w:p>
  </w:footnote>
  <w:footnote w:id="62">
    <w:p w14:paraId="6A9ED923" w14:textId="77777777" w:rsidR="00A211C5" w:rsidRDefault="00A211C5">
      <w:pPr>
        <w:pStyle w:val="FootnoteText"/>
      </w:pPr>
      <w:r>
        <w:rPr>
          <w:rStyle w:val="FootnoteReference"/>
        </w:rPr>
        <w:footnoteRef/>
      </w:r>
      <w:r>
        <w:t xml:space="preserve"> Bartlett has ‘</w:t>
      </w:r>
      <w:proofErr w:type="spellStart"/>
      <w:r>
        <w:t>attamen</w:t>
      </w:r>
      <w:proofErr w:type="spellEnd"/>
      <w:r>
        <w:t>’. This could be an interesting error.</w:t>
      </w:r>
    </w:p>
  </w:footnote>
  <w:footnote w:id="63">
    <w:p w14:paraId="6AFCFFE9" w14:textId="77777777" w:rsidR="00A211C5" w:rsidRDefault="00A211C5">
      <w:pPr>
        <w:pStyle w:val="FootnoteText"/>
      </w:pPr>
      <w:r>
        <w:rPr>
          <w:rStyle w:val="FootnoteReference"/>
        </w:rPr>
        <w:footnoteRef/>
      </w:r>
      <w:r>
        <w:t xml:space="preserve"> Preceded by several deleted characters.</w:t>
      </w:r>
    </w:p>
  </w:footnote>
  <w:footnote w:id="64">
    <w:p w14:paraId="5FE5A95A" w14:textId="080C89C0" w:rsidR="001D6495" w:rsidRDefault="001D6495">
      <w:pPr>
        <w:pStyle w:val="FootnoteText"/>
      </w:pPr>
      <w:r>
        <w:rPr>
          <w:rStyle w:val="FootnoteReference"/>
        </w:rPr>
        <w:footnoteRef/>
      </w:r>
      <w:r>
        <w:t xml:space="preserve"> Munich 569 adds: ‘</w:t>
      </w:r>
      <w:proofErr w:type="spellStart"/>
      <w:r>
        <w:t>nunc</w:t>
      </w:r>
      <w:proofErr w:type="spellEnd"/>
      <w:r>
        <w:t xml:space="preserve"> </w:t>
      </w:r>
      <w:proofErr w:type="spellStart"/>
      <w:r>
        <w:t>mortuus</w:t>
      </w:r>
      <w:proofErr w:type="spellEnd"/>
      <w:r>
        <w:t>’!</w:t>
      </w:r>
    </w:p>
  </w:footnote>
  <w:footnote w:id="65">
    <w:p w14:paraId="06F27294" w14:textId="77777777" w:rsidR="00A211C5" w:rsidRDefault="00A211C5">
      <w:pPr>
        <w:pStyle w:val="FootnoteText"/>
      </w:pPr>
      <w:r>
        <w:rPr>
          <w:rStyle w:val="FootnoteReference"/>
        </w:rPr>
        <w:footnoteRef/>
      </w:r>
      <w:r>
        <w:t xml:space="preserve"> Preceded by the deleted words ‘ad </w:t>
      </w:r>
      <w:proofErr w:type="spellStart"/>
      <w:r>
        <w:t>tres</w:t>
      </w:r>
      <w:proofErr w:type="spellEnd"/>
      <w:r>
        <w:t>’.</w:t>
      </w:r>
    </w:p>
  </w:footnote>
  <w:footnote w:id="66">
    <w:p w14:paraId="1E223EA8" w14:textId="77777777" w:rsidR="00A211C5" w:rsidRDefault="00A211C5">
      <w:pPr>
        <w:pStyle w:val="FootnoteText"/>
      </w:pPr>
      <w:r>
        <w:rPr>
          <w:rStyle w:val="FootnoteReference"/>
        </w:rPr>
        <w:footnoteRef/>
      </w:r>
      <w:r>
        <w:t xml:space="preserve"> Substitutes a deleted word.</w:t>
      </w:r>
    </w:p>
  </w:footnote>
  <w:footnote w:id="67">
    <w:p w14:paraId="22CA70ED" w14:textId="77777777" w:rsidR="00A211C5" w:rsidRDefault="00A211C5">
      <w:pPr>
        <w:pStyle w:val="FootnoteText"/>
      </w:pPr>
      <w:r>
        <w:rPr>
          <w:rStyle w:val="FootnoteReference"/>
        </w:rPr>
        <w:footnoteRef/>
      </w:r>
      <w:r>
        <w:t xml:space="preserve"> Sic. </w:t>
      </w:r>
    </w:p>
  </w:footnote>
  <w:footnote w:id="68">
    <w:p w14:paraId="4B5AE8EC" w14:textId="77777777" w:rsidR="00A211C5" w:rsidRDefault="00A211C5">
      <w:pPr>
        <w:pStyle w:val="FootnoteText"/>
      </w:pPr>
      <w:r>
        <w:rPr>
          <w:rStyle w:val="FootnoteReference"/>
        </w:rPr>
        <w:footnoteRef/>
      </w:r>
      <w:r>
        <w:t xml:space="preserve"> A </w:t>
      </w:r>
      <w:proofErr w:type="spellStart"/>
      <w:r>
        <w:t>coerruption</w:t>
      </w:r>
      <w:proofErr w:type="spellEnd"/>
      <w:r>
        <w:t xml:space="preserve"> of ‘</w:t>
      </w:r>
      <w:proofErr w:type="spellStart"/>
      <w:r>
        <w:t>Blanchgarde</w:t>
      </w:r>
      <w:proofErr w:type="spellEnd"/>
      <w:r>
        <w:t>’. It could be worthwhile to compare this reading with parallel ones from other MSS.</w:t>
      </w:r>
    </w:p>
  </w:footnote>
  <w:footnote w:id="69">
    <w:p w14:paraId="79A681BE" w14:textId="77777777" w:rsidR="00A211C5" w:rsidRDefault="00A211C5">
      <w:pPr>
        <w:pStyle w:val="FootnoteText"/>
      </w:pPr>
      <w:r>
        <w:rPr>
          <w:rStyle w:val="FootnoteReference"/>
        </w:rPr>
        <w:footnoteRef/>
      </w:r>
      <w:r>
        <w:t xml:space="preserve"> Preceded by two deleted characters.</w:t>
      </w:r>
    </w:p>
  </w:footnote>
  <w:footnote w:id="70">
    <w:p w14:paraId="03CC5854" w14:textId="77777777" w:rsidR="00A211C5" w:rsidRDefault="00A211C5">
      <w:pPr>
        <w:pStyle w:val="FootnoteText"/>
      </w:pPr>
      <w:r>
        <w:rPr>
          <w:rStyle w:val="FootnoteReference"/>
        </w:rPr>
        <w:footnoteRef/>
      </w:r>
      <w:r>
        <w:t xml:space="preserve"> Preceded by deleted characters.</w:t>
      </w:r>
    </w:p>
  </w:footnote>
  <w:footnote w:id="71">
    <w:p w14:paraId="51653D32" w14:textId="77777777" w:rsidR="00A211C5" w:rsidRDefault="00A211C5">
      <w:pPr>
        <w:pStyle w:val="FootnoteText"/>
      </w:pPr>
      <w:r>
        <w:rPr>
          <w:rStyle w:val="FootnoteReference"/>
        </w:rPr>
        <w:footnoteRef/>
      </w:r>
      <w:r>
        <w:t xml:space="preserve"> The word is followed by an empty space. The word </w:t>
      </w:r>
      <w:proofErr w:type="spellStart"/>
      <w:r>
        <w:t>kathedralis</w:t>
      </w:r>
      <w:proofErr w:type="spellEnd"/>
      <w:r>
        <w:t xml:space="preserve"> should have appeared there.</w:t>
      </w:r>
    </w:p>
  </w:footnote>
  <w:footnote w:id="72">
    <w:p w14:paraId="33E98739" w14:textId="77777777" w:rsidR="00A211C5" w:rsidRDefault="00A211C5">
      <w:pPr>
        <w:pStyle w:val="FootnoteText"/>
      </w:pPr>
      <w:r>
        <w:rPr>
          <w:rStyle w:val="FootnoteReference"/>
        </w:rPr>
        <w:footnoteRef/>
      </w:r>
      <w:r>
        <w:t xml:space="preserve"> Preceded by a deleted word.</w:t>
      </w:r>
    </w:p>
  </w:footnote>
  <w:footnote w:id="73">
    <w:p w14:paraId="20F56A4E" w14:textId="77777777" w:rsidR="00A211C5" w:rsidRDefault="00A211C5">
      <w:pPr>
        <w:pStyle w:val="FootnoteText"/>
      </w:pPr>
      <w:r>
        <w:rPr>
          <w:rStyle w:val="FootnoteReference"/>
        </w:rPr>
        <w:footnoteRef/>
      </w:r>
      <w:r>
        <w:t xml:space="preserve"> Corruption of </w:t>
      </w:r>
      <w:proofErr w:type="spellStart"/>
      <w:r>
        <w:t>Escol</w:t>
      </w:r>
      <w:proofErr w:type="spellEnd"/>
      <w:r>
        <w:t>.</w:t>
      </w:r>
    </w:p>
  </w:footnote>
  <w:footnote w:id="74">
    <w:p w14:paraId="01FBE897" w14:textId="77777777" w:rsidR="00A211C5" w:rsidRDefault="00A211C5">
      <w:pPr>
        <w:pStyle w:val="FootnoteText"/>
      </w:pPr>
      <w:r>
        <w:rPr>
          <w:rStyle w:val="FootnoteReference"/>
        </w:rPr>
        <w:footnoteRef/>
      </w:r>
      <w:r>
        <w:t xml:space="preserve"> From this point to the discussion of the gates – all missing in Bartlett.</w:t>
      </w:r>
    </w:p>
  </w:footnote>
  <w:footnote w:id="75">
    <w:p w14:paraId="38168973" w14:textId="77777777" w:rsidR="00A211C5" w:rsidRDefault="00A211C5">
      <w:pPr>
        <w:pStyle w:val="FootnoteText"/>
      </w:pPr>
      <w:r>
        <w:rPr>
          <w:rStyle w:val="FootnoteReference"/>
        </w:rPr>
        <w:footnoteRef/>
      </w:r>
      <w:r>
        <w:t xml:space="preserve"> Preceded by ‘cedron’ deleted.</w:t>
      </w:r>
    </w:p>
  </w:footnote>
  <w:footnote w:id="76">
    <w:p w14:paraId="53A3DB24" w14:textId="77777777" w:rsidR="00A211C5" w:rsidRDefault="00A211C5">
      <w:pPr>
        <w:pStyle w:val="FootnoteText"/>
      </w:pPr>
      <w:r>
        <w:rPr>
          <w:rStyle w:val="FootnoteReference"/>
        </w:rPr>
        <w:footnoteRef/>
      </w:r>
      <w:r>
        <w:t xml:space="preserve"> This appears in Zwickau in a different place, 124r.</w:t>
      </w:r>
    </w:p>
  </w:footnote>
  <w:footnote w:id="77">
    <w:p w14:paraId="501AE72B" w14:textId="77777777" w:rsidR="00A211C5" w:rsidRDefault="00A211C5">
      <w:pPr>
        <w:pStyle w:val="FootnoteText"/>
      </w:pPr>
      <w:r>
        <w:rPr>
          <w:rStyle w:val="FootnoteReference"/>
        </w:rPr>
        <w:footnoteRef/>
      </w:r>
      <w:r>
        <w:t xml:space="preserve"> Sic.</w:t>
      </w:r>
    </w:p>
  </w:footnote>
  <w:footnote w:id="78">
    <w:p w14:paraId="33233676" w14:textId="77777777" w:rsidR="00A211C5" w:rsidRDefault="00A211C5">
      <w:pPr>
        <w:pStyle w:val="FootnoteText"/>
      </w:pPr>
      <w:r>
        <w:rPr>
          <w:rStyle w:val="FootnoteReference"/>
        </w:rPr>
        <w:footnoteRef/>
      </w:r>
      <w:r>
        <w:t xml:space="preserve"> Preceded by deleted characters.</w:t>
      </w:r>
    </w:p>
  </w:footnote>
  <w:footnote w:id="79">
    <w:p w14:paraId="68ED1E89" w14:textId="77777777" w:rsidR="00A211C5" w:rsidRDefault="00A211C5">
      <w:pPr>
        <w:pStyle w:val="FootnoteText"/>
      </w:pPr>
      <w:r>
        <w:rPr>
          <w:rStyle w:val="FootnoteReference"/>
        </w:rPr>
        <w:footnoteRef/>
      </w:r>
      <w:r>
        <w:t xml:space="preserve"> Sic, possibly an error. Bartlett has ‘</w:t>
      </w:r>
      <w:proofErr w:type="spellStart"/>
      <w:r>
        <w:t>vero</w:t>
      </w:r>
      <w:proofErr w:type="spellEnd"/>
      <w:r>
        <w:t>.’</w:t>
      </w:r>
    </w:p>
  </w:footnote>
  <w:footnote w:id="80">
    <w:p w14:paraId="6BB96D85" w14:textId="77777777" w:rsidR="00A211C5" w:rsidRDefault="00A211C5">
      <w:pPr>
        <w:pStyle w:val="FootnoteText"/>
      </w:pPr>
      <w:r>
        <w:rPr>
          <w:rStyle w:val="FootnoteReference"/>
        </w:rPr>
        <w:footnoteRef/>
      </w:r>
      <w:r>
        <w:t xml:space="preserve"> Something is wrong here. could be interesting for common errors.</w:t>
      </w:r>
    </w:p>
  </w:footnote>
  <w:footnote w:id="81">
    <w:p w14:paraId="43AB7BE8" w14:textId="77777777" w:rsidR="00A211C5" w:rsidRDefault="00A211C5">
      <w:pPr>
        <w:pStyle w:val="FootnoteText"/>
      </w:pPr>
      <w:r>
        <w:rPr>
          <w:rStyle w:val="FootnoteReference"/>
        </w:rPr>
        <w:footnoteRef/>
      </w:r>
      <w:r>
        <w:t xml:space="preserve"> Probably an error for </w:t>
      </w:r>
      <w:proofErr w:type="spellStart"/>
      <w:r>
        <w:t>ducit</w:t>
      </w:r>
      <w:proofErr w:type="spellEnd"/>
      <w:r>
        <w:t>.</w:t>
      </w:r>
    </w:p>
  </w:footnote>
  <w:footnote w:id="82">
    <w:p w14:paraId="24BD3F09" w14:textId="77777777" w:rsidR="00A211C5" w:rsidRDefault="00A211C5">
      <w:pPr>
        <w:rPr>
          <w:lang w:val="en-AU"/>
        </w:rPr>
      </w:pPr>
      <w:r>
        <w:rPr>
          <w:rStyle w:val="FootnoteReference"/>
        </w:rPr>
        <w:footnoteRef/>
      </w:r>
      <w:r>
        <w:t xml:space="preserve"> </w:t>
      </w:r>
      <w:r>
        <w:rPr>
          <w:lang w:val="en-AU"/>
        </w:rPr>
        <w:t>something appears to be wrong here. Perhaps a couple of words are missing.</w:t>
      </w:r>
    </w:p>
  </w:footnote>
  <w:footnote w:id="83">
    <w:p w14:paraId="0B280840" w14:textId="77777777" w:rsidR="00A211C5" w:rsidRDefault="00A211C5">
      <w:pPr>
        <w:pStyle w:val="FootnoteText"/>
      </w:pPr>
      <w:r>
        <w:rPr>
          <w:rStyle w:val="FootnoteReference"/>
        </w:rPr>
        <w:footnoteRef/>
      </w:r>
      <w:r>
        <w:t xml:space="preserve"> Preceded by deleted characters.</w:t>
      </w:r>
    </w:p>
  </w:footnote>
  <w:footnote w:id="84">
    <w:p w14:paraId="19D139C6" w14:textId="77777777" w:rsidR="00A211C5" w:rsidRDefault="00A211C5">
      <w:pPr>
        <w:pStyle w:val="FootnoteText"/>
      </w:pPr>
      <w:r>
        <w:rPr>
          <w:rStyle w:val="FootnoteReference"/>
        </w:rPr>
        <w:footnoteRef/>
      </w:r>
      <w:r>
        <w:t xml:space="preserve"> Preceded by deleted characters.</w:t>
      </w:r>
    </w:p>
  </w:footnote>
  <w:footnote w:id="85">
    <w:p w14:paraId="0AA20F17" w14:textId="77777777" w:rsidR="00A211C5" w:rsidRDefault="00A211C5">
      <w:pPr>
        <w:pStyle w:val="FootnoteText"/>
      </w:pPr>
      <w:r>
        <w:rPr>
          <w:rStyle w:val="FootnoteReference"/>
        </w:rPr>
        <w:footnoteRef/>
      </w:r>
      <w:r>
        <w:t xml:space="preserve"> </w:t>
      </w:r>
      <w:proofErr w:type="spellStart"/>
      <w:r>
        <w:t>Prceded</w:t>
      </w:r>
      <w:proofErr w:type="spellEnd"/>
      <w:r>
        <w:t xml:space="preserve"> by a deleted character.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8575320"/>
      <w:docPartObj>
        <w:docPartGallery w:val="Page Numbers (Top of Page)"/>
        <w:docPartUnique/>
      </w:docPartObj>
    </w:sdtPr>
    <w:sdtEndPr>
      <w:rPr>
        <w:noProof/>
      </w:rPr>
    </w:sdtEndPr>
    <w:sdtContent>
      <w:p w14:paraId="1F7BDEF8" w14:textId="138D7518" w:rsidR="00A211C5" w:rsidRDefault="00A211C5">
        <w:pPr>
          <w:pStyle w:val="Header"/>
          <w:jc w:val="center"/>
        </w:pPr>
        <w:r>
          <w:fldChar w:fldCharType="begin"/>
        </w:r>
        <w:r>
          <w:instrText xml:space="preserve"> PAGE   \* MERGEFORMAT </w:instrText>
        </w:r>
        <w:r>
          <w:fldChar w:fldCharType="separate"/>
        </w:r>
        <w:r w:rsidR="00A5181B">
          <w:rPr>
            <w:noProof/>
          </w:rPr>
          <w:t>22</w:t>
        </w:r>
        <w:r>
          <w:rPr>
            <w:noProof/>
          </w:rPr>
          <w:fldChar w:fldCharType="end"/>
        </w:r>
      </w:p>
    </w:sdtContent>
  </w:sdt>
  <w:p w14:paraId="6E259686" w14:textId="77777777" w:rsidR="00A211C5" w:rsidRDefault="00A211C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rson w15:author="yoni and gali">
    <w15:presenceInfo w15:providerId="Windows Live" w15:userId="4ea4d3b99b039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A5"/>
    <w:rsid w:val="00002601"/>
    <w:rsid w:val="0003048D"/>
    <w:rsid w:val="00051F49"/>
    <w:rsid w:val="0008379E"/>
    <w:rsid w:val="00092B0E"/>
    <w:rsid w:val="000B4FCC"/>
    <w:rsid w:val="001025A4"/>
    <w:rsid w:val="00106551"/>
    <w:rsid w:val="00114520"/>
    <w:rsid w:val="00144C7E"/>
    <w:rsid w:val="00147932"/>
    <w:rsid w:val="00185C69"/>
    <w:rsid w:val="001953C3"/>
    <w:rsid w:val="001C27D5"/>
    <w:rsid w:val="001D08EE"/>
    <w:rsid w:val="001D6495"/>
    <w:rsid w:val="001E2D96"/>
    <w:rsid w:val="001F683C"/>
    <w:rsid w:val="00217384"/>
    <w:rsid w:val="00227FC1"/>
    <w:rsid w:val="002409AB"/>
    <w:rsid w:val="00263A77"/>
    <w:rsid w:val="002719E9"/>
    <w:rsid w:val="002B2D20"/>
    <w:rsid w:val="002D2794"/>
    <w:rsid w:val="002D6A65"/>
    <w:rsid w:val="002F5F20"/>
    <w:rsid w:val="002F735D"/>
    <w:rsid w:val="00314490"/>
    <w:rsid w:val="003770FF"/>
    <w:rsid w:val="00390723"/>
    <w:rsid w:val="0039236B"/>
    <w:rsid w:val="0039561F"/>
    <w:rsid w:val="003A0071"/>
    <w:rsid w:val="003B0057"/>
    <w:rsid w:val="003B26D8"/>
    <w:rsid w:val="003D259E"/>
    <w:rsid w:val="003F4DF1"/>
    <w:rsid w:val="00430DA0"/>
    <w:rsid w:val="00471802"/>
    <w:rsid w:val="00472CE8"/>
    <w:rsid w:val="00490621"/>
    <w:rsid w:val="004A08D1"/>
    <w:rsid w:val="004A2B68"/>
    <w:rsid w:val="004B038E"/>
    <w:rsid w:val="004E2386"/>
    <w:rsid w:val="004E3D3D"/>
    <w:rsid w:val="0050288E"/>
    <w:rsid w:val="005128EF"/>
    <w:rsid w:val="00517763"/>
    <w:rsid w:val="0052768B"/>
    <w:rsid w:val="005313E0"/>
    <w:rsid w:val="00541EBE"/>
    <w:rsid w:val="005447A6"/>
    <w:rsid w:val="00562DF2"/>
    <w:rsid w:val="00563E97"/>
    <w:rsid w:val="005C2477"/>
    <w:rsid w:val="005C6A1B"/>
    <w:rsid w:val="005F7CED"/>
    <w:rsid w:val="00604D73"/>
    <w:rsid w:val="00607F89"/>
    <w:rsid w:val="00612151"/>
    <w:rsid w:val="00612E01"/>
    <w:rsid w:val="0063579D"/>
    <w:rsid w:val="006455E5"/>
    <w:rsid w:val="0068138C"/>
    <w:rsid w:val="006859C8"/>
    <w:rsid w:val="006A6A14"/>
    <w:rsid w:val="006B0002"/>
    <w:rsid w:val="006B7EF2"/>
    <w:rsid w:val="006C39A5"/>
    <w:rsid w:val="006E2548"/>
    <w:rsid w:val="006F61C3"/>
    <w:rsid w:val="007177F6"/>
    <w:rsid w:val="00735117"/>
    <w:rsid w:val="00736123"/>
    <w:rsid w:val="00746A8B"/>
    <w:rsid w:val="00751BF2"/>
    <w:rsid w:val="007627C3"/>
    <w:rsid w:val="00765FD3"/>
    <w:rsid w:val="00783620"/>
    <w:rsid w:val="00787F25"/>
    <w:rsid w:val="007A6FF5"/>
    <w:rsid w:val="007C5805"/>
    <w:rsid w:val="007D0C35"/>
    <w:rsid w:val="007D7FDB"/>
    <w:rsid w:val="007E1CD5"/>
    <w:rsid w:val="007F4F20"/>
    <w:rsid w:val="00835408"/>
    <w:rsid w:val="0084033E"/>
    <w:rsid w:val="00843560"/>
    <w:rsid w:val="00844EE3"/>
    <w:rsid w:val="0084595E"/>
    <w:rsid w:val="00850993"/>
    <w:rsid w:val="00862B79"/>
    <w:rsid w:val="00871941"/>
    <w:rsid w:val="00872861"/>
    <w:rsid w:val="008776D7"/>
    <w:rsid w:val="008D4D90"/>
    <w:rsid w:val="0090137C"/>
    <w:rsid w:val="00930620"/>
    <w:rsid w:val="00970423"/>
    <w:rsid w:val="009716B9"/>
    <w:rsid w:val="00982ABB"/>
    <w:rsid w:val="009C4A33"/>
    <w:rsid w:val="009C7488"/>
    <w:rsid w:val="009F708F"/>
    <w:rsid w:val="00A050DA"/>
    <w:rsid w:val="00A211C5"/>
    <w:rsid w:val="00A24074"/>
    <w:rsid w:val="00A24DF6"/>
    <w:rsid w:val="00A5181B"/>
    <w:rsid w:val="00A55864"/>
    <w:rsid w:val="00A6186D"/>
    <w:rsid w:val="00A7326D"/>
    <w:rsid w:val="00AA28C6"/>
    <w:rsid w:val="00AC0633"/>
    <w:rsid w:val="00AF1E4F"/>
    <w:rsid w:val="00B10E25"/>
    <w:rsid w:val="00B13B9D"/>
    <w:rsid w:val="00B27A9A"/>
    <w:rsid w:val="00B52397"/>
    <w:rsid w:val="00B67DAB"/>
    <w:rsid w:val="00B7019A"/>
    <w:rsid w:val="00B72CFA"/>
    <w:rsid w:val="00B73D81"/>
    <w:rsid w:val="00B77ED5"/>
    <w:rsid w:val="00B85B6D"/>
    <w:rsid w:val="00B97CC1"/>
    <w:rsid w:val="00C02FD3"/>
    <w:rsid w:val="00C27154"/>
    <w:rsid w:val="00C342C1"/>
    <w:rsid w:val="00CB0E71"/>
    <w:rsid w:val="00CB385D"/>
    <w:rsid w:val="00CE6FDE"/>
    <w:rsid w:val="00D038B8"/>
    <w:rsid w:val="00D0544D"/>
    <w:rsid w:val="00D24210"/>
    <w:rsid w:val="00D26CA0"/>
    <w:rsid w:val="00D27CEC"/>
    <w:rsid w:val="00D4599B"/>
    <w:rsid w:val="00D47C36"/>
    <w:rsid w:val="00D5081A"/>
    <w:rsid w:val="00D6612E"/>
    <w:rsid w:val="00D90D47"/>
    <w:rsid w:val="00D94FCB"/>
    <w:rsid w:val="00DA08E7"/>
    <w:rsid w:val="00DB787F"/>
    <w:rsid w:val="00DD18F7"/>
    <w:rsid w:val="00DD4A1A"/>
    <w:rsid w:val="00DD7CAD"/>
    <w:rsid w:val="00DD7CFA"/>
    <w:rsid w:val="00DF76F7"/>
    <w:rsid w:val="00E00290"/>
    <w:rsid w:val="00E203A6"/>
    <w:rsid w:val="00E26589"/>
    <w:rsid w:val="00E318D9"/>
    <w:rsid w:val="00E41C9E"/>
    <w:rsid w:val="00E45123"/>
    <w:rsid w:val="00E609EC"/>
    <w:rsid w:val="00E619FE"/>
    <w:rsid w:val="00E8317E"/>
    <w:rsid w:val="00EB25CB"/>
    <w:rsid w:val="00EC1E31"/>
    <w:rsid w:val="00ED03BD"/>
    <w:rsid w:val="00ED6C50"/>
    <w:rsid w:val="00F364D0"/>
    <w:rsid w:val="00F5652A"/>
    <w:rsid w:val="00F64806"/>
    <w:rsid w:val="00F67513"/>
    <w:rsid w:val="00F72C0F"/>
    <w:rsid w:val="00F91F47"/>
    <w:rsid w:val="00FB749A"/>
    <w:rsid w:val="00FC5327"/>
    <w:rsid w:val="00FD1ECB"/>
    <w:rsid w:val="00FE2817"/>
    <w:rsid w:val="00FF77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1EEE"/>
  <w15:docId w15:val="{FC1BF9D8-188D-43F7-B5D3-71A30151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5B9BD5"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5B9BD5" w:themeColor="accent1"/>
      <w:sz w:val="18"/>
      <w:szCs w:val="18"/>
    </w:rPr>
  </w:style>
  <w:style w:type="paragraph" w:customStyle="1" w:styleId="DocDefaults">
    <w:name w:val="DocDefaults"/>
  </w:style>
  <w:style w:type="character" w:styleId="FootnoteReference">
    <w:name w:val="footnote reference"/>
    <w:basedOn w:val="DefaultParagraphFont"/>
    <w:uiPriority w:val="99"/>
    <w:unhideWhenUsed/>
    <w:rPr>
      <w:vertAlign w:val="superscript"/>
    </w:rPr>
  </w:style>
  <w:style w:type="paragraph" w:styleId="FootnoteText">
    <w:name w:val="footnote text"/>
    <w:basedOn w:val="Normal"/>
    <w:link w:val="FootnoteTextChar"/>
    <w:uiPriority w:val="99"/>
    <w:semiHidden/>
    <w:unhideWhenUsed/>
    <w:rsid w:val="00CB0E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E71"/>
    <w:rPr>
      <w:sz w:val="20"/>
      <w:szCs w:val="20"/>
    </w:rPr>
  </w:style>
  <w:style w:type="paragraph" w:styleId="Footer">
    <w:name w:val="footer"/>
    <w:basedOn w:val="Normal"/>
    <w:link w:val="FooterChar"/>
    <w:uiPriority w:val="99"/>
    <w:unhideWhenUsed/>
    <w:rsid w:val="00A24D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4DF6"/>
  </w:style>
  <w:style w:type="character" w:styleId="CommentReference">
    <w:name w:val="annotation reference"/>
    <w:basedOn w:val="DefaultParagraphFont"/>
    <w:uiPriority w:val="99"/>
    <w:semiHidden/>
    <w:unhideWhenUsed/>
    <w:rsid w:val="00430DA0"/>
    <w:rPr>
      <w:sz w:val="16"/>
      <w:szCs w:val="16"/>
    </w:rPr>
  </w:style>
  <w:style w:type="paragraph" w:styleId="CommentText">
    <w:name w:val="annotation text"/>
    <w:basedOn w:val="Normal"/>
    <w:link w:val="CommentTextChar"/>
    <w:uiPriority w:val="99"/>
    <w:semiHidden/>
    <w:unhideWhenUsed/>
    <w:rsid w:val="00430DA0"/>
    <w:pPr>
      <w:spacing w:line="240" w:lineRule="auto"/>
    </w:pPr>
    <w:rPr>
      <w:sz w:val="20"/>
      <w:szCs w:val="20"/>
    </w:rPr>
  </w:style>
  <w:style w:type="character" w:customStyle="1" w:styleId="CommentTextChar">
    <w:name w:val="Comment Text Char"/>
    <w:basedOn w:val="DefaultParagraphFont"/>
    <w:link w:val="CommentText"/>
    <w:uiPriority w:val="99"/>
    <w:semiHidden/>
    <w:rsid w:val="00430DA0"/>
    <w:rPr>
      <w:sz w:val="20"/>
      <w:szCs w:val="20"/>
    </w:rPr>
  </w:style>
  <w:style w:type="paragraph" w:styleId="CommentSubject">
    <w:name w:val="annotation subject"/>
    <w:basedOn w:val="CommentText"/>
    <w:next w:val="CommentText"/>
    <w:link w:val="CommentSubjectChar"/>
    <w:uiPriority w:val="99"/>
    <w:semiHidden/>
    <w:unhideWhenUsed/>
    <w:rsid w:val="00430DA0"/>
    <w:rPr>
      <w:b/>
      <w:bCs/>
    </w:rPr>
  </w:style>
  <w:style w:type="character" w:customStyle="1" w:styleId="CommentSubjectChar">
    <w:name w:val="Comment Subject Char"/>
    <w:basedOn w:val="CommentTextChar"/>
    <w:link w:val="CommentSubject"/>
    <w:uiPriority w:val="99"/>
    <w:semiHidden/>
    <w:rsid w:val="00430DA0"/>
    <w:rPr>
      <w:b/>
      <w:bCs/>
      <w:sz w:val="20"/>
      <w:szCs w:val="20"/>
    </w:rPr>
  </w:style>
  <w:style w:type="paragraph" w:styleId="BalloonText">
    <w:name w:val="Balloon Text"/>
    <w:basedOn w:val="Normal"/>
    <w:link w:val="BalloonTextChar"/>
    <w:uiPriority w:val="99"/>
    <w:semiHidden/>
    <w:unhideWhenUsed/>
    <w:rsid w:val="00430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2C12-70BA-4D92-944F-B76ED122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9646</Words>
  <Characters>54987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yoni and gali</cp:lastModifiedBy>
  <cp:revision>2</cp:revision>
  <dcterms:created xsi:type="dcterms:W3CDTF">2021-10-20T18:01:00Z</dcterms:created>
  <dcterms:modified xsi:type="dcterms:W3CDTF">2021-10-20T18:01:00Z</dcterms:modified>
</cp:coreProperties>
</file>